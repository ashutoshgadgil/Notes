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A01" w:rsidRDefault="00994A01" w:rsidP="00994A01">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StringBuffer class</w:t>
      </w:r>
    </w:p>
    <w:p w:rsidR="00994A01" w:rsidRDefault="00994A01" w:rsidP="00994A01">
      <w:pPr>
        <w:pStyle w:val="NormalWeb"/>
        <w:shd w:val="clear" w:color="auto" w:fill="FFFFFF"/>
        <w:rPr>
          <w:rFonts w:ascii="Verdana" w:hAnsi="Verdana"/>
          <w:color w:val="000000"/>
          <w:sz w:val="17"/>
          <w:szCs w:val="17"/>
        </w:rPr>
      </w:pPr>
      <w:r>
        <w:rPr>
          <w:rFonts w:ascii="Verdana" w:hAnsi="Verdana"/>
          <w:color w:val="000000"/>
          <w:sz w:val="17"/>
          <w:szCs w:val="17"/>
        </w:rPr>
        <w:t>Java StringBuffer class is used to create mutable (modifiable) string. The StringBuffer class in java is same as String class except it is mutable i.e. it can be changed.</w:t>
      </w:r>
    </w:p>
    <w:p w:rsidR="00994A01" w:rsidRDefault="00994A01" w:rsidP="00994A01">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Java StringBuffer class is thread-safe i.e. multiple threads cannot access it simultaneously. So it is safe and will result in an order.</w:t>
      </w:r>
    </w:p>
    <w:p w:rsidR="00994A01" w:rsidRDefault="00994A01" w:rsidP="00994A01">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Important Constructors of StringBuffer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27"/>
        <w:gridCol w:w="7947"/>
      </w:tblGrid>
      <w:tr w:rsidR="00994A01" w:rsidTr="00994A01">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Description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an empty string buffer with the initial capacity of 16.</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 string buffer with the specified string.</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StringBuffer(int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creates an empty string buffer with the specified capacity as length.</w:t>
            </w:r>
          </w:p>
        </w:tc>
      </w:tr>
    </w:tbl>
    <w:p w:rsidR="00994A01" w:rsidRDefault="00994A01" w:rsidP="00994A01">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Important methods of StringBuffer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041"/>
        <w:gridCol w:w="2753"/>
        <w:gridCol w:w="6480"/>
      </w:tblGrid>
      <w:tr w:rsidR="00994A01" w:rsidTr="00994A01">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Modifier and Type</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994A01" w:rsidRDefault="00994A01">
            <w:pPr>
              <w:rPr>
                <w:b/>
                <w:bCs/>
                <w:color w:val="000000"/>
              </w:rPr>
            </w:pPr>
            <w:r>
              <w:rPr>
                <w:b/>
                <w:bCs/>
                <w:color w:val="000000"/>
              </w:rPr>
              <w:t>Description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append the specified string with this string. The append() method is overloaded like append(char), append(boolean), append(int), append(float), append(double) etc.</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insert the specified string with this string at the specified position. The insert() method is overloaded like insert(int, char), insert(int, boolean), insert(int, int), insert(int, float), insert(int, double) etc.</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replace the string from specified startIndex and endIndex.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delete the string from specified startIndex and endIndex.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lastRenderedPageBreak/>
              <w:t>public synchronized StringBuffer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reverse the string.</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current capacity.</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ensure the capacity at least equal to the given minimum.</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character at the specified position.</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length of the string i.e. total number of characters.</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substring from the specified beginIndex.</w:t>
            </w:r>
          </w:p>
        </w:tc>
      </w:tr>
      <w:tr w:rsid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public 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Default="00994A01">
            <w:pPr>
              <w:spacing w:line="298" w:lineRule="atLeast"/>
              <w:ind w:left="259"/>
              <w:rPr>
                <w:rFonts w:ascii="Verdana" w:hAnsi="Verdana"/>
                <w:color w:val="000000"/>
                <w:sz w:val="17"/>
                <w:szCs w:val="17"/>
              </w:rPr>
            </w:pPr>
            <w:r>
              <w:rPr>
                <w:rFonts w:ascii="Verdana" w:hAnsi="Verdana"/>
                <w:color w:val="000000"/>
                <w:sz w:val="17"/>
                <w:szCs w:val="17"/>
              </w:rPr>
              <w:t>is used to return the substring from the specified beginIndex and endIndex.</w:t>
            </w:r>
          </w:p>
        </w:tc>
      </w:tr>
    </w:tbl>
    <w:p w:rsidR="00994A01" w:rsidRDefault="00584E14" w:rsidP="00994A01">
      <w:pPr>
        <w:rPr>
          <w:rFonts w:ascii="Times New Roman" w:hAnsi="Times New Roman" w:cs="Times New Roman"/>
          <w:sz w:val="24"/>
          <w:szCs w:val="24"/>
        </w:rPr>
      </w:pPr>
      <w:r>
        <w:pict>
          <v:rect id="_x0000_i1025" style="width:0;height:.65pt" o:hralign="center" o:hrstd="t" o:hrnoshade="t" o:hr="t" fillcolor="#d4d4d4" stroked="f"/>
        </w:pict>
      </w:r>
    </w:p>
    <w:p w:rsidR="00994A01" w:rsidRDefault="00994A01" w:rsidP="00994A01">
      <w:pPr>
        <w:pStyle w:val="Heading3"/>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What is mutable string</w:t>
        </w:r>
      </w:ins>
    </w:p>
    <w:p w:rsidR="00994A01" w:rsidRDefault="00994A01" w:rsidP="00994A01">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A string that can be modified or changed is known as mutable string. StringBuffer and StringBuilder classes are used for creating mutable string.</w:t>
        </w:r>
      </w:ins>
    </w:p>
    <w:p w:rsidR="00994A01" w:rsidRDefault="00994A01" w:rsidP="00994A01">
      <w:pPr>
        <w:pStyle w:val="Heading3"/>
        <w:shd w:val="clear" w:color="auto" w:fill="FFFFFF"/>
        <w:spacing w:line="312" w:lineRule="atLeast"/>
        <w:rPr>
          <w:ins w:id="4" w:author="Unknown"/>
          <w:rFonts w:ascii="Helvetica" w:hAnsi="Helvetica" w:cs="Helvetica"/>
          <w:b w:val="0"/>
          <w:bCs w:val="0"/>
          <w:color w:val="610B4B"/>
        </w:rPr>
      </w:pPr>
      <w:ins w:id="5" w:author="Unknown">
        <w:r>
          <w:rPr>
            <w:rFonts w:ascii="Helvetica" w:hAnsi="Helvetica" w:cs="Helvetica"/>
            <w:b w:val="0"/>
            <w:bCs w:val="0"/>
            <w:color w:val="610B4B"/>
          </w:rPr>
          <w:t>1) StringBuffer append() method</w:t>
        </w:r>
      </w:ins>
    </w:p>
    <w:p w:rsidR="00994A01" w:rsidRDefault="00994A01" w:rsidP="00994A01">
      <w:pPr>
        <w:pStyle w:val="NormalWeb"/>
        <w:shd w:val="clear" w:color="auto" w:fill="FFFFFF"/>
        <w:rPr>
          <w:ins w:id="6" w:author="Unknown"/>
          <w:rFonts w:ascii="Verdana" w:hAnsi="Verdana"/>
          <w:color w:val="000000"/>
          <w:sz w:val="17"/>
          <w:szCs w:val="17"/>
        </w:rPr>
      </w:pPr>
      <w:ins w:id="7" w:author="Unknown">
        <w:r>
          <w:rPr>
            <w:rFonts w:ascii="Verdana" w:hAnsi="Verdana"/>
            <w:color w:val="000000"/>
            <w:sz w:val="17"/>
            <w:szCs w:val="17"/>
          </w:rPr>
          <w:t>The append() method concatenates the given argument with this string.</w:t>
        </w:r>
      </w:ins>
    </w:p>
    <w:p w:rsidR="00994A01" w:rsidRDefault="00994A01" w:rsidP="00994A01">
      <w:pPr>
        <w:numPr>
          <w:ilvl w:val="0"/>
          <w:numId w:val="26"/>
        </w:numPr>
        <w:shd w:val="clear" w:color="auto" w:fill="FFFFFF"/>
        <w:spacing w:after="0" w:line="272" w:lineRule="atLeast"/>
        <w:ind w:left="0"/>
        <w:rPr>
          <w:ins w:id="8" w:author="Unknown"/>
          <w:rFonts w:ascii="Verdana" w:hAnsi="Verdana"/>
          <w:color w:val="000000"/>
          <w:sz w:val="17"/>
          <w:szCs w:val="17"/>
        </w:rPr>
      </w:pPr>
      <w:ins w:id="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  </w:t>
        </w:r>
      </w:ins>
    </w:p>
    <w:p w:rsidR="00994A01" w:rsidRDefault="00994A01" w:rsidP="00994A01">
      <w:pPr>
        <w:numPr>
          <w:ilvl w:val="0"/>
          <w:numId w:val="26"/>
        </w:numPr>
        <w:shd w:val="clear" w:color="auto" w:fill="FFFFFF"/>
        <w:spacing w:after="0" w:line="272" w:lineRule="atLeast"/>
        <w:ind w:left="0"/>
        <w:rPr>
          <w:ins w:id="10" w:author="Unknown"/>
          <w:rFonts w:ascii="Verdana" w:hAnsi="Verdana"/>
          <w:color w:val="000000"/>
          <w:sz w:val="17"/>
          <w:szCs w:val="17"/>
        </w:rPr>
      </w:pPr>
      <w:ins w:id="1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6"/>
        </w:numPr>
        <w:shd w:val="clear" w:color="auto" w:fill="FFFFFF"/>
        <w:spacing w:after="0" w:line="272" w:lineRule="atLeast"/>
        <w:ind w:left="0"/>
        <w:rPr>
          <w:ins w:id="12" w:author="Unknown"/>
          <w:rFonts w:ascii="Verdana" w:hAnsi="Verdana"/>
          <w:color w:val="000000"/>
          <w:sz w:val="17"/>
          <w:szCs w:val="17"/>
        </w:rPr>
      </w:pPr>
      <w:ins w:id="13"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 "</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4" w:author="Unknown"/>
          <w:rFonts w:ascii="Verdana" w:hAnsi="Verdana"/>
          <w:color w:val="000000"/>
          <w:sz w:val="17"/>
          <w:szCs w:val="17"/>
        </w:rPr>
      </w:pPr>
      <w:ins w:id="15"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original string is changed</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Hello Java</w:t>
        </w:r>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18" w:author="Unknown"/>
          <w:rFonts w:ascii="Verdana" w:hAnsi="Verdana"/>
          <w:color w:val="000000"/>
          <w:sz w:val="17"/>
          <w:szCs w:val="17"/>
        </w:rPr>
      </w:pPr>
      <w:ins w:id="19" w:author="Unknown">
        <w:r>
          <w:rPr>
            <w:rFonts w:ascii="Verdana" w:hAnsi="Verdana"/>
            <w:color w:val="000000"/>
            <w:sz w:val="17"/>
            <w:szCs w:val="17"/>
            <w:bdr w:val="none" w:sz="0" w:space="0" w:color="auto" w:frame="1"/>
          </w:rPr>
          <w:t>}  </w:t>
        </w:r>
      </w:ins>
    </w:p>
    <w:p w:rsidR="00994A01" w:rsidRDefault="00994A01" w:rsidP="00994A01">
      <w:pPr>
        <w:numPr>
          <w:ilvl w:val="0"/>
          <w:numId w:val="26"/>
        </w:numPr>
        <w:shd w:val="clear" w:color="auto" w:fill="FFFFFF"/>
        <w:spacing w:after="0" w:line="272" w:lineRule="atLeast"/>
        <w:ind w:left="0"/>
        <w:rPr>
          <w:ins w:id="20" w:author="Unknown"/>
          <w:rFonts w:ascii="Verdana" w:hAnsi="Verdana"/>
          <w:color w:val="000000"/>
          <w:sz w:val="17"/>
          <w:szCs w:val="17"/>
        </w:rPr>
      </w:pPr>
      <w:ins w:id="21"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22" w:author="Unknown"/>
          <w:rFonts w:ascii="Helvetica" w:hAnsi="Helvetica" w:cs="Helvetica"/>
          <w:b w:val="0"/>
          <w:bCs w:val="0"/>
          <w:color w:val="610B4B"/>
        </w:rPr>
      </w:pPr>
      <w:ins w:id="23" w:author="Unknown">
        <w:r>
          <w:rPr>
            <w:rFonts w:ascii="Helvetica" w:hAnsi="Helvetica" w:cs="Helvetica"/>
            <w:b w:val="0"/>
            <w:bCs w:val="0"/>
            <w:color w:val="610B4B"/>
          </w:rPr>
          <w:t>2) StringBuffer insert() method</w:t>
        </w:r>
      </w:ins>
    </w:p>
    <w:p w:rsidR="00994A01" w:rsidRDefault="00994A01" w:rsidP="00994A01">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insert() method inserts the given string with this string at the given position.</w:t>
        </w:r>
      </w:ins>
    </w:p>
    <w:p w:rsidR="00994A01" w:rsidRDefault="00994A01" w:rsidP="00994A01">
      <w:pPr>
        <w:numPr>
          <w:ilvl w:val="0"/>
          <w:numId w:val="27"/>
        </w:numPr>
        <w:shd w:val="clear" w:color="auto" w:fill="FFFFFF"/>
        <w:spacing w:after="0" w:line="272" w:lineRule="atLeast"/>
        <w:ind w:left="0"/>
        <w:rPr>
          <w:ins w:id="26" w:author="Unknown"/>
          <w:rFonts w:ascii="Verdana" w:hAnsi="Verdana"/>
          <w:color w:val="000000"/>
          <w:sz w:val="17"/>
          <w:szCs w:val="17"/>
        </w:rPr>
      </w:pPr>
      <w:ins w:id="2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StringBufferExample2{  </w:t>
        </w:r>
      </w:ins>
    </w:p>
    <w:p w:rsidR="00994A01" w:rsidRDefault="00994A01" w:rsidP="00994A01">
      <w:pPr>
        <w:numPr>
          <w:ilvl w:val="0"/>
          <w:numId w:val="27"/>
        </w:numPr>
        <w:shd w:val="clear" w:color="auto" w:fill="FFFFFF"/>
        <w:spacing w:after="0" w:line="272" w:lineRule="atLeast"/>
        <w:ind w:left="0"/>
        <w:rPr>
          <w:ins w:id="28" w:author="Unknown"/>
          <w:rFonts w:ascii="Verdana" w:hAnsi="Verdana"/>
          <w:color w:val="000000"/>
          <w:sz w:val="17"/>
          <w:szCs w:val="17"/>
        </w:rPr>
      </w:pPr>
      <w:ins w:id="2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7"/>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 "</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sb.insert(</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original string is changed</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lastRenderedPageBreak/>
          <w:t>System.out.println(sb);</w:t>
        </w:r>
        <w:r>
          <w:rPr>
            <w:rStyle w:val="comment"/>
            <w:rFonts w:ascii="Verdana" w:hAnsi="Verdana"/>
            <w:color w:val="008200"/>
            <w:sz w:val="17"/>
            <w:szCs w:val="17"/>
            <w:bdr w:val="none" w:sz="0" w:space="0" w:color="auto" w:frame="1"/>
          </w:rPr>
          <w:t>//prints HJavaello</w:t>
        </w:r>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ins>
    </w:p>
    <w:p w:rsidR="00994A01" w:rsidRDefault="00994A01" w:rsidP="00994A01">
      <w:pPr>
        <w:numPr>
          <w:ilvl w:val="0"/>
          <w:numId w:val="27"/>
        </w:numPr>
        <w:shd w:val="clear" w:color="auto" w:fill="FFFFFF"/>
        <w:spacing w:after="0" w:line="272" w:lineRule="atLeast"/>
        <w:ind w:left="0"/>
        <w:rPr>
          <w:ins w:id="38" w:author="Unknown"/>
          <w:rFonts w:ascii="Verdana" w:hAnsi="Verdana"/>
          <w:color w:val="000000"/>
          <w:sz w:val="17"/>
          <w:szCs w:val="17"/>
        </w:rPr>
      </w:pPr>
      <w:ins w:id="39"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40" w:author="Unknown"/>
          <w:rFonts w:ascii="Helvetica" w:hAnsi="Helvetica" w:cs="Helvetica"/>
          <w:b w:val="0"/>
          <w:bCs w:val="0"/>
          <w:color w:val="610B4B"/>
        </w:rPr>
      </w:pPr>
      <w:ins w:id="41" w:author="Unknown">
        <w:r>
          <w:rPr>
            <w:rFonts w:ascii="Helvetica" w:hAnsi="Helvetica" w:cs="Helvetica"/>
            <w:b w:val="0"/>
            <w:bCs w:val="0"/>
            <w:color w:val="610B4B"/>
          </w:rPr>
          <w:t>3) StringBuffer replace() method</w:t>
        </w:r>
      </w:ins>
    </w:p>
    <w:p w:rsidR="00994A01" w:rsidRDefault="00994A01" w:rsidP="00994A01">
      <w:pPr>
        <w:pStyle w:val="NormalWeb"/>
        <w:shd w:val="clear" w:color="auto" w:fill="FFFFFF"/>
        <w:rPr>
          <w:ins w:id="42" w:author="Unknown"/>
          <w:rFonts w:ascii="Verdana" w:hAnsi="Verdana"/>
          <w:color w:val="000000"/>
          <w:sz w:val="17"/>
          <w:szCs w:val="17"/>
        </w:rPr>
      </w:pPr>
      <w:ins w:id="43" w:author="Unknown">
        <w:r>
          <w:rPr>
            <w:rFonts w:ascii="Verdana" w:hAnsi="Verdana"/>
            <w:color w:val="000000"/>
            <w:sz w:val="17"/>
            <w:szCs w:val="17"/>
          </w:rPr>
          <w:t>The replace() method replaces the given string from the specified beginIndex and endIndex.</w:t>
        </w:r>
      </w:ins>
    </w:p>
    <w:p w:rsidR="00994A01" w:rsidRDefault="00994A01" w:rsidP="00994A01">
      <w:pPr>
        <w:numPr>
          <w:ilvl w:val="0"/>
          <w:numId w:val="28"/>
        </w:numPr>
        <w:shd w:val="clear" w:color="auto" w:fill="FFFFFF"/>
        <w:spacing w:after="0" w:line="272" w:lineRule="atLeast"/>
        <w:ind w:left="0"/>
        <w:rPr>
          <w:ins w:id="44" w:author="Unknown"/>
          <w:rFonts w:ascii="Verdana" w:hAnsi="Verdana"/>
          <w:color w:val="000000"/>
          <w:sz w:val="17"/>
          <w:szCs w:val="17"/>
        </w:rPr>
      </w:pPr>
      <w:ins w:id="4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StringBufferExample3{  </w:t>
        </w:r>
      </w:ins>
    </w:p>
    <w:p w:rsidR="00994A01" w:rsidRDefault="00994A01" w:rsidP="00994A01">
      <w:pPr>
        <w:numPr>
          <w:ilvl w:val="0"/>
          <w:numId w:val="28"/>
        </w:numPr>
        <w:shd w:val="clear" w:color="auto" w:fill="FFFFFF"/>
        <w:spacing w:after="0" w:line="272" w:lineRule="atLeast"/>
        <w:ind w:left="0"/>
        <w:rPr>
          <w:ins w:id="46" w:author="Unknown"/>
          <w:rFonts w:ascii="Verdana" w:hAnsi="Verdana"/>
          <w:color w:val="000000"/>
          <w:sz w:val="17"/>
          <w:szCs w:val="17"/>
        </w:rPr>
      </w:pPr>
      <w:ins w:id="4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8"/>
        </w:numPr>
        <w:shd w:val="clear" w:color="auto" w:fill="FFFFFF"/>
        <w:spacing w:after="0" w:line="272" w:lineRule="atLeast"/>
        <w:ind w:left="0"/>
        <w:rPr>
          <w:ins w:id="48" w:author="Unknown"/>
          <w:rFonts w:ascii="Verdana" w:hAnsi="Verdana"/>
          <w:color w:val="000000"/>
          <w:sz w:val="17"/>
          <w:szCs w:val="17"/>
        </w:rPr>
      </w:pPr>
      <w:ins w:id="49"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0" w:author="Unknown"/>
          <w:rFonts w:ascii="Verdana" w:hAnsi="Verdana"/>
          <w:color w:val="000000"/>
          <w:sz w:val="17"/>
          <w:szCs w:val="17"/>
        </w:rPr>
      </w:pPr>
      <w:ins w:id="51" w:author="Unknown">
        <w:r>
          <w:rPr>
            <w:rFonts w:ascii="Verdana" w:hAnsi="Verdana"/>
            <w:color w:val="000000"/>
            <w:sz w:val="17"/>
            <w:szCs w:val="17"/>
            <w:bdr w:val="none" w:sz="0" w:space="0" w:color="auto" w:frame="1"/>
          </w:rPr>
          <w:t>sb.replace(</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"Java"</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2" w:author="Unknown"/>
          <w:rFonts w:ascii="Verdana" w:hAnsi="Verdana"/>
          <w:color w:val="000000"/>
          <w:sz w:val="17"/>
          <w:szCs w:val="17"/>
        </w:rPr>
      </w:pPr>
      <w:ins w:id="53"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HJavalo</w:t>
        </w:r>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4" w:author="Unknown"/>
          <w:rFonts w:ascii="Verdana" w:hAnsi="Verdana"/>
          <w:color w:val="000000"/>
          <w:sz w:val="17"/>
          <w:szCs w:val="17"/>
        </w:rPr>
      </w:pPr>
      <w:ins w:id="55" w:author="Unknown">
        <w:r>
          <w:rPr>
            <w:rFonts w:ascii="Verdana" w:hAnsi="Verdana"/>
            <w:color w:val="000000"/>
            <w:sz w:val="17"/>
            <w:szCs w:val="17"/>
            <w:bdr w:val="none" w:sz="0" w:space="0" w:color="auto" w:frame="1"/>
          </w:rPr>
          <w:t>}  </w:t>
        </w:r>
      </w:ins>
    </w:p>
    <w:p w:rsidR="00994A01" w:rsidRDefault="00994A01" w:rsidP="00994A01">
      <w:pPr>
        <w:numPr>
          <w:ilvl w:val="0"/>
          <w:numId w:val="28"/>
        </w:numPr>
        <w:shd w:val="clear" w:color="auto" w:fill="FFFFFF"/>
        <w:spacing w:after="0" w:line="272" w:lineRule="atLeast"/>
        <w:ind w:left="0"/>
        <w:rPr>
          <w:ins w:id="56" w:author="Unknown"/>
          <w:rFonts w:ascii="Verdana" w:hAnsi="Verdana"/>
          <w:color w:val="000000"/>
          <w:sz w:val="17"/>
          <w:szCs w:val="17"/>
        </w:rPr>
      </w:pPr>
      <w:ins w:id="57"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58" w:author="Unknown"/>
          <w:rFonts w:ascii="Helvetica" w:hAnsi="Helvetica" w:cs="Helvetica"/>
          <w:b w:val="0"/>
          <w:bCs w:val="0"/>
          <w:color w:val="610B4B"/>
        </w:rPr>
      </w:pPr>
      <w:ins w:id="59" w:author="Unknown">
        <w:r>
          <w:rPr>
            <w:rFonts w:ascii="Helvetica" w:hAnsi="Helvetica" w:cs="Helvetica"/>
            <w:b w:val="0"/>
            <w:bCs w:val="0"/>
            <w:color w:val="610B4B"/>
          </w:rPr>
          <w:t>4) StringBuffer delete() method</w:t>
        </w:r>
      </w:ins>
    </w:p>
    <w:p w:rsidR="00994A01" w:rsidRDefault="00994A01" w:rsidP="00994A01">
      <w:pPr>
        <w:pStyle w:val="NormalWeb"/>
        <w:shd w:val="clear" w:color="auto" w:fill="FFFFFF"/>
        <w:rPr>
          <w:ins w:id="60" w:author="Unknown"/>
          <w:rFonts w:ascii="Verdana" w:hAnsi="Verdana"/>
          <w:color w:val="000000"/>
          <w:sz w:val="17"/>
          <w:szCs w:val="17"/>
        </w:rPr>
      </w:pPr>
      <w:ins w:id="61" w:author="Unknown">
        <w:r>
          <w:rPr>
            <w:rFonts w:ascii="Verdana" w:hAnsi="Verdana"/>
            <w:color w:val="000000"/>
            <w:sz w:val="17"/>
            <w:szCs w:val="17"/>
          </w:rPr>
          <w:t>The delete() method of StringBuffer class deletes the string from the specified beginIndex to endIndex.</w:t>
        </w:r>
      </w:ins>
    </w:p>
    <w:p w:rsidR="00994A01" w:rsidRDefault="00994A01" w:rsidP="00994A01">
      <w:pPr>
        <w:numPr>
          <w:ilvl w:val="0"/>
          <w:numId w:val="29"/>
        </w:numPr>
        <w:shd w:val="clear" w:color="auto" w:fill="FFFFFF"/>
        <w:spacing w:after="0" w:line="272" w:lineRule="atLeast"/>
        <w:ind w:left="0"/>
        <w:rPr>
          <w:ins w:id="62" w:author="Unknown"/>
          <w:rFonts w:ascii="Verdana" w:hAnsi="Verdana"/>
          <w:color w:val="000000"/>
          <w:sz w:val="17"/>
          <w:szCs w:val="17"/>
        </w:rPr>
      </w:pPr>
      <w:ins w:id="6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StringBufferExample4{  </w:t>
        </w:r>
      </w:ins>
    </w:p>
    <w:p w:rsidR="00994A01" w:rsidRDefault="00994A01" w:rsidP="00994A01">
      <w:pPr>
        <w:numPr>
          <w:ilvl w:val="0"/>
          <w:numId w:val="29"/>
        </w:numPr>
        <w:shd w:val="clear" w:color="auto" w:fill="FFFFFF"/>
        <w:spacing w:after="0" w:line="272" w:lineRule="atLeast"/>
        <w:ind w:left="0"/>
        <w:rPr>
          <w:ins w:id="64" w:author="Unknown"/>
          <w:rFonts w:ascii="Verdana" w:hAnsi="Verdana"/>
          <w:color w:val="000000"/>
          <w:sz w:val="17"/>
          <w:szCs w:val="17"/>
        </w:rPr>
      </w:pPr>
      <w:ins w:id="6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29"/>
        </w:numPr>
        <w:shd w:val="clear" w:color="auto" w:fill="FFFFFF"/>
        <w:spacing w:after="0" w:line="272" w:lineRule="atLeast"/>
        <w:ind w:left="0"/>
        <w:rPr>
          <w:ins w:id="66" w:author="Unknown"/>
          <w:rFonts w:ascii="Verdana" w:hAnsi="Verdana"/>
          <w:color w:val="000000"/>
          <w:sz w:val="17"/>
          <w:szCs w:val="17"/>
        </w:rPr>
      </w:pPr>
      <w:ins w:id="67"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68" w:author="Unknown"/>
          <w:rFonts w:ascii="Verdana" w:hAnsi="Verdana"/>
          <w:color w:val="000000"/>
          <w:sz w:val="17"/>
          <w:szCs w:val="17"/>
        </w:rPr>
      </w:pPr>
      <w:ins w:id="69" w:author="Unknown">
        <w:r>
          <w:rPr>
            <w:rFonts w:ascii="Verdana" w:hAnsi="Verdana"/>
            <w:color w:val="000000"/>
            <w:sz w:val="17"/>
            <w:szCs w:val="17"/>
            <w:bdr w:val="none" w:sz="0" w:space="0" w:color="auto" w:frame="1"/>
          </w:rPr>
          <w:t>sb.delete(</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0" w:author="Unknown"/>
          <w:rFonts w:ascii="Verdana" w:hAnsi="Verdana"/>
          <w:color w:val="000000"/>
          <w:sz w:val="17"/>
          <w:szCs w:val="17"/>
        </w:rPr>
      </w:pPr>
      <w:ins w:id="71"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Hlo</w:t>
        </w:r>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2" w:author="Unknown"/>
          <w:rFonts w:ascii="Verdana" w:hAnsi="Verdana"/>
          <w:color w:val="000000"/>
          <w:sz w:val="17"/>
          <w:szCs w:val="17"/>
        </w:rPr>
      </w:pPr>
      <w:ins w:id="73" w:author="Unknown">
        <w:r>
          <w:rPr>
            <w:rFonts w:ascii="Verdana" w:hAnsi="Verdana"/>
            <w:color w:val="000000"/>
            <w:sz w:val="17"/>
            <w:szCs w:val="17"/>
            <w:bdr w:val="none" w:sz="0" w:space="0" w:color="auto" w:frame="1"/>
          </w:rPr>
          <w:t>}  </w:t>
        </w:r>
      </w:ins>
    </w:p>
    <w:p w:rsidR="00994A01" w:rsidRDefault="00994A01" w:rsidP="00994A01">
      <w:pPr>
        <w:numPr>
          <w:ilvl w:val="0"/>
          <w:numId w:val="29"/>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76" w:author="Unknown"/>
          <w:rFonts w:ascii="Helvetica" w:hAnsi="Helvetica" w:cs="Helvetica"/>
          <w:b w:val="0"/>
          <w:bCs w:val="0"/>
          <w:color w:val="610B4B"/>
        </w:rPr>
      </w:pPr>
      <w:ins w:id="77" w:author="Unknown">
        <w:r>
          <w:rPr>
            <w:rFonts w:ascii="Helvetica" w:hAnsi="Helvetica" w:cs="Helvetica"/>
            <w:b w:val="0"/>
            <w:bCs w:val="0"/>
            <w:color w:val="610B4B"/>
          </w:rPr>
          <w:t>5) StringBuffer reverse() method</w:t>
        </w:r>
      </w:ins>
    </w:p>
    <w:p w:rsidR="00994A01" w:rsidRDefault="00994A01" w:rsidP="00994A01">
      <w:pPr>
        <w:pStyle w:val="NormalWeb"/>
        <w:shd w:val="clear" w:color="auto" w:fill="FFFFFF"/>
        <w:rPr>
          <w:ins w:id="78" w:author="Unknown"/>
          <w:rFonts w:ascii="Verdana" w:hAnsi="Verdana"/>
          <w:color w:val="000000"/>
          <w:sz w:val="17"/>
          <w:szCs w:val="17"/>
        </w:rPr>
      </w:pPr>
      <w:ins w:id="79" w:author="Unknown">
        <w:r>
          <w:rPr>
            <w:rFonts w:ascii="Verdana" w:hAnsi="Verdana"/>
            <w:color w:val="000000"/>
            <w:sz w:val="17"/>
            <w:szCs w:val="17"/>
          </w:rPr>
          <w:t>The reverse() method of StringBuilder class reverses the current string.</w:t>
        </w:r>
      </w:ins>
    </w:p>
    <w:p w:rsidR="00994A01" w:rsidRDefault="00994A01" w:rsidP="00994A01">
      <w:pPr>
        <w:numPr>
          <w:ilvl w:val="0"/>
          <w:numId w:val="30"/>
        </w:numPr>
        <w:shd w:val="clear" w:color="auto" w:fill="FFFFFF"/>
        <w:spacing w:after="0" w:line="272" w:lineRule="atLeast"/>
        <w:ind w:left="0"/>
        <w:rPr>
          <w:ins w:id="80" w:author="Unknown"/>
          <w:rFonts w:ascii="Verdana" w:hAnsi="Verdana"/>
          <w:color w:val="000000"/>
          <w:sz w:val="17"/>
          <w:szCs w:val="17"/>
        </w:rPr>
      </w:pPr>
      <w:ins w:id="8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StringBufferExample5{  </w:t>
        </w:r>
      </w:ins>
    </w:p>
    <w:p w:rsidR="00994A01" w:rsidRDefault="00994A01" w:rsidP="00994A01">
      <w:pPr>
        <w:numPr>
          <w:ilvl w:val="0"/>
          <w:numId w:val="30"/>
        </w:numPr>
        <w:shd w:val="clear" w:color="auto" w:fill="FFFFFF"/>
        <w:spacing w:after="0" w:line="272" w:lineRule="atLeast"/>
        <w:ind w:left="0"/>
        <w:rPr>
          <w:ins w:id="82" w:author="Unknown"/>
          <w:rFonts w:ascii="Verdana" w:hAnsi="Verdana"/>
          <w:color w:val="000000"/>
          <w:sz w:val="17"/>
          <w:szCs w:val="17"/>
        </w:rPr>
      </w:pPr>
      <w:ins w:id="8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0"/>
        </w:numPr>
        <w:shd w:val="clear" w:color="auto" w:fill="FFFFFF"/>
        <w:spacing w:after="0" w:line="272" w:lineRule="atLeast"/>
        <w:ind w:left="0"/>
        <w:rPr>
          <w:ins w:id="84" w:author="Unknown"/>
          <w:rFonts w:ascii="Verdana" w:hAnsi="Verdana"/>
          <w:color w:val="000000"/>
          <w:sz w:val="17"/>
          <w:szCs w:val="17"/>
        </w:rPr>
      </w:pPr>
      <w:ins w:id="85"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sb.reverse();  </w:t>
        </w:r>
      </w:ins>
    </w:p>
    <w:p w:rsidR="00994A01" w:rsidRDefault="00994A01" w:rsidP="00994A01">
      <w:pPr>
        <w:numPr>
          <w:ilvl w:val="0"/>
          <w:numId w:val="30"/>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System.out.println(sb);</w:t>
        </w:r>
        <w:r>
          <w:rPr>
            <w:rStyle w:val="comment"/>
            <w:rFonts w:ascii="Verdana" w:hAnsi="Verdana"/>
            <w:color w:val="008200"/>
            <w:sz w:val="17"/>
            <w:szCs w:val="17"/>
            <w:bdr w:val="none" w:sz="0" w:space="0" w:color="auto" w:frame="1"/>
          </w:rPr>
          <w:t>//prints olleH</w:t>
        </w:r>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t>}  </w:t>
        </w:r>
      </w:ins>
    </w:p>
    <w:p w:rsidR="00994A01" w:rsidRDefault="00994A01" w:rsidP="00994A01">
      <w:pPr>
        <w:numPr>
          <w:ilvl w:val="0"/>
          <w:numId w:val="30"/>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94" w:author="Unknown"/>
          <w:rFonts w:ascii="Helvetica" w:hAnsi="Helvetica" w:cs="Helvetica"/>
          <w:b w:val="0"/>
          <w:bCs w:val="0"/>
          <w:color w:val="610B4B"/>
        </w:rPr>
      </w:pPr>
      <w:ins w:id="95" w:author="Unknown">
        <w:r>
          <w:rPr>
            <w:rFonts w:ascii="Helvetica" w:hAnsi="Helvetica" w:cs="Helvetica"/>
            <w:b w:val="0"/>
            <w:bCs w:val="0"/>
            <w:color w:val="610B4B"/>
          </w:rPr>
          <w:t>6) StringBuffer capacity() method</w:t>
        </w:r>
      </w:ins>
    </w:p>
    <w:p w:rsidR="00994A01" w:rsidRDefault="00994A01" w:rsidP="00994A01">
      <w:pPr>
        <w:pStyle w:val="NormalWeb"/>
        <w:shd w:val="clear" w:color="auto" w:fill="FFFFFF"/>
        <w:rPr>
          <w:ins w:id="96" w:author="Unknown"/>
          <w:rFonts w:ascii="Verdana" w:hAnsi="Verdana"/>
          <w:color w:val="000000"/>
          <w:sz w:val="17"/>
          <w:szCs w:val="17"/>
        </w:rPr>
      </w:pPr>
      <w:ins w:id="97" w:author="Unknown">
        <w:r>
          <w:rPr>
            <w:rFonts w:ascii="Verdana" w:hAnsi="Verdana"/>
            <w:color w:val="000000"/>
            <w:sz w:val="17"/>
            <w:szCs w:val="17"/>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ins>
    </w:p>
    <w:p w:rsidR="00994A01" w:rsidRDefault="00994A01" w:rsidP="00994A01">
      <w:pPr>
        <w:numPr>
          <w:ilvl w:val="0"/>
          <w:numId w:val="31"/>
        </w:numPr>
        <w:shd w:val="clear" w:color="auto" w:fill="FFFFFF"/>
        <w:spacing w:after="0" w:line="272" w:lineRule="atLeast"/>
        <w:ind w:left="0"/>
        <w:rPr>
          <w:ins w:id="98" w:author="Unknown"/>
          <w:rFonts w:ascii="Verdana" w:hAnsi="Verdana"/>
          <w:color w:val="000000"/>
          <w:sz w:val="17"/>
          <w:szCs w:val="17"/>
        </w:rPr>
      </w:pPr>
      <w:ins w:id="9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StringBufferExample6{  </w:t>
        </w:r>
      </w:ins>
    </w:p>
    <w:p w:rsidR="00994A01" w:rsidRDefault="00994A01" w:rsidP="00994A01">
      <w:pPr>
        <w:numPr>
          <w:ilvl w:val="0"/>
          <w:numId w:val="31"/>
        </w:numPr>
        <w:shd w:val="clear" w:color="auto" w:fill="FFFFFF"/>
        <w:spacing w:after="0" w:line="272" w:lineRule="atLeast"/>
        <w:ind w:left="0"/>
        <w:rPr>
          <w:ins w:id="100" w:author="Unknown"/>
          <w:rFonts w:ascii="Verdana" w:hAnsi="Verdana"/>
          <w:color w:val="000000"/>
          <w:sz w:val="17"/>
          <w:szCs w:val="17"/>
        </w:rPr>
      </w:pPr>
      <w:ins w:id="10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1"/>
        </w:numPr>
        <w:shd w:val="clear" w:color="auto" w:fill="FFFFFF"/>
        <w:spacing w:after="0" w:line="272" w:lineRule="atLeast"/>
        <w:ind w:left="0"/>
        <w:rPr>
          <w:ins w:id="102" w:author="Unknown"/>
          <w:rFonts w:ascii="Verdana" w:hAnsi="Verdana"/>
          <w:color w:val="000000"/>
          <w:sz w:val="17"/>
          <w:szCs w:val="17"/>
        </w:rPr>
      </w:pPr>
      <w:ins w:id="103"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  </w:t>
        </w:r>
      </w:ins>
    </w:p>
    <w:p w:rsidR="00994A01" w:rsidRDefault="00994A01" w:rsidP="00994A01">
      <w:pPr>
        <w:numPr>
          <w:ilvl w:val="0"/>
          <w:numId w:val="31"/>
        </w:numPr>
        <w:shd w:val="clear" w:color="auto" w:fill="FFFFFF"/>
        <w:spacing w:after="0" w:line="272" w:lineRule="atLeast"/>
        <w:ind w:left="0"/>
        <w:rPr>
          <w:ins w:id="104" w:author="Unknown"/>
          <w:rFonts w:ascii="Verdana" w:hAnsi="Verdana"/>
          <w:color w:val="000000"/>
          <w:sz w:val="17"/>
          <w:szCs w:val="17"/>
        </w:rPr>
      </w:pPr>
      <w:ins w:id="105"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//default 16</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06" w:author="Unknown"/>
          <w:rFonts w:ascii="Verdana" w:hAnsi="Verdana"/>
          <w:color w:val="000000"/>
          <w:sz w:val="17"/>
          <w:szCs w:val="17"/>
        </w:rPr>
      </w:pPr>
      <w:ins w:id="107"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08" w:author="Unknown"/>
          <w:rFonts w:ascii="Verdana" w:hAnsi="Verdana"/>
          <w:color w:val="000000"/>
          <w:sz w:val="17"/>
          <w:szCs w:val="17"/>
        </w:rPr>
      </w:pPr>
      <w:ins w:id="109" w:author="Unknown">
        <w:r>
          <w:rPr>
            <w:rFonts w:ascii="Verdana" w:hAnsi="Verdana"/>
            <w:color w:val="000000"/>
            <w:sz w:val="17"/>
            <w:szCs w:val="17"/>
            <w:bdr w:val="none" w:sz="0" w:space="0" w:color="auto" w:frame="1"/>
          </w:rPr>
          <w:lastRenderedPageBreak/>
          <w:t>System.out.println(sb.capacity());</w:t>
        </w:r>
        <w:r>
          <w:rPr>
            <w:rStyle w:val="comment"/>
            <w:rFonts w:ascii="Verdana" w:hAnsi="Verdana"/>
            <w:color w:val="008200"/>
            <w:sz w:val="17"/>
            <w:szCs w:val="17"/>
            <w:bdr w:val="none" w:sz="0" w:space="0" w:color="auto" w:frame="1"/>
          </w:rPr>
          <w:t>//now 16</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0" w:author="Unknown"/>
          <w:rFonts w:ascii="Verdana" w:hAnsi="Verdana"/>
          <w:color w:val="000000"/>
          <w:sz w:val="17"/>
          <w:szCs w:val="17"/>
        </w:rPr>
      </w:pPr>
      <w:ins w:id="111"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 is my favourite language"</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2" w:author="Unknown"/>
          <w:rFonts w:ascii="Verdana" w:hAnsi="Verdana"/>
          <w:color w:val="000000"/>
          <w:sz w:val="17"/>
          <w:szCs w:val="17"/>
        </w:rPr>
      </w:pPr>
      <w:ins w:id="113"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(16*2)+2=34 i.e (oldcapacity*2)+2</w:t>
        </w:r>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4" w:author="Unknown"/>
          <w:rFonts w:ascii="Verdana" w:hAnsi="Verdana"/>
          <w:color w:val="000000"/>
          <w:sz w:val="17"/>
          <w:szCs w:val="17"/>
        </w:rPr>
      </w:pPr>
      <w:ins w:id="115" w:author="Unknown">
        <w:r>
          <w:rPr>
            <w:rFonts w:ascii="Verdana" w:hAnsi="Verdana"/>
            <w:color w:val="000000"/>
            <w:sz w:val="17"/>
            <w:szCs w:val="17"/>
            <w:bdr w:val="none" w:sz="0" w:space="0" w:color="auto" w:frame="1"/>
          </w:rPr>
          <w:t>}  </w:t>
        </w:r>
      </w:ins>
    </w:p>
    <w:p w:rsidR="00994A01" w:rsidRDefault="00994A01" w:rsidP="00994A01">
      <w:pPr>
        <w:numPr>
          <w:ilvl w:val="0"/>
          <w:numId w:val="31"/>
        </w:numPr>
        <w:shd w:val="clear" w:color="auto" w:fill="FFFFFF"/>
        <w:spacing w:after="0" w:line="272" w:lineRule="atLeast"/>
        <w:ind w:left="0"/>
        <w:rPr>
          <w:ins w:id="116" w:author="Unknown"/>
          <w:rFonts w:ascii="Verdana" w:hAnsi="Verdana"/>
          <w:color w:val="000000"/>
          <w:sz w:val="17"/>
          <w:szCs w:val="17"/>
        </w:rPr>
      </w:pPr>
      <w:ins w:id="117" w:author="Unknown">
        <w:r>
          <w:rPr>
            <w:rFonts w:ascii="Verdana" w:hAnsi="Verdana"/>
            <w:color w:val="000000"/>
            <w:sz w:val="17"/>
            <w:szCs w:val="17"/>
            <w:bdr w:val="none" w:sz="0" w:space="0" w:color="auto" w:frame="1"/>
          </w:rPr>
          <w:t>}  </w:t>
        </w:r>
      </w:ins>
    </w:p>
    <w:p w:rsidR="00994A01" w:rsidRDefault="00994A01" w:rsidP="00994A01">
      <w:pPr>
        <w:pStyle w:val="Heading3"/>
        <w:shd w:val="clear" w:color="auto" w:fill="FFFFFF"/>
        <w:spacing w:line="312" w:lineRule="atLeast"/>
        <w:rPr>
          <w:ins w:id="118" w:author="Unknown"/>
          <w:rFonts w:ascii="Helvetica" w:hAnsi="Helvetica" w:cs="Helvetica"/>
          <w:b w:val="0"/>
          <w:bCs w:val="0"/>
          <w:color w:val="610B4B"/>
        </w:rPr>
      </w:pPr>
      <w:ins w:id="119" w:author="Unknown">
        <w:r>
          <w:rPr>
            <w:rFonts w:ascii="Helvetica" w:hAnsi="Helvetica" w:cs="Helvetica"/>
            <w:b w:val="0"/>
            <w:bCs w:val="0"/>
            <w:color w:val="610B4B"/>
          </w:rPr>
          <w:t>7) StringBuffer ensureCapacity() method</w:t>
        </w:r>
      </w:ins>
    </w:p>
    <w:p w:rsidR="00994A01" w:rsidRDefault="00994A01" w:rsidP="00994A01">
      <w:pPr>
        <w:pStyle w:val="NormalWeb"/>
        <w:shd w:val="clear" w:color="auto" w:fill="FFFFFF"/>
        <w:rPr>
          <w:ins w:id="120" w:author="Unknown"/>
          <w:rFonts w:ascii="Verdana" w:hAnsi="Verdana"/>
          <w:color w:val="000000"/>
          <w:sz w:val="17"/>
          <w:szCs w:val="17"/>
        </w:rPr>
      </w:pPr>
      <w:ins w:id="121" w:author="Unknown">
        <w:r>
          <w:rPr>
            <w:rFonts w:ascii="Verdana" w:hAnsi="Verdana"/>
            <w:color w:val="000000"/>
            <w:sz w:val="17"/>
            <w:szCs w:val="17"/>
          </w:rPr>
          <w:t>The ensureCapacity() method of StringBuffer class ensures that the given capacity is the minimum to the current capacity. If it is greater than the current capacity, it increases the capacity by (oldcapacity*2)+2. For example if your current capacity is 16, it will be (16*2)+2=34.</w:t>
        </w:r>
      </w:ins>
    </w:p>
    <w:p w:rsidR="00994A01" w:rsidRDefault="00994A01" w:rsidP="00994A01">
      <w:pPr>
        <w:numPr>
          <w:ilvl w:val="0"/>
          <w:numId w:val="32"/>
        </w:numPr>
        <w:shd w:val="clear" w:color="auto" w:fill="FFFFFF"/>
        <w:spacing w:after="0" w:line="272" w:lineRule="atLeast"/>
        <w:ind w:left="0"/>
        <w:rPr>
          <w:ins w:id="122" w:author="Unknown"/>
          <w:rFonts w:ascii="Verdana" w:hAnsi="Verdana"/>
          <w:color w:val="000000"/>
          <w:sz w:val="17"/>
          <w:szCs w:val="17"/>
        </w:rPr>
      </w:pPr>
      <w:ins w:id="12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StringBufferExample7{  </w:t>
        </w:r>
      </w:ins>
    </w:p>
    <w:p w:rsidR="00994A01" w:rsidRDefault="00994A01" w:rsidP="00994A01">
      <w:pPr>
        <w:numPr>
          <w:ilvl w:val="0"/>
          <w:numId w:val="32"/>
        </w:numPr>
        <w:shd w:val="clear" w:color="auto" w:fill="FFFFFF"/>
        <w:spacing w:after="0" w:line="272" w:lineRule="atLeast"/>
        <w:ind w:left="0"/>
        <w:rPr>
          <w:ins w:id="124" w:author="Unknown"/>
          <w:rFonts w:ascii="Verdana" w:hAnsi="Verdana"/>
          <w:color w:val="000000"/>
          <w:sz w:val="17"/>
          <w:szCs w:val="17"/>
        </w:rPr>
      </w:pPr>
      <w:ins w:id="12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94A01" w:rsidRDefault="00994A01" w:rsidP="00994A01">
      <w:pPr>
        <w:numPr>
          <w:ilvl w:val="0"/>
          <w:numId w:val="32"/>
        </w:numPr>
        <w:shd w:val="clear" w:color="auto" w:fill="FFFFFF"/>
        <w:spacing w:after="0" w:line="272" w:lineRule="atLeast"/>
        <w:ind w:left="0"/>
        <w:rPr>
          <w:ins w:id="126" w:author="Unknown"/>
          <w:rFonts w:ascii="Verdana" w:hAnsi="Verdana"/>
          <w:color w:val="000000"/>
          <w:sz w:val="17"/>
          <w:szCs w:val="17"/>
        </w:rPr>
      </w:pPr>
      <w:ins w:id="127" w:author="Unknown">
        <w:r>
          <w:rPr>
            <w:rFonts w:ascii="Verdana" w:hAnsi="Verdana"/>
            <w:color w:val="000000"/>
            <w:sz w:val="17"/>
            <w:szCs w:val="17"/>
            <w:bdr w:val="none" w:sz="0" w:space="0" w:color="auto" w:frame="1"/>
          </w:rPr>
          <w:t>StringBuffer sb=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StringBuffer();  </w:t>
        </w:r>
      </w:ins>
    </w:p>
    <w:p w:rsidR="00994A01" w:rsidRDefault="00994A01" w:rsidP="00994A01">
      <w:pPr>
        <w:numPr>
          <w:ilvl w:val="0"/>
          <w:numId w:val="32"/>
        </w:numPr>
        <w:shd w:val="clear" w:color="auto" w:fill="FFFFFF"/>
        <w:spacing w:after="0" w:line="272" w:lineRule="atLeast"/>
        <w:ind w:left="0"/>
        <w:rPr>
          <w:ins w:id="128" w:author="Unknown"/>
          <w:rFonts w:ascii="Verdana" w:hAnsi="Verdana"/>
          <w:color w:val="000000"/>
          <w:sz w:val="17"/>
          <w:szCs w:val="17"/>
        </w:rPr>
      </w:pPr>
      <w:ins w:id="129"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//default 16</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0" w:author="Unknown"/>
          <w:rFonts w:ascii="Verdana" w:hAnsi="Verdana"/>
          <w:color w:val="000000"/>
          <w:sz w:val="17"/>
          <w:szCs w:val="17"/>
        </w:rPr>
      </w:pPr>
      <w:ins w:id="131"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2" w:author="Unknown"/>
          <w:rFonts w:ascii="Verdana" w:hAnsi="Verdana"/>
          <w:color w:val="000000"/>
          <w:sz w:val="17"/>
          <w:szCs w:val="17"/>
        </w:rPr>
      </w:pPr>
      <w:ins w:id="133"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4" w:author="Unknown"/>
          <w:rFonts w:ascii="Verdana" w:hAnsi="Verdana"/>
          <w:color w:val="000000"/>
          <w:sz w:val="17"/>
          <w:szCs w:val="17"/>
        </w:rPr>
      </w:pPr>
      <w:ins w:id="135" w:author="Unknown">
        <w:r>
          <w:rPr>
            <w:rFonts w:ascii="Verdana" w:hAnsi="Verdana"/>
            <w:color w:val="000000"/>
            <w:sz w:val="17"/>
            <w:szCs w:val="17"/>
            <w:bdr w:val="none" w:sz="0" w:space="0" w:color="auto" w:frame="1"/>
          </w:rPr>
          <w:t>sb.append(</w:t>
        </w:r>
        <w:r>
          <w:rPr>
            <w:rStyle w:val="string"/>
            <w:rFonts w:ascii="Verdana" w:hAnsi="Verdana"/>
            <w:color w:val="0000FF"/>
            <w:sz w:val="17"/>
            <w:szCs w:val="17"/>
            <w:bdr w:val="none" w:sz="0" w:space="0" w:color="auto" w:frame="1"/>
          </w:rPr>
          <w:t>"java is my favourite language"</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6" w:author="Unknown"/>
          <w:rFonts w:ascii="Verdana" w:hAnsi="Verdana"/>
          <w:color w:val="000000"/>
          <w:sz w:val="17"/>
          <w:szCs w:val="17"/>
        </w:rPr>
      </w:pPr>
      <w:ins w:id="137"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(16*2)+2=34 i.e (oldcapacity*2)+2</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sb.ensureCapacity(</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no change</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34</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2" w:author="Unknown"/>
          <w:rFonts w:ascii="Verdana" w:hAnsi="Verdana"/>
          <w:color w:val="000000"/>
          <w:sz w:val="17"/>
          <w:szCs w:val="17"/>
        </w:rPr>
      </w:pPr>
      <w:ins w:id="143" w:author="Unknown">
        <w:r>
          <w:rPr>
            <w:rFonts w:ascii="Verdana" w:hAnsi="Verdana"/>
            <w:color w:val="000000"/>
            <w:sz w:val="17"/>
            <w:szCs w:val="17"/>
            <w:bdr w:val="none" w:sz="0" w:space="0" w:color="auto" w:frame="1"/>
          </w:rPr>
          <w:t>sb.ensureCapacity(</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(34*2)+2</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4" w:author="Unknown"/>
          <w:rFonts w:ascii="Verdana" w:hAnsi="Verdana"/>
          <w:color w:val="000000"/>
          <w:sz w:val="17"/>
          <w:szCs w:val="17"/>
        </w:rPr>
      </w:pPr>
      <w:ins w:id="145" w:author="Unknown">
        <w:r>
          <w:rPr>
            <w:rFonts w:ascii="Verdana" w:hAnsi="Verdana"/>
            <w:color w:val="000000"/>
            <w:sz w:val="17"/>
            <w:szCs w:val="17"/>
            <w:bdr w:val="none" w:sz="0" w:space="0" w:color="auto" w:frame="1"/>
          </w:rPr>
          <w:t>System.out.println(sb.capacity());</w:t>
        </w:r>
        <w:r>
          <w:rPr>
            <w:rStyle w:val="comment"/>
            <w:rFonts w:ascii="Verdana" w:hAnsi="Verdana"/>
            <w:color w:val="008200"/>
            <w:sz w:val="17"/>
            <w:szCs w:val="17"/>
            <w:bdr w:val="none" w:sz="0" w:space="0" w:color="auto" w:frame="1"/>
          </w:rPr>
          <w:t>//now 70</w:t>
        </w:r>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6" w:author="Unknown"/>
          <w:rFonts w:ascii="Verdana" w:hAnsi="Verdana"/>
          <w:color w:val="000000"/>
          <w:sz w:val="17"/>
          <w:szCs w:val="17"/>
        </w:rPr>
      </w:pPr>
      <w:ins w:id="147" w:author="Unknown">
        <w:r>
          <w:rPr>
            <w:rFonts w:ascii="Verdana" w:hAnsi="Verdana"/>
            <w:color w:val="000000"/>
            <w:sz w:val="17"/>
            <w:szCs w:val="17"/>
            <w:bdr w:val="none" w:sz="0" w:space="0" w:color="auto" w:frame="1"/>
          </w:rPr>
          <w:t>}  </w:t>
        </w:r>
      </w:ins>
    </w:p>
    <w:p w:rsidR="00994A01" w:rsidRDefault="00994A01" w:rsidP="00994A01">
      <w:pPr>
        <w:numPr>
          <w:ilvl w:val="0"/>
          <w:numId w:val="32"/>
        </w:numPr>
        <w:shd w:val="clear" w:color="auto" w:fill="FFFFFF"/>
        <w:spacing w:after="0" w:line="272" w:lineRule="atLeast"/>
        <w:ind w:left="0"/>
        <w:rPr>
          <w:ins w:id="148" w:author="Unknown"/>
          <w:rFonts w:ascii="Verdana" w:hAnsi="Verdana"/>
          <w:color w:val="000000"/>
          <w:sz w:val="17"/>
          <w:szCs w:val="17"/>
        </w:rPr>
      </w:pPr>
      <w:ins w:id="149" w:author="Unknown">
        <w:r>
          <w:rPr>
            <w:rFonts w:ascii="Verdana" w:hAnsi="Verdana"/>
            <w:color w:val="000000"/>
            <w:sz w:val="17"/>
            <w:szCs w:val="17"/>
            <w:bdr w:val="none" w:sz="0" w:space="0" w:color="auto" w:frame="1"/>
          </w:rPr>
          <w:t>}  </w:t>
        </w:r>
      </w:ins>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Pr="00994A01" w:rsidRDefault="00994A01" w:rsidP="00994A01">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994A01">
        <w:rPr>
          <w:rFonts w:ascii="Helvetica" w:eastAsia="Times New Roman" w:hAnsi="Helvetica" w:cs="Helvetica"/>
          <w:color w:val="610B38"/>
          <w:kern w:val="36"/>
          <w:sz w:val="38"/>
          <w:szCs w:val="38"/>
          <w:lang w:eastAsia="en-IN"/>
        </w:rPr>
        <w:lastRenderedPageBreak/>
        <w:t>Java StringBuilder class</w:t>
      </w:r>
    </w:p>
    <w:p w:rsidR="00994A01" w:rsidRPr="00994A01" w:rsidRDefault="00994A01" w:rsidP="00994A01">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Java StringBuilder class is used to create mutable (modifiable) string. The Java StringBuilder class is same as StringBuffer class except that it is non-synchronized. It is available since JDK 1.5.</w:t>
      </w:r>
    </w:p>
    <w:p w:rsidR="00994A01" w:rsidRPr="00994A01" w:rsidRDefault="00994A01" w:rsidP="00994A01">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994A01">
        <w:rPr>
          <w:rFonts w:ascii="Helvetica" w:eastAsia="Times New Roman" w:hAnsi="Helvetica" w:cs="Helvetica"/>
          <w:color w:val="610B38"/>
          <w:sz w:val="32"/>
          <w:szCs w:val="32"/>
          <w:lang w:eastAsia="en-IN"/>
        </w:rPr>
        <w:t>Important Constructors of StringBuilder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17"/>
        <w:gridCol w:w="8057"/>
      </w:tblGrid>
      <w:tr w:rsidR="00994A01" w:rsidRPr="00994A01" w:rsidTr="00994A01">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Constructor</w:t>
            </w:r>
          </w:p>
        </w:tc>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Description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an empty string Builder with the initial capacity of 16.</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StringBuilder(String str)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 string Builder with the specified string.</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StringBuilder(int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creates an empty string Builder with the specified capacity as length.</w:t>
            </w:r>
          </w:p>
        </w:tc>
      </w:tr>
    </w:tbl>
    <w:p w:rsidR="00994A01" w:rsidRPr="00994A01" w:rsidRDefault="00994A01" w:rsidP="00994A01">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994A01">
        <w:rPr>
          <w:rFonts w:ascii="Helvetica" w:eastAsia="Times New Roman" w:hAnsi="Helvetica" w:cs="Helvetica"/>
          <w:color w:val="610B38"/>
          <w:sz w:val="32"/>
          <w:szCs w:val="32"/>
          <w:lang w:eastAsia="en-IN"/>
        </w:rPr>
        <w:t>Important methods of StringBuilder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47"/>
        <w:gridCol w:w="7727"/>
      </w:tblGrid>
      <w:tr w:rsidR="00994A01" w:rsidRPr="00994A01" w:rsidTr="00994A01">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Method</w:t>
            </w:r>
          </w:p>
        </w:tc>
        <w:tc>
          <w:tcPr>
            <w:tcW w:w="0" w:type="auto"/>
            <w:shd w:val="clear" w:color="auto" w:fill="C7CCBE"/>
            <w:tcMar>
              <w:top w:w="156" w:type="dxa"/>
              <w:left w:w="156" w:type="dxa"/>
              <w:bottom w:w="156" w:type="dxa"/>
              <w:right w:w="156" w:type="dxa"/>
            </w:tcMar>
            <w:hideMark/>
          </w:tcPr>
          <w:p w:rsidR="00994A01" w:rsidRPr="00994A01" w:rsidRDefault="00994A01" w:rsidP="00994A01">
            <w:pPr>
              <w:spacing w:after="0" w:line="240" w:lineRule="auto"/>
              <w:rPr>
                <w:rFonts w:ascii="Times New Roman" w:eastAsia="Times New Roman" w:hAnsi="Times New Roman" w:cs="Times New Roman"/>
                <w:b/>
                <w:bCs/>
                <w:color w:val="000000"/>
                <w:lang w:eastAsia="en-IN"/>
              </w:rPr>
            </w:pPr>
            <w:r w:rsidRPr="00994A01">
              <w:rPr>
                <w:rFonts w:ascii="Times New Roman" w:eastAsia="Times New Roman" w:hAnsi="Times New Roman" w:cs="Times New Roman"/>
                <w:b/>
                <w:bCs/>
                <w:color w:val="000000"/>
                <w:lang w:eastAsia="en-IN"/>
              </w:rPr>
              <w:t>Description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append(String 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append the specified string with this string. The append() method is overloaded like append(char), append(boolean), append(int), append(float), append(double) etc.</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insert(int offset, String 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insert the specified string with this string at the specified position. The insert() method is overloaded like insert(int, char), insert(int, boolean), insert(int, int), insert(int, float), insert(int, double) etc.</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replace(int startIndex, int endIndex, String str)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replace the string from specified startIndex and endIndex.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delete(int startIndex,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delete the string from specified startIndex and endIndex.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StringBuilder reverse()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reverse the string.</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int capacity()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current capacity.</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void ensureCapacity(int minimumCapacity)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ensure the capacity at least equal to the given minimum.</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char charAt(int 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character at the specified position.</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int 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length of the string i.e. total number of characters.</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public String substring(int beginIndex)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substring from the specified beginIndex.</w:t>
            </w:r>
          </w:p>
        </w:tc>
      </w:tr>
      <w:tr w:rsidR="00994A01" w:rsidRPr="00994A01" w:rsidTr="00994A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lastRenderedPageBreak/>
              <w:t>public String substring(int beginIndex, int endIndex)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94A01" w:rsidRPr="00994A01" w:rsidRDefault="00994A01" w:rsidP="00994A01">
            <w:pPr>
              <w:spacing w:after="0" w:line="298" w:lineRule="atLeast"/>
              <w:ind w:left="259"/>
              <w:rPr>
                <w:rFonts w:ascii="Verdana" w:eastAsia="Times New Roman" w:hAnsi="Verdana" w:cs="Times New Roman"/>
                <w:color w:val="000000"/>
                <w:sz w:val="17"/>
                <w:szCs w:val="17"/>
                <w:lang w:eastAsia="en-IN"/>
              </w:rPr>
            </w:pPr>
            <w:r w:rsidRPr="00994A01">
              <w:rPr>
                <w:rFonts w:ascii="Verdana" w:eastAsia="Times New Roman" w:hAnsi="Verdana" w:cs="Times New Roman"/>
                <w:color w:val="000000"/>
                <w:sz w:val="17"/>
                <w:szCs w:val="17"/>
                <w:lang w:eastAsia="en-IN"/>
              </w:rPr>
              <w:t>is used to return the substring from the specified beginIndex and endIndex.</w:t>
            </w:r>
          </w:p>
        </w:tc>
      </w:tr>
    </w:tbl>
    <w:p w:rsidR="00994A01" w:rsidRPr="00994A01" w:rsidRDefault="00994A01" w:rsidP="00994A01">
      <w:pPr>
        <w:shd w:val="clear" w:color="auto" w:fill="FFFFFF"/>
        <w:spacing w:before="100" w:beforeAutospacing="1" w:after="100" w:afterAutospacing="1" w:line="312" w:lineRule="atLeast"/>
        <w:outlineLvl w:val="1"/>
        <w:rPr>
          <w:ins w:id="150" w:author="Unknown"/>
          <w:rFonts w:ascii="Helvetica" w:eastAsia="Times New Roman" w:hAnsi="Helvetica" w:cs="Helvetica"/>
          <w:color w:val="610B38"/>
          <w:sz w:val="32"/>
          <w:szCs w:val="32"/>
          <w:lang w:eastAsia="en-IN"/>
        </w:rPr>
      </w:pPr>
      <w:ins w:id="151" w:author="Unknown">
        <w:r w:rsidRPr="00994A01">
          <w:rPr>
            <w:rFonts w:ascii="Helvetica" w:eastAsia="Times New Roman" w:hAnsi="Helvetica" w:cs="Helvetica"/>
            <w:color w:val="610B38"/>
            <w:sz w:val="32"/>
            <w:szCs w:val="32"/>
            <w:lang w:eastAsia="en-IN"/>
          </w:rPr>
          <w:t>Java StringBuilder Examples</w:t>
        </w:r>
      </w:ins>
    </w:p>
    <w:p w:rsidR="00994A01" w:rsidRPr="00994A01" w:rsidRDefault="00994A01" w:rsidP="00994A01">
      <w:pPr>
        <w:shd w:val="clear" w:color="auto" w:fill="FFFFFF"/>
        <w:spacing w:before="100" w:beforeAutospacing="1" w:after="100" w:afterAutospacing="1" w:line="240" w:lineRule="auto"/>
        <w:rPr>
          <w:ins w:id="152" w:author="Unknown"/>
          <w:rFonts w:ascii="Verdana" w:eastAsia="Times New Roman" w:hAnsi="Verdana" w:cs="Times New Roman"/>
          <w:color w:val="000000"/>
          <w:sz w:val="17"/>
          <w:szCs w:val="17"/>
          <w:lang w:eastAsia="en-IN"/>
        </w:rPr>
      </w:pPr>
      <w:ins w:id="153" w:author="Unknown">
        <w:r w:rsidRPr="00994A01">
          <w:rPr>
            <w:rFonts w:ascii="Verdana" w:eastAsia="Times New Roman" w:hAnsi="Verdana" w:cs="Times New Roman"/>
            <w:color w:val="000000"/>
            <w:sz w:val="17"/>
            <w:szCs w:val="17"/>
            <w:lang w:eastAsia="en-IN"/>
          </w:rPr>
          <w:t>Let's see the examples of different methods of StringBuilder class.</w:t>
        </w:r>
      </w:ins>
    </w:p>
    <w:p w:rsidR="00994A01" w:rsidRPr="00994A01" w:rsidRDefault="00994A01" w:rsidP="00994A01">
      <w:pPr>
        <w:shd w:val="clear" w:color="auto" w:fill="FFFFFF"/>
        <w:spacing w:before="100" w:beforeAutospacing="1" w:after="100" w:afterAutospacing="1" w:line="312" w:lineRule="atLeast"/>
        <w:outlineLvl w:val="2"/>
        <w:rPr>
          <w:ins w:id="154" w:author="Unknown"/>
          <w:rFonts w:ascii="Helvetica" w:eastAsia="Times New Roman" w:hAnsi="Helvetica" w:cs="Helvetica"/>
          <w:color w:val="610B4B"/>
          <w:sz w:val="27"/>
          <w:szCs w:val="27"/>
          <w:lang w:eastAsia="en-IN"/>
        </w:rPr>
      </w:pPr>
      <w:ins w:id="155" w:author="Unknown">
        <w:r w:rsidRPr="00994A01">
          <w:rPr>
            <w:rFonts w:ascii="Helvetica" w:eastAsia="Times New Roman" w:hAnsi="Helvetica" w:cs="Helvetica"/>
            <w:color w:val="610B4B"/>
            <w:sz w:val="27"/>
            <w:szCs w:val="27"/>
            <w:lang w:eastAsia="en-IN"/>
          </w:rPr>
          <w:t>1) StringBuilder append() method</w:t>
        </w:r>
      </w:ins>
    </w:p>
    <w:p w:rsidR="00994A01" w:rsidRPr="00994A01" w:rsidRDefault="00994A01" w:rsidP="00994A01">
      <w:pPr>
        <w:shd w:val="clear" w:color="auto" w:fill="FFFFFF"/>
        <w:spacing w:before="100" w:beforeAutospacing="1" w:after="100" w:afterAutospacing="1" w:line="240" w:lineRule="auto"/>
        <w:rPr>
          <w:ins w:id="156" w:author="Unknown"/>
          <w:rFonts w:ascii="Verdana" w:eastAsia="Times New Roman" w:hAnsi="Verdana" w:cs="Times New Roman"/>
          <w:color w:val="000000"/>
          <w:sz w:val="17"/>
          <w:szCs w:val="17"/>
          <w:lang w:eastAsia="en-IN"/>
        </w:rPr>
      </w:pPr>
      <w:ins w:id="157" w:author="Unknown">
        <w:r w:rsidRPr="00994A01">
          <w:rPr>
            <w:rFonts w:ascii="Verdana" w:eastAsia="Times New Roman" w:hAnsi="Verdana" w:cs="Times New Roman"/>
            <w:color w:val="000000"/>
            <w:sz w:val="17"/>
            <w:szCs w:val="17"/>
            <w:lang w:eastAsia="en-IN"/>
          </w:rPr>
          <w:t>The StringBuilder append() method concatenates the given argument with this string.</w:t>
        </w:r>
      </w:ins>
    </w:p>
    <w:p w:rsidR="00994A01" w:rsidRPr="00994A01" w:rsidRDefault="00994A01" w:rsidP="00994A01">
      <w:pPr>
        <w:numPr>
          <w:ilvl w:val="0"/>
          <w:numId w:val="33"/>
        </w:numPr>
        <w:shd w:val="clear" w:color="auto" w:fill="FFFFFF"/>
        <w:spacing w:after="0" w:line="272" w:lineRule="atLeast"/>
        <w:ind w:left="0"/>
        <w:rPr>
          <w:ins w:id="158" w:author="Unknown"/>
          <w:rFonts w:ascii="Verdana" w:eastAsia="Times New Roman" w:hAnsi="Verdana" w:cs="Times New Roman"/>
          <w:color w:val="000000"/>
          <w:sz w:val="17"/>
          <w:szCs w:val="17"/>
          <w:lang w:eastAsia="en-IN"/>
        </w:rPr>
      </w:pPr>
      <w:ins w:id="159"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  </w:t>
        </w:r>
      </w:ins>
    </w:p>
    <w:p w:rsidR="00994A01" w:rsidRPr="00994A01" w:rsidRDefault="00994A01" w:rsidP="00994A01">
      <w:pPr>
        <w:numPr>
          <w:ilvl w:val="0"/>
          <w:numId w:val="33"/>
        </w:numPr>
        <w:shd w:val="clear" w:color="auto" w:fill="FFFFFF"/>
        <w:spacing w:after="0" w:line="272" w:lineRule="atLeast"/>
        <w:ind w:left="0"/>
        <w:rPr>
          <w:ins w:id="160" w:author="Unknown"/>
          <w:rFonts w:ascii="Verdana" w:eastAsia="Times New Roman" w:hAnsi="Verdana" w:cs="Times New Roman"/>
          <w:color w:val="000000"/>
          <w:sz w:val="17"/>
          <w:szCs w:val="17"/>
          <w:lang w:eastAsia="en-IN"/>
        </w:rPr>
      </w:pPr>
      <w:ins w:id="161"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3"/>
        </w:numPr>
        <w:shd w:val="clear" w:color="auto" w:fill="FFFFFF"/>
        <w:spacing w:after="0" w:line="272" w:lineRule="atLeast"/>
        <w:ind w:left="0"/>
        <w:rPr>
          <w:ins w:id="162" w:author="Unknown"/>
          <w:rFonts w:ascii="Verdana" w:eastAsia="Times New Roman" w:hAnsi="Verdana" w:cs="Times New Roman"/>
          <w:color w:val="000000"/>
          <w:sz w:val="17"/>
          <w:szCs w:val="17"/>
          <w:lang w:eastAsia="en-IN"/>
        </w:rPr>
      </w:pPr>
      <w:ins w:id="163"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 "</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4" w:author="Unknown"/>
          <w:rFonts w:ascii="Verdana" w:eastAsia="Times New Roman" w:hAnsi="Verdana" w:cs="Times New Roman"/>
          <w:color w:val="000000"/>
          <w:sz w:val="17"/>
          <w:szCs w:val="17"/>
          <w:lang w:eastAsia="en-IN"/>
        </w:rPr>
      </w:pPr>
      <w:ins w:id="165"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original string is changed</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6" w:author="Unknown"/>
          <w:rFonts w:ascii="Verdana" w:eastAsia="Times New Roman" w:hAnsi="Verdana" w:cs="Times New Roman"/>
          <w:color w:val="000000"/>
          <w:sz w:val="17"/>
          <w:szCs w:val="17"/>
          <w:lang w:eastAsia="en-IN"/>
        </w:rPr>
      </w:pPr>
      <w:ins w:id="167"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Hello Java</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0" w:line="272" w:lineRule="atLeast"/>
        <w:ind w:left="0"/>
        <w:rPr>
          <w:ins w:id="168" w:author="Unknown"/>
          <w:rFonts w:ascii="Verdana" w:eastAsia="Times New Roman" w:hAnsi="Verdana" w:cs="Times New Roman"/>
          <w:color w:val="000000"/>
          <w:sz w:val="17"/>
          <w:szCs w:val="17"/>
          <w:lang w:eastAsia="en-IN"/>
        </w:rPr>
      </w:pPr>
      <w:ins w:id="169"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3"/>
        </w:numPr>
        <w:shd w:val="clear" w:color="auto" w:fill="FFFFFF"/>
        <w:spacing w:after="104" w:line="272" w:lineRule="atLeast"/>
        <w:ind w:left="0"/>
        <w:rPr>
          <w:ins w:id="170" w:author="Unknown"/>
          <w:rFonts w:ascii="Verdana" w:eastAsia="Times New Roman" w:hAnsi="Verdana" w:cs="Times New Roman"/>
          <w:color w:val="000000"/>
          <w:sz w:val="17"/>
          <w:szCs w:val="17"/>
          <w:lang w:eastAsia="en-IN"/>
        </w:rPr>
      </w:pPr>
      <w:ins w:id="171"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172" w:author="Unknown"/>
          <w:rFonts w:ascii="Helvetica" w:eastAsia="Times New Roman" w:hAnsi="Helvetica" w:cs="Helvetica"/>
          <w:color w:val="610B4B"/>
          <w:sz w:val="27"/>
          <w:szCs w:val="27"/>
          <w:lang w:eastAsia="en-IN"/>
        </w:rPr>
      </w:pPr>
      <w:ins w:id="173" w:author="Unknown">
        <w:r w:rsidRPr="00994A01">
          <w:rPr>
            <w:rFonts w:ascii="Helvetica" w:eastAsia="Times New Roman" w:hAnsi="Helvetica" w:cs="Helvetica"/>
            <w:color w:val="610B4B"/>
            <w:sz w:val="27"/>
            <w:szCs w:val="27"/>
            <w:lang w:eastAsia="en-IN"/>
          </w:rPr>
          <w:t>2) StringBuilder insert() method</w:t>
        </w:r>
      </w:ins>
    </w:p>
    <w:p w:rsidR="00994A01" w:rsidRPr="00994A01" w:rsidRDefault="00994A01" w:rsidP="00994A01">
      <w:pPr>
        <w:shd w:val="clear" w:color="auto" w:fill="FFFFFF"/>
        <w:spacing w:before="100" w:beforeAutospacing="1" w:after="100" w:afterAutospacing="1" w:line="240" w:lineRule="auto"/>
        <w:rPr>
          <w:ins w:id="174" w:author="Unknown"/>
          <w:rFonts w:ascii="Verdana" w:eastAsia="Times New Roman" w:hAnsi="Verdana" w:cs="Times New Roman"/>
          <w:color w:val="000000"/>
          <w:sz w:val="17"/>
          <w:szCs w:val="17"/>
          <w:lang w:eastAsia="en-IN"/>
        </w:rPr>
      </w:pPr>
      <w:ins w:id="175" w:author="Unknown">
        <w:r w:rsidRPr="00994A01">
          <w:rPr>
            <w:rFonts w:ascii="Verdana" w:eastAsia="Times New Roman" w:hAnsi="Verdana" w:cs="Times New Roman"/>
            <w:color w:val="000000"/>
            <w:sz w:val="17"/>
            <w:szCs w:val="17"/>
            <w:lang w:eastAsia="en-IN"/>
          </w:rPr>
          <w:t>The StringBuilder insert() method inserts the given string with this string at the given position.</w:t>
        </w:r>
      </w:ins>
    </w:p>
    <w:p w:rsidR="00994A01" w:rsidRPr="00994A01" w:rsidRDefault="00994A01" w:rsidP="00994A01">
      <w:pPr>
        <w:numPr>
          <w:ilvl w:val="0"/>
          <w:numId w:val="34"/>
        </w:numPr>
        <w:shd w:val="clear" w:color="auto" w:fill="FFFFFF"/>
        <w:spacing w:after="0" w:line="272" w:lineRule="atLeast"/>
        <w:ind w:left="0"/>
        <w:rPr>
          <w:ins w:id="176" w:author="Unknown"/>
          <w:rFonts w:ascii="Verdana" w:eastAsia="Times New Roman" w:hAnsi="Verdana" w:cs="Times New Roman"/>
          <w:color w:val="000000"/>
          <w:sz w:val="17"/>
          <w:szCs w:val="17"/>
          <w:lang w:eastAsia="en-IN"/>
        </w:rPr>
      </w:pPr>
      <w:ins w:id="177"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StringBuilderExample2{  </w:t>
        </w:r>
      </w:ins>
    </w:p>
    <w:p w:rsidR="00994A01" w:rsidRPr="00994A01" w:rsidRDefault="00994A01" w:rsidP="00994A01">
      <w:pPr>
        <w:numPr>
          <w:ilvl w:val="0"/>
          <w:numId w:val="34"/>
        </w:numPr>
        <w:shd w:val="clear" w:color="auto" w:fill="FFFFFF"/>
        <w:spacing w:after="0" w:line="272" w:lineRule="atLeast"/>
        <w:ind w:left="0"/>
        <w:rPr>
          <w:ins w:id="178" w:author="Unknown"/>
          <w:rFonts w:ascii="Verdana" w:eastAsia="Times New Roman" w:hAnsi="Verdana" w:cs="Times New Roman"/>
          <w:color w:val="000000"/>
          <w:sz w:val="17"/>
          <w:szCs w:val="17"/>
          <w:lang w:eastAsia="en-IN"/>
        </w:rPr>
      </w:pPr>
      <w:ins w:id="179"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4"/>
        </w:numPr>
        <w:shd w:val="clear" w:color="auto" w:fill="FFFFFF"/>
        <w:spacing w:after="0" w:line="272" w:lineRule="atLeast"/>
        <w:ind w:left="0"/>
        <w:rPr>
          <w:ins w:id="180" w:author="Unknown"/>
          <w:rFonts w:ascii="Verdana" w:eastAsia="Times New Roman" w:hAnsi="Verdana" w:cs="Times New Roman"/>
          <w:color w:val="000000"/>
          <w:sz w:val="17"/>
          <w:szCs w:val="17"/>
          <w:lang w:eastAsia="en-IN"/>
        </w:rPr>
      </w:pPr>
      <w:ins w:id="181"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 "</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2" w:author="Unknown"/>
          <w:rFonts w:ascii="Verdana" w:eastAsia="Times New Roman" w:hAnsi="Verdana" w:cs="Times New Roman"/>
          <w:color w:val="000000"/>
          <w:sz w:val="17"/>
          <w:szCs w:val="17"/>
          <w:lang w:eastAsia="en-IN"/>
        </w:rPr>
      </w:pPr>
      <w:ins w:id="183" w:author="Unknown">
        <w:r w:rsidRPr="00994A01">
          <w:rPr>
            <w:rFonts w:ascii="Verdana" w:eastAsia="Times New Roman" w:hAnsi="Verdana" w:cs="Times New Roman"/>
            <w:color w:val="000000"/>
            <w:sz w:val="17"/>
            <w:szCs w:val="17"/>
            <w:bdr w:val="none" w:sz="0" w:space="0" w:color="auto" w:frame="1"/>
            <w:lang w:eastAsia="en-IN"/>
          </w:rPr>
          <w:t>sb.insert(</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original string is changed</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4" w:author="Unknown"/>
          <w:rFonts w:ascii="Verdana" w:eastAsia="Times New Roman" w:hAnsi="Verdana" w:cs="Times New Roman"/>
          <w:color w:val="000000"/>
          <w:sz w:val="17"/>
          <w:szCs w:val="17"/>
          <w:lang w:eastAsia="en-IN"/>
        </w:rPr>
      </w:pPr>
      <w:ins w:id="185"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HJavaello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0" w:line="272" w:lineRule="atLeast"/>
        <w:ind w:left="0"/>
        <w:rPr>
          <w:ins w:id="186" w:author="Unknown"/>
          <w:rFonts w:ascii="Verdana" w:eastAsia="Times New Roman" w:hAnsi="Verdana" w:cs="Times New Roman"/>
          <w:color w:val="000000"/>
          <w:sz w:val="17"/>
          <w:szCs w:val="17"/>
          <w:lang w:eastAsia="en-IN"/>
        </w:rPr>
      </w:pPr>
      <w:ins w:id="18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4"/>
        </w:numPr>
        <w:shd w:val="clear" w:color="auto" w:fill="FFFFFF"/>
        <w:spacing w:after="104" w:line="272" w:lineRule="atLeast"/>
        <w:ind w:left="0"/>
        <w:rPr>
          <w:ins w:id="188" w:author="Unknown"/>
          <w:rFonts w:ascii="Verdana" w:eastAsia="Times New Roman" w:hAnsi="Verdana" w:cs="Times New Roman"/>
          <w:color w:val="000000"/>
          <w:sz w:val="17"/>
          <w:szCs w:val="17"/>
          <w:lang w:eastAsia="en-IN"/>
        </w:rPr>
      </w:pPr>
      <w:ins w:id="189"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190" w:author="Unknown"/>
          <w:rFonts w:ascii="Helvetica" w:eastAsia="Times New Roman" w:hAnsi="Helvetica" w:cs="Helvetica"/>
          <w:color w:val="610B4B"/>
          <w:sz w:val="27"/>
          <w:szCs w:val="27"/>
          <w:lang w:eastAsia="en-IN"/>
        </w:rPr>
      </w:pPr>
      <w:ins w:id="191" w:author="Unknown">
        <w:r w:rsidRPr="00994A01">
          <w:rPr>
            <w:rFonts w:ascii="Helvetica" w:eastAsia="Times New Roman" w:hAnsi="Helvetica" w:cs="Helvetica"/>
            <w:color w:val="610B4B"/>
            <w:sz w:val="27"/>
            <w:szCs w:val="27"/>
            <w:lang w:eastAsia="en-IN"/>
          </w:rPr>
          <w:t>3) StringBuilder replace() method</w:t>
        </w:r>
      </w:ins>
    </w:p>
    <w:p w:rsidR="00994A01" w:rsidRPr="00994A01" w:rsidRDefault="00994A01" w:rsidP="00994A01">
      <w:pPr>
        <w:shd w:val="clear" w:color="auto" w:fill="FFFFFF"/>
        <w:spacing w:before="100" w:beforeAutospacing="1" w:after="100" w:afterAutospacing="1" w:line="240" w:lineRule="auto"/>
        <w:rPr>
          <w:ins w:id="192" w:author="Unknown"/>
          <w:rFonts w:ascii="Verdana" w:eastAsia="Times New Roman" w:hAnsi="Verdana" w:cs="Times New Roman"/>
          <w:color w:val="000000"/>
          <w:sz w:val="17"/>
          <w:szCs w:val="17"/>
          <w:lang w:eastAsia="en-IN"/>
        </w:rPr>
      </w:pPr>
      <w:ins w:id="193" w:author="Unknown">
        <w:r w:rsidRPr="00994A01">
          <w:rPr>
            <w:rFonts w:ascii="Verdana" w:eastAsia="Times New Roman" w:hAnsi="Verdana" w:cs="Times New Roman"/>
            <w:color w:val="000000"/>
            <w:sz w:val="17"/>
            <w:szCs w:val="17"/>
            <w:lang w:eastAsia="en-IN"/>
          </w:rPr>
          <w:t>The StringBuilder replace() method replaces the given string from the specified beginIndex and endIndex.</w:t>
        </w:r>
      </w:ins>
    </w:p>
    <w:p w:rsidR="00994A01" w:rsidRPr="00994A01" w:rsidRDefault="00994A01" w:rsidP="00994A01">
      <w:pPr>
        <w:numPr>
          <w:ilvl w:val="0"/>
          <w:numId w:val="35"/>
        </w:numPr>
        <w:shd w:val="clear" w:color="auto" w:fill="FFFFFF"/>
        <w:spacing w:after="0" w:line="272" w:lineRule="atLeast"/>
        <w:ind w:left="0"/>
        <w:rPr>
          <w:ins w:id="194" w:author="Unknown"/>
          <w:rFonts w:ascii="Verdana" w:eastAsia="Times New Roman" w:hAnsi="Verdana" w:cs="Times New Roman"/>
          <w:color w:val="000000"/>
          <w:sz w:val="17"/>
          <w:szCs w:val="17"/>
          <w:lang w:eastAsia="en-IN"/>
        </w:rPr>
      </w:pPr>
      <w:ins w:id="195"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StringBuilderExample3{  </w:t>
        </w:r>
      </w:ins>
    </w:p>
    <w:p w:rsidR="00994A01" w:rsidRPr="00994A01" w:rsidRDefault="00994A01" w:rsidP="00994A01">
      <w:pPr>
        <w:numPr>
          <w:ilvl w:val="0"/>
          <w:numId w:val="35"/>
        </w:numPr>
        <w:shd w:val="clear" w:color="auto" w:fill="FFFFFF"/>
        <w:spacing w:after="0" w:line="272" w:lineRule="atLeast"/>
        <w:ind w:left="0"/>
        <w:rPr>
          <w:ins w:id="196" w:author="Unknown"/>
          <w:rFonts w:ascii="Verdana" w:eastAsia="Times New Roman" w:hAnsi="Verdana" w:cs="Times New Roman"/>
          <w:color w:val="000000"/>
          <w:sz w:val="17"/>
          <w:szCs w:val="17"/>
          <w:lang w:eastAsia="en-IN"/>
        </w:rPr>
      </w:pPr>
      <w:ins w:id="197"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5"/>
        </w:numPr>
        <w:shd w:val="clear" w:color="auto" w:fill="FFFFFF"/>
        <w:spacing w:after="0" w:line="272" w:lineRule="atLeast"/>
        <w:ind w:left="0"/>
        <w:rPr>
          <w:ins w:id="198" w:author="Unknown"/>
          <w:rFonts w:ascii="Verdana" w:eastAsia="Times New Roman" w:hAnsi="Verdana" w:cs="Times New Roman"/>
          <w:color w:val="000000"/>
          <w:sz w:val="17"/>
          <w:szCs w:val="17"/>
          <w:lang w:eastAsia="en-IN"/>
        </w:rPr>
      </w:pPr>
      <w:ins w:id="199"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0" w:author="Unknown"/>
          <w:rFonts w:ascii="Verdana" w:eastAsia="Times New Roman" w:hAnsi="Verdana" w:cs="Times New Roman"/>
          <w:color w:val="000000"/>
          <w:sz w:val="17"/>
          <w:szCs w:val="17"/>
          <w:lang w:eastAsia="en-IN"/>
        </w:rPr>
      </w:pPr>
      <w:ins w:id="201" w:author="Unknown">
        <w:r w:rsidRPr="00994A01">
          <w:rPr>
            <w:rFonts w:ascii="Verdana" w:eastAsia="Times New Roman" w:hAnsi="Verdana" w:cs="Times New Roman"/>
            <w:color w:val="000000"/>
            <w:sz w:val="17"/>
            <w:szCs w:val="17"/>
            <w:bdr w:val="none" w:sz="0" w:space="0" w:color="auto" w:frame="1"/>
            <w:lang w:eastAsia="en-IN"/>
          </w:rPr>
          <w:t>sb.replace(</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C00000"/>
            <w:sz w:val="17"/>
            <w:lang w:eastAsia="en-IN"/>
          </w:rPr>
          <w:t>3</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00FF"/>
            <w:sz w:val="17"/>
            <w:lang w:eastAsia="en-IN"/>
          </w:rPr>
          <w:t>"Java"</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2" w:author="Unknown"/>
          <w:rFonts w:ascii="Verdana" w:eastAsia="Times New Roman" w:hAnsi="Verdana" w:cs="Times New Roman"/>
          <w:color w:val="000000"/>
          <w:sz w:val="17"/>
          <w:szCs w:val="17"/>
          <w:lang w:eastAsia="en-IN"/>
        </w:rPr>
      </w:pPr>
      <w:ins w:id="203"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HJavalo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0" w:line="272" w:lineRule="atLeast"/>
        <w:ind w:left="0"/>
        <w:rPr>
          <w:ins w:id="204" w:author="Unknown"/>
          <w:rFonts w:ascii="Verdana" w:eastAsia="Times New Roman" w:hAnsi="Verdana" w:cs="Times New Roman"/>
          <w:color w:val="000000"/>
          <w:sz w:val="17"/>
          <w:szCs w:val="17"/>
          <w:lang w:eastAsia="en-IN"/>
        </w:rPr>
      </w:pPr>
      <w:ins w:id="20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5"/>
        </w:numPr>
        <w:shd w:val="clear" w:color="auto" w:fill="FFFFFF"/>
        <w:spacing w:after="104" w:line="272" w:lineRule="atLeast"/>
        <w:ind w:left="0"/>
        <w:rPr>
          <w:ins w:id="206" w:author="Unknown"/>
          <w:rFonts w:ascii="Verdana" w:eastAsia="Times New Roman" w:hAnsi="Verdana" w:cs="Times New Roman"/>
          <w:color w:val="000000"/>
          <w:sz w:val="17"/>
          <w:szCs w:val="17"/>
          <w:lang w:eastAsia="en-IN"/>
        </w:rPr>
      </w:pPr>
      <w:ins w:id="20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08" w:author="Unknown"/>
          <w:rFonts w:ascii="Helvetica" w:eastAsia="Times New Roman" w:hAnsi="Helvetica" w:cs="Helvetica"/>
          <w:color w:val="610B4B"/>
          <w:sz w:val="27"/>
          <w:szCs w:val="27"/>
          <w:lang w:eastAsia="en-IN"/>
        </w:rPr>
      </w:pPr>
      <w:ins w:id="209" w:author="Unknown">
        <w:r w:rsidRPr="00994A01">
          <w:rPr>
            <w:rFonts w:ascii="Helvetica" w:eastAsia="Times New Roman" w:hAnsi="Helvetica" w:cs="Helvetica"/>
            <w:color w:val="610B4B"/>
            <w:sz w:val="27"/>
            <w:szCs w:val="27"/>
            <w:lang w:eastAsia="en-IN"/>
          </w:rPr>
          <w:t>4) StringBuilder delete() method</w:t>
        </w:r>
      </w:ins>
    </w:p>
    <w:p w:rsidR="00994A01" w:rsidRPr="00994A01" w:rsidRDefault="00994A01" w:rsidP="00994A01">
      <w:pPr>
        <w:shd w:val="clear" w:color="auto" w:fill="FFFFFF"/>
        <w:spacing w:before="100" w:beforeAutospacing="1" w:after="100" w:afterAutospacing="1" w:line="240" w:lineRule="auto"/>
        <w:rPr>
          <w:ins w:id="210" w:author="Unknown"/>
          <w:rFonts w:ascii="Verdana" w:eastAsia="Times New Roman" w:hAnsi="Verdana" w:cs="Times New Roman"/>
          <w:color w:val="000000"/>
          <w:sz w:val="17"/>
          <w:szCs w:val="17"/>
          <w:lang w:eastAsia="en-IN"/>
        </w:rPr>
      </w:pPr>
      <w:ins w:id="211" w:author="Unknown">
        <w:r w:rsidRPr="00994A01">
          <w:rPr>
            <w:rFonts w:ascii="Verdana" w:eastAsia="Times New Roman" w:hAnsi="Verdana" w:cs="Times New Roman"/>
            <w:color w:val="000000"/>
            <w:sz w:val="17"/>
            <w:szCs w:val="17"/>
            <w:lang w:eastAsia="en-IN"/>
          </w:rPr>
          <w:t>The delete() method of StringBuilder class deletes the string from the specified beginIndex to endIndex.</w:t>
        </w:r>
      </w:ins>
    </w:p>
    <w:p w:rsidR="00994A01" w:rsidRPr="00994A01" w:rsidRDefault="00994A01" w:rsidP="00994A01">
      <w:pPr>
        <w:numPr>
          <w:ilvl w:val="0"/>
          <w:numId w:val="36"/>
        </w:numPr>
        <w:shd w:val="clear" w:color="auto" w:fill="FFFFFF"/>
        <w:spacing w:after="0" w:line="272" w:lineRule="atLeast"/>
        <w:ind w:left="0"/>
        <w:rPr>
          <w:ins w:id="212" w:author="Unknown"/>
          <w:rFonts w:ascii="Verdana" w:eastAsia="Times New Roman" w:hAnsi="Verdana" w:cs="Times New Roman"/>
          <w:color w:val="000000"/>
          <w:sz w:val="17"/>
          <w:szCs w:val="17"/>
          <w:lang w:eastAsia="en-IN"/>
        </w:rPr>
      </w:pPr>
      <w:ins w:id="213"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StringBuilderExample4{  </w:t>
        </w:r>
      </w:ins>
    </w:p>
    <w:p w:rsidR="00994A01" w:rsidRPr="00994A01" w:rsidRDefault="00994A01" w:rsidP="00994A01">
      <w:pPr>
        <w:numPr>
          <w:ilvl w:val="0"/>
          <w:numId w:val="36"/>
        </w:numPr>
        <w:shd w:val="clear" w:color="auto" w:fill="FFFFFF"/>
        <w:spacing w:after="0" w:line="272" w:lineRule="atLeast"/>
        <w:ind w:left="0"/>
        <w:rPr>
          <w:ins w:id="214" w:author="Unknown"/>
          <w:rFonts w:ascii="Verdana" w:eastAsia="Times New Roman" w:hAnsi="Verdana" w:cs="Times New Roman"/>
          <w:color w:val="000000"/>
          <w:sz w:val="17"/>
          <w:szCs w:val="17"/>
          <w:lang w:eastAsia="en-IN"/>
        </w:rPr>
      </w:pPr>
      <w:ins w:id="215"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6"/>
        </w:numPr>
        <w:shd w:val="clear" w:color="auto" w:fill="FFFFFF"/>
        <w:spacing w:after="0" w:line="272" w:lineRule="atLeast"/>
        <w:ind w:left="0"/>
        <w:rPr>
          <w:ins w:id="216" w:author="Unknown"/>
          <w:rFonts w:ascii="Verdana" w:eastAsia="Times New Roman" w:hAnsi="Verdana" w:cs="Times New Roman"/>
          <w:color w:val="000000"/>
          <w:sz w:val="17"/>
          <w:szCs w:val="17"/>
          <w:lang w:eastAsia="en-IN"/>
        </w:rPr>
      </w:pPr>
      <w:ins w:id="217" w:author="Unknown">
        <w:r w:rsidRPr="00994A01">
          <w:rPr>
            <w:rFonts w:ascii="Verdana" w:eastAsia="Times New Roman" w:hAnsi="Verdana" w:cs="Times New Roman"/>
            <w:color w:val="000000"/>
            <w:sz w:val="17"/>
            <w:szCs w:val="17"/>
            <w:bdr w:val="none" w:sz="0" w:space="0" w:color="auto" w:frame="1"/>
            <w:lang w:eastAsia="en-IN"/>
          </w:rPr>
          <w:lastRenderedPageBreak/>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18" w:author="Unknown"/>
          <w:rFonts w:ascii="Verdana" w:eastAsia="Times New Roman" w:hAnsi="Verdana" w:cs="Times New Roman"/>
          <w:color w:val="000000"/>
          <w:sz w:val="17"/>
          <w:szCs w:val="17"/>
          <w:lang w:eastAsia="en-IN"/>
        </w:rPr>
      </w:pPr>
      <w:ins w:id="219" w:author="Unknown">
        <w:r w:rsidRPr="00994A01">
          <w:rPr>
            <w:rFonts w:ascii="Verdana" w:eastAsia="Times New Roman" w:hAnsi="Verdana" w:cs="Times New Roman"/>
            <w:color w:val="000000"/>
            <w:sz w:val="17"/>
            <w:szCs w:val="17"/>
            <w:bdr w:val="none" w:sz="0" w:space="0" w:color="auto" w:frame="1"/>
            <w:lang w:eastAsia="en-IN"/>
          </w:rPr>
          <w:t>sb.delete(</w:t>
        </w:r>
        <w:r w:rsidRPr="00994A01">
          <w:rPr>
            <w:rFonts w:ascii="Verdana" w:eastAsia="Times New Roman" w:hAnsi="Verdana" w:cs="Times New Roman"/>
            <w:color w:val="C00000"/>
            <w:sz w:val="17"/>
            <w:lang w:eastAsia="en-IN"/>
          </w:rPr>
          <w:t>1</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C00000"/>
            <w:sz w:val="17"/>
            <w:lang w:eastAsia="en-IN"/>
          </w:rPr>
          <w:t>3</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20" w:author="Unknown"/>
          <w:rFonts w:ascii="Verdana" w:eastAsia="Times New Roman" w:hAnsi="Verdana" w:cs="Times New Roman"/>
          <w:color w:val="000000"/>
          <w:sz w:val="17"/>
          <w:szCs w:val="17"/>
          <w:lang w:eastAsia="en-IN"/>
        </w:rPr>
      </w:pPr>
      <w:ins w:id="221"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Hlo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0" w:line="272" w:lineRule="atLeast"/>
        <w:ind w:left="0"/>
        <w:rPr>
          <w:ins w:id="222" w:author="Unknown"/>
          <w:rFonts w:ascii="Verdana" w:eastAsia="Times New Roman" w:hAnsi="Verdana" w:cs="Times New Roman"/>
          <w:color w:val="000000"/>
          <w:sz w:val="17"/>
          <w:szCs w:val="17"/>
          <w:lang w:eastAsia="en-IN"/>
        </w:rPr>
      </w:pPr>
      <w:ins w:id="223"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6"/>
        </w:numPr>
        <w:shd w:val="clear" w:color="auto" w:fill="FFFFFF"/>
        <w:spacing w:after="104" w:line="272" w:lineRule="atLeast"/>
        <w:ind w:left="0"/>
        <w:rPr>
          <w:ins w:id="224" w:author="Unknown"/>
          <w:rFonts w:ascii="Verdana" w:eastAsia="Times New Roman" w:hAnsi="Verdana" w:cs="Times New Roman"/>
          <w:color w:val="000000"/>
          <w:sz w:val="17"/>
          <w:szCs w:val="17"/>
          <w:lang w:eastAsia="en-IN"/>
        </w:rPr>
      </w:pPr>
      <w:ins w:id="22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26" w:author="Unknown"/>
          <w:rFonts w:ascii="Helvetica" w:eastAsia="Times New Roman" w:hAnsi="Helvetica" w:cs="Helvetica"/>
          <w:color w:val="610B4B"/>
          <w:sz w:val="27"/>
          <w:szCs w:val="27"/>
          <w:lang w:eastAsia="en-IN"/>
        </w:rPr>
      </w:pPr>
      <w:ins w:id="227" w:author="Unknown">
        <w:r w:rsidRPr="00994A01">
          <w:rPr>
            <w:rFonts w:ascii="Helvetica" w:eastAsia="Times New Roman" w:hAnsi="Helvetica" w:cs="Helvetica"/>
            <w:color w:val="610B4B"/>
            <w:sz w:val="27"/>
            <w:szCs w:val="27"/>
            <w:lang w:eastAsia="en-IN"/>
          </w:rPr>
          <w:t>5) StringBuilder reverse() method</w:t>
        </w:r>
      </w:ins>
    </w:p>
    <w:p w:rsidR="00994A01" w:rsidRPr="00994A01" w:rsidRDefault="00994A01" w:rsidP="00994A01">
      <w:pPr>
        <w:shd w:val="clear" w:color="auto" w:fill="FFFFFF"/>
        <w:spacing w:before="100" w:beforeAutospacing="1" w:after="100" w:afterAutospacing="1" w:line="240" w:lineRule="auto"/>
        <w:rPr>
          <w:ins w:id="228" w:author="Unknown"/>
          <w:rFonts w:ascii="Verdana" w:eastAsia="Times New Roman" w:hAnsi="Verdana" w:cs="Times New Roman"/>
          <w:color w:val="000000"/>
          <w:sz w:val="17"/>
          <w:szCs w:val="17"/>
          <w:lang w:eastAsia="en-IN"/>
        </w:rPr>
      </w:pPr>
      <w:ins w:id="229" w:author="Unknown">
        <w:r w:rsidRPr="00994A01">
          <w:rPr>
            <w:rFonts w:ascii="Verdana" w:eastAsia="Times New Roman" w:hAnsi="Verdana" w:cs="Times New Roman"/>
            <w:color w:val="000000"/>
            <w:sz w:val="17"/>
            <w:szCs w:val="17"/>
            <w:lang w:eastAsia="en-IN"/>
          </w:rPr>
          <w:t>The reverse() method of StringBuilder class reverses the current string.</w:t>
        </w:r>
      </w:ins>
    </w:p>
    <w:p w:rsidR="00994A01" w:rsidRPr="00994A01" w:rsidRDefault="00994A01" w:rsidP="00994A01">
      <w:pPr>
        <w:numPr>
          <w:ilvl w:val="0"/>
          <w:numId w:val="37"/>
        </w:numPr>
        <w:shd w:val="clear" w:color="auto" w:fill="FFFFFF"/>
        <w:spacing w:after="0" w:line="272" w:lineRule="atLeast"/>
        <w:ind w:left="0"/>
        <w:rPr>
          <w:ins w:id="230" w:author="Unknown"/>
          <w:rFonts w:ascii="Verdana" w:eastAsia="Times New Roman" w:hAnsi="Verdana" w:cs="Times New Roman"/>
          <w:color w:val="000000"/>
          <w:sz w:val="17"/>
          <w:szCs w:val="17"/>
          <w:lang w:eastAsia="en-IN"/>
        </w:rPr>
      </w:pPr>
      <w:ins w:id="231"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StringBuilderExample5{  </w:t>
        </w:r>
      </w:ins>
    </w:p>
    <w:p w:rsidR="00994A01" w:rsidRPr="00994A01" w:rsidRDefault="00994A01" w:rsidP="00994A01">
      <w:pPr>
        <w:numPr>
          <w:ilvl w:val="0"/>
          <w:numId w:val="37"/>
        </w:numPr>
        <w:shd w:val="clear" w:color="auto" w:fill="FFFFFF"/>
        <w:spacing w:after="0" w:line="272" w:lineRule="atLeast"/>
        <w:ind w:left="0"/>
        <w:rPr>
          <w:ins w:id="232" w:author="Unknown"/>
          <w:rFonts w:ascii="Verdana" w:eastAsia="Times New Roman" w:hAnsi="Verdana" w:cs="Times New Roman"/>
          <w:color w:val="000000"/>
          <w:sz w:val="17"/>
          <w:szCs w:val="17"/>
          <w:lang w:eastAsia="en-IN"/>
        </w:rPr>
      </w:pPr>
      <w:ins w:id="233"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7"/>
        </w:numPr>
        <w:shd w:val="clear" w:color="auto" w:fill="FFFFFF"/>
        <w:spacing w:after="0" w:line="272" w:lineRule="atLeast"/>
        <w:ind w:left="0"/>
        <w:rPr>
          <w:ins w:id="234" w:author="Unknown"/>
          <w:rFonts w:ascii="Verdana" w:eastAsia="Times New Roman" w:hAnsi="Verdana" w:cs="Times New Roman"/>
          <w:color w:val="000000"/>
          <w:sz w:val="17"/>
          <w:szCs w:val="17"/>
          <w:lang w:eastAsia="en-IN"/>
        </w:rPr>
      </w:pPr>
      <w:ins w:id="235"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0" w:line="272" w:lineRule="atLeast"/>
        <w:ind w:left="0"/>
        <w:rPr>
          <w:ins w:id="236" w:author="Unknown"/>
          <w:rFonts w:ascii="Verdana" w:eastAsia="Times New Roman" w:hAnsi="Verdana" w:cs="Times New Roman"/>
          <w:color w:val="000000"/>
          <w:sz w:val="17"/>
          <w:szCs w:val="17"/>
          <w:lang w:eastAsia="en-IN"/>
        </w:rPr>
      </w:pPr>
      <w:ins w:id="237" w:author="Unknown">
        <w:r w:rsidRPr="00994A01">
          <w:rPr>
            <w:rFonts w:ascii="Verdana" w:eastAsia="Times New Roman" w:hAnsi="Verdana" w:cs="Times New Roman"/>
            <w:color w:val="000000"/>
            <w:sz w:val="17"/>
            <w:szCs w:val="17"/>
            <w:bdr w:val="none" w:sz="0" w:space="0" w:color="auto" w:frame="1"/>
            <w:lang w:eastAsia="en-IN"/>
          </w:rPr>
          <w:t>sb.reverse();  </w:t>
        </w:r>
      </w:ins>
    </w:p>
    <w:p w:rsidR="00994A01" w:rsidRPr="00994A01" w:rsidRDefault="00994A01" w:rsidP="00994A01">
      <w:pPr>
        <w:numPr>
          <w:ilvl w:val="0"/>
          <w:numId w:val="37"/>
        </w:numPr>
        <w:shd w:val="clear" w:color="auto" w:fill="FFFFFF"/>
        <w:spacing w:after="0" w:line="272" w:lineRule="atLeast"/>
        <w:ind w:left="0"/>
        <w:rPr>
          <w:ins w:id="238" w:author="Unknown"/>
          <w:rFonts w:ascii="Verdana" w:eastAsia="Times New Roman" w:hAnsi="Verdana" w:cs="Times New Roman"/>
          <w:color w:val="000000"/>
          <w:sz w:val="17"/>
          <w:szCs w:val="17"/>
          <w:lang w:eastAsia="en-IN"/>
        </w:rPr>
      </w:pPr>
      <w:ins w:id="239" w:author="Unknown">
        <w:r w:rsidRPr="00994A01">
          <w:rPr>
            <w:rFonts w:ascii="Verdana" w:eastAsia="Times New Roman" w:hAnsi="Verdana" w:cs="Times New Roman"/>
            <w:color w:val="000000"/>
            <w:sz w:val="17"/>
            <w:szCs w:val="17"/>
            <w:bdr w:val="none" w:sz="0" w:space="0" w:color="auto" w:frame="1"/>
            <w:lang w:eastAsia="en-IN"/>
          </w:rPr>
          <w:t>System.out.println(sb);</w:t>
        </w:r>
        <w:r w:rsidRPr="00994A01">
          <w:rPr>
            <w:rFonts w:ascii="Verdana" w:eastAsia="Times New Roman" w:hAnsi="Verdana" w:cs="Times New Roman"/>
            <w:color w:val="008200"/>
            <w:sz w:val="17"/>
            <w:lang w:eastAsia="en-IN"/>
          </w:rPr>
          <w:t>//prints olleH</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0" w:line="272" w:lineRule="atLeast"/>
        <w:ind w:left="0"/>
        <w:rPr>
          <w:ins w:id="240" w:author="Unknown"/>
          <w:rFonts w:ascii="Verdana" w:eastAsia="Times New Roman" w:hAnsi="Verdana" w:cs="Times New Roman"/>
          <w:color w:val="000000"/>
          <w:sz w:val="17"/>
          <w:szCs w:val="17"/>
          <w:lang w:eastAsia="en-IN"/>
        </w:rPr>
      </w:pPr>
      <w:ins w:id="241"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7"/>
        </w:numPr>
        <w:shd w:val="clear" w:color="auto" w:fill="FFFFFF"/>
        <w:spacing w:after="104" w:line="272" w:lineRule="atLeast"/>
        <w:ind w:left="0"/>
        <w:rPr>
          <w:ins w:id="242" w:author="Unknown"/>
          <w:rFonts w:ascii="Verdana" w:eastAsia="Times New Roman" w:hAnsi="Verdana" w:cs="Times New Roman"/>
          <w:color w:val="000000"/>
          <w:sz w:val="17"/>
          <w:szCs w:val="17"/>
          <w:lang w:eastAsia="en-IN"/>
        </w:rPr>
      </w:pPr>
      <w:ins w:id="243"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44" w:author="Unknown"/>
          <w:rFonts w:ascii="Helvetica" w:eastAsia="Times New Roman" w:hAnsi="Helvetica" w:cs="Helvetica"/>
          <w:color w:val="610B4B"/>
          <w:sz w:val="27"/>
          <w:szCs w:val="27"/>
          <w:lang w:eastAsia="en-IN"/>
        </w:rPr>
      </w:pPr>
      <w:ins w:id="245" w:author="Unknown">
        <w:r w:rsidRPr="00994A01">
          <w:rPr>
            <w:rFonts w:ascii="Helvetica" w:eastAsia="Times New Roman" w:hAnsi="Helvetica" w:cs="Helvetica"/>
            <w:color w:val="610B4B"/>
            <w:sz w:val="27"/>
            <w:szCs w:val="27"/>
            <w:lang w:eastAsia="en-IN"/>
          </w:rPr>
          <w:t>6) StringBuilder capacity() method</w:t>
        </w:r>
      </w:ins>
    </w:p>
    <w:p w:rsidR="00994A01" w:rsidRPr="00994A01" w:rsidRDefault="00994A01" w:rsidP="00994A01">
      <w:pPr>
        <w:shd w:val="clear" w:color="auto" w:fill="FFFFFF"/>
        <w:spacing w:before="100" w:beforeAutospacing="1" w:after="100" w:afterAutospacing="1" w:line="240" w:lineRule="auto"/>
        <w:rPr>
          <w:ins w:id="246" w:author="Unknown"/>
          <w:rFonts w:ascii="Verdana" w:eastAsia="Times New Roman" w:hAnsi="Verdana" w:cs="Times New Roman"/>
          <w:color w:val="000000"/>
          <w:sz w:val="17"/>
          <w:szCs w:val="17"/>
          <w:lang w:eastAsia="en-IN"/>
        </w:rPr>
      </w:pPr>
      <w:ins w:id="247" w:author="Unknown">
        <w:r w:rsidRPr="00994A01">
          <w:rPr>
            <w:rFonts w:ascii="Verdana" w:eastAsia="Times New Roman" w:hAnsi="Verdana" w:cs="Times New Roman"/>
            <w:color w:val="000000"/>
            <w:sz w:val="17"/>
            <w:szCs w:val="17"/>
            <w:lang w:eastAsia="en-IN"/>
          </w:rPr>
          <w:t>The capacity() method of StringBuilder class returns the current capacity of the Builder. The default capacity of the Builder is 16. If the number of character increases from its current capacity, it increases the capacity by (oldcapacity*2)+2. For example if your current capacity is 16, it will be (16*2)+2=34.</w:t>
        </w:r>
      </w:ins>
    </w:p>
    <w:p w:rsidR="00994A01" w:rsidRPr="00994A01" w:rsidRDefault="00994A01" w:rsidP="00994A01">
      <w:pPr>
        <w:numPr>
          <w:ilvl w:val="0"/>
          <w:numId w:val="38"/>
        </w:numPr>
        <w:shd w:val="clear" w:color="auto" w:fill="FFFFFF"/>
        <w:spacing w:after="0" w:line="272" w:lineRule="atLeast"/>
        <w:ind w:left="0"/>
        <w:rPr>
          <w:ins w:id="248" w:author="Unknown"/>
          <w:rFonts w:ascii="Verdana" w:eastAsia="Times New Roman" w:hAnsi="Verdana" w:cs="Times New Roman"/>
          <w:color w:val="000000"/>
          <w:sz w:val="17"/>
          <w:szCs w:val="17"/>
          <w:lang w:eastAsia="en-IN"/>
        </w:rPr>
      </w:pPr>
      <w:ins w:id="249"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StringBuilderExample6{  </w:t>
        </w:r>
      </w:ins>
    </w:p>
    <w:p w:rsidR="00994A01" w:rsidRPr="00994A01" w:rsidRDefault="00994A01" w:rsidP="00994A01">
      <w:pPr>
        <w:numPr>
          <w:ilvl w:val="0"/>
          <w:numId w:val="38"/>
        </w:numPr>
        <w:shd w:val="clear" w:color="auto" w:fill="FFFFFF"/>
        <w:spacing w:after="0" w:line="272" w:lineRule="atLeast"/>
        <w:ind w:left="0"/>
        <w:rPr>
          <w:ins w:id="250" w:author="Unknown"/>
          <w:rFonts w:ascii="Verdana" w:eastAsia="Times New Roman" w:hAnsi="Verdana" w:cs="Times New Roman"/>
          <w:color w:val="000000"/>
          <w:sz w:val="17"/>
          <w:szCs w:val="17"/>
          <w:lang w:eastAsia="en-IN"/>
        </w:rPr>
      </w:pPr>
      <w:ins w:id="251"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8"/>
        </w:numPr>
        <w:shd w:val="clear" w:color="auto" w:fill="FFFFFF"/>
        <w:spacing w:after="0" w:line="272" w:lineRule="atLeast"/>
        <w:ind w:left="0"/>
        <w:rPr>
          <w:ins w:id="252" w:author="Unknown"/>
          <w:rFonts w:ascii="Verdana" w:eastAsia="Times New Roman" w:hAnsi="Verdana" w:cs="Times New Roman"/>
          <w:color w:val="000000"/>
          <w:sz w:val="17"/>
          <w:szCs w:val="17"/>
          <w:lang w:eastAsia="en-IN"/>
        </w:rPr>
      </w:pPr>
      <w:ins w:id="253"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  </w:t>
        </w:r>
      </w:ins>
    </w:p>
    <w:p w:rsidR="00994A01" w:rsidRPr="00994A01" w:rsidRDefault="00994A01" w:rsidP="00994A01">
      <w:pPr>
        <w:numPr>
          <w:ilvl w:val="0"/>
          <w:numId w:val="38"/>
        </w:numPr>
        <w:shd w:val="clear" w:color="auto" w:fill="FFFFFF"/>
        <w:spacing w:after="0" w:line="272" w:lineRule="atLeast"/>
        <w:ind w:left="0"/>
        <w:rPr>
          <w:ins w:id="254" w:author="Unknown"/>
          <w:rFonts w:ascii="Verdana" w:eastAsia="Times New Roman" w:hAnsi="Verdana" w:cs="Times New Roman"/>
          <w:color w:val="000000"/>
          <w:sz w:val="17"/>
          <w:szCs w:val="17"/>
          <w:lang w:eastAsia="en-IN"/>
        </w:rPr>
      </w:pPr>
      <w:ins w:id="255"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//default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56" w:author="Unknown"/>
          <w:rFonts w:ascii="Verdana" w:eastAsia="Times New Roman" w:hAnsi="Verdana" w:cs="Times New Roman"/>
          <w:color w:val="000000"/>
          <w:sz w:val="17"/>
          <w:szCs w:val="17"/>
          <w:lang w:eastAsia="en-IN"/>
        </w:rPr>
      </w:pPr>
      <w:ins w:id="257"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58" w:author="Unknown"/>
          <w:rFonts w:ascii="Verdana" w:eastAsia="Times New Roman" w:hAnsi="Verdana" w:cs="Times New Roman"/>
          <w:color w:val="000000"/>
          <w:sz w:val="17"/>
          <w:szCs w:val="17"/>
          <w:lang w:eastAsia="en-IN"/>
        </w:rPr>
      </w:pPr>
      <w:ins w:id="259"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0" w:author="Unknown"/>
          <w:rFonts w:ascii="Verdana" w:eastAsia="Times New Roman" w:hAnsi="Verdana" w:cs="Times New Roman"/>
          <w:color w:val="000000"/>
          <w:sz w:val="17"/>
          <w:szCs w:val="17"/>
          <w:lang w:eastAsia="en-IN"/>
        </w:rPr>
      </w:pPr>
      <w:ins w:id="261"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 is my favourite language"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2" w:author="Unknown"/>
          <w:rFonts w:ascii="Verdana" w:eastAsia="Times New Roman" w:hAnsi="Verdana" w:cs="Times New Roman"/>
          <w:color w:val="000000"/>
          <w:sz w:val="17"/>
          <w:szCs w:val="17"/>
          <w:lang w:eastAsia="en-IN"/>
        </w:rPr>
      </w:pPr>
      <w:ins w:id="263"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(16*2)+2=34 i.e (oldcapacity*2)+2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0" w:line="272" w:lineRule="atLeast"/>
        <w:ind w:left="0"/>
        <w:rPr>
          <w:ins w:id="264" w:author="Unknown"/>
          <w:rFonts w:ascii="Verdana" w:eastAsia="Times New Roman" w:hAnsi="Verdana" w:cs="Times New Roman"/>
          <w:color w:val="000000"/>
          <w:sz w:val="17"/>
          <w:szCs w:val="17"/>
          <w:lang w:eastAsia="en-IN"/>
        </w:rPr>
      </w:pPr>
      <w:ins w:id="265"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8"/>
        </w:numPr>
        <w:shd w:val="clear" w:color="auto" w:fill="FFFFFF"/>
        <w:spacing w:after="104" w:line="272" w:lineRule="atLeast"/>
        <w:ind w:left="0"/>
        <w:rPr>
          <w:ins w:id="266" w:author="Unknown"/>
          <w:rFonts w:ascii="Verdana" w:eastAsia="Times New Roman" w:hAnsi="Verdana" w:cs="Times New Roman"/>
          <w:color w:val="000000"/>
          <w:sz w:val="17"/>
          <w:szCs w:val="17"/>
          <w:lang w:eastAsia="en-IN"/>
        </w:rPr>
      </w:pPr>
      <w:ins w:id="26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shd w:val="clear" w:color="auto" w:fill="FFFFFF"/>
        <w:spacing w:before="100" w:beforeAutospacing="1" w:after="100" w:afterAutospacing="1" w:line="312" w:lineRule="atLeast"/>
        <w:outlineLvl w:val="2"/>
        <w:rPr>
          <w:ins w:id="268" w:author="Unknown"/>
          <w:rFonts w:ascii="Helvetica" w:eastAsia="Times New Roman" w:hAnsi="Helvetica" w:cs="Helvetica"/>
          <w:color w:val="610B4B"/>
          <w:sz w:val="27"/>
          <w:szCs w:val="27"/>
          <w:lang w:eastAsia="en-IN"/>
        </w:rPr>
      </w:pPr>
      <w:ins w:id="269" w:author="Unknown">
        <w:r w:rsidRPr="00994A01">
          <w:rPr>
            <w:rFonts w:ascii="Helvetica" w:eastAsia="Times New Roman" w:hAnsi="Helvetica" w:cs="Helvetica"/>
            <w:color w:val="610B4B"/>
            <w:sz w:val="27"/>
            <w:szCs w:val="27"/>
            <w:lang w:eastAsia="en-IN"/>
          </w:rPr>
          <w:t>7) StringBuilder ensureCapacity() method</w:t>
        </w:r>
      </w:ins>
    </w:p>
    <w:p w:rsidR="00994A01" w:rsidRPr="00994A01" w:rsidRDefault="00994A01" w:rsidP="00994A01">
      <w:pPr>
        <w:shd w:val="clear" w:color="auto" w:fill="FFFFFF"/>
        <w:spacing w:before="100" w:beforeAutospacing="1" w:after="100" w:afterAutospacing="1" w:line="240" w:lineRule="auto"/>
        <w:rPr>
          <w:ins w:id="270" w:author="Unknown"/>
          <w:rFonts w:ascii="Verdana" w:eastAsia="Times New Roman" w:hAnsi="Verdana" w:cs="Times New Roman"/>
          <w:color w:val="000000"/>
          <w:sz w:val="17"/>
          <w:szCs w:val="17"/>
          <w:lang w:eastAsia="en-IN"/>
        </w:rPr>
      </w:pPr>
      <w:ins w:id="271" w:author="Unknown">
        <w:r w:rsidRPr="00994A01">
          <w:rPr>
            <w:rFonts w:ascii="Verdana" w:eastAsia="Times New Roman" w:hAnsi="Verdana" w:cs="Times New Roman"/>
            <w:color w:val="000000"/>
            <w:sz w:val="17"/>
            <w:szCs w:val="17"/>
            <w:lang w:eastAsia="en-IN"/>
          </w:rPr>
          <w:t>The ensureCapacity() method of StringBuilder class ensures that the given capacity is the minimum to the current capacity. If it is greater than the current capacity, it increases the capacity by (oldcapacity*2)+2. For example if your current capacity is 16, it will be (16*2)+2=34.</w:t>
        </w:r>
      </w:ins>
    </w:p>
    <w:p w:rsidR="00994A01" w:rsidRPr="00994A01" w:rsidRDefault="00994A01" w:rsidP="00994A01">
      <w:pPr>
        <w:numPr>
          <w:ilvl w:val="0"/>
          <w:numId w:val="39"/>
        </w:numPr>
        <w:shd w:val="clear" w:color="auto" w:fill="FFFFFF"/>
        <w:spacing w:after="0" w:line="272" w:lineRule="atLeast"/>
        <w:ind w:left="0"/>
        <w:rPr>
          <w:ins w:id="272" w:author="Unknown"/>
          <w:rFonts w:ascii="Verdana" w:eastAsia="Times New Roman" w:hAnsi="Verdana" w:cs="Times New Roman"/>
          <w:color w:val="000000"/>
          <w:sz w:val="17"/>
          <w:szCs w:val="17"/>
          <w:lang w:eastAsia="en-IN"/>
        </w:rPr>
      </w:pPr>
      <w:ins w:id="273" w:author="Unknown">
        <w:r w:rsidRPr="00994A01">
          <w:rPr>
            <w:rFonts w:ascii="Verdana" w:eastAsia="Times New Roman" w:hAnsi="Verdana" w:cs="Times New Roman"/>
            <w:b/>
            <w:bCs/>
            <w:color w:val="006699"/>
            <w:sz w:val="17"/>
            <w:lang w:eastAsia="en-IN"/>
          </w:rPr>
          <w:t>class</w:t>
        </w:r>
        <w:r w:rsidRPr="00994A01">
          <w:rPr>
            <w:rFonts w:ascii="Verdana" w:eastAsia="Times New Roman" w:hAnsi="Verdana" w:cs="Times New Roman"/>
            <w:color w:val="000000"/>
            <w:sz w:val="17"/>
            <w:szCs w:val="17"/>
            <w:bdr w:val="none" w:sz="0" w:space="0" w:color="auto" w:frame="1"/>
            <w:lang w:eastAsia="en-IN"/>
          </w:rPr>
          <w:t> StringBuilderExample7{  </w:t>
        </w:r>
      </w:ins>
    </w:p>
    <w:p w:rsidR="00994A01" w:rsidRPr="00994A01" w:rsidRDefault="00994A01" w:rsidP="00994A01">
      <w:pPr>
        <w:numPr>
          <w:ilvl w:val="0"/>
          <w:numId w:val="39"/>
        </w:numPr>
        <w:shd w:val="clear" w:color="auto" w:fill="FFFFFF"/>
        <w:spacing w:after="0" w:line="272" w:lineRule="atLeast"/>
        <w:ind w:left="0"/>
        <w:rPr>
          <w:ins w:id="274" w:author="Unknown"/>
          <w:rFonts w:ascii="Verdana" w:eastAsia="Times New Roman" w:hAnsi="Verdana" w:cs="Times New Roman"/>
          <w:color w:val="000000"/>
          <w:sz w:val="17"/>
          <w:szCs w:val="17"/>
          <w:lang w:eastAsia="en-IN"/>
        </w:rPr>
      </w:pPr>
      <w:ins w:id="275" w:author="Unknown">
        <w:r w:rsidRPr="00994A01">
          <w:rPr>
            <w:rFonts w:ascii="Verdana" w:eastAsia="Times New Roman" w:hAnsi="Verdana" w:cs="Times New Roman"/>
            <w:b/>
            <w:bCs/>
            <w:color w:val="006699"/>
            <w:sz w:val="17"/>
            <w:lang w:eastAsia="en-IN"/>
          </w:rPr>
          <w:t>public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static</w:t>
        </w:r>
        <w:r w:rsidRPr="00994A01">
          <w:rPr>
            <w:rFonts w:ascii="Verdana" w:eastAsia="Times New Roman" w:hAnsi="Verdana" w:cs="Times New Roman"/>
            <w:color w:val="000000"/>
            <w:sz w:val="17"/>
            <w:szCs w:val="17"/>
            <w:bdr w:val="none" w:sz="0" w:space="0" w:color="auto" w:frame="1"/>
            <w:lang w:eastAsia="en-IN"/>
          </w:rPr>
          <w:t> </w:t>
        </w:r>
        <w:r w:rsidRPr="00994A01">
          <w:rPr>
            <w:rFonts w:ascii="Verdana" w:eastAsia="Times New Roman" w:hAnsi="Verdana" w:cs="Times New Roman"/>
            <w:b/>
            <w:bCs/>
            <w:color w:val="006699"/>
            <w:sz w:val="17"/>
            <w:lang w:eastAsia="en-IN"/>
          </w:rPr>
          <w:t>void</w:t>
        </w:r>
        <w:r w:rsidRPr="00994A01">
          <w:rPr>
            <w:rFonts w:ascii="Verdana" w:eastAsia="Times New Roman" w:hAnsi="Verdana" w:cs="Times New Roman"/>
            <w:color w:val="000000"/>
            <w:sz w:val="17"/>
            <w:szCs w:val="17"/>
            <w:bdr w:val="none" w:sz="0" w:space="0" w:color="auto" w:frame="1"/>
            <w:lang w:eastAsia="en-IN"/>
          </w:rPr>
          <w:t> main(String args[]){  </w:t>
        </w:r>
      </w:ins>
    </w:p>
    <w:p w:rsidR="00994A01" w:rsidRPr="00994A01" w:rsidRDefault="00994A01" w:rsidP="00994A01">
      <w:pPr>
        <w:numPr>
          <w:ilvl w:val="0"/>
          <w:numId w:val="39"/>
        </w:numPr>
        <w:shd w:val="clear" w:color="auto" w:fill="FFFFFF"/>
        <w:spacing w:after="0" w:line="272" w:lineRule="atLeast"/>
        <w:ind w:left="0"/>
        <w:rPr>
          <w:ins w:id="276" w:author="Unknown"/>
          <w:rFonts w:ascii="Verdana" w:eastAsia="Times New Roman" w:hAnsi="Verdana" w:cs="Times New Roman"/>
          <w:color w:val="000000"/>
          <w:sz w:val="17"/>
          <w:szCs w:val="17"/>
          <w:lang w:eastAsia="en-IN"/>
        </w:rPr>
      </w:pPr>
      <w:ins w:id="277" w:author="Unknown">
        <w:r w:rsidRPr="00994A01">
          <w:rPr>
            <w:rFonts w:ascii="Verdana" w:eastAsia="Times New Roman" w:hAnsi="Verdana" w:cs="Times New Roman"/>
            <w:color w:val="000000"/>
            <w:sz w:val="17"/>
            <w:szCs w:val="17"/>
            <w:bdr w:val="none" w:sz="0" w:space="0" w:color="auto" w:frame="1"/>
            <w:lang w:eastAsia="en-IN"/>
          </w:rPr>
          <w:t>StringBuilder sb=</w:t>
        </w:r>
        <w:r w:rsidRPr="00994A01">
          <w:rPr>
            <w:rFonts w:ascii="Verdana" w:eastAsia="Times New Roman" w:hAnsi="Verdana" w:cs="Times New Roman"/>
            <w:b/>
            <w:bCs/>
            <w:color w:val="006699"/>
            <w:sz w:val="17"/>
            <w:lang w:eastAsia="en-IN"/>
          </w:rPr>
          <w:t>new</w:t>
        </w:r>
        <w:r w:rsidRPr="00994A01">
          <w:rPr>
            <w:rFonts w:ascii="Verdana" w:eastAsia="Times New Roman" w:hAnsi="Verdana" w:cs="Times New Roman"/>
            <w:color w:val="000000"/>
            <w:sz w:val="17"/>
            <w:szCs w:val="17"/>
            <w:bdr w:val="none" w:sz="0" w:space="0" w:color="auto" w:frame="1"/>
            <w:lang w:eastAsia="en-IN"/>
          </w:rPr>
          <w:t> StringBuilder();  </w:t>
        </w:r>
      </w:ins>
    </w:p>
    <w:p w:rsidR="00994A01" w:rsidRPr="00994A01" w:rsidRDefault="00994A01" w:rsidP="00994A01">
      <w:pPr>
        <w:numPr>
          <w:ilvl w:val="0"/>
          <w:numId w:val="39"/>
        </w:numPr>
        <w:shd w:val="clear" w:color="auto" w:fill="FFFFFF"/>
        <w:spacing w:after="0" w:line="272" w:lineRule="atLeast"/>
        <w:ind w:left="0"/>
        <w:rPr>
          <w:ins w:id="278" w:author="Unknown"/>
          <w:rFonts w:ascii="Verdana" w:eastAsia="Times New Roman" w:hAnsi="Verdana" w:cs="Times New Roman"/>
          <w:color w:val="000000"/>
          <w:sz w:val="17"/>
          <w:szCs w:val="17"/>
          <w:lang w:eastAsia="en-IN"/>
        </w:rPr>
      </w:pPr>
      <w:ins w:id="279"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//default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0" w:author="Unknown"/>
          <w:rFonts w:ascii="Verdana" w:eastAsia="Times New Roman" w:hAnsi="Verdana" w:cs="Times New Roman"/>
          <w:color w:val="000000"/>
          <w:sz w:val="17"/>
          <w:szCs w:val="17"/>
          <w:lang w:eastAsia="en-IN"/>
        </w:rPr>
      </w:pPr>
      <w:ins w:id="281"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"Hello"</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2" w:author="Unknown"/>
          <w:rFonts w:ascii="Verdana" w:eastAsia="Times New Roman" w:hAnsi="Verdana" w:cs="Times New Roman"/>
          <w:color w:val="000000"/>
          <w:sz w:val="17"/>
          <w:szCs w:val="17"/>
          <w:lang w:eastAsia="en-IN"/>
        </w:rPr>
      </w:pPr>
      <w:ins w:id="283"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4" w:author="Unknown"/>
          <w:rFonts w:ascii="Verdana" w:eastAsia="Times New Roman" w:hAnsi="Verdana" w:cs="Times New Roman"/>
          <w:color w:val="000000"/>
          <w:sz w:val="17"/>
          <w:szCs w:val="17"/>
          <w:lang w:eastAsia="en-IN"/>
        </w:rPr>
      </w:pPr>
      <w:ins w:id="285" w:author="Unknown">
        <w:r w:rsidRPr="00994A01">
          <w:rPr>
            <w:rFonts w:ascii="Verdana" w:eastAsia="Times New Roman" w:hAnsi="Verdana" w:cs="Times New Roman"/>
            <w:color w:val="000000"/>
            <w:sz w:val="17"/>
            <w:szCs w:val="17"/>
            <w:bdr w:val="none" w:sz="0" w:space="0" w:color="auto" w:frame="1"/>
            <w:lang w:eastAsia="en-IN"/>
          </w:rPr>
          <w:t>sb.append(</w:t>
        </w:r>
        <w:r w:rsidRPr="00994A01">
          <w:rPr>
            <w:rFonts w:ascii="Verdana" w:eastAsia="Times New Roman" w:hAnsi="Verdana" w:cs="Times New Roman"/>
            <w:color w:val="0000FF"/>
            <w:sz w:val="17"/>
            <w:lang w:eastAsia="en-IN"/>
          </w:rPr>
          <w:t>"java is my favourite language"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6" w:author="Unknown"/>
          <w:rFonts w:ascii="Verdana" w:eastAsia="Times New Roman" w:hAnsi="Verdana" w:cs="Times New Roman"/>
          <w:color w:val="000000"/>
          <w:sz w:val="17"/>
          <w:szCs w:val="17"/>
          <w:lang w:eastAsia="en-IN"/>
        </w:rPr>
      </w:pPr>
      <w:ins w:id="287"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(16*2)+2=34 i.e (oldcapacity*2)+2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88" w:author="Unknown"/>
          <w:rFonts w:ascii="Verdana" w:eastAsia="Times New Roman" w:hAnsi="Verdana" w:cs="Times New Roman"/>
          <w:color w:val="000000"/>
          <w:sz w:val="17"/>
          <w:szCs w:val="17"/>
          <w:lang w:eastAsia="en-IN"/>
        </w:rPr>
      </w:pPr>
      <w:ins w:id="289" w:author="Unknown">
        <w:r w:rsidRPr="00994A01">
          <w:rPr>
            <w:rFonts w:ascii="Verdana" w:eastAsia="Times New Roman" w:hAnsi="Verdana" w:cs="Times New Roman"/>
            <w:color w:val="000000"/>
            <w:sz w:val="17"/>
            <w:szCs w:val="17"/>
            <w:bdr w:val="none" w:sz="0" w:space="0" w:color="auto" w:frame="1"/>
            <w:lang w:eastAsia="en-IN"/>
          </w:rPr>
          <w:t>sb.ensureCapacity(</w:t>
        </w:r>
        <w:r w:rsidRPr="00994A01">
          <w:rPr>
            <w:rFonts w:ascii="Verdana" w:eastAsia="Times New Roman" w:hAnsi="Verdana" w:cs="Times New Roman"/>
            <w:color w:val="C00000"/>
            <w:sz w:val="17"/>
            <w:lang w:eastAsia="en-IN"/>
          </w:rPr>
          <w:t>10</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no change</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0" w:author="Unknown"/>
          <w:rFonts w:ascii="Verdana" w:eastAsia="Times New Roman" w:hAnsi="Verdana" w:cs="Times New Roman"/>
          <w:color w:val="000000"/>
          <w:sz w:val="17"/>
          <w:szCs w:val="17"/>
          <w:lang w:eastAsia="en-IN"/>
        </w:rPr>
      </w:pPr>
      <w:ins w:id="291" w:author="Unknown">
        <w:r w:rsidRPr="00994A01">
          <w:rPr>
            <w:rFonts w:ascii="Verdana" w:eastAsia="Times New Roman" w:hAnsi="Verdana" w:cs="Times New Roman"/>
            <w:color w:val="000000"/>
            <w:sz w:val="17"/>
            <w:szCs w:val="17"/>
            <w:bdr w:val="none" w:sz="0" w:space="0" w:color="auto" w:frame="1"/>
            <w:lang w:eastAsia="en-IN"/>
          </w:rPr>
          <w:t>System.out.println(sb.capacity());</w:t>
        </w:r>
        <w:r w:rsidRPr="00994A01">
          <w:rPr>
            <w:rFonts w:ascii="Verdana" w:eastAsia="Times New Roman" w:hAnsi="Verdana" w:cs="Times New Roman"/>
            <w:color w:val="008200"/>
            <w:sz w:val="17"/>
            <w:lang w:eastAsia="en-IN"/>
          </w:rPr>
          <w:t>//now 34</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2" w:author="Unknown"/>
          <w:rFonts w:ascii="Verdana" w:eastAsia="Times New Roman" w:hAnsi="Verdana" w:cs="Times New Roman"/>
          <w:color w:val="000000"/>
          <w:sz w:val="17"/>
          <w:szCs w:val="17"/>
          <w:lang w:eastAsia="en-IN"/>
        </w:rPr>
      </w:pPr>
      <w:ins w:id="293" w:author="Unknown">
        <w:r w:rsidRPr="00994A01">
          <w:rPr>
            <w:rFonts w:ascii="Verdana" w:eastAsia="Times New Roman" w:hAnsi="Verdana" w:cs="Times New Roman"/>
            <w:color w:val="000000"/>
            <w:sz w:val="17"/>
            <w:szCs w:val="17"/>
            <w:bdr w:val="none" w:sz="0" w:space="0" w:color="auto" w:frame="1"/>
            <w:lang w:eastAsia="en-IN"/>
          </w:rPr>
          <w:t>sb.ensureCapacity(</w:t>
        </w:r>
        <w:r w:rsidRPr="00994A01">
          <w:rPr>
            <w:rFonts w:ascii="Verdana" w:eastAsia="Times New Roman" w:hAnsi="Verdana" w:cs="Times New Roman"/>
            <w:color w:val="C00000"/>
            <w:sz w:val="17"/>
            <w:lang w:eastAsia="en-IN"/>
          </w:rPr>
          <w:t>50</w:t>
        </w:r>
        <w:r w:rsidRPr="00994A01">
          <w:rPr>
            <w:rFonts w:ascii="Verdana" w:eastAsia="Times New Roman" w:hAnsi="Verdana" w:cs="Times New Roman"/>
            <w:color w:val="000000"/>
            <w:sz w:val="17"/>
            <w:szCs w:val="17"/>
            <w:bdr w:val="none" w:sz="0" w:space="0" w:color="auto" w:frame="1"/>
            <w:lang w:eastAsia="en-IN"/>
          </w:rPr>
          <w:t>);</w:t>
        </w:r>
        <w:r w:rsidRPr="00994A01">
          <w:rPr>
            <w:rFonts w:ascii="Verdana" w:eastAsia="Times New Roman" w:hAnsi="Verdana" w:cs="Times New Roman"/>
            <w:color w:val="008200"/>
            <w:sz w:val="17"/>
            <w:lang w:eastAsia="en-IN"/>
          </w:rPr>
          <w:t>//now (34*2)+2</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4" w:author="Unknown"/>
          <w:rFonts w:ascii="Verdana" w:eastAsia="Times New Roman" w:hAnsi="Verdana" w:cs="Times New Roman"/>
          <w:color w:val="000000"/>
          <w:sz w:val="17"/>
          <w:szCs w:val="17"/>
          <w:lang w:eastAsia="en-IN"/>
        </w:rPr>
      </w:pPr>
      <w:ins w:id="295" w:author="Unknown">
        <w:r w:rsidRPr="00994A01">
          <w:rPr>
            <w:rFonts w:ascii="Verdana" w:eastAsia="Times New Roman" w:hAnsi="Verdana" w:cs="Times New Roman"/>
            <w:color w:val="000000"/>
            <w:sz w:val="17"/>
            <w:szCs w:val="17"/>
            <w:bdr w:val="none" w:sz="0" w:space="0" w:color="auto" w:frame="1"/>
            <w:lang w:eastAsia="en-IN"/>
          </w:rPr>
          <w:lastRenderedPageBreak/>
          <w:t>System.out.println(sb.capacity());</w:t>
        </w:r>
        <w:r w:rsidRPr="00994A01">
          <w:rPr>
            <w:rFonts w:ascii="Verdana" w:eastAsia="Times New Roman" w:hAnsi="Verdana" w:cs="Times New Roman"/>
            <w:color w:val="008200"/>
            <w:sz w:val="17"/>
            <w:lang w:eastAsia="en-IN"/>
          </w:rPr>
          <w:t>//now 70</w:t>
        </w:r>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0" w:line="272" w:lineRule="atLeast"/>
        <w:ind w:left="0"/>
        <w:rPr>
          <w:ins w:id="296" w:author="Unknown"/>
          <w:rFonts w:ascii="Verdana" w:eastAsia="Times New Roman" w:hAnsi="Verdana" w:cs="Times New Roman"/>
          <w:color w:val="000000"/>
          <w:sz w:val="17"/>
          <w:szCs w:val="17"/>
          <w:lang w:eastAsia="en-IN"/>
        </w:rPr>
      </w:pPr>
      <w:ins w:id="297" w:author="Unknown">
        <w:r w:rsidRPr="00994A01">
          <w:rPr>
            <w:rFonts w:ascii="Verdana" w:eastAsia="Times New Roman" w:hAnsi="Verdana" w:cs="Times New Roman"/>
            <w:color w:val="000000"/>
            <w:sz w:val="17"/>
            <w:szCs w:val="17"/>
            <w:bdr w:val="none" w:sz="0" w:space="0" w:color="auto" w:frame="1"/>
            <w:lang w:eastAsia="en-IN"/>
          </w:rPr>
          <w:t>}  </w:t>
        </w:r>
      </w:ins>
    </w:p>
    <w:p w:rsidR="00994A01" w:rsidRPr="00994A01" w:rsidRDefault="00994A01" w:rsidP="00994A01">
      <w:pPr>
        <w:numPr>
          <w:ilvl w:val="0"/>
          <w:numId w:val="39"/>
        </w:numPr>
        <w:shd w:val="clear" w:color="auto" w:fill="FFFFFF"/>
        <w:spacing w:after="104" w:line="272" w:lineRule="atLeast"/>
        <w:ind w:left="0"/>
        <w:rPr>
          <w:ins w:id="298" w:author="Unknown"/>
          <w:rFonts w:ascii="Verdana" w:eastAsia="Times New Roman" w:hAnsi="Verdana" w:cs="Times New Roman"/>
          <w:color w:val="000000"/>
          <w:sz w:val="17"/>
          <w:szCs w:val="17"/>
          <w:lang w:eastAsia="en-IN"/>
        </w:rPr>
      </w:pPr>
      <w:ins w:id="299" w:author="Unknown">
        <w:r w:rsidRPr="00994A01">
          <w:rPr>
            <w:rFonts w:ascii="Verdana" w:eastAsia="Times New Roman" w:hAnsi="Verdana" w:cs="Times New Roman"/>
            <w:color w:val="000000"/>
            <w:sz w:val="17"/>
            <w:szCs w:val="17"/>
            <w:bdr w:val="none" w:sz="0" w:space="0" w:color="auto" w:frame="1"/>
            <w:lang w:eastAsia="en-IN"/>
          </w:rPr>
          <w:t>}  </w:t>
        </w:r>
      </w:ins>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7667FF" w:rsidRDefault="007667FF"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tbl>
      <w:tblPr>
        <w:tblW w:w="11364" w:type="dxa"/>
        <w:tblCellSpacing w:w="15" w:type="dxa"/>
        <w:shd w:val="clear" w:color="auto" w:fill="FFFFFF"/>
        <w:tblCellMar>
          <w:top w:w="15" w:type="dxa"/>
          <w:left w:w="15" w:type="dxa"/>
          <w:bottom w:w="15" w:type="dxa"/>
          <w:right w:w="15" w:type="dxa"/>
        </w:tblCellMar>
        <w:tblLook w:val="04A0"/>
      </w:tblPr>
      <w:tblGrid>
        <w:gridCol w:w="11364"/>
      </w:tblGrid>
      <w:tr w:rsidR="007667FF" w:rsidRPr="007667FF" w:rsidTr="007667FF">
        <w:trPr>
          <w:tblCellSpacing w:w="15" w:type="dxa"/>
        </w:trPr>
        <w:tc>
          <w:tcPr>
            <w:tcW w:w="0" w:type="auto"/>
            <w:shd w:val="clear" w:color="auto" w:fill="FFFFFF"/>
            <w:vAlign w:val="center"/>
            <w:hideMark/>
          </w:tcPr>
          <w:p w:rsidR="007667FF" w:rsidRPr="007667FF" w:rsidRDefault="00584E14" w:rsidP="007667FF">
            <w:pPr>
              <w:spacing w:after="0" w:line="298" w:lineRule="atLeast"/>
              <w:ind w:left="259"/>
              <w:rPr>
                <w:rFonts w:ascii="Verdana" w:eastAsia="Times New Roman" w:hAnsi="Verdana" w:cs="Times New Roman"/>
                <w:color w:val="000000"/>
                <w:sz w:val="17"/>
                <w:szCs w:val="17"/>
                <w:lang w:eastAsia="en-IN"/>
              </w:rPr>
            </w:pPr>
            <w:hyperlink r:id="rId7" w:history="1">
              <w:r w:rsidR="007667FF" w:rsidRPr="007667FF">
                <w:rPr>
                  <w:rFonts w:ascii="Times New Roman" w:eastAsia="Times New Roman" w:hAnsi="Times New Roman" w:cs="Times New Roman"/>
                  <w:b/>
                  <w:bCs/>
                  <w:color w:val="FFFFFF"/>
                  <w:sz w:val="17"/>
                  <w:u w:val="single"/>
                  <w:lang w:eastAsia="en-IN"/>
                </w:rPr>
                <w:t>next →</w:t>
              </w:r>
            </w:hyperlink>
            <w:hyperlink r:id="rId8" w:history="1">
              <w:r w:rsidR="007667FF" w:rsidRPr="007667FF">
                <w:rPr>
                  <w:rFonts w:ascii="Times New Roman" w:eastAsia="Times New Roman" w:hAnsi="Times New Roman" w:cs="Times New Roman"/>
                  <w:b/>
                  <w:bCs/>
                  <w:color w:val="FFFFFF"/>
                  <w:sz w:val="17"/>
                  <w:u w:val="single"/>
                  <w:lang w:eastAsia="en-IN"/>
                </w:rPr>
                <w:t>← prev</w:t>
              </w:r>
            </w:hyperlink>
          </w:p>
          <w:p w:rsidR="007667FF" w:rsidRPr="007667FF" w:rsidRDefault="007667FF" w:rsidP="007667FF">
            <w:pPr>
              <w:spacing w:before="65" w:after="100" w:afterAutospacing="1" w:line="312" w:lineRule="atLeast"/>
              <w:ind w:left="259"/>
              <w:outlineLvl w:val="0"/>
              <w:rPr>
                <w:rFonts w:ascii="Helvetica" w:eastAsia="Times New Roman" w:hAnsi="Helvetica" w:cs="Helvetica"/>
                <w:color w:val="610B38"/>
                <w:kern w:val="36"/>
                <w:sz w:val="38"/>
                <w:szCs w:val="38"/>
                <w:lang w:eastAsia="en-IN"/>
              </w:rPr>
            </w:pPr>
            <w:r w:rsidRPr="007667FF">
              <w:rPr>
                <w:rFonts w:ascii="Helvetica" w:eastAsia="Times New Roman" w:hAnsi="Helvetica" w:cs="Helvetica"/>
                <w:color w:val="610B38"/>
                <w:kern w:val="36"/>
                <w:sz w:val="38"/>
                <w:szCs w:val="38"/>
                <w:lang w:eastAsia="en-IN"/>
              </w:rPr>
              <w:t>Difference between String and StringBuffer</w:t>
            </w:r>
          </w:p>
          <w:p w:rsidR="007667FF" w:rsidRPr="007667FF" w:rsidRDefault="007667FF" w:rsidP="007667FF">
            <w:pPr>
              <w:spacing w:before="100" w:beforeAutospacing="1" w:after="100" w:afterAutospacing="1"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There are many differences between String and StringBuffer. A list of differences between String and StringBuffer are given below:</w:t>
            </w:r>
          </w:p>
          <w:tbl>
            <w:tblPr>
              <w:tblW w:w="8911"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653"/>
              <w:gridCol w:w="4933"/>
              <w:gridCol w:w="3325"/>
            </w:tblGrid>
            <w:tr w:rsidR="007667FF" w:rsidRPr="007667FF" w:rsidTr="00EB0597">
              <w:trPr>
                <w:trHeight w:val="265"/>
              </w:trPr>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No.</w:t>
                  </w:r>
                </w:p>
              </w:tc>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String</w:t>
                  </w:r>
                </w:p>
              </w:tc>
              <w:tc>
                <w:tcPr>
                  <w:tcW w:w="0" w:type="auto"/>
                  <w:shd w:val="clear" w:color="auto" w:fill="C7CCBE"/>
                  <w:tcMar>
                    <w:top w:w="156" w:type="dxa"/>
                    <w:left w:w="156" w:type="dxa"/>
                    <w:bottom w:w="156" w:type="dxa"/>
                    <w:right w:w="156" w:type="dxa"/>
                  </w:tcMar>
                  <w:hideMark/>
                </w:tcPr>
                <w:p w:rsidR="007667FF" w:rsidRPr="007667FF" w:rsidRDefault="007667FF" w:rsidP="007667FF">
                  <w:pPr>
                    <w:spacing w:after="0" w:line="240" w:lineRule="auto"/>
                    <w:rPr>
                      <w:rFonts w:ascii="Times New Roman" w:eastAsia="Times New Roman" w:hAnsi="Times New Roman" w:cs="Times New Roman"/>
                      <w:b/>
                      <w:bCs/>
                      <w:color w:val="000000"/>
                      <w:lang w:eastAsia="en-IN"/>
                    </w:rPr>
                  </w:pPr>
                  <w:r w:rsidRPr="007667FF">
                    <w:rPr>
                      <w:rFonts w:ascii="Times New Roman" w:eastAsia="Times New Roman" w:hAnsi="Times New Roman" w:cs="Times New Roman"/>
                      <w:b/>
                      <w:bCs/>
                      <w:color w:val="000000"/>
                      <w:lang w:eastAsia="en-IN"/>
                    </w:rPr>
                    <w:t>StringBuffer</w:t>
                  </w:r>
                </w:p>
              </w:tc>
            </w:tr>
            <w:tr w:rsidR="007667FF" w:rsidRPr="007667FF" w:rsidTr="00EB0597">
              <w:trPr>
                <w:trHeight w:val="30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class is immutable.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class is mutable.</w:t>
                  </w:r>
                </w:p>
              </w:tc>
            </w:tr>
            <w:tr w:rsidR="007667FF" w:rsidRPr="007667FF" w:rsidTr="00EB0597">
              <w:trPr>
                <w:trHeight w:val="64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is slow and consumes more memory when you concat too many strings because every time it creates new instance.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is fast and consumes less memory when you cancat strings.</w:t>
                  </w:r>
                </w:p>
              </w:tc>
            </w:tr>
            <w:tr w:rsidR="007667FF" w:rsidRPr="007667FF" w:rsidTr="00EB0597">
              <w:trPr>
                <w:trHeight w:val="657"/>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 class overrides the equals() method of Object class. So you can compare the contents of two strings by equals() method.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r w:rsidRPr="007667FF">
                    <w:rPr>
                      <w:rFonts w:ascii="Verdana" w:eastAsia="Times New Roman" w:hAnsi="Verdana" w:cs="Times New Roman"/>
                      <w:color w:val="000000"/>
                      <w:sz w:val="17"/>
                      <w:szCs w:val="17"/>
                      <w:lang w:eastAsia="en-IN"/>
                    </w:rPr>
                    <w:t>StringBuffer class doesn't override the equals() method of Object class.</w:t>
                  </w:r>
                </w:p>
              </w:tc>
            </w:tr>
          </w:tbl>
          <w:p w:rsidR="007667FF" w:rsidRPr="007667FF" w:rsidRDefault="007667FF" w:rsidP="007667FF">
            <w:pPr>
              <w:spacing w:after="0" w:line="298" w:lineRule="atLeast"/>
              <w:ind w:left="259"/>
              <w:rPr>
                <w:rFonts w:ascii="Verdana" w:eastAsia="Times New Roman" w:hAnsi="Verdana" w:cs="Times New Roman"/>
                <w:color w:val="000000"/>
                <w:sz w:val="17"/>
                <w:szCs w:val="17"/>
                <w:lang w:eastAsia="en-IN"/>
              </w:rPr>
            </w:pPr>
          </w:p>
        </w:tc>
      </w:tr>
    </w:tbl>
    <w:p w:rsidR="007667FF" w:rsidRDefault="007667FF"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994A01" w:rsidRDefault="00994A01"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C17994" w:rsidRPr="00C17994" w:rsidRDefault="00C17994" w:rsidP="00C17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C17994">
        <w:rPr>
          <w:rFonts w:ascii="Helvetica" w:eastAsia="Times New Roman" w:hAnsi="Helvetica" w:cs="Helvetica"/>
          <w:color w:val="610B38"/>
          <w:kern w:val="36"/>
          <w:sz w:val="44"/>
          <w:szCs w:val="44"/>
          <w:lang w:eastAsia="en-IN"/>
        </w:rPr>
        <w:t>Java Arrays</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Normally, an array is a collection of similar type of elements which have a contiguous memory location.</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Java array</w:t>
      </w:r>
      <w:r w:rsidRPr="00C17994">
        <w:rPr>
          <w:rFonts w:ascii="Verdana" w:eastAsia="Times New Roman" w:hAnsi="Verdana" w:cs="Times New Roman"/>
          <w:color w:val="000000"/>
          <w:sz w:val="20"/>
          <w:szCs w:val="20"/>
          <w:lang w:eastAsia="en-IN"/>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Array in Java is index-based, the first element of the array is stored at the 0th index, 2nd element is stored on 1st index and so on.</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lastRenderedPageBreak/>
        <w:t>Unlike C/C++, we can get the length of the array using the length member. In C/C++, we need to use the sizeof operator.</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rsidR="00C17994" w:rsidRPr="00C17994" w:rsidRDefault="00C17994" w:rsidP="00C17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17994">
        <w:rPr>
          <w:rFonts w:ascii="Verdana" w:eastAsia="Times New Roman" w:hAnsi="Verdana" w:cs="Times New Roman"/>
          <w:color w:val="000000"/>
          <w:sz w:val="20"/>
          <w:szCs w:val="20"/>
          <w:lang w:eastAsia="en-IN"/>
        </w:rPr>
        <w:t>Moreover, Java provides the feature of anonymous arrays which is not available in C/C++.</w:t>
      </w:r>
    </w:p>
    <w:p w:rsidR="00C17994" w:rsidRPr="00C17994" w:rsidRDefault="00584E14" w:rsidP="00C17994">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Java array" style="width:24pt;height:24pt"/>
        </w:pict>
      </w:r>
    </w:p>
    <w:p w:rsidR="00C17994" w:rsidRP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17994">
        <w:rPr>
          <w:rFonts w:ascii="Helvetica" w:eastAsia="Times New Roman" w:hAnsi="Helvetica" w:cs="Helvetica"/>
          <w:color w:val="610B4B"/>
          <w:sz w:val="32"/>
          <w:szCs w:val="32"/>
          <w:lang w:eastAsia="en-IN"/>
        </w:rPr>
        <w:t>Advantages</w:t>
      </w:r>
    </w:p>
    <w:p w:rsidR="00C17994" w:rsidRPr="00C17994" w:rsidRDefault="00C17994" w:rsidP="00C1799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Code Optimization:</w:t>
      </w:r>
      <w:r w:rsidRPr="00C17994">
        <w:rPr>
          <w:rFonts w:ascii="Verdana" w:eastAsia="Times New Roman" w:hAnsi="Verdana" w:cs="Times New Roman"/>
          <w:color w:val="000000"/>
          <w:sz w:val="20"/>
          <w:szCs w:val="20"/>
          <w:lang w:eastAsia="en-IN"/>
        </w:rPr>
        <w:t> It makes the code optimized, we can retrieve or sort the data efficiently.</w:t>
      </w:r>
    </w:p>
    <w:p w:rsidR="00C17994" w:rsidRPr="00C17994" w:rsidRDefault="00C17994" w:rsidP="00C1799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Random access:</w:t>
      </w:r>
      <w:r w:rsidRPr="00C17994">
        <w:rPr>
          <w:rFonts w:ascii="Verdana" w:eastAsia="Times New Roman" w:hAnsi="Verdana" w:cs="Times New Roman"/>
          <w:color w:val="000000"/>
          <w:sz w:val="20"/>
          <w:szCs w:val="20"/>
          <w:lang w:eastAsia="en-IN"/>
        </w:rPr>
        <w:t> We can get any data located at an index position.</w:t>
      </w:r>
    </w:p>
    <w:p w:rsidR="00C17994" w:rsidRP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C17994">
        <w:rPr>
          <w:rFonts w:ascii="Helvetica" w:eastAsia="Times New Roman" w:hAnsi="Helvetica" w:cs="Helvetica"/>
          <w:color w:val="610B4B"/>
          <w:sz w:val="32"/>
          <w:szCs w:val="32"/>
          <w:lang w:eastAsia="en-IN"/>
        </w:rPr>
        <w:t>Disadvantages</w:t>
      </w:r>
    </w:p>
    <w:p w:rsidR="00C17994" w:rsidRPr="00C17994" w:rsidRDefault="00C17994" w:rsidP="00C1799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17994">
        <w:rPr>
          <w:rFonts w:ascii="Verdana" w:eastAsia="Times New Roman" w:hAnsi="Verdana" w:cs="Times New Roman"/>
          <w:b/>
          <w:bCs/>
          <w:color w:val="000000"/>
          <w:sz w:val="20"/>
          <w:lang w:eastAsia="en-IN"/>
        </w:rPr>
        <w:t>Size Limit:</w:t>
      </w:r>
      <w:r w:rsidRPr="00C17994">
        <w:rPr>
          <w:rFonts w:ascii="Verdana" w:eastAsia="Times New Roman" w:hAnsi="Verdana" w:cs="Times New Roman"/>
          <w:color w:val="000000"/>
          <w:sz w:val="20"/>
          <w:szCs w:val="20"/>
          <w:lang w:eastAsia="en-IN"/>
        </w:rPr>
        <w:t> We can store only the fixed size of elements in the array. It doesn't grow its size at runtime. To solve this problem, collection framework is used in Java which grows automatically.</w:t>
      </w:r>
    </w:p>
    <w:p w:rsidR="00C17994" w:rsidRPr="00C17994" w:rsidRDefault="00584E14" w:rsidP="00C17994">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Default="00C17994" w:rsidP="00C1799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p>
    <w:p w:rsidR="00C17994" w:rsidRPr="00C17994" w:rsidRDefault="00C17994" w:rsidP="00C17994">
      <w:pPr>
        <w:shd w:val="clear" w:color="auto" w:fill="FFFFFF"/>
        <w:spacing w:before="100" w:beforeAutospacing="1" w:after="100" w:afterAutospacing="1" w:line="312" w:lineRule="atLeast"/>
        <w:outlineLvl w:val="2"/>
        <w:rPr>
          <w:ins w:id="300" w:author="Unknown"/>
          <w:rFonts w:ascii="Helvetica" w:eastAsia="Times New Roman" w:hAnsi="Helvetica" w:cs="Helvetica"/>
          <w:color w:val="610B38"/>
          <w:sz w:val="38"/>
          <w:szCs w:val="38"/>
          <w:lang w:eastAsia="en-IN"/>
        </w:rPr>
      </w:pPr>
      <w:ins w:id="301" w:author="Unknown">
        <w:r w:rsidRPr="00C17994">
          <w:rPr>
            <w:rFonts w:ascii="Helvetica" w:eastAsia="Times New Roman" w:hAnsi="Helvetica" w:cs="Helvetica"/>
            <w:color w:val="610B38"/>
            <w:sz w:val="38"/>
            <w:szCs w:val="38"/>
            <w:lang w:eastAsia="en-IN"/>
          </w:rPr>
          <w:t>Types of Array in java</w:t>
        </w:r>
      </w:ins>
    </w:p>
    <w:p w:rsidR="00C17994" w:rsidRPr="00C17994" w:rsidRDefault="00C17994" w:rsidP="00C17994">
      <w:pPr>
        <w:shd w:val="clear" w:color="auto" w:fill="FFFFFF"/>
        <w:spacing w:before="100" w:beforeAutospacing="1" w:after="100" w:afterAutospacing="1" w:line="240" w:lineRule="auto"/>
        <w:rPr>
          <w:ins w:id="302" w:author="Unknown"/>
          <w:rFonts w:ascii="Verdana" w:eastAsia="Times New Roman" w:hAnsi="Verdana" w:cs="Times New Roman"/>
          <w:color w:val="000000"/>
          <w:sz w:val="20"/>
          <w:szCs w:val="20"/>
          <w:lang w:eastAsia="en-IN"/>
        </w:rPr>
      </w:pPr>
      <w:ins w:id="303" w:author="Unknown">
        <w:r w:rsidRPr="00C17994">
          <w:rPr>
            <w:rFonts w:ascii="Verdana" w:eastAsia="Times New Roman" w:hAnsi="Verdana" w:cs="Times New Roman"/>
            <w:color w:val="000000"/>
            <w:sz w:val="20"/>
            <w:szCs w:val="20"/>
            <w:lang w:eastAsia="en-IN"/>
          </w:rPr>
          <w:t>There are two types of array.</w:t>
        </w:r>
      </w:ins>
    </w:p>
    <w:p w:rsidR="00C17994" w:rsidRPr="00C17994" w:rsidRDefault="00C17994" w:rsidP="00C17994">
      <w:pPr>
        <w:numPr>
          <w:ilvl w:val="0"/>
          <w:numId w:val="3"/>
        </w:numPr>
        <w:shd w:val="clear" w:color="auto" w:fill="FFFFFF"/>
        <w:spacing w:before="60" w:after="100" w:afterAutospacing="1" w:line="315" w:lineRule="atLeast"/>
        <w:rPr>
          <w:ins w:id="304" w:author="Unknown"/>
          <w:rFonts w:ascii="Verdana" w:eastAsia="Times New Roman" w:hAnsi="Verdana" w:cs="Times New Roman"/>
          <w:color w:val="000000"/>
          <w:sz w:val="20"/>
          <w:szCs w:val="20"/>
          <w:lang w:eastAsia="en-IN"/>
        </w:rPr>
      </w:pPr>
      <w:ins w:id="305" w:author="Unknown">
        <w:r w:rsidRPr="00C17994">
          <w:rPr>
            <w:rFonts w:ascii="Verdana" w:eastAsia="Times New Roman" w:hAnsi="Verdana" w:cs="Times New Roman"/>
            <w:color w:val="000000"/>
            <w:sz w:val="20"/>
            <w:szCs w:val="20"/>
            <w:lang w:eastAsia="en-IN"/>
          </w:rPr>
          <w:t>Single Dimensional Array</w:t>
        </w:r>
      </w:ins>
    </w:p>
    <w:p w:rsidR="00C17994" w:rsidRPr="00C17994" w:rsidRDefault="00C17994" w:rsidP="00C17994">
      <w:pPr>
        <w:numPr>
          <w:ilvl w:val="0"/>
          <w:numId w:val="3"/>
        </w:numPr>
        <w:shd w:val="clear" w:color="auto" w:fill="FFFFFF"/>
        <w:spacing w:before="60" w:after="100" w:afterAutospacing="1" w:line="315" w:lineRule="atLeast"/>
        <w:rPr>
          <w:ins w:id="306" w:author="Unknown"/>
          <w:rFonts w:ascii="Verdana" w:eastAsia="Times New Roman" w:hAnsi="Verdana" w:cs="Times New Roman"/>
          <w:color w:val="000000"/>
          <w:sz w:val="20"/>
          <w:szCs w:val="20"/>
          <w:lang w:eastAsia="en-IN"/>
        </w:rPr>
      </w:pPr>
      <w:ins w:id="307" w:author="Unknown">
        <w:r w:rsidRPr="00C17994">
          <w:rPr>
            <w:rFonts w:ascii="Verdana" w:eastAsia="Times New Roman" w:hAnsi="Verdana" w:cs="Times New Roman"/>
            <w:color w:val="000000"/>
            <w:sz w:val="20"/>
            <w:szCs w:val="20"/>
            <w:lang w:eastAsia="en-IN"/>
          </w:rPr>
          <w:t>Multidimensional Array</w:t>
        </w:r>
      </w:ins>
    </w:p>
    <w:p w:rsidR="00C17994" w:rsidRDefault="00584E14" w:rsidP="00C17994">
      <w:pPr>
        <w:spacing w:after="0" w:line="240" w:lineRule="auto"/>
        <w:rPr>
          <w:rFonts w:ascii="Times New Roman" w:eastAsia="Times New Roman" w:hAnsi="Times New Roman" w:cs="Times New Roman"/>
          <w:sz w:val="24"/>
          <w:szCs w:val="24"/>
          <w:lang w:eastAsia="en-IN"/>
        </w:rPr>
      </w:pPr>
      <w:ins w:id="308" w:author="Unknown">
        <w:r w:rsidRPr="00584E14">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713DE5" w:rsidRDefault="00713DE5" w:rsidP="00C17994">
      <w:pPr>
        <w:spacing w:after="0" w:line="240" w:lineRule="auto"/>
        <w:rPr>
          <w:rFonts w:ascii="Times New Roman" w:eastAsia="Times New Roman" w:hAnsi="Times New Roman" w:cs="Times New Roman"/>
          <w:sz w:val="24"/>
          <w:szCs w:val="24"/>
          <w:lang w:eastAsia="en-IN"/>
        </w:rPr>
      </w:pPr>
    </w:p>
    <w:p w:rsidR="00713DE5" w:rsidRDefault="00713DE5" w:rsidP="00C17994">
      <w:pPr>
        <w:spacing w:after="0" w:line="240" w:lineRule="auto"/>
        <w:rPr>
          <w:rFonts w:ascii="Times New Roman" w:eastAsia="Times New Roman" w:hAnsi="Times New Roman" w:cs="Times New Roman"/>
          <w:sz w:val="24"/>
          <w:szCs w:val="24"/>
          <w:lang w:eastAsia="en-IN"/>
        </w:rPr>
      </w:pPr>
    </w:p>
    <w:p w:rsidR="00713DE5" w:rsidRPr="00C17994" w:rsidRDefault="00713DE5" w:rsidP="00C17994">
      <w:pPr>
        <w:spacing w:after="0" w:line="240" w:lineRule="auto"/>
        <w:rPr>
          <w:ins w:id="309" w:author="Unknown"/>
          <w:rFonts w:ascii="Times New Roman" w:eastAsia="Times New Roman" w:hAnsi="Times New Roman" w:cs="Times New Roman"/>
          <w:sz w:val="24"/>
          <w:szCs w:val="24"/>
          <w:lang w:eastAsia="en-IN"/>
        </w:rPr>
      </w:pPr>
    </w:p>
    <w:p w:rsidR="00C17994" w:rsidRPr="00C17994" w:rsidRDefault="00C17994" w:rsidP="00C17994">
      <w:pPr>
        <w:shd w:val="clear" w:color="auto" w:fill="FFFFFF"/>
        <w:spacing w:before="100" w:beforeAutospacing="1" w:after="100" w:afterAutospacing="1" w:line="312" w:lineRule="atLeast"/>
        <w:outlineLvl w:val="1"/>
        <w:rPr>
          <w:ins w:id="310" w:author="Unknown"/>
          <w:rFonts w:ascii="Helvetica" w:eastAsia="Times New Roman" w:hAnsi="Helvetica" w:cs="Helvetica"/>
          <w:color w:val="610B38"/>
          <w:sz w:val="38"/>
          <w:szCs w:val="38"/>
          <w:lang w:eastAsia="en-IN"/>
        </w:rPr>
      </w:pPr>
      <w:ins w:id="311" w:author="Unknown">
        <w:r w:rsidRPr="00C17994">
          <w:rPr>
            <w:rFonts w:ascii="Helvetica" w:eastAsia="Times New Roman" w:hAnsi="Helvetica" w:cs="Helvetica"/>
            <w:color w:val="610B38"/>
            <w:sz w:val="38"/>
            <w:szCs w:val="38"/>
            <w:lang w:eastAsia="en-IN"/>
          </w:rPr>
          <w:lastRenderedPageBreak/>
          <w:t>Single Dimensional Array in Java</w:t>
        </w:r>
      </w:ins>
    </w:p>
    <w:p w:rsidR="00C17994" w:rsidRPr="00C17994" w:rsidRDefault="00C17994" w:rsidP="00C17994">
      <w:pPr>
        <w:shd w:val="clear" w:color="auto" w:fill="FFFFFF"/>
        <w:spacing w:before="100" w:beforeAutospacing="1" w:after="100" w:afterAutospacing="1" w:line="240" w:lineRule="auto"/>
        <w:rPr>
          <w:ins w:id="312" w:author="Unknown"/>
          <w:rFonts w:ascii="Verdana" w:eastAsia="Times New Roman" w:hAnsi="Verdana" w:cs="Times New Roman"/>
          <w:color w:val="000000"/>
          <w:sz w:val="20"/>
          <w:szCs w:val="20"/>
          <w:lang w:eastAsia="en-IN"/>
        </w:rPr>
      </w:pPr>
      <w:ins w:id="313" w:author="Unknown">
        <w:r w:rsidRPr="00C17994">
          <w:rPr>
            <w:rFonts w:ascii="Verdana" w:eastAsia="Times New Roman" w:hAnsi="Verdana" w:cs="Times New Roman"/>
            <w:b/>
            <w:bCs/>
            <w:color w:val="000000"/>
            <w:sz w:val="20"/>
            <w:lang w:eastAsia="en-IN"/>
          </w:rPr>
          <w:t>Syntax to Declare an Array in Java</w:t>
        </w:r>
      </w:ins>
    </w:p>
    <w:p w:rsidR="00C17994" w:rsidRPr="00C17994" w:rsidRDefault="00C17994" w:rsidP="00C17994">
      <w:pPr>
        <w:numPr>
          <w:ilvl w:val="0"/>
          <w:numId w:val="4"/>
        </w:numPr>
        <w:shd w:val="clear" w:color="auto" w:fill="FFFFFF"/>
        <w:spacing w:after="0" w:line="315" w:lineRule="atLeast"/>
        <w:ind w:left="0"/>
        <w:rPr>
          <w:ins w:id="314" w:author="Unknown"/>
          <w:rFonts w:ascii="Verdana" w:eastAsia="Times New Roman" w:hAnsi="Verdana" w:cs="Times New Roman"/>
          <w:color w:val="000000"/>
          <w:sz w:val="20"/>
          <w:szCs w:val="20"/>
          <w:lang w:eastAsia="en-IN"/>
        </w:rPr>
      </w:pPr>
      <w:ins w:id="315" w:author="Unknown">
        <w:r w:rsidRPr="00C17994">
          <w:rPr>
            <w:rFonts w:ascii="Verdana" w:eastAsia="Times New Roman" w:hAnsi="Verdana" w:cs="Times New Roman"/>
            <w:color w:val="000000"/>
            <w:sz w:val="20"/>
            <w:szCs w:val="20"/>
            <w:bdr w:val="none" w:sz="0" w:space="0" w:color="auto" w:frame="1"/>
            <w:lang w:eastAsia="en-IN"/>
          </w:rPr>
          <w:t>dataType[] arr; (or)  </w:t>
        </w:r>
      </w:ins>
    </w:p>
    <w:p w:rsidR="00C17994" w:rsidRPr="00C17994" w:rsidRDefault="00C17994" w:rsidP="00C17994">
      <w:pPr>
        <w:numPr>
          <w:ilvl w:val="0"/>
          <w:numId w:val="4"/>
        </w:numPr>
        <w:shd w:val="clear" w:color="auto" w:fill="FFFFFF"/>
        <w:spacing w:after="0" w:line="315" w:lineRule="atLeast"/>
        <w:ind w:left="0"/>
        <w:rPr>
          <w:ins w:id="316" w:author="Unknown"/>
          <w:rFonts w:ascii="Verdana" w:eastAsia="Times New Roman" w:hAnsi="Verdana" w:cs="Times New Roman"/>
          <w:color w:val="000000"/>
          <w:sz w:val="20"/>
          <w:szCs w:val="20"/>
          <w:lang w:eastAsia="en-IN"/>
        </w:rPr>
      </w:pPr>
      <w:ins w:id="317" w:author="Unknown">
        <w:r w:rsidRPr="00C17994">
          <w:rPr>
            <w:rFonts w:ascii="Verdana" w:eastAsia="Times New Roman" w:hAnsi="Verdana" w:cs="Times New Roman"/>
            <w:color w:val="000000"/>
            <w:sz w:val="20"/>
            <w:szCs w:val="20"/>
            <w:bdr w:val="none" w:sz="0" w:space="0" w:color="auto" w:frame="1"/>
            <w:lang w:eastAsia="en-IN"/>
          </w:rPr>
          <w:t>dataType []arr; (or)  </w:t>
        </w:r>
      </w:ins>
    </w:p>
    <w:p w:rsidR="00C17994" w:rsidRPr="00C17994" w:rsidRDefault="00C17994" w:rsidP="00C17994">
      <w:pPr>
        <w:numPr>
          <w:ilvl w:val="0"/>
          <w:numId w:val="4"/>
        </w:numPr>
        <w:shd w:val="clear" w:color="auto" w:fill="FFFFFF"/>
        <w:spacing w:after="120" w:line="315" w:lineRule="atLeast"/>
        <w:ind w:left="0"/>
        <w:rPr>
          <w:ins w:id="318" w:author="Unknown"/>
          <w:rFonts w:ascii="Verdana" w:eastAsia="Times New Roman" w:hAnsi="Verdana" w:cs="Times New Roman"/>
          <w:color w:val="000000"/>
          <w:sz w:val="20"/>
          <w:szCs w:val="20"/>
          <w:lang w:eastAsia="en-IN"/>
        </w:rPr>
      </w:pPr>
      <w:ins w:id="319" w:author="Unknown">
        <w:r w:rsidRPr="00C17994">
          <w:rPr>
            <w:rFonts w:ascii="Verdana" w:eastAsia="Times New Roman" w:hAnsi="Verdana" w:cs="Times New Roman"/>
            <w:color w:val="000000"/>
            <w:sz w:val="20"/>
            <w:szCs w:val="20"/>
            <w:bdr w:val="none" w:sz="0" w:space="0" w:color="auto" w:frame="1"/>
            <w:lang w:eastAsia="en-IN"/>
          </w:rPr>
          <w:t>dataType arr[];  </w:t>
        </w:r>
      </w:ins>
    </w:p>
    <w:p w:rsidR="00C17994" w:rsidRPr="00C17994" w:rsidRDefault="00C17994" w:rsidP="00C17994">
      <w:pPr>
        <w:shd w:val="clear" w:color="auto" w:fill="FFFFFF"/>
        <w:spacing w:before="100" w:beforeAutospacing="1" w:after="100" w:afterAutospacing="1" w:line="240" w:lineRule="auto"/>
        <w:rPr>
          <w:ins w:id="320" w:author="Unknown"/>
          <w:rFonts w:ascii="Verdana" w:eastAsia="Times New Roman" w:hAnsi="Verdana" w:cs="Times New Roman"/>
          <w:color w:val="000000"/>
          <w:sz w:val="20"/>
          <w:szCs w:val="20"/>
          <w:lang w:eastAsia="en-IN"/>
        </w:rPr>
      </w:pPr>
      <w:ins w:id="321" w:author="Unknown">
        <w:r w:rsidRPr="00C17994">
          <w:rPr>
            <w:rFonts w:ascii="Verdana" w:eastAsia="Times New Roman" w:hAnsi="Verdana" w:cs="Times New Roman"/>
            <w:b/>
            <w:bCs/>
            <w:color w:val="000000"/>
            <w:sz w:val="20"/>
            <w:lang w:eastAsia="en-IN"/>
          </w:rPr>
          <w:t>Instantiation of an Array in Java</w:t>
        </w:r>
      </w:ins>
    </w:p>
    <w:p w:rsidR="00C17994" w:rsidRPr="00C17994" w:rsidRDefault="00C17994" w:rsidP="00C17994">
      <w:pPr>
        <w:numPr>
          <w:ilvl w:val="0"/>
          <w:numId w:val="5"/>
        </w:numPr>
        <w:shd w:val="clear" w:color="auto" w:fill="FFFFFF"/>
        <w:spacing w:after="120" w:line="315" w:lineRule="atLeast"/>
        <w:ind w:left="0"/>
        <w:rPr>
          <w:ins w:id="322" w:author="Unknown"/>
          <w:rFonts w:ascii="Verdana" w:eastAsia="Times New Roman" w:hAnsi="Verdana" w:cs="Times New Roman"/>
          <w:color w:val="000000"/>
          <w:sz w:val="20"/>
          <w:szCs w:val="20"/>
          <w:lang w:eastAsia="en-IN"/>
        </w:rPr>
      </w:pPr>
      <w:ins w:id="323" w:author="Unknown">
        <w:r w:rsidRPr="00C17994">
          <w:rPr>
            <w:rFonts w:ascii="Verdana" w:eastAsia="Times New Roman" w:hAnsi="Verdana" w:cs="Times New Roman"/>
            <w:color w:val="000000"/>
            <w:sz w:val="20"/>
            <w:szCs w:val="20"/>
            <w:bdr w:val="none" w:sz="0" w:space="0" w:color="auto" w:frame="1"/>
            <w:lang w:eastAsia="en-IN"/>
          </w:rPr>
          <w:t>arrayRefVar=</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datatype[size];  </w:t>
        </w:r>
      </w:ins>
    </w:p>
    <w:p w:rsidR="00C17994" w:rsidRPr="00C17994" w:rsidRDefault="00C17994" w:rsidP="00C17994">
      <w:pPr>
        <w:shd w:val="clear" w:color="auto" w:fill="FFFFFF"/>
        <w:spacing w:before="100" w:beforeAutospacing="1" w:after="100" w:afterAutospacing="1" w:line="240" w:lineRule="auto"/>
        <w:outlineLvl w:val="2"/>
        <w:rPr>
          <w:ins w:id="324" w:author="Unknown"/>
          <w:rFonts w:ascii="Tahoma" w:eastAsia="Times New Roman" w:hAnsi="Tahoma" w:cs="Tahoma"/>
          <w:color w:val="610B4B"/>
          <w:sz w:val="33"/>
          <w:szCs w:val="33"/>
          <w:lang w:eastAsia="en-IN"/>
        </w:rPr>
      </w:pPr>
      <w:ins w:id="325" w:author="Unknown">
        <w:r w:rsidRPr="00C17994">
          <w:rPr>
            <w:rFonts w:ascii="Tahoma" w:eastAsia="Times New Roman" w:hAnsi="Tahoma" w:cs="Tahoma"/>
            <w:color w:val="610B4B"/>
            <w:sz w:val="33"/>
            <w:szCs w:val="33"/>
            <w:lang w:eastAsia="en-IN"/>
          </w:rPr>
          <w:t>Example of Java Array</w:t>
        </w:r>
      </w:ins>
    </w:p>
    <w:p w:rsidR="00C17994" w:rsidRPr="00C17994" w:rsidRDefault="00C17994" w:rsidP="00C17994">
      <w:pPr>
        <w:shd w:val="clear" w:color="auto" w:fill="FFFFFF"/>
        <w:spacing w:before="100" w:beforeAutospacing="1" w:after="100" w:afterAutospacing="1" w:line="240" w:lineRule="auto"/>
        <w:rPr>
          <w:ins w:id="326" w:author="Unknown"/>
          <w:rFonts w:ascii="Verdana" w:eastAsia="Times New Roman" w:hAnsi="Verdana" w:cs="Times New Roman"/>
          <w:color w:val="000000"/>
          <w:sz w:val="20"/>
          <w:szCs w:val="20"/>
          <w:lang w:eastAsia="en-IN"/>
        </w:rPr>
      </w:pPr>
      <w:ins w:id="327" w:author="Unknown">
        <w:r w:rsidRPr="00C17994">
          <w:rPr>
            <w:rFonts w:ascii="Verdana" w:eastAsia="Times New Roman" w:hAnsi="Verdana" w:cs="Times New Roman"/>
            <w:color w:val="000000"/>
            <w:sz w:val="20"/>
            <w:szCs w:val="20"/>
            <w:lang w:eastAsia="en-IN"/>
          </w:rPr>
          <w:t>Let's see the simple example of java array, where we are going to declare, instantiate, initialize and traverse an array.</w:t>
        </w:r>
      </w:ins>
    </w:p>
    <w:p w:rsidR="00C17994" w:rsidRPr="00C17994" w:rsidRDefault="00C17994" w:rsidP="00C17994">
      <w:pPr>
        <w:numPr>
          <w:ilvl w:val="0"/>
          <w:numId w:val="6"/>
        </w:numPr>
        <w:shd w:val="clear" w:color="auto" w:fill="FFFFFF"/>
        <w:spacing w:after="0" w:line="315" w:lineRule="atLeast"/>
        <w:ind w:left="0"/>
        <w:rPr>
          <w:ins w:id="328" w:author="Unknown"/>
          <w:rFonts w:ascii="Verdana" w:eastAsia="Times New Roman" w:hAnsi="Verdana" w:cs="Times New Roman"/>
          <w:color w:val="000000"/>
          <w:sz w:val="20"/>
          <w:szCs w:val="20"/>
          <w:lang w:eastAsia="en-IN"/>
        </w:rPr>
      </w:pPr>
      <w:ins w:id="329" w:author="Unknown">
        <w:r w:rsidRPr="00C17994">
          <w:rPr>
            <w:rFonts w:ascii="Verdana" w:eastAsia="Times New Roman" w:hAnsi="Verdana" w:cs="Times New Roman"/>
            <w:color w:val="008200"/>
            <w:sz w:val="20"/>
            <w:lang w:eastAsia="en-IN"/>
          </w:rPr>
          <w:t>//Java Program to illustrate how to declare, instantiate, initialize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0" w:author="Unknown"/>
          <w:rFonts w:ascii="Verdana" w:eastAsia="Times New Roman" w:hAnsi="Verdana" w:cs="Times New Roman"/>
          <w:color w:val="000000"/>
          <w:sz w:val="20"/>
          <w:szCs w:val="20"/>
          <w:lang w:eastAsia="en-IN"/>
        </w:rPr>
      </w:pPr>
      <w:ins w:id="331" w:author="Unknown">
        <w:r w:rsidRPr="00C17994">
          <w:rPr>
            <w:rFonts w:ascii="Verdana" w:eastAsia="Times New Roman" w:hAnsi="Verdana" w:cs="Times New Roman"/>
            <w:color w:val="008200"/>
            <w:sz w:val="20"/>
            <w:lang w:eastAsia="en-IN"/>
          </w:rPr>
          <w:t>//and traverse the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2" w:author="Unknown"/>
          <w:rFonts w:ascii="Verdana" w:eastAsia="Times New Roman" w:hAnsi="Verdana" w:cs="Times New Roman"/>
          <w:color w:val="000000"/>
          <w:sz w:val="20"/>
          <w:szCs w:val="20"/>
          <w:lang w:eastAsia="en-IN"/>
        </w:rPr>
      </w:pPr>
      <w:ins w:id="333"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  </w:t>
        </w:r>
      </w:ins>
    </w:p>
    <w:p w:rsidR="00C17994" w:rsidRPr="00C17994" w:rsidRDefault="00C17994" w:rsidP="00C17994">
      <w:pPr>
        <w:numPr>
          <w:ilvl w:val="0"/>
          <w:numId w:val="6"/>
        </w:numPr>
        <w:shd w:val="clear" w:color="auto" w:fill="FFFFFF"/>
        <w:spacing w:after="0" w:line="315" w:lineRule="atLeast"/>
        <w:ind w:left="0"/>
        <w:rPr>
          <w:ins w:id="334" w:author="Unknown"/>
          <w:rFonts w:ascii="Verdana" w:eastAsia="Times New Roman" w:hAnsi="Verdana" w:cs="Times New Roman"/>
          <w:color w:val="000000"/>
          <w:sz w:val="20"/>
          <w:szCs w:val="20"/>
          <w:lang w:eastAsia="en-IN"/>
        </w:rPr>
      </w:pPr>
      <w:ins w:id="33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6"/>
        </w:numPr>
        <w:shd w:val="clear" w:color="auto" w:fill="FFFFFF"/>
        <w:spacing w:after="0" w:line="315" w:lineRule="atLeast"/>
        <w:ind w:left="0"/>
        <w:rPr>
          <w:ins w:id="336" w:author="Unknown"/>
          <w:rFonts w:ascii="Verdana" w:eastAsia="Times New Roman" w:hAnsi="Verdana" w:cs="Times New Roman"/>
          <w:color w:val="000000"/>
          <w:sz w:val="20"/>
          <w:szCs w:val="20"/>
          <w:lang w:eastAsia="en-IN"/>
        </w:rPr>
      </w:pPr>
      <w:ins w:id="33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and instantiation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38" w:author="Unknown"/>
          <w:rFonts w:ascii="Verdana" w:eastAsia="Times New Roman" w:hAnsi="Verdana" w:cs="Times New Roman"/>
          <w:color w:val="000000"/>
          <w:sz w:val="20"/>
          <w:szCs w:val="20"/>
          <w:lang w:eastAsia="en-IN"/>
        </w:rPr>
      </w:pPr>
      <w:ins w:id="339"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0" w:author="Unknown"/>
          <w:rFonts w:ascii="Verdana" w:eastAsia="Times New Roman" w:hAnsi="Verdana" w:cs="Times New Roman"/>
          <w:color w:val="000000"/>
          <w:sz w:val="20"/>
          <w:szCs w:val="20"/>
          <w:lang w:eastAsia="en-IN"/>
        </w:rPr>
      </w:pPr>
      <w:ins w:id="341"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2" w:author="Unknown"/>
          <w:rFonts w:ascii="Verdana" w:eastAsia="Times New Roman" w:hAnsi="Verdana" w:cs="Times New Roman"/>
          <w:color w:val="000000"/>
          <w:sz w:val="20"/>
          <w:szCs w:val="20"/>
          <w:lang w:eastAsia="en-IN"/>
        </w:rPr>
      </w:pPr>
      <w:ins w:id="343"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4" w:author="Unknown"/>
          <w:rFonts w:ascii="Verdana" w:eastAsia="Times New Roman" w:hAnsi="Verdana" w:cs="Times New Roman"/>
          <w:color w:val="000000"/>
          <w:sz w:val="20"/>
          <w:szCs w:val="20"/>
          <w:lang w:eastAsia="en-IN"/>
        </w:rPr>
      </w:pPr>
      <w:ins w:id="345"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6" w:author="Unknown"/>
          <w:rFonts w:ascii="Verdana" w:eastAsia="Times New Roman" w:hAnsi="Verdana" w:cs="Times New Roman"/>
          <w:color w:val="000000"/>
          <w:sz w:val="20"/>
          <w:szCs w:val="20"/>
          <w:lang w:eastAsia="en-IN"/>
        </w:rPr>
      </w:pPr>
      <w:ins w:id="347" w:author="Unknown">
        <w:r w:rsidRPr="00C17994">
          <w:rPr>
            <w:rFonts w:ascii="Verdana" w:eastAsia="Times New Roman" w:hAnsi="Verdana" w:cs="Times New Roman"/>
            <w:color w:val="000000"/>
            <w:sz w:val="20"/>
            <w:szCs w:val="20"/>
            <w:bdr w:val="none" w:sz="0" w:space="0" w:color="auto" w:frame="1"/>
            <w:lang w:eastAsia="en-IN"/>
          </w:rPr>
          <w:t>a[</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48" w:author="Unknown"/>
          <w:rFonts w:ascii="Verdana" w:eastAsia="Times New Roman" w:hAnsi="Verdana" w:cs="Times New Roman"/>
          <w:color w:val="000000"/>
          <w:sz w:val="20"/>
          <w:szCs w:val="20"/>
          <w:lang w:eastAsia="en-IN"/>
        </w:rPr>
      </w:pPr>
      <w:ins w:id="349" w:author="Unknown">
        <w:r w:rsidRPr="00C17994">
          <w:rPr>
            <w:rFonts w:ascii="Verdana" w:eastAsia="Times New Roman" w:hAnsi="Verdana" w:cs="Times New Roman"/>
            <w:color w:val="008200"/>
            <w:sz w:val="20"/>
            <w:lang w:eastAsia="en-IN"/>
          </w:rPr>
          <w:t>//traversing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50" w:author="Unknown"/>
          <w:rFonts w:ascii="Verdana" w:eastAsia="Times New Roman" w:hAnsi="Verdana" w:cs="Times New Roman"/>
          <w:color w:val="000000"/>
          <w:sz w:val="20"/>
          <w:szCs w:val="20"/>
          <w:lang w:eastAsia="en-IN"/>
        </w:rPr>
      </w:pPr>
      <w:ins w:id="35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;i&lt;a.length;i++)</w:t>
        </w:r>
        <w:r w:rsidRPr="00C17994">
          <w:rPr>
            <w:rFonts w:ascii="Verdana" w:eastAsia="Times New Roman" w:hAnsi="Verdana" w:cs="Times New Roman"/>
            <w:color w:val="008200"/>
            <w:sz w:val="20"/>
            <w:lang w:eastAsia="en-IN"/>
          </w:rPr>
          <w:t>//length is the property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6"/>
        </w:numPr>
        <w:shd w:val="clear" w:color="auto" w:fill="FFFFFF"/>
        <w:spacing w:after="0" w:line="315" w:lineRule="atLeast"/>
        <w:ind w:left="0"/>
        <w:rPr>
          <w:ins w:id="352" w:author="Unknown"/>
          <w:rFonts w:ascii="Verdana" w:eastAsia="Times New Roman" w:hAnsi="Verdana" w:cs="Times New Roman"/>
          <w:color w:val="000000"/>
          <w:sz w:val="20"/>
          <w:szCs w:val="20"/>
          <w:lang w:eastAsia="en-IN"/>
        </w:rPr>
      </w:pPr>
      <w:ins w:id="353" w:author="Unknown">
        <w:r w:rsidRPr="00C17994">
          <w:rPr>
            <w:rFonts w:ascii="Verdana" w:eastAsia="Times New Roman" w:hAnsi="Verdana" w:cs="Times New Roman"/>
            <w:color w:val="000000"/>
            <w:sz w:val="20"/>
            <w:szCs w:val="20"/>
            <w:bdr w:val="none" w:sz="0" w:space="0" w:color="auto" w:frame="1"/>
            <w:lang w:eastAsia="en-IN"/>
          </w:rPr>
          <w:t>System.out.println(a[i]);  </w:t>
        </w:r>
      </w:ins>
    </w:p>
    <w:p w:rsidR="00C17994" w:rsidRPr="00C17994" w:rsidRDefault="00C17994" w:rsidP="00C17994">
      <w:pPr>
        <w:numPr>
          <w:ilvl w:val="0"/>
          <w:numId w:val="6"/>
        </w:numPr>
        <w:shd w:val="clear" w:color="auto" w:fill="FFFFFF"/>
        <w:spacing w:after="120" w:line="315" w:lineRule="atLeast"/>
        <w:ind w:left="0"/>
        <w:rPr>
          <w:ins w:id="354" w:author="Unknown"/>
          <w:rFonts w:ascii="Verdana" w:eastAsia="Times New Roman" w:hAnsi="Verdana" w:cs="Times New Roman"/>
          <w:color w:val="000000"/>
          <w:sz w:val="20"/>
          <w:szCs w:val="20"/>
          <w:lang w:eastAsia="en-IN"/>
        </w:rPr>
      </w:pPr>
      <w:ins w:id="3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356" w:author="Unknown"/>
          <w:rFonts w:ascii="Times New Roman" w:eastAsia="Times New Roman" w:hAnsi="Times New Roman" w:cs="Times New Roman"/>
          <w:sz w:val="24"/>
          <w:szCs w:val="24"/>
          <w:lang w:eastAsia="en-IN"/>
        </w:rPr>
      </w:pPr>
      <w:ins w:id="35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358" w:author="Unknown"/>
          <w:rFonts w:ascii="Verdana" w:eastAsia="Times New Roman" w:hAnsi="Verdana" w:cs="Times New Roman"/>
          <w:color w:val="000000"/>
          <w:sz w:val="20"/>
          <w:szCs w:val="20"/>
          <w:lang w:eastAsia="en-IN"/>
        </w:rPr>
      </w:pPr>
      <w:ins w:id="35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lang w:eastAsia="en-IN"/>
        </w:rPr>
      </w:pPr>
      <w:ins w:id="361"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lang w:eastAsia="en-IN"/>
        </w:rPr>
      </w:pPr>
      <w:ins w:id="363" w:author="Unknown">
        <w:r w:rsidRPr="00C17994">
          <w:rPr>
            <w:rFonts w:ascii="Courier New" w:eastAsia="Times New Roman" w:hAnsi="Courier New" w:cs="Courier New"/>
            <w:color w:val="000000"/>
            <w:sz w:val="20"/>
            <w:szCs w:val="20"/>
            <w:lang w:eastAsia="en-IN"/>
          </w:rPr>
          <w:t>20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lang w:eastAsia="en-IN"/>
        </w:rPr>
      </w:pPr>
      <w:ins w:id="365" w:author="Unknown">
        <w:r w:rsidRPr="00C17994">
          <w:rPr>
            <w:rFonts w:ascii="Courier New" w:eastAsia="Times New Roman" w:hAnsi="Courier New" w:cs="Courier New"/>
            <w:color w:val="000000"/>
            <w:sz w:val="20"/>
            <w:szCs w:val="20"/>
            <w:lang w:eastAsia="en-IN"/>
          </w:rPr>
          <w:t>70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lang w:eastAsia="en-IN"/>
        </w:rPr>
      </w:pPr>
      <w:ins w:id="367" w:author="Unknown">
        <w:r w:rsidRPr="00C17994">
          <w:rPr>
            <w:rFonts w:ascii="Courier New" w:eastAsia="Times New Roman" w:hAnsi="Courier New" w:cs="Courier New"/>
            <w:color w:val="000000"/>
            <w:sz w:val="20"/>
            <w:szCs w:val="20"/>
            <w:lang w:eastAsia="en-IN"/>
          </w:rPr>
          <w:t>40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lang w:eastAsia="en-IN"/>
        </w:rPr>
      </w:pPr>
      <w:ins w:id="369" w:author="Unknown">
        <w:r w:rsidRPr="00C17994">
          <w:rPr>
            <w:rFonts w:ascii="Courier New" w:eastAsia="Times New Roman" w:hAnsi="Courier New" w:cs="Courier New"/>
            <w:color w:val="000000"/>
            <w:sz w:val="20"/>
            <w:szCs w:val="20"/>
            <w:lang w:eastAsia="en-IN"/>
          </w:rPr>
          <w:t>50</w:t>
        </w:r>
      </w:ins>
    </w:p>
    <w:p w:rsidR="00C17994" w:rsidRPr="00C17994" w:rsidRDefault="00584E14" w:rsidP="00C17994">
      <w:pPr>
        <w:spacing w:after="0" w:line="240" w:lineRule="auto"/>
        <w:rPr>
          <w:ins w:id="370" w:author="Unknown"/>
          <w:rFonts w:ascii="Times New Roman" w:eastAsia="Times New Roman" w:hAnsi="Times New Roman" w:cs="Times New Roman"/>
          <w:sz w:val="24"/>
          <w:szCs w:val="24"/>
          <w:lang w:eastAsia="en-IN"/>
        </w:rPr>
      </w:pPr>
      <w:ins w:id="371" w:author="Unknown">
        <w:r w:rsidRPr="00584E14">
          <w:rPr>
            <w:rFonts w:ascii="Times New Roman" w:eastAsia="Times New Roman" w:hAnsi="Times New Roman" w:cs="Times New Roman"/>
            <w:sz w:val="24"/>
            <w:szCs w:val="24"/>
            <w:lang w:eastAsia="en-IN"/>
          </w:rPr>
          <w:pict>
            <v:rect id="_x0000_i1029"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372" w:author="Unknown"/>
          <w:rFonts w:ascii="Helvetica" w:eastAsia="Times New Roman" w:hAnsi="Helvetica" w:cs="Helvetica"/>
          <w:color w:val="610B38"/>
          <w:sz w:val="38"/>
          <w:szCs w:val="38"/>
          <w:lang w:eastAsia="en-IN"/>
        </w:rPr>
      </w:pPr>
      <w:ins w:id="373" w:author="Unknown">
        <w:r w:rsidRPr="00C17994">
          <w:rPr>
            <w:rFonts w:ascii="Helvetica" w:eastAsia="Times New Roman" w:hAnsi="Helvetica" w:cs="Helvetica"/>
            <w:color w:val="610B38"/>
            <w:sz w:val="38"/>
            <w:szCs w:val="38"/>
            <w:lang w:eastAsia="en-IN"/>
          </w:rPr>
          <w:t>Declaration, Instantiation and Initialization of Java Array</w:t>
        </w:r>
      </w:ins>
    </w:p>
    <w:p w:rsidR="00C17994" w:rsidRPr="00C17994" w:rsidRDefault="00C17994" w:rsidP="00C17994">
      <w:pPr>
        <w:shd w:val="clear" w:color="auto" w:fill="FFFFFF"/>
        <w:spacing w:before="100" w:beforeAutospacing="1" w:after="100" w:afterAutospacing="1" w:line="240" w:lineRule="auto"/>
        <w:rPr>
          <w:ins w:id="374" w:author="Unknown"/>
          <w:rFonts w:ascii="Verdana" w:eastAsia="Times New Roman" w:hAnsi="Verdana" w:cs="Times New Roman"/>
          <w:color w:val="000000"/>
          <w:sz w:val="20"/>
          <w:szCs w:val="20"/>
          <w:lang w:eastAsia="en-IN"/>
        </w:rPr>
      </w:pPr>
      <w:ins w:id="375" w:author="Unknown">
        <w:r w:rsidRPr="00C17994">
          <w:rPr>
            <w:rFonts w:ascii="Verdana" w:eastAsia="Times New Roman" w:hAnsi="Verdana" w:cs="Times New Roman"/>
            <w:color w:val="000000"/>
            <w:sz w:val="20"/>
            <w:szCs w:val="20"/>
            <w:lang w:eastAsia="en-IN"/>
          </w:rPr>
          <w:t>We can declare, instantiate and initialize the java array together by:</w:t>
        </w:r>
      </w:ins>
    </w:p>
    <w:p w:rsidR="00C17994" w:rsidRPr="00C17994" w:rsidRDefault="00C17994" w:rsidP="00C17994">
      <w:pPr>
        <w:numPr>
          <w:ilvl w:val="0"/>
          <w:numId w:val="7"/>
        </w:numPr>
        <w:shd w:val="clear" w:color="auto" w:fill="FFFFFF"/>
        <w:spacing w:after="120" w:line="315" w:lineRule="atLeast"/>
        <w:ind w:left="0"/>
        <w:rPr>
          <w:ins w:id="376" w:author="Unknown"/>
          <w:rFonts w:ascii="Verdana" w:eastAsia="Times New Roman" w:hAnsi="Verdana" w:cs="Times New Roman"/>
          <w:color w:val="000000"/>
          <w:sz w:val="20"/>
          <w:szCs w:val="20"/>
          <w:lang w:eastAsia="en-IN"/>
        </w:rPr>
      </w:pPr>
      <w:ins w:id="377" w:author="Unknown">
        <w:r w:rsidRPr="00C17994">
          <w:rPr>
            <w:rFonts w:ascii="Verdana" w:eastAsia="Times New Roman" w:hAnsi="Verdana" w:cs="Times New Roman"/>
            <w:b/>
            <w:bCs/>
            <w:color w:val="006699"/>
            <w:sz w:val="20"/>
            <w:lang w:eastAsia="en-IN"/>
          </w:rPr>
          <w:lastRenderedPageBreak/>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instantiation and 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378" w:author="Unknown"/>
          <w:rFonts w:ascii="Verdana" w:eastAsia="Times New Roman" w:hAnsi="Verdana" w:cs="Times New Roman"/>
          <w:color w:val="000000"/>
          <w:sz w:val="20"/>
          <w:szCs w:val="20"/>
          <w:lang w:eastAsia="en-IN"/>
        </w:rPr>
      </w:pPr>
      <w:ins w:id="379" w:author="Unknown">
        <w:r w:rsidRPr="00C17994">
          <w:rPr>
            <w:rFonts w:ascii="Verdana" w:eastAsia="Times New Roman" w:hAnsi="Verdana" w:cs="Times New Roman"/>
            <w:color w:val="000000"/>
            <w:sz w:val="20"/>
            <w:szCs w:val="20"/>
            <w:lang w:eastAsia="en-IN"/>
          </w:rPr>
          <w:t>Let's see the simple example to print this array.</w:t>
        </w:r>
      </w:ins>
    </w:p>
    <w:p w:rsidR="00C17994" w:rsidRPr="00C17994" w:rsidRDefault="00C17994" w:rsidP="00C17994">
      <w:pPr>
        <w:numPr>
          <w:ilvl w:val="0"/>
          <w:numId w:val="8"/>
        </w:numPr>
        <w:shd w:val="clear" w:color="auto" w:fill="FFFFFF"/>
        <w:spacing w:after="0" w:line="315" w:lineRule="atLeast"/>
        <w:ind w:left="0"/>
        <w:rPr>
          <w:ins w:id="380" w:author="Unknown"/>
          <w:rFonts w:ascii="Verdana" w:eastAsia="Times New Roman" w:hAnsi="Verdana" w:cs="Times New Roman"/>
          <w:color w:val="000000"/>
          <w:sz w:val="20"/>
          <w:szCs w:val="20"/>
          <w:lang w:eastAsia="en-IN"/>
        </w:rPr>
      </w:pPr>
      <w:ins w:id="381" w:author="Unknown">
        <w:r w:rsidRPr="00C17994">
          <w:rPr>
            <w:rFonts w:ascii="Verdana" w:eastAsia="Times New Roman" w:hAnsi="Verdana" w:cs="Times New Roman"/>
            <w:color w:val="008200"/>
            <w:sz w:val="20"/>
            <w:lang w:eastAsia="en-IN"/>
          </w:rPr>
          <w:t>//Java Program to illustrate the use of declaration, instantiation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82" w:author="Unknown"/>
          <w:rFonts w:ascii="Verdana" w:eastAsia="Times New Roman" w:hAnsi="Verdana" w:cs="Times New Roman"/>
          <w:color w:val="000000"/>
          <w:sz w:val="20"/>
          <w:szCs w:val="20"/>
          <w:lang w:eastAsia="en-IN"/>
        </w:rPr>
      </w:pPr>
      <w:ins w:id="383" w:author="Unknown">
        <w:r w:rsidRPr="00C17994">
          <w:rPr>
            <w:rFonts w:ascii="Verdana" w:eastAsia="Times New Roman" w:hAnsi="Verdana" w:cs="Times New Roman"/>
            <w:color w:val="008200"/>
            <w:sz w:val="20"/>
            <w:lang w:eastAsia="en-IN"/>
          </w:rPr>
          <w:t>//and initialization of Java array in a single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84" w:author="Unknown"/>
          <w:rFonts w:ascii="Verdana" w:eastAsia="Times New Roman" w:hAnsi="Verdana" w:cs="Times New Roman"/>
          <w:color w:val="000000"/>
          <w:sz w:val="20"/>
          <w:szCs w:val="20"/>
          <w:lang w:eastAsia="en-IN"/>
        </w:rPr>
      </w:pPr>
      <w:ins w:id="385"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8"/>
        </w:numPr>
        <w:shd w:val="clear" w:color="auto" w:fill="FFFFFF"/>
        <w:spacing w:after="0" w:line="315" w:lineRule="atLeast"/>
        <w:ind w:left="0"/>
        <w:rPr>
          <w:ins w:id="386" w:author="Unknown"/>
          <w:rFonts w:ascii="Verdana" w:eastAsia="Times New Roman" w:hAnsi="Verdana" w:cs="Times New Roman"/>
          <w:color w:val="000000"/>
          <w:sz w:val="20"/>
          <w:szCs w:val="20"/>
          <w:lang w:eastAsia="en-IN"/>
        </w:rPr>
      </w:pPr>
      <w:ins w:id="38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8"/>
        </w:numPr>
        <w:shd w:val="clear" w:color="auto" w:fill="FFFFFF"/>
        <w:spacing w:after="0" w:line="315" w:lineRule="atLeast"/>
        <w:ind w:left="0"/>
        <w:rPr>
          <w:ins w:id="388" w:author="Unknown"/>
          <w:rFonts w:ascii="Verdana" w:eastAsia="Times New Roman" w:hAnsi="Verdana" w:cs="Times New Roman"/>
          <w:color w:val="000000"/>
          <w:sz w:val="20"/>
          <w:szCs w:val="20"/>
          <w:lang w:eastAsia="en-IN"/>
        </w:rPr>
      </w:pPr>
      <w:ins w:id="38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//declaration, instantiation and initialization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0" w:author="Unknown"/>
          <w:rFonts w:ascii="Verdana" w:eastAsia="Times New Roman" w:hAnsi="Verdana" w:cs="Times New Roman"/>
          <w:color w:val="000000"/>
          <w:sz w:val="20"/>
          <w:szCs w:val="20"/>
          <w:lang w:eastAsia="en-IN"/>
        </w:rPr>
      </w:pPr>
      <w:ins w:id="391" w:author="Unknown">
        <w:r w:rsidRPr="00C17994">
          <w:rPr>
            <w:rFonts w:ascii="Verdana" w:eastAsia="Times New Roman" w:hAnsi="Verdana" w:cs="Times New Roman"/>
            <w:color w:val="008200"/>
            <w:sz w:val="20"/>
            <w:lang w:eastAsia="en-IN"/>
          </w:rPr>
          <w:t>//printing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2" w:author="Unknown"/>
          <w:rFonts w:ascii="Verdana" w:eastAsia="Times New Roman" w:hAnsi="Verdana" w:cs="Times New Roman"/>
          <w:color w:val="000000"/>
          <w:sz w:val="20"/>
          <w:szCs w:val="20"/>
          <w:lang w:eastAsia="en-IN"/>
        </w:rPr>
      </w:pPr>
      <w:ins w:id="39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;i&lt;a.length;i++)</w:t>
        </w:r>
        <w:r w:rsidRPr="00C17994">
          <w:rPr>
            <w:rFonts w:ascii="Verdana" w:eastAsia="Times New Roman" w:hAnsi="Verdana" w:cs="Times New Roman"/>
            <w:color w:val="008200"/>
            <w:sz w:val="20"/>
            <w:lang w:eastAsia="en-IN"/>
          </w:rPr>
          <w:t>//length is the property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8"/>
        </w:numPr>
        <w:shd w:val="clear" w:color="auto" w:fill="FFFFFF"/>
        <w:spacing w:after="0" w:line="315" w:lineRule="atLeast"/>
        <w:ind w:left="0"/>
        <w:rPr>
          <w:ins w:id="394" w:author="Unknown"/>
          <w:rFonts w:ascii="Verdana" w:eastAsia="Times New Roman" w:hAnsi="Verdana" w:cs="Times New Roman"/>
          <w:color w:val="000000"/>
          <w:sz w:val="20"/>
          <w:szCs w:val="20"/>
          <w:lang w:eastAsia="en-IN"/>
        </w:rPr>
      </w:pPr>
      <w:ins w:id="395" w:author="Unknown">
        <w:r w:rsidRPr="00C17994">
          <w:rPr>
            <w:rFonts w:ascii="Verdana" w:eastAsia="Times New Roman" w:hAnsi="Verdana" w:cs="Times New Roman"/>
            <w:color w:val="000000"/>
            <w:sz w:val="20"/>
            <w:szCs w:val="20"/>
            <w:bdr w:val="none" w:sz="0" w:space="0" w:color="auto" w:frame="1"/>
            <w:lang w:eastAsia="en-IN"/>
          </w:rPr>
          <w:t>System.out.println(a[i]);  </w:t>
        </w:r>
      </w:ins>
    </w:p>
    <w:p w:rsidR="00C17994" w:rsidRPr="00C17994" w:rsidRDefault="00C17994" w:rsidP="00C17994">
      <w:pPr>
        <w:numPr>
          <w:ilvl w:val="0"/>
          <w:numId w:val="8"/>
        </w:numPr>
        <w:shd w:val="clear" w:color="auto" w:fill="FFFFFF"/>
        <w:spacing w:after="120" w:line="315" w:lineRule="atLeast"/>
        <w:ind w:left="0"/>
        <w:rPr>
          <w:ins w:id="396" w:author="Unknown"/>
          <w:rFonts w:ascii="Verdana" w:eastAsia="Times New Roman" w:hAnsi="Verdana" w:cs="Times New Roman"/>
          <w:color w:val="000000"/>
          <w:sz w:val="20"/>
          <w:szCs w:val="20"/>
          <w:lang w:eastAsia="en-IN"/>
        </w:rPr>
      </w:pPr>
      <w:ins w:id="39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398" w:author="Unknown"/>
          <w:rFonts w:ascii="Times New Roman" w:eastAsia="Times New Roman" w:hAnsi="Times New Roman" w:cs="Times New Roman"/>
          <w:sz w:val="24"/>
          <w:szCs w:val="24"/>
          <w:lang w:eastAsia="en-IN"/>
        </w:rPr>
      </w:pPr>
      <w:ins w:id="399"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"http://www.javatpoint.com/opr/test.jsp?filename=Testarray1"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400" w:author="Unknown"/>
          <w:rFonts w:ascii="Verdana" w:eastAsia="Times New Roman" w:hAnsi="Verdana" w:cs="Times New Roman"/>
          <w:color w:val="000000"/>
          <w:sz w:val="20"/>
          <w:szCs w:val="20"/>
          <w:lang w:eastAsia="en-IN"/>
        </w:rPr>
      </w:pPr>
      <w:ins w:id="40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lang w:eastAsia="en-IN"/>
        </w:rPr>
      </w:pPr>
      <w:ins w:id="40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lang w:eastAsia="en-IN"/>
        </w:rPr>
      </w:pPr>
      <w:ins w:id="40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lang w:eastAsia="en-IN"/>
        </w:rPr>
      </w:pPr>
      <w:ins w:id="40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lang w:eastAsia="en-IN"/>
        </w:rPr>
      </w:pPr>
      <w:ins w:id="40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FFFFF"/>
        <w:spacing w:before="100" w:beforeAutospacing="1" w:after="100" w:afterAutospacing="1" w:line="312" w:lineRule="atLeast"/>
        <w:outlineLvl w:val="1"/>
        <w:rPr>
          <w:ins w:id="410" w:author="Unknown"/>
          <w:rFonts w:ascii="Helvetica" w:eastAsia="Times New Roman" w:hAnsi="Helvetica" w:cs="Helvetica"/>
          <w:color w:val="610B38"/>
          <w:sz w:val="38"/>
          <w:szCs w:val="38"/>
          <w:lang w:eastAsia="en-IN"/>
        </w:rPr>
      </w:pPr>
      <w:ins w:id="411" w:author="Unknown">
        <w:r w:rsidRPr="00C17994">
          <w:rPr>
            <w:rFonts w:ascii="Helvetica" w:eastAsia="Times New Roman" w:hAnsi="Helvetica" w:cs="Helvetica"/>
            <w:color w:val="610B38"/>
            <w:sz w:val="38"/>
            <w:szCs w:val="38"/>
            <w:lang w:eastAsia="en-IN"/>
          </w:rPr>
          <w:t>For-each Loop for Java Array</w:t>
        </w:r>
      </w:ins>
    </w:p>
    <w:p w:rsidR="00C17994" w:rsidRPr="00C17994" w:rsidRDefault="00C17994" w:rsidP="00C17994">
      <w:pPr>
        <w:shd w:val="clear" w:color="auto" w:fill="FFFFFF"/>
        <w:spacing w:before="100" w:beforeAutospacing="1" w:after="100" w:afterAutospacing="1" w:line="240" w:lineRule="auto"/>
        <w:rPr>
          <w:ins w:id="412" w:author="Unknown"/>
          <w:rFonts w:ascii="Verdana" w:eastAsia="Times New Roman" w:hAnsi="Verdana" w:cs="Times New Roman"/>
          <w:color w:val="000000"/>
          <w:sz w:val="20"/>
          <w:szCs w:val="20"/>
          <w:lang w:eastAsia="en-IN"/>
        </w:rPr>
      </w:pPr>
      <w:ins w:id="413" w:author="Unknown">
        <w:r w:rsidRPr="00C17994">
          <w:rPr>
            <w:rFonts w:ascii="Verdana" w:eastAsia="Times New Roman" w:hAnsi="Verdana" w:cs="Times New Roman"/>
            <w:color w:val="000000"/>
            <w:sz w:val="20"/>
            <w:szCs w:val="20"/>
            <w:lang w:eastAsia="en-IN"/>
          </w:rPr>
          <w:t>We can also print the Java array using </w:t>
        </w:r>
        <w:r w:rsidR="00584E14" w:rsidRPr="00C17994">
          <w:rPr>
            <w:rFonts w:ascii="Verdana" w:eastAsia="Times New Roman" w:hAnsi="Verdana" w:cs="Times New Roman"/>
            <w:b/>
            <w:bCs/>
            <w:color w:val="000000"/>
            <w:sz w:val="20"/>
            <w:lang w:eastAsia="en-IN"/>
          </w:rPr>
          <w:fldChar w:fldCharType="begin"/>
        </w:r>
        <w:r w:rsidRPr="00C17994">
          <w:rPr>
            <w:rFonts w:ascii="Verdana" w:eastAsia="Times New Roman" w:hAnsi="Verdana" w:cs="Times New Roman"/>
            <w:b/>
            <w:bCs/>
            <w:color w:val="000000"/>
            <w:sz w:val="20"/>
            <w:lang w:eastAsia="en-IN"/>
          </w:rPr>
          <w:instrText xml:space="preserve"> HYPERLINK "https://www.javatpoint.com/for-each-loop" </w:instrText>
        </w:r>
        <w:r w:rsidR="00584E14" w:rsidRPr="00C17994">
          <w:rPr>
            <w:rFonts w:ascii="Verdana" w:eastAsia="Times New Roman" w:hAnsi="Verdana" w:cs="Times New Roman"/>
            <w:b/>
            <w:bCs/>
            <w:color w:val="000000"/>
            <w:sz w:val="20"/>
            <w:lang w:eastAsia="en-IN"/>
          </w:rPr>
          <w:fldChar w:fldCharType="separate"/>
        </w:r>
        <w:r w:rsidRPr="00C17994">
          <w:rPr>
            <w:rFonts w:ascii="Verdana" w:eastAsia="Times New Roman" w:hAnsi="Verdana" w:cs="Times New Roman"/>
            <w:b/>
            <w:bCs/>
            <w:color w:val="008000"/>
            <w:sz w:val="20"/>
            <w:lang w:eastAsia="en-IN"/>
          </w:rPr>
          <w:t>for-each loop</w:t>
        </w:r>
        <w:r w:rsidR="00584E14" w:rsidRPr="00C17994">
          <w:rPr>
            <w:rFonts w:ascii="Verdana" w:eastAsia="Times New Roman" w:hAnsi="Verdana" w:cs="Times New Roman"/>
            <w:b/>
            <w:bCs/>
            <w:color w:val="000000"/>
            <w:sz w:val="20"/>
            <w:lang w:eastAsia="en-IN"/>
          </w:rPr>
          <w:fldChar w:fldCharType="end"/>
        </w:r>
        <w:r w:rsidRPr="00C17994">
          <w:rPr>
            <w:rFonts w:ascii="Verdana" w:eastAsia="Times New Roman" w:hAnsi="Verdana" w:cs="Times New Roman"/>
            <w:color w:val="000000"/>
            <w:sz w:val="20"/>
            <w:szCs w:val="20"/>
            <w:lang w:eastAsia="en-IN"/>
          </w:rPr>
          <w:t>. The Java for-each loop prints the array elements one by one. It holds an array element in a variable, then executes the body of the loop.</w:t>
        </w:r>
      </w:ins>
    </w:p>
    <w:p w:rsidR="00C17994" w:rsidRPr="00C17994" w:rsidRDefault="00C17994" w:rsidP="00C17994">
      <w:pPr>
        <w:shd w:val="clear" w:color="auto" w:fill="FFFFFF"/>
        <w:spacing w:before="100" w:beforeAutospacing="1" w:after="100" w:afterAutospacing="1" w:line="240" w:lineRule="auto"/>
        <w:rPr>
          <w:ins w:id="414" w:author="Unknown"/>
          <w:rFonts w:ascii="Verdana" w:eastAsia="Times New Roman" w:hAnsi="Verdana" w:cs="Times New Roman"/>
          <w:color w:val="000000"/>
          <w:sz w:val="20"/>
          <w:szCs w:val="20"/>
          <w:lang w:eastAsia="en-IN"/>
        </w:rPr>
      </w:pPr>
      <w:ins w:id="415" w:author="Unknown">
        <w:r w:rsidRPr="00C17994">
          <w:rPr>
            <w:rFonts w:ascii="Verdana" w:eastAsia="Times New Roman" w:hAnsi="Verdana" w:cs="Times New Roman"/>
            <w:color w:val="000000"/>
            <w:sz w:val="20"/>
            <w:szCs w:val="20"/>
            <w:lang w:eastAsia="en-IN"/>
          </w:rPr>
          <w:t>The syntax of the for-each loop is given below:</w:t>
        </w:r>
      </w:ins>
    </w:p>
    <w:p w:rsidR="00C17994" w:rsidRPr="00C17994" w:rsidRDefault="00C17994" w:rsidP="00C17994">
      <w:pPr>
        <w:numPr>
          <w:ilvl w:val="0"/>
          <w:numId w:val="9"/>
        </w:numPr>
        <w:shd w:val="clear" w:color="auto" w:fill="FFFFFF"/>
        <w:spacing w:after="0" w:line="315" w:lineRule="atLeast"/>
        <w:ind w:left="0"/>
        <w:rPr>
          <w:ins w:id="416" w:author="Unknown"/>
          <w:rFonts w:ascii="Verdana" w:eastAsia="Times New Roman" w:hAnsi="Verdana" w:cs="Times New Roman"/>
          <w:color w:val="000000"/>
          <w:sz w:val="20"/>
          <w:szCs w:val="20"/>
          <w:lang w:eastAsia="en-IN"/>
        </w:rPr>
      </w:pPr>
      <w:ins w:id="417"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(data_type variable:array){  </w:t>
        </w:r>
      </w:ins>
    </w:p>
    <w:p w:rsidR="00C17994" w:rsidRPr="00C17994" w:rsidRDefault="00C17994" w:rsidP="00C17994">
      <w:pPr>
        <w:numPr>
          <w:ilvl w:val="0"/>
          <w:numId w:val="9"/>
        </w:numPr>
        <w:shd w:val="clear" w:color="auto" w:fill="FFFFFF"/>
        <w:spacing w:after="0" w:line="315" w:lineRule="atLeast"/>
        <w:ind w:left="0"/>
        <w:rPr>
          <w:ins w:id="418" w:author="Unknown"/>
          <w:rFonts w:ascii="Verdana" w:eastAsia="Times New Roman" w:hAnsi="Verdana" w:cs="Times New Roman"/>
          <w:color w:val="000000"/>
          <w:sz w:val="20"/>
          <w:szCs w:val="20"/>
          <w:lang w:eastAsia="en-IN"/>
        </w:rPr>
      </w:pPr>
      <w:ins w:id="419" w:author="Unknown">
        <w:r w:rsidRPr="00C17994">
          <w:rPr>
            <w:rFonts w:ascii="Verdana" w:eastAsia="Times New Roman" w:hAnsi="Verdana" w:cs="Times New Roman"/>
            <w:color w:val="008200"/>
            <w:sz w:val="20"/>
            <w:lang w:eastAsia="en-IN"/>
          </w:rPr>
          <w:t>//body of the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9"/>
        </w:numPr>
        <w:shd w:val="clear" w:color="auto" w:fill="FFFFFF"/>
        <w:spacing w:after="120" w:line="315" w:lineRule="atLeast"/>
        <w:ind w:left="0"/>
        <w:rPr>
          <w:ins w:id="420" w:author="Unknown"/>
          <w:rFonts w:ascii="Verdana" w:eastAsia="Times New Roman" w:hAnsi="Verdana" w:cs="Times New Roman"/>
          <w:color w:val="000000"/>
          <w:sz w:val="20"/>
          <w:szCs w:val="20"/>
          <w:lang w:eastAsia="en-IN"/>
        </w:rPr>
      </w:pPr>
      <w:ins w:id="42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422" w:author="Unknown"/>
          <w:rFonts w:ascii="Verdana" w:eastAsia="Times New Roman" w:hAnsi="Verdana" w:cs="Times New Roman"/>
          <w:color w:val="000000"/>
          <w:sz w:val="20"/>
          <w:szCs w:val="20"/>
          <w:lang w:eastAsia="en-IN"/>
        </w:rPr>
      </w:pPr>
      <w:ins w:id="423" w:author="Unknown">
        <w:r w:rsidRPr="00C17994">
          <w:rPr>
            <w:rFonts w:ascii="Verdana" w:eastAsia="Times New Roman" w:hAnsi="Verdana" w:cs="Times New Roman"/>
            <w:color w:val="000000"/>
            <w:sz w:val="20"/>
            <w:szCs w:val="20"/>
            <w:lang w:eastAsia="en-IN"/>
          </w:rPr>
          <w:t>Let us see the example of print the elements of Java array using the for-each loop.</w:t>
        </w:r>
      </w:ins>
    </w:p>
    <w:p w:rsidR="00C17994" w:rsidRPr="00C17994" w:rsidRDefault="00C17994" w:rsidP="00C17994">
      <w:pPr>
        <w:numPr>
          <w:ilvl w:val="0"/>
          <w:numId w:val="10"/>
        </w:numPr>
        <w:shd w:val="clear" w:color="auto" w:fill="FFFFFF"/>
        <w:spacing w:after="0" w:line="315" w:lineRule="atLeast"/>
        <w:ind w:left="0"/>
        <w:rPr>
          <w:ins w:id="424" w:author="Unknown"/>
          <w:rFonts w:ascii="Verdana" w:eastAsia="Times New Roman" w:hAnsi="Verdana" w:cs="Times New Roman"/>
          <w:color w:val="000000"/>
          <w:sz w:val="20"/>
          <w:szCs w:val="20"/>
          <w:lang w:eastAsia="en-IN"/>
        </w:rPr>
      </w:pPr>
      <w:ins w:id="425" w:author="Unknown">
        <w:r w:rsidRPr="00C17994">
          <w:rPr>
            <w:rFonts w:ascii="Verdana" w:eastAsia="Times New Roman" w:hAnsi="Verdana" w:cs="Times New Roman"/>
            <w:color w:val="008200"/>
            <w:sz w:val="20"/>
            <w:lang w:eastAsia="en-IN"/>
          </w:rPr>
          <w:t>//Java Program to print the array elements using for-each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26" w:author="Unknown"/>
          <w:rFonts w:ascii="Verdana" w:eastAsia="Times New Roman" w:hAnsi="Verdana" w:cs="Times New Roman"/>
          <w:color w:val="000000"/>
          <w:sz w:val="20"/>
          <w:szCs w:val="20"/>
          <w:lang w:eastAsia="en-IN"/>
        </w:rPr>
      </w:pPr>
      <w:ins w:id="42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10"/>
        </w:numPr>
        <w:shd w:val="clear" w:color="auto" w:fill="FFFFFF"/>
        <w:spacing w:after="0" w:line="315" w:lineRule="atLeast"/>
        <w:ind w:left="0"/>
        <w:rPr>
          <w:ins w:id="428" w:author="Unknown"/>
          <w:rFonts w:ascii="Verdana" w:eastAsia="Times New Roman" w:hAnsi="Verdana" w:cs="Times New Roman"/>
          <w:color w:val="000000"/>
          <w:sz w:val="20"/>
          <w:szCs w:val="20"/>
          <w:lang w:eastAsia="en-IN"/>
        </w:rPr>
      </w:pPr>
      <w:ins w:id="429"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0"/>
        </w:numPr>
        <w:shd w:val="clear" w:color="auto" w:fill="FFFFFF"/>
        <w:spacing w:after="0" w:line="315" w:lineRule="atLeast"/>
        <w:ind w:left="0"/>
        <w:rPr>
          <w:ins w:id="430" w:author="Unknown"/>
          <w:rFonts w:ascii="Verdana" w:eastAsia="Times New Roman" w:hAnsi="Verdana" w:cs="Times New Roman"/>
          <w:color w:val="000000"/>
          <w:sz w:val="20"/>
          <w:szCs w:val="20"/>
          <w:lang w:eastAsia="en-IN"/>
        </w:rPr>
      </w:pPr>
      <w:ins w:id="43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32" w:author="Unknown"/>
          <w:rFonts w:ascii="Verdana" w:eastAsia="Times New Roman" w:hAnsi="Verdana" w:cs="Times New Roman"/>
          <w:color w:val="000000"/>
          <w:sz w:val="20"/>
          <w:szCs w:val="20"/>
          <w:lang w:eastAsia="en-IN"/>
        </w:rPr>
      </w:pPr>
      <w:ins w:id="433" w:author="Unknown">
        <w:r w:rsidRPr="00C17994">
          <w:rPr>
            <w:rFonts w:ascii="Verdana" w:eastAsia="Times New Roman" w:hAnsi="Verdana" w:cs="Times New Roman"/>
            <w:color w:val="008200"/>
            <w:sz w:val="20"/>
            <w:lang w:eastAsia="en-IN"/>
          </w:rPr>
          <w:t>//printing array using for-each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0"/>
        </w:numPr>
        <w:shd w:val="clear" w:color="auto" w:fill="FFFFFF"/>
        <w:spacing w:after="0" w:line="315" w:lineRule="atLeast"/>
        <w:ind w:left="0"/>
        <w:rPr>
          <w:ins w:id="434" w:author="Unknown"/>
          <w:rFonts w:ascii="Verdana" w:eastAsia="Times New Roman" w:hAnsi="Verdana" w:cs="Times New Roman"/>
          <w:color w:val="000000"/>
          <w:sz w:val="20"/>
          <w:szCs w:val="20"/>
          <w:lang w:eastAsia="en-IN"/>
        </w:rPr>
      </w:pPr>
      <w:ins w:id="43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i:arr)  </w:t>
        </w:r>
      </w:ins>
    </w:p>
    <w:p w:rsidR="00C17994" w:rsidRPr="00C17994" w:rsidRDefault="00C17994" w:rsidP="00C17994">
      <w:pPr>
        <w:numPr>
          <w:ilvl w:val="0"/>
          <w:numId w:val="10"/>
        </w:numPr>
        <w:shd w:val="clear" w:color="auto" w:fill="FFFFFF"/>
        <w:spacing w:after="0" w:line="315" w:lineRule="atLeast"/>
        <w:ind w:left="0"/>
        <w:rPr>
          <w:ins w:id="436" w:author="Unknown"/>
          <w:rFonts w:ascii="Verdana" w:eastAsia="Times New Roman" w:hAnsi="Verdana" w:cs="Times New Roman"/>
          <w:color w:val="000000"/>
          <w:sz w:val="20"/>
          <w:szCs w:val="20"/>
          <w:lang w:eastAsia="en-IN"/>
        </w:rPr>
      </w:pPr>
      <w:ins w:id="43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10"/>
        </w:numPr>
        <w:shd w:val="clear" w:color="auto" w:fill="FFFFFF"/>
        <w:spacing w:after="120" w:line="315" w:lineRule="atLeast"/>
        <w:ind w:left="0"/>
        <w:rPr>
          <w:ins w:id="438" w:author="Unknown"/>
          <w:rFonts w:ascii="Verdana" w:eastAsia="Times New Roman" w:hAnsi="Verdana" w:cs="Times New Roman"/>
          <w:color w:val="000000"/>
          <w:sz w:val="20"/>
          <w:szCs w:val="20"/>
          <w:lang w:eastAsia="en-IN"/>
        </w:rPr>
      </w:pPr>
      <w:ins w:id="43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440" w:author="Unknown"/>
          <w:rFonts w:ascii="Verdana" w:eastAsia="Times New Roman" w:hAnsi="Verdana" w:cs="Times New Roman"/>
          <w:color w:val="000000"/>
          <w:sz w:val="20"/>
          <w:szCs w:val="20"/>
          <w:lang w:eastAsia="en-IN"/>
        </w:rPr>
      </w:pPr>
      <w:ins w:id="44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color w:val="000000"/>
          <w:sz w:val="20"/>
          <w:szCs w:val="20"/>
          <w:lang w:eastAsia="en-IN"/>
        </w:rPr>
      </w:pPr>
      <w:ins w:id="44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color w:val="000000"/>
          <w:sz w:val="20"/>
          <w:szCs w:val="20"/>
          <w:lang w:eastAsia="en-IN"/>
        </w:rPr>
      </w:pPr>
      <w:ins w:id="445" w:author="Unknown">
        <w:r w:rsidRPr="00C17994">
          <w:rPr>
            <w:rFonts w:ascii="Courier New" w:eastAsia="Times New Roman" w:hAnsi="Courier New" w:cs="Courier New"/>
            <w:color w:val="000000"/>
            <w:sz w:val="20"/>
            <w:szCs w:val="20"/>
            <w:lang w:eastAsia="en-IN"/>
          </w:rPr>
          <w:lastRenderedPageBreak/>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color w:val="000000"/>
          <w:sz w:val="20"/>
          <w:szCs w:val="20"/>
          <w:lang w:eastAsia="en-IN"/>
        </w:rPr>
      </w:pPr>
      <w:ins w:id="44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lang w:eastAsia="en-IN"/>
        </w:rPr>
      </w:pPr>
      <w:ins w:id="449" w:author="Unknown">
        <w:r w:rsidRPr="00C17994">
          <w:rPr>
            <w:rFonts w:ascii="Courier New" w:eastAsia="Times New Roman" w:hAnsi="Courier New" w:cs="Courier New"/>
            <w:color w:val="000000"/>
            <w:sz w:val="20"/>
            <w:szCs w:val="20"/>
            <w:lang w:eastAsia="en-IN"/>
          </w:rPr>
          <w:t>5</w:t>
        </w:r>
      </w:ins>
    </w:p>
    <w:p w:rsidR="00C17994" w:rsidRPr="00C17994" w:rsidRDefault="00584E14" w:rsidP="00C17994">
      <w:pPr>
        <w:spacing w:after="0" w:line="240" w:lineRule="auto"/>
        <w:rPr>
          <w:ins w:id="450" w:author="Unknown"/>
          <w:rFonts w:ascii="Times New Roman" w:eastAsia="Times New Roman" w:hAnsi="Times New Roman" w:cs="Times New Roman"/>
          <w:sz w:val="24"/>
          <w:szCs w:val="24"/>
          <w:lang w:eastAsia="en-IN"/>
        </w:rPr>
      </w:pPr>
      <w:ins w:id="451" w:author="Unknown">
        <w:r w:rsidRPr="00584E14">
          <w:rPr>
            <w:rFonts w:ascii="Times New Roman" w:eastAsia="Times New Roman" w:hAnsi="Times New Roman" w:cs="Times New Roman"/>
            <w:sz w:val="24"/>
            <w:szCs w:val="24"/>
            <w:lang w:eastAsia="en-IN"/>
          </w:rPr>
          <w:pict>
            <v:rect id="_x0000_i1030"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452" w:author="Unknown"/>
          <w:rFonts w:ascii="Helvetica" w:eastAsia="Times New Roman" w:hAnsi="Helvetica" w:cs="Helvetica"/>
          <w:color w:val="610B38"/>
          <w:sz w:val="38"/>
          <w:szCs w:val="38"/>
          <w:lang w:eastAsia="en-IN"/>
        </w:rPr>
      </w:pPr>
      <w:ins w:id="453" w:author="Unknown">
        <w:r w:rsidRPr="00C17994">
          <w:rPr>
            <w:rFonts w:ascii="Helvetica" w:eastAsia="Times New Roman" w:hAnsi="Helvetica" w:cs="Helvetica"/>
            <w:color w:val="610B38"/>
            <w:sz w:val="38"/>
            <w:szCs w:val="38"/>
            <w:lang w:eastAsia="en-IN"/>
          </w:rPr>
          <w:t>Passing Array to a Method in Java</w:t>
        </w:r>
      </w:ins>
    </w:p>
    <w:p w:rsidR="00C17994" w:rsidRPr="00C17994" w:rsidRDefault="00C17994" w:rsidP="00C17994">
      <w:pPr>
        <w:shd w:val="clear" w:color="auto" w:fill="FFFFFF"/>
        <w:spacing w:before="100" w:beforeAutospacing="1" w:after="100" w:afterAutospacing="1" w:line="240" w:lineRule="auto"/>
        <w:rPr>
          <w:ins w:id="454" w:author="Unknown"/>
          <w:rFonts w:ascii="Verdana" w:eastAsia="Times New Roman" w:hAnsi="Verdana" w:cs="Times New Roman"/>
          <w:color w:val="000000"/>
          <w:sz w:val="20"/>
          <w:szCs w:val="20"/>
          <w:lang w:eastAsia="en-IN"/>
        </w:rPr>
      </w:pPr>
      <w:ins w:id="455" w:author="Unknown">
        <w:r w:rsidRPr="00C17994">
          <w:rPr>
            <w:rFonts w:ascii="Verdana" w:eastAsia="Times New Roman" w:hAnsi="Verdana" w:cs="Times New Roman"/>
            <w:color w:val="000000"/>
            <w:sz w:val="20"/>
            <w:szCs w:val="20"/>
            <w:lang w:eastAsia="en-IN"/>
          </w:rPr>
          <w:t>We can pass the java array to method so that we can reuse the same logic on any array.</w:t>
        </w:r>
      </w:ins>
    </w:p>
    <w:p w:rsidR="00C17994" w:rsidRPr="00C17994" w:rsidRDefault="00C17994" w:rsidP="00C17994">
      <w:pPr>
        <w:shd w:val="clear" w:color="auto" w:fill="FFFFFF"/>
        <w:spacing w:before="100" w:beforeAutospacing="1" w:after="100" w:afterAutospacing="1" w:line="240" w:lineRule="auto"/>
        <w:rPr>
          <w:ins w:id="456" w:author="Unknown"/>
          <w:rFonts w:ascii="Verdana" w:eastAsia="Times New Roman" w:hAnsi="Verdana" w:cs="Times New Roman"/>
          <w:color w:val="000000"/>
          <w:sz w:val="20"/>
          <w:szCs w:val="20"/>
          <w:lang w:eastAsia="en-IN"/>
        </w:rPr>
      </w:pPr>
      <w:ins w:id="457" w:author="Unknown">
        <w:r w:rsidRPr="00C17994">
          <w:rPr>
            <w:rFonts w:ascii="Verdana" w:eastAsia="Times New Roman" w:hAnsi="Verdana" w:cs="Times New Roman"/>
            <w:color w:val="000000"/>
            <w:sz w:val="20"/>
            <w:szCs w:val="20"/>
            <w:lang w:eastAsia="en-IN"/>
          </w:rPr>
          <w:t>Let's see the simple example to get the minimum number of an array using a method.</w:t>
        </w:r>
      </w:ins>
    </w:p>
    <w:p w:rsidR="00C17994" w:rsidRPr="00C17994" w:rsidRDefault="00C17994" w:rsidP="00C17994">
      <w:pPr>
        <w:numPr>
          <w:ilvl w:val="0"/>
          <w:numId w:val="11"/>
        </w:numPr>
        <w:shd w:val="clear" w:color="auto" w:fill="FFFFFF"/>
        <w:spacing w:after="0" w:line="315" w:lineRule="atLeast"/>
        <w:ind w:left="0"/>
        <w:rPr>
          <w:ins w:id="458" w:author="Unknown"/>
          <w:rFonts w:ascii="Verdana" w:eastAsia="Times New Roman" w:hAnsi="Verdana" w:cs="Times New Roman"/>
          <w:color w:val="000000"/>
          <w:sz w:val="20"/>
          <w:szCs w:val="20"/>
          <w:lang w:eastAsia="en-IN"/>
        </w:rPr>
      </w:pPr>
      <w:ins w:id="459" w:author="Unknown">
        <w:r w:rsidRPr="00C17994">
          <w:rPr>
            <w:rFonts w:ascii="Verdana" w:eastAsia="Times New Roman" w:hAnsi="Verdana" w:cs="Times New Roman"/>
            <w:color w:val="008200"/>
            <w:sz w:val="20"/>
            <w:lang w:eastAsia="en-IN"/>
          </w:rPr>
          <w:t>//Java Program to demonstrate the way of passing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0" w:author="Unknown"/>
          <w:rFonts w:ascii="Verdana" w:eastAsia="Times New Roman" w:hAnsi="Verdana" w:cs="Times New Roman"/>
          <w:color w:val="000000"/>
          <w:sz w:val="20"/>
          <w:szCs w:val="20"/>
          <w:lang w:eastAsia="en-IN"/>
        </w:rPr>
      </w:pPr>
      <w:ins w:id="461" w:author="Unknown">
        <w:r w:rsidRPr="00C17994">
          <w:rPr>
            <w:rFonts w:ascii="Verdana" w:eastAsia="Times New Roman" w:hAnsi="Verdana" w:cs="Times New Roman"/>
            <w:color w:val="008200"/>
            <w:sz w:val="20"/>
            <w:lang w:eastAsia="en-IN"/>
          </w:rPr>
          <w:t>//to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2" w:author="Unknown"/>
          <w:rFonts w:ascii="Verdana" w:eastAsia="Times New Roman" w:hAnsi="Verdana" w:cs="Times New Roman"/>
          <w:color w:val="000000"/>
          <w:sz w:val="20"/>
          <w:szCs w:val="20"/>
          <w:lang w:eastAsia="en-IN"/>
        </w:rPr>
      </w:pPr>
      <w:ins w:id="463"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Testarray2{  </w:t>
        </w:r>
      </w:ins>
    </w:p>
    <w:p w:rsidR="00C17994" w:rsidRPr="00C17994" w:rsidRDefault="00C17994" w:rsidP="00C17994">
      <w:pPr>
        <w:numPr>
          <w:ilvl w:val="0"/>
          <w:numId w:val="11"/>
        </w:numPr>
        <w:shd w:val="clear" w:color="auto" w:fill="FFFFFF"/>
        <w:spacing w:after="0" w:line="315" w:lineRule="atLeast"/>
        <w:ind w:left="0"/>
        <w:rPr>
          <w:ins w:id="464" w:author="Unknown"/>
          <w:rFonts w:ascii="Verdana" w:eastAsia="Times New Roman" w:hAnsi="Verdana" w:cs="Times New Roman"/>
          <w:color w:val="000000"/>
          <w:sz w:val="20"/>
          <w:szCs w:val="20"/>
          <w:lang w:eastAsia="en-IN"/>
        </w:rPr>
      </w:pPr>
      <w:ins w:id="465" w:author="Unknown">
        <w:r w:rsidRPr="00C17994">
          <w:rPr>
            <w:rFonts w:ascii="Verdana" w:eastAsia="Times New Roman" w:hAnsi="Verdana" w:cs="Times New Roman"/>
            <w:color w:val="008200"/>
            <w:sz w:val="20"/>
            <w:lang w:eastAsia="en-IN"/>
          </w:rPr>
          <w:t>//creating a method which receives an array as a parameter</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66" w:author="Unknown"/>
          <w:rFonts w:ascii="Verdana" w:eastAsia="Times New Roman" w:hAnsi="Verdana" w:cs="Times New Roman"/>
          <w:color w:val="000000"/>
          <w:sz w:val="20"/>
          <w:szCs w:val="20"/>
          <w:lang w:eastAsia="en-IN"/>
        </w:rPr>
      </w:pPr>
      <w:ins w:id="467"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min(</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w:t>
        </w:r>
      </w:ins>
    </w:p>
    <w:p w:rsidR="00C17994" w:rsidRPr="00C17994" w:rsidRDefault="00C17994" w:rsidP="00C17994">
      <w:pPr>
        <w:numPr>
          <w:ilvl w:val="0"/>
          <w:numId w:val="11"/>
        </w:numPr>
        <w:shd w:val="clear" w:color="auto" w:fill="FFFFFF"/>
        <w:spacing w:after="0" w:line="315" w:lineRule="atLeast"/>
        <w:ind w:left="0"/>
        <w:rPr>
          <w:ins w:id="468" w:author="Unknown"/>
          <w:rFonts w:ascii="Verdana" w:eastAsia="Times New Roman" w:hAnsi="Verdana" w:cs="Times New Roman"/>
          <w:color w:val="000000"/>
          <w:sz w:val="20"/>
          <w:szCs w:val="20"/>
          <w:lang w:eastAsia="en-IN"/>
        </w:rPr>
      </w:pPr>
      <w:ins w:id="46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min=arr[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70" w:author="Unknown"/>
          <w:rFonts w:ascii="Verdana" w:eastAsia="Times New Roman" w:hAnsi="Verdana" w:cs="Times New Roman"/>
          <w:color w:val="000000"/>
          <w:sz w:val="20"/>
          <w:szCs w:val="20"/>
          <w:lang w:eastAsia="en-IN"/>
        </w:rPr>
      </w:pPr>
      <w:ins w:id="47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1"/>
        </w:numPr>
        <w:shd w:val="clear" w:color="auto" w:fill="FFFFFF"/>
        <w:spacing w:after="0" w:line="315" w:lineRule="atLeast"/>
        <w:ind w:left="0"/>
        <w:rPr>
          <w:ins w:id="472" w:author="Unknown"/>
          <w:rFonts w:ascii="Verdana" w:eastAsia="Times New Roman" w:hAnsi="Verdana" w:cs="Times New Roman"/>
          <w:color w:val="000000"/>
          <w:sz w:val="20"/>
          <w:szCs w:val="20"/>
          <w:lang w:eastAsia="en-IN"/>
        </w:rPr>
      </w:pPr>
      <w:ins w:id="47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if</w:t>
        </w:r>
        <w:r w:rsidRPr="00C17994">
          <w:rPr>
            <w:rFonts w:ascii="Verdana" w:eastAsia="Times New Roman" w:hAnsi="Verdana" w:cs="Times New Roman"/>
            <w:color w:val="000000"/>
            <w:sz w:val="20"/>
            <w:szCs w:val="20"/>
            <w:bdr w:val="none" w:sz="0" w:space="0" w:color="auto" w:frame="1"/>
            <w:lang w:eastAsia="en-IN"/>
          </w:rPr>
          <w:t>(min&gt;arr[i])  </w:t>
        </w:r>
      </w:ins>
    </w:p>
    <w:p w:rsidR="00C17994" w:rsidRPr="00C17994" w:rsidRDefault="00C17994" w:rsidP="00C17994">
      <w:pPr>
        <w:numPr>
          <w:ilvl w:val="0"/>
          <w:numId w:val="11"/>
        </w:numPr>
        <w:shd w:val="clear" w:color="auto" w:fill="FFFFFF"/>
        <w:spacing w:after="0" w:line="315" w:lineRule="atLeast"/>
        <w:ind w:left="0"/>
        <w:rPr>
          <w:ins w:id="474" w:author="Unknown"/>
          <w:rFonts w:ascii="Verdana" w:eastAsia="Times New Roman" w:hAnsi="Verdana" w:cs="Times New Roman"/>
          <w:color w:val="000000"/>
          <w:sz w:val="20"/>
          <w:szCs w:val="20"/>
          <w:lang w:eastAsia="en-IN"/>
        </w:rPr>
      </w:pPr>
      <w:ins w:id="475" w:author="Unknown">
        <w:r w:rsidRPr="00C17994">
          <w:rPr>
            <w:rFonts w:ascii="Verdana" w:eastAsia="Times New Roman" w:hAnsi="Verdana" w:cs="Times New Roman"/>
            <w:color w:val="000000"/>
            <w:sz w:val="20"/>
            <w:szCs w:val="20"/>
            <w:bdr w:val="none" w:sz="0" w:space="0" w:color="auto" w:frame="1"/>
            <w:lang w:eastAsia="en-IN"/>
          </w:rPr>
          <w:t>  min=arr[i];  </w:t>
        </w:r>
      </w:ins>
    </w:p>
    <w:p w:rsidR="00C17994" w:rsidRPr="00C17994" w:rsidRDefault="00C17994" w:rsidP="00C17994">
      <w:pPr>
        <w:numPr>
          <w:ilvl w:val="0"/>
          <w:numId w:val="11"/>
        </w:numPr>
        <w:shd w:val="clear" w:color="auto" w:fill="FFFFFF"/>
        <w:spacing w:after="0" w:line="315" w:lineRule="atLeast"/>
        <w:ind w:left="0"/>
        <w:rPr>
          <w:ins w:id="476" w:author="Unknown"/>
          <w:rFonts w:ascii="Verdana" w:eastAsia="Times New Roman" w:hAnsi="Verdana" w:cs="Times New Roman"/>
          <w:color w:val="000000"/>
          <w:sz w:val="20"/>
          <w:szCs w:val="20"/>
          <w:lang w:eastAsia="en-IN"/>
        </w:rPr>
      </w:pPr>
      <w:ins w:id="47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78" w:author="Unknown"/>
          <w:rFonts w:ascii="Verdana" w:eastAsia="Times New Roman" w:hAnsi="Verdana" w:cs="Times New Roman"/>
          <w:color w:val="000000"/>
          <w:sz w:val="20"/>
          <w:szCs w:val="20"/>
          <w:lang w:eastAsia="en-IN"/>
        </w:rPr>
      </w:pPr>
      <w:ins w:id="479" w:author="Unknown">
        <w:r w:rsidRPr="00C17994">
          <w:rPr>
            <w:rFonts w:ascii="Verdana" w:eastAsia="Times New Roman" w:hAnsi="Verdana" w:cs="Times New Roman"/>
            <w:color w:val="000000"/>
            <w:sz w:val="20"/>
            <w:szCs w:val="20"/>
            <w:bdr w:val="none" w:sz="0" w:space="0" w:color="auto" w:frame="1"/>
            <w:lang w:eastAsia="en-IN"/>
          </w:rPr>
          <w:t>System.out.println(min);  </w:t>
        </w:r>
      </w:ins>
    </w:p>
    <w:p w:rsidR="00C17994" w:rsidRPr="00C17994" w:rsidRDefault="00C17994" w:rsidP="00C17994">
      <w:pPr>
        <w:numPr>
          <w:ilvl w:val="0"/>
          <w:numId w:val="11"/>
        </w:numPr>
        <w:shd w:val="clear" w:color="auto" w:fill="FFFFFF"/>
        <w:spacing w:after="0" w:line="315" w:lineRule="atLeast"/>
        <w:ind w:left="0"/>
        <w:rPr>
          <w:ins w:id="480" w:author="Unknown"/>
          <w:rFonts w:ascii="Verdana" w:eastAsia="Times New Roman" w:hAnsi="Verdana" w:cs="Times New Roman"/>
          <w:color w:val="000000"/>
          <w:sz w:val="20"/>
          <w:szCs w:val="20"/>
          <w:lang w:eastAsia="en-IN"/>
        </w:rPr>
      </w:pPr>
      <w:ins w:id="48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2" w:author="Unknown"/>
          <w:rFonts w:ascii="Verdana" w:eastAsia="Times New Roman" w:hAnsi="Verdana" w:cs="Times New Roman"/>
          <w:color w:val="000000"/>
          <w:sz w:val="20"/>
          <w:szCs w:val="20"/>
          <w:lang w:eastAsia="en-IN"/>
        </w:rPr>
      </w:pPr>
      <w:ins w:id="48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4" w:author="Unknown"/>
          <w:rFonts w:ascii="Verdana" w:eastAsia="Times New Roman" w:hAnsi="Verdana" w:cs="Times New Roman"/>
          <w:color w:val="000000"/>
          <w:sz w:val="20"/>
          <w:szCs w:val="20"/>
          <w:lang w:eastAsia="en-IN"/>
        </w:rPr>
      </w:pPr>
      <w:ins w:id="48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1"/>
        </w:numPr>
        <w:shd w:val="clear" w:color="auto" w:fill="FFFFFF"/>
        <w:spacing w:after="0" w:line="315" w:lineRule="atLeast"/>
        <w:ind w:left="0"/>
        <w:rPr>
          <w:ins w:id="486" w:author="Unknown"/>
          <w:rFonts w:ascii="Verdana" w:eastAsia="Times New Roman" w:hAnsi="Verdana" w:cs="Times New Roman"/>
          <w:color w:val="000000"/>
          <w:sz w:val="20"/>
          <w:szCs w:val="20"/>
          <w:lang w:eastAsia="en-IN"/>
        </w:rPr>
      </w:pPr>
      <w:ins w:id="48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//declaring and initializing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0" w:line="315" w:lineRule="atLeast"/>
        <w:ind w:left="0"/>
        <w:rPr>
          <w:ins w:id="488" w:author="Unknown"/>
          <w:rFonts w:ascii="Verdana" w:eastAsia="Times New Roman" w:hAnsi="Verdana" w:cs="Times New Roman"/>
          <w:color w:val="000000"/>
          <w:sz w:val="20"/>
          <w:szCs w:val="20"/>
          <w:lang w:eastAsia="en-IN"/>
        </w:rPr>
      </w:pPr>
      <w:ins w:id="489" w:author="Unknown">
        <w:r w:rsidRPr="00C17994">
          <w:rPr>
            <w:rFonts w:ascii="Verdana" w:eastAsia="Times New Roman" w:hAnsi="Verdana" w:cs="Times New Roman"/>
            <w:color w:val="000000"/>
            <w:sz w:val="20"/>
            <w:szCs w:val="20"/>
            <w:bdr w:val="none" w:sz="0" w:space="0" w:color="auto" w:frame="1"/>
            <w:lang w:eastAsia="en-IN"/>
          </w:rPr>
          <w:t>min(a);</w:t>
        </w:r>
        <w:r w:rsidRPr="00C17994">
          <w:rPr>
            <w:rFonts w:ascii="Verdana" w:eastAsia="Times New Roman" w:hAnsi="Verdana" w:cs="Times New Roman"/>
            <w:color w:val="008200"/>
            <w:sz w:val="20"/>
            <w:lang w:eastAsia="en-IN"/>
          </w:rPr>
          <w:t>//passing array 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1"/>
        </w:numPr>
        <w:shd w:val="clear" w:color="auto" w:fill="FFFFFF"/>
        <w:spacing w:after="120" w:line="315" w:lineRule="atLeast"/>
        <w:ind w:left="0"/>
        <w:rPr>
          <w:ins w:id="490" w:author="Unknown"/>
          <w:rFonts w:ascii="Verdana" w:eastAsia="Times New Roman" w:hAnsi="Verdana" w:cs="Times New Roman"/>
          <w:color w:val="000000"/>
          <w:sz w:val="20"/>
          <w:szCs w:val="20"/>
          <w:lang w:eastAsia="en-IN"/>
        </w:rPr>
      </w:pPr>
      <w:ins w:id="4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492" w:author="Unknown"/>
          <w:rFonts w:ascii="Times New Roman" w:eastAsia="Times New Roman" w:hAnsi="Times New Roman" w:cs="Times New Roman"/>
          <w:sz w:val="24"/>
          <w:szCs w:val="24"/>
          <w:lang w:eastAsia="en-IN"/>
        </w:rPr>
      </w:pPr>
      <w:ins w:id="4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"http://www.javatpoint.com/opr/test.jsp?filename=Testarray2"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494" w:author="Unknown"/>
          <w:rFonts w:ascii="Verdana" w:eastAsia="Times New Roman" w:hAnsi="Verdana" w:cs="Times New Roman"/>
          <w:color w:val="000000"/>
          <w:sz w:val="20"/>
          <w:szCs w:val="20"/>
          <w:lang w:eastAsia="en-IN"/>
        </w:rPr>
      </w:pPr>
      <w:ins w:id="4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lang w:eastAsia="en-IN"/>
        </w:rPr>
      </w:pPr>
      <w:ins w:id="497"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FFFFF"/>
        <w:spacing w:before="100" w:beforeAutospacing="1" w:after="100" w:afterAutospacing="1" w:line="312" w:lineRule="atLeast"/>
        <w:outlineLvl w:val="1"/>
        <w:rPr>
          <w:ins w:id="498" w:author="Unknown"/>
          <w:rFonts w:ascii="Helvetica" w:eastAsia="Times New Roman" w:hAnsi="Helvetica" w:cs="Helvetica"/>
          <w:color w:val="610B38"/>
          <w:sz w:val="38"/>
          <w:szCs w:val="38"/>
          <w:lang w:eastAsia="en-IN"/>
        </w:rPr>
      </w:pPr>
      <w:ins w:id="499" w:author="Unknown">
        <w:r w:rsidRPr="00C17994">
          <w:rPr>
            <w:rFonts w:ascii="Helvetica" w:eastAsia="Times New Roman" w:hAnsi="Helvetica" w:cs="Helvetica"/>
            <w:color w:val="610B38"/>
            <w:sz w:val="38"/>
            <w:szCs w:val="38"/>
            <w:lang w:eastAsia="en-IN"/>
          </w:rPr>
          <w:t>Anonymous Array in Java</w:t>
        </w:r>
      </w:ins>
    </w:p>
    <w:p w:rsidR="00C17994" w:rsidRPr="00C17994" w:rsidRDefault="00C17994" w:rsidP="00C17994">
      <w:pPr>
        <w:shd w:val="clear" w:color="auto" w:fill="FFFFFF"/>
        <w:spacing w:before="100" w:beforeAutospacing="1" w:after="100" w:afterAutospacing="1" w:line="240" w:lineRule="auto"/>
        <w:rPr>
          <w:ins w:id="500" w:author="Unknown"/>
          <w:rFonts w:ascii="Verdana" w:eastAsia="Times New Roman" w:hAnsi="Verdana" w:cs="Times New Roman"/>
          <w:color w:val="000000"/>
          <w:sz w:val="20"/>
          <w:szCs w:val="20"/>
          <w:lang w:eastAsia="en-IN"/>
        </w:rPr>
      </w:pPr>
      <w:ins w:id="501" w:author="Unknown">
        <w:r w:rsidRPr="00C17994">
          <w:rPr>
            <w:rFonts w:ascii="Verdana" w:eastAsia="Times New Roman" w:hAnsi="Verdana" w:cs="Times New Roman"/>
            <w:color w:val="000000"/>
            <w:sz w:val="20"/>
            <w:szCs w:val="20"/>
            <w:lang w:eastAsia="en-IN"/>
          </w:rPr>
          <w:t>Java supports the feature of an anonymous array, so you don't need to declare the array while passing an array to the method.</w:t>
        </w:r>
      </w:ins>
    </w:p>
    <w:p w:rsidR="00C17994" w:rsidRPr="00C17994" w:rsidRDefault="00C17994" w:rsidP="00C17994">
      <w:pPr>
        <w:numPr>
          <w:ilvl w:val="0"/>
          <w:numId w:val="12"/>
        </w:numPr>
        <w:shd w:val="clear" w:color="auto" w:fill="FFFFFF"/>
        <w:spacing w:after="0" w:line="315" w:lineRule="atLeast"/>
        <w:ind w:left="0"/>
        <w:rPr>
          <w:ins w:id="502" w:author="Unknown"/>
          <w:rFonts w:ascii="Verdana" w:eastAsia="Times New Roman" w:hAnsi="Verdana" w:cs="Times New Roman"/>
          <w:color w:val="000000"/>
          <w:sz w:val="20"/>
          <w:szCs w:val="20"/>
          <w:lang w:eastAsia="en-IN"/>
        </w:rPr>
      </w:pPr>
      <w:ins w:id="503" w:author="Unknown">
        <w:r w:rsidRPr="00C17994">
          <w:rPr>
            <w:rFonts w:ascii="Verdana" w:eastAsia="Times New Roman" w:hAnsi="Verdana" w:cs="Times New Roman"/>
            <w:color w:val="008200"/>
            <w:sz w:val="20"/>
            <w:lang w:eastAsia="en-IN"/>
          </w:rPr>
          <w:t>//Java Program to demonstrate the way of passing an anonymous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04" w:author="Unknown"/>
          <w:rFonts w:ascii="Verdana" w:eastAsia="Times New Roman" w:hAnsi="Verdana" w:cs="Times New Roman"/>
          <w:color w:val="000000"/>
          <w:sz w:val="20"/>
          <w:szCs w:val="20"/>
          <w:lang w:eastAsia="en-IN"/>
        </w:rPr>
      </w:pPr>
      <w:ins w:id="505" w:author="Unknown">
        <w:r w:rsidRPr="00C17994">
          <w:rPr>
            <w:rFonts w:ascii="Verdana" w:eastAsia="Times New Roman" w:hAnsi="Verdana" w:cs="Times New Roman"/>
            <w:color w:val="008200"/>
            <w:sz w:val="20"/>
            <w:lang w:eastAsia="en-IN"/>
          </w:rPr>
          <w:t>//to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06" w:author="Unknown"/>
          <w:rFonts w:ascii="Verdana" w:eastAsia="Times New Roman" w:hAnsi="Verdana" w:cs="Times New Roman"/>
          <w:color w:val="000000"/>
          <w:sz w:val="20"/>
          <w:szCs w:val="20"/>
          <w:lang w:eastAsia="en-IN"/>
        </w:rPr>
      </w:pPr>
      <w:ins w:id="50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TestAnonymousArray{  </w:t>
        </w:r>
      </w:ins>
    </w:p>
    <w:p w:rsidR="00C17994" w:rsidRPr="00C17994" w:rsidRDefault="00C17994" w:rsidP="00C17994">
      <w:pPr>
        <w:numPr>
          <w:ilvl w:val="0"/>
          <w:numId w:val="12"/>
        </w:numPr>
        <w:shd w:val="clear" w:color="auto" w:fill="FFFFFF"/>
        <w:spacing w:after="0" w:line="315" w:lineRule="atLeast"/>
        <w:ind w:left="0"/>
        <w:rPr>
          <w:ins w:id="508" w:author="Unknown"/>
          <w:rFonts w:ascii="Verdana" w:eastAsia="Times New Roman" w:hAnsi="Verdana" w:cs="Times New Roman"/>
          <w:color w:val="000000"/>
          <w:sz w:val="20"/>
          <w:szCs w:val="20"/>
          <w:lang w:eastAsia="en-IN"/>
        </w:rPr>
      </w:pPr>
      <w:ins w:id="509" w:author="Unknown">
        <w:r w:rsidRPr="00C17994">
          <w:rPr>
            <w:rFonts w:ascii="Verdana" w:eastAsia="Times New Roman" w:hAnsi="Verdana" w:cs="Times New Roman"/>
            <w:color w:val="008200"/>
            <w:sz w:val="20"/>
            <w:lang w:eastAsia="en-IN"/>
          </w:rPr>
          <w:t>//creating a method which receives an array as a parameter</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10" w:author="Unknown"/>
          <w:rFonts w:ascii="Verdana" w:eastAsia="Times New Roman" w:hAnsi="Verdana" w:cs="Times New Roman"/>
          <w:color w:val="000000"/>
          <w:sz w:val="20"/>
          <w:szCs w:val="20"/>
          <w:lang w:eastAsia="en-IN"/>
        </w:rPr>
      </w:pPr>
      <w:ins w:id="511"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printArray(</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w:t>
        </w:r>
      </w:ins>
    </w:p>
    <w:p w:rsidR="00C17994" w:rsidRPr="00C17994" w:rsidRDefault="00C17994" w:rsidP="00C17994">
      <w:pPr>
        <w:numPr>
          <w:ilvl w:val="0"/>
          <w:numId w:val="12"/>
        </w:numPr>
        <w:shd w:val="clear" w:color="auto" w:fill="FFFFFF"/>
        <w:spacing w:after="0" w:line="315" w:lineRule="atLeast"/>
        <w:ind w:left="0"/>
        <w:rPr>
          <w:ins w:id="512" w:author="Unknown"/>
          <w:rFonts w:ascii="Verdana" w:eastAsia="Times New Roman" w:hAnsi="Verdana" w:cs="Times New Roman"/>
          <w:color w:val="000000"/>
          <w:sz w:val="20"/>
          <w:szCs w:val="20"/>
          <w:lang w:eastAsia="en-IN"/>
        </w:rPr>
      </w:pPr>
      <w:ins w:id="51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2"/>
        </w:numPr>
        <w:shd w:val="clear" w:color="auto" w:fill="FFFFFF"/>
        <w:spacing w:after="0" w:line="315" w:lineRule="atLeast"/>
        <w:ind w:left="0"/>
        <w:rPr>
          <w:ins w:id="514" w:author="Unknown"/>
          <w:rFonts w:ascii="Verdana" w:eastAsia="Times New Roman" w:hAnsi="Verdana" w:cs="Times New Roman"/>
          <w:color w:val="000000"/>
          <w:sz w:val="20"/>
          <w:szCs w:val="20"/>
          <w:lang w:eastAsia="en-IN"/>
        </w:rPr>
      </w:pPr>
      <w:ins w:id="515"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2"/>
        </w:numPr>
        <w:shd w:val="clear" w:color="auto" w:fill="FFFFFF"/>
        <w:spacing w:after="0" w:line="315" w:lineRule="atLeast"/>
        <w:ind w:left="0"/>
        <w:rPr>
          <w:ins w:id="516" w:author="Unknown"/>
          <w:rFonts w:ascii="Verdana" w:eastAsia="Times New Roman" w:hAnsi="Verdana" w:cs="Times New Roman"/>
          <w:color w:val="000000"/>
          <w:sz w:val="20"/>
          <w:szCs w:val="20"/>
          <w:lang w:eastAsia="en-IN"/>
        </w:rPr>
      </w:pPr>
      <w:ins w:id="517" w:author="Unknown">
        <w:r w:rsidRPr="00C17994">
          <w:rPr>
            <w:rFonts w:ascii="Verdana" w:eastAsia="Times New Roman" w:hAnsi="Verdana" w:cs="Times New Roman"/>
            <w:color w:val="000000"/>
            <w:sz w:val="20"/>
            <w:szCs w:val="20"/>
            <w:bdr w:val="none" w:sz="0" w:space="0" w:color="auto" w:frame="1"/>
            <w:lang w:eastAsia="en-IN"/>
          </w:rPr>
          <w:lastRenderedPageBreak/>
          <w:t>}  </w:t>
        </w:r>
      </w:ins>
    </w:p>
    <w:p w:rsidR="00C17994" w:rsidRPr="00C17994" w:rsidRDefault="00C17994" w:rsidP="00C17994">
      <w:pPr>
        <w:numPr>
          <w:ilvl w:val="0"/>
          <w:numId w:val="12"/>
        </w:numPr>
        <w:shd w:val="clear" w:color="auto" w:fill="FFFFFF"/>
        <w:spacing w:after="0" w:line="315" w:lineRule="atLeast"/>
        <w:ind w:left="0"/>
        <w:rPr>
          <w:ins w:id="518" w:author="Unknown"/>
          <w:rFonts w:ascii="Verdana" w:eastAsia="Times New Roman" w:hAnsi="Verdana" w:cs="Times New Roman"/>
          <w:color w:val="000000"/>
          <w:sz w:val="20"/>
          <w:szCs w:val="20"/>
          <w:lang w:eastAsia="en-IN"/>
        </w:rPr>
      </w:pPr>
      <w:ins w:id="51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0" w:line="315" w:lineRule="atLeast"/>
        <w:ind w:left="0"/>
        <w:rPr>
          <w:ins w:id="520" w:author="Unknown"/>
          <w:rFonts w:ascii="Verdana" w:eastAsia="Times New Roman" w:hAnsi="Verdana" w:cs="Times New Roman"/>
          <w:color w:val="000000"/>
          <w:sz w:val="20"/>
          <w:szCs w:val="20"/>
          <w:lang w:eastAsia="en-IN"/>
        </w:rPr>
      </w:pPr>
      <w:ins w:id="521"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2"/>
        </w:numPr>
        <w:shd w:val="clear" w:color="auto" w:fill="FFFFFF"/>
        <w:spacing w:after="0" w:line="315" w:lineRule="atLeast"/>
        <w:ind w:left="0"/>
        <w:rPr>
          <w:ins w:id="522" w:author="Unknown"/>
          <w:rFonts w:ascii="Verdana" w:eastAsia="Times New Roman" w:hAnsi="Verdana" w:cs="Times New Roman"/>
          <w:color w:val="000000"/>
          <w:sz w:val="20"/>
          <w:szCs w:val="20"/>
          <w:lang w:eastAsia="en-IN"/>
        </w:rPr>
      </w:pPr>
      <w:ins w:id="523" w:author="Unknown">
        <w:r w:rsidRPr="00C17994">
          <w:rPr>
            <w:rFonts w:ascii="Verdana" w:eastAsia="Times New Roman" w:hAnsi="Verdana" w:cs="Times New Roman"/>
            <w:color w:val="000000"/>
            <w:sz w:val="20"/>
            <w:szCs w:val="20"/>
            <w:bdr w:val="none" w:sz="0" w:space="0" w:color="auto" w:frame="1"/>
            <w:lang w:eastAsia="en-IN"/>
          </w:rPr>
          <w:t>printArray(</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66</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//passing anonymous array to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2"/>
        </w:numPr>
        <w:shd w:val="clear" w:color="auto" w:fill="FFFFFF"/>
        <w:spacing w:after="120" w:line="315" w:lineRule="atLeast"/>
        <w:ind w:left="0"/>
        <w:rPr>
          <w:ins w:id="524" w:author="Unknown"/>
          <w:rFonts w:ascii="Verdana" w:eastAsia="Times New Roman" w:hAnsi="Verdana" w:cs="Times New Roman"/>
          <w:color w:val="000000"/>
          <w:sz w:val="20"/>
          <w:szCs w:val="20"/>
          <w:lang w:eastAsia="en-IN"/>
        </w:rPr>
      </w:pPr>
      <w:ins w:id="52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526" w:author="Unknown"/>
          <w:rFonts w:ascii="Times New Roman" w:eastAsia="Times New Roman" w:hAnsi="Times New Roman" w:cs="Times New Roman"/>
          <w:sz w:val="24"/>
          <w:szCs w:val="24"/>
          <w:lang w:eastAsia="en-IN"/>
        </w:rPr>
      </w:pPr>
      <w:ins w:id="52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"http://www.javatpoint.com/opr/test.jsp?filename=TestAnonymousArray"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528" w:author="Unknown"/>
          <w:rFonts w:ascii="Verdana" w:eastAsia="Times New Roman" w:hAnsi="Verdana" w:cs="Times New Roman"/>
          <w:color w:val="000000"/>
          <w:sz w:val="20"/>
          <w:szCs w:val="20"/>
          <w:lang w:eastAsia="en-IN"/>
        </w:rPr>
      </w:pPr>
      <w:ins w:id="52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lang w:eastAsia="en-IN"/>
        </w:rPr>
      </w:pPr>
      <w:ins w:id="531"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lang w:eastAsia="en-IN"/>
        </w:rPr>
      </w:pPr>
      <w:ins w:id="533" w:author="Unknown">
        <w:r w:rsidRPr="00C17994">
          <w:rPr>
            <w:rFonts w:ascii="Courier New" w:eastAsia="Times New Roman" w:hAnsi="Courier New" w:cs="Courier New"/>
            <w:color w:val="000000"/>
            <w:sz w:val="20"/>
            <w:szCs w:val="20"/>
            <w:lang w:eastAsia="en-IN"/>
          </w:rPr>
          <w:t>22</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lang w:eastAsia="en-IN"/>
        </w:rPr>
      </w:pPr>
      <w:ins w:id="535" w:author="Unknown">
        <w:r w:rsidRPr="00C17994">
          <w:rPr>
            <w:rFonts w:ascii="Courier New" w:eastAsia="Times New Roman" w:hAnsi="Courier New" w:cs="Courier New"/>
            <w:color w:val="000000"/>
            <w:sz w:val="20"/>
            <w:szCs w:val="20"/>
            <w:lang w:eastAsia="en-IN"/>
          </w:rPr>
          <w:t>44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Courier New" w:eastAsia="Times New Roman" w:hAnsi="Courier New" w:cs="Courier New"/>
          <w:color w:val="000000"/>
          <w:sz w:val="20"/>
          <w:szCs w:val="20"/>
          <w:lang w:eastAsia="en-IN"/>
        </w:rPr>
      </w:pPr>
      <w:ins w:id="537" w:author="Unknown">
        <w:r w:rsidRPr="00C17994">
          <w:rPr>
            <w:rFonts w:ascii="Courier New" w:eastAsia="Times New Roman" w:hAnsi="Courier New" w:cs="Courier New"/>
            <w:color w:val="000000"/>
            <w:sz w:val="20"/>
            <w:szCs w:val="20"/>
            <w:lang w:eastAsia="en-IN"/>
          </w:rPr>
          <w:t>66</w:t>
        </w:r>
      </w:ins>
    </w:p>
    <w:p w:rsidR="00C17994" w:rsidRPr="00C17994" w:rsidRDefault="00C17994" w:rsidP="00C17994">
      <w:pPr>
        <w:shd w:val="clear" w:color="auto" w:fill="FFFFFF"/>
        <w:spacing w:before="100" w:beforeAutospacing="1" w:after="100" w:afterAutospacing="1" w:line="312" w:lineRule="atLeast"/>
        <w:outlineLvl w:val="1"/>
        <w:rPr>
          <w:ins w:id="538" w:author="Unknown"/>
          <w:rFonts w:ascii="Helvetica" w:eastAsia="Times New Roman" w:hAnsi="Helvetica" w:cs="Helvetica"/>
          <w:color w:val="610B38"/>
          <w:sz w:val="38"/>
          <w:szCs w:val="38"/>
          <w:lang w:eastAsia="en-IN"/>
        </w:rPr>
      </w:pPr>
      <w:ins w:id="539" w:author="Unknown">
        <w:r w:rsidRPr="00C17994">
          <w:rPr>
            <w:rFonts w:ascii="Helvetica" w:eastAsia="Times New Roman" w:hAnsi="Helvetica" w:cs="Helvetica"/>
            <w:color w:val="610B38"/>
            <w:sz w:val="38"/>
            <w:szCs w:val="38"/>
            <w:lang w:eastAsia="en-IN"/>
          </w:rPr>
          <w:t>Returning Array from the Method</w:t>
        </w:r>
      </w:ins>
    </w:p>
    <w:p w:rsidR="00C17994" w:rsidRPr="00C17994" w:rsidRDefault="00C17994" w:rsidP="00C17994">
      <w:pPr>
        <w:shd w:val="clear" w:color="auto" w:fill="FFFFFF"/>
        <w:spacing w:before="100" w:beforeAutospacing="1" w:after="100" w:afterAutospacing="1" w:line="240" w:lineRule="auto"/>
        <w:rPr>
          <w:ins w:id="540" w:author="Unknown"/>
          <w:rFonts w:ascii="Verdana" w:eastAsia="Times New Roman" w:hAnsi="Verdana" w:cs="Times New Roman"/>
          <w:color w:val="000000"/>
          <w:sz w:val="20"/>
          <w:szCs w:val="20"/>
          <w:lang w:eastAsia="en-IN"/>
        </w:rPr>
      </w:pPr>
      <w:ins w:id="541" w:author="Unknown">
        <w:r w:rsidRPr="00C17994">
          <w:rPr>
            <w:rFonts w:ascii="Verdana" w:eastAsia="Times New Roman" w:hAnsi="Verdana" w:cs="Times New Roman"/>
            <w:color w:val="000000"/>
            <w:sz w:val="20"/>
            <w:szCs w:val="20"/>
            <w:lang w:eastAsia="en-IN"/>
          </w:rPr>
          <w:t>We can also return an array from the method in Java.</w:t>
        </w:r>
      </w:ins>
    </w:p>
    <w:p w:rsidR="00C17994" w:rsidRPr="00C17994" w:rsidRDefault="00C17994" w:rsidP="00C17994">
      <w:pPr>
        <w:numPr>
          <w:ilvl w:val="0"/>
          <w:numId w:val="13"/>
        </w:numPr>
        <w:shd w:val="clear" w:color="auto" w:fill="FFFFFF"/>
        <w:spacing w:after="0" w:line="315" w:lineRule="atLeast"/>
        <w:ind w:left="0"/>
        <w:rPr>
          <w:ins w:id="542" w:author="Unknown"/>
          <w:rFonts w:ascii="Verdana" w:eastAsia="Times New Roman" w:hAnsi="Verdana" w:cs="Times New Roman"/>
          <w:color w:val="000000"/>
          <w:sz w:val="20"/>
          <w:szCs w:val="20"/>
          <w:lang w:eastAsia="en-IN"/>
        </w:rPr>
      </w:pPr>
      <w:ins w:id="543" w:author="Unknown">
        <w:r w:rsidRPr="00C17994">
          <w:rPr>
            <w:rFonts w:ascii="Verdana" w:eastAsia="Times New Roman" w:hAnsi="Verdana" w:cs="Times New Roman"/>
            <w:color w:val="008200"/>
            <w:sz w:val="20"/>
            <w:lang w:eastAsia="en-IN"/>
          </w:rPr>
          <w:t>//Java Program to return an array from the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44" w:author="Unknown"/>
          <w:rFonts w:ascii="Verdana" w:eastAsia="Times New Roman" w:hAnsi="Verdana" w:cs="Times New Roman"/>
          <w:color w:val="000000"/>
          <w:sz w:val="20"/>
          <w:szCs w:val="20"/>
          <w:lang w:eastAsia="en-IN"/>
        </w:rPr>
      </w:pPr>
      <w:ins w:id="545"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TestReturnArray{  </w:t>
        </w:r>
      </w:ins>
    </w:p>
    <w:p w:rsidR="00C17994" w:rsidRPr="00C17994" w:rsidRDefault="00C17994" w:rsidP="00C17994">
      <w:pPr>
        <w:numPr>
          <w:ilvl w:val="0"/>
          <w:numId w:val="13"/>
        </w:numPr>
        <w:shd w:val="clear" w:color="auto" w:fill="FFFFFF"/>
        <w:spacing w:after="0" w:line="315" w:lineRule="atLeast"/>
        <w:ind w:left="0"/>
        <w:rPr>
          <w:ins w:id="546" w:author="Unknown"/>
          <w:rFonts w:ascii="Verdana" w:eastAsia="Times New Roman" w:hAnsi="Verdana" w:cs="Times New Roman"/>
          <w:color w:val="000000"/>
          <w:sz w:val="20"/>
          <w:szCs w:val="20"/>
          <w:lang w:eastAsia="en-IN"/>
        </w:rPr>
      </w:pPr>
      <w:ins w:id="547" w:author="Unknown">
        <w:r w:rsidRPr="00C17994">
          <w:rPr>
            <w:rFonts w:ascii="Verdana" w:eastAsia="Times New Roman" w:hAnsi="Verdana" w:cs="Times New Roman"/>
            <w:color w:val="008200"/>
            <w:sz w:val="20"/>
            <w:lang w:eastAsia="en-IN"/>
          </w:rPr>
          <w:t>//creating method which returns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48" w:author="Unknown"/>
          <w:rFonts w:ascii="Verdana" w:eastAsia="Times New Roman" w:hAnsi="Verdana" w:cs="Times New Roman"/>
          <w:color w:val="000000"/>
          <w:sz w:val="20"/>
          <w:szCs w:val="20"/>
          <w:lang w:eastAsia="en-IN"/>
        </w:rPr>
      </w:pPr>
      <w:ins w:id="549" w:author="Unknown">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get(){  </w:t>
        </w:r>
      </w:ins>
    </w:p>
    <w:p w:rsidR="00C17994" w:rsidRPr="00C17994" w:rsidRDefault="00C17994" w:rsidP="00C17994">
      <w:pPr>
        <w:numPr>
          <w:ilvl w:val="0"/>
          <w:numId w:val="13"/>
        </w:numPr>
        <w:shd w:val="clear" w:color="auto" w:fill="FFFFFF"/>
        <w:spacing w:after="0" w:line="315" w:lineRule="atLeast"/>
        <w:ind w:left="0"/>
        <w:rPr>
          <w:ins w:id="550" w:author="Unknown"/>
          <w:rFonts w:ascii="Verdana" w:eastAsia="Times New Roman" w:hAnsi="Verdana" w:cs="Times New Roman"/>
          <w:color w:val="000000"/>
          <w:sz w:val="20"/>
          <w:szCs w:val="20"/>
          <w:lang w:eastAsia="en-IN"/>
        </w:rPr>
      </w:pPr>
      <w:ins w:id="551" w:author="Unknown">
        <w:r w:rsidRPr="00C17994">
          <w:rPr>
            <w:rFonts w:ascii="Verdana" w:eastAsia="Times New Roman" w:hAnsi="Verdana" w:cs="Times New Roman"/>
            <w:b/>
            <w:bCs/>
            <w:color w:val="006699"/>
            <w:sz w:val="20"/>
            <w:lang w:eastAsia="en-IN"/>
          </w:rPr>
          <w:t>return</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90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2" w:author="Unknown"/>
          <w:rFonts w:ascii="Verdana" w:eastAsia="Times New Roman" w:hAnsi="Verdana" w:cs="Times New Roman"/>
          <w:color w:val="000000"/>
          <w:sz w:val="20"/>
          <w:szCs w:val="20"/>
          <w:lang w:eastAsia="en-IN"/>
        </w:rPr>
      </w:pPr>
      <w:ins w:id="55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4" w:author="Unknown"/>
          <w:rFonts w:ascii="Verdana" w:eastAsia="Times New Roman" w:hAnsi="Verdana" w:cs="Times New Roman"/>
          <w:color w:val="000000"/>
          <w:sz w:val="20"/>
          <w:szCs w:val="20"/>
          <w:lang w:eastAsia="en-IN"/>
        </w:rPr>
      </w:pPr>
      <w:ins w:id="5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56" w:author="Unknown"/>
          <w:rFonts w:ascii="Verdana" w:eastAsia="Times New Roman" w:hAnsi="Verdana" w:cs="Times New Roman"/>
          <w:color w:val="000000"/>
          <w:sz w:val="20"/>
          <w:szCs w:val="20"/>
          <w:lang w:eastAsia="en-IN"/>
        </w:rPr>
      </w:pPr>
      <w:ins w:id="55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3"/>
        </w:numPr>
        <w:shd w:val="clear" w:color="auto" w:fill="FFFFFF"/>
        <w:spacing w:after="0" w:line="315" w:lineRule="atLeast"/>
        <w:ind w:left="0"/>
        <w:rPr>
          <w:ins w:id="558" w:author="Unknown"/>
          <w:rFonts w:ascii="Verdana" w:eastAsia="Times New Roman" w:hAnsi="Verdana" w:cs="Times New Roman"/>
          <w:color w:val="000000"/>
          <w:sz w:val="20"/>
          <w:szCs w:val="20"/>
          <w:lang w:eastAsia="en-IN"/>
        </w:rPr>
      </w:pPr>
      <w:ins w:id="559" w:author="Unknown">
        <w:r w:rsidRPr="00C17994">
          <w:rPr>
            <w:rFonts w:ascii="Verdana" w:eastAsia="Times New Roman" w:hAnsi="Verdana" w:cs="Times New Roman"/>
            <w:color w:val="008200"/>
            <w:sz w:val="20"/>
            <w:lang w:eastAsia="en-IN"/>
          </w:rPr>
          <w:t>//calling method which returns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60" w:author="Unknown"/>
          <w:rFonts w:ascii="Verdana" w:eastAsia="Times New Roman" w:hAnsi="Verdana" w:cs="Times New Roman"/>
          <w:color w:val="000000"/>
          <w:sz w:val="20"/>
          <w:szCs w:val="20"/>
          <w:lang w:eastAsia="en-IN"/>
        </w:rPr>
      </w:pPr>
      <w:ins w:id="56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arr[]=get();  </w:t>
        </w:r>
      </w:ins>
    </w:p>
    <w:p w:rsidR="00C17994" w:rsidRPr="00C17994" w:rsidRDefault="00C17994" w:rsidP="00C17994">
      <w:pPr>
        <w:numPr>
          <w:ilvl w:val="0"/>
          <w:numId w:val="13"/>
        </w:numPr>
        <w:shd w:val="clear" w:color="auto" w:fill="FFFFFF"/>
        <w:spacing w:after="0" w:line="315" w:lineRule="atLeast"/>
        <w:ind w:left="0"/>
        <w:rPr>
          <w:ins w:id="562" w:author="Unknown"/>
          <w:rFonts w:ascii="Verdana" w:eastAsia="Times New Roman" w:hAnsi="Verdana" w:cs="Times New Roman"/>
          <w:color w:val="000000"/>
          <w:sz w:val="20"/>
          <w:szCs w:val="20"/>
          <w:lang w:eastAsia="en-IN"/>
        </w:rPr>
      </w:pPr>
      <w:ins w:id="563" w:author="Unknown">
        <w:r w:rsidRPr="00C17994">
          <w:rPr>
            <w:rFonts w:ascii="Verdana" w:eastAsia="Times New Roman" w:hAnsi="Verdana" w:cs="Times New Roman"/>
            <w:color w:val="008200"/>
            <w:sz w:val="20"/>
            <w:lang w:eastAsia="en-IN"/>
          </w:rPr>
          <w:t>//printing the values of an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3"/>
        </w:numPr>
        <w:shd w:val="clear" w:color="auto" w:fill="FFFFFF"/>
        <w:spacing w:after="0" w:line="315" w:lineRule="atLeast"/>
        <w:ind w:left="0"/>
        <w:rPr>
          <w:ins w:id="564" w:author="Unknown"/>
          <w:rFonts w:ascii="Verdana" w:eastAsia="Times New Roman" w:hAnsi="Verdana" w:cs="Times New Roman"/>
          <w:color w:val="000000"/>
          <w:sz w:val="20"/>
          <w:szCs w:val="20"/>
          <w:lang w:eastAsia="en-IN"/>
        </w:rPr>
      </w:pPr>
      <w:ins w:id="56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3"/>
        </w:numPr>
        <w:shd w:val="clear" w:color="auto" w:fill="FFFFFF"/>
        <w:spacing w:after="0" w:line="315" w:lineRule="atLeast"/>
        <w:ind w:left="0"/>
        <w:rPr>
          <w:ins w:id="566" w:author="Unknown"/>
          <w:rFonts w:ascii="Verdana" w:eastAsia="Times New Roman" w:hAnsi="Verdana" w:cs="Times New Roman"/>
          <w:color w:val="000000"/>
          <w:sz w:val="20"/>
          <w:szCs w:val="20"/>
          <w:lang w:eastAsia="en-IN"/>
        </w:rPr>
      </w:pPr>
      <w:ins w:id="567"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3"/>
        </w:numPr>
        <w:shd w:val="clear" w:color="auto" w:fill="FFFFFF"/>
        <w:spacing w:after="120" w:line="315" w:lineRule="atLeast"/>
        <w:ind w:left="0"/>
        <w:rPr>
          <w:ins w:id="568" w:author="Unknown"/>
          <w:rFonts w:ascii="Verdana" w:eastAsia="Times New Roman" w:hAnsi="Verdana" w:cs="Times New Roman"/>
          <w:color w:val="000000"/>
          <w:sz w:val="20"/>
          <w:szCs w:val="20"/>
          <w:lang w:eastAsia="en-IN"/>
        </w:rPr>
      </w:pPr>
      <w:ins w:id="56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570" w:author="Unknown"/>
          <w:rFonts w:ascii="Times New Roman" w:eastAsia="Times New Roman" w:hAnsi="Times New Roman" w:cs="Times New Roman"/>
          <w:sz w:val="24"/>
          <w:szCs w:val="24"/>
          <w:lang w:eastAsia="en-IN"/>
        </w:rPr>
      </w:pPr>
      <w:ins w:id="571"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"http://www.javatpoint.com/opr/test.jsp?filename=TestReturnArray"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572" w:author="Unknown"/>
          <w:rFonts w:ascii="Verdana" w:eastAsia="Times New Roman" w:hAnsi="Verdana" w:cs="Times New Roman"/>
          <w:color w:val="000000"/>
          <w:sz w:val="20"/>
          <w:szCs w:val="20"/>
          <w:lang w:eastAsia="en-IN"/>
        </w:rPr>
      </w:pPr>
      <w:ins w:id="573"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lang w:eastAsia="en-IN"/>
        </w:rPr>
      </w:pPr>
      <w:ins w:id="575" w:author="Unknown">
        <w:r w:rsidRPr="00C17994">
          <w:rPr>
            <w:rFonts w:ascii="Courier New" w:eastAsia="Times New Roman" w:hAnsi="Courier New" w:cs="Courier New"/>
            <w:color w:val="000000"/>
            <w:sz w:val="20"/>
            <w:szCs w:val="20"/>
            <w:lang w:eastAsia="en-IN"/>
          </w:rPr>
          <w:t>10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lang w:eastAsia="en-IN"/>
        </w:rPr>
      </w:pPr>
      <w:ins w:id="577" w:author="Unknown">
        <w:r w:rsidRPr="00C17994">
          <w:rPr>
            <w:rFonts w:ascii="Courier New" w:eastAsia="Times New Roman" w:hAnsi="Courier New" w:cs="Courier New"/>
            <w:color w:val="000000"/>
            <w:sz w:val="20"/>
            <w:szCs w:val="20"/>
            <w:lang w:eastAsia="en-IN"/>
          </w:rPr>
          <w:t>30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lang w:eastAsia="en-IN"/>
        </w:rPr>
      </w:pPr>
      <w:ins w:id="579" w:author="Unknown">
        <w:r w:rsidRPr="00C17994">
          <w:rPr>
            <w:rFonts w:ascii="Courier New" w:eastAsia="Times New Roman" w:hAnsi="Courier New" w:cs="Courier New"/>
            <w:color w:val="000000"/>
            <w:sz w:val="20"/>
            <w:szCs w:val="20"/>
            <w:lang w:eastAsia="en-IN"/>
          </w:rPr>
          <w:t>50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lang w:eastAsia="en-IN"/>
        </w:rPr>
      </w:pPr>
      <w:ins w:id="581" w:author="Unknown">
        <w:r w:rsidRPr="00C17994">
          <w:rPr>
            <w:rFonts w:ascii="Courier New" w:eastAsia="Times New Roman" w:hAnsi="Courier New" w:cs="Courier New"/>
            <w:color w:val="000000"/>
            <w:sz w:val="20"/>
            <w:szCs w:val="20"/>
            <w:lang w:eastAsia="en-IN"/>
          </w:rPr>
          <w:t>90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lang w:eastAsia="en-IN"/>
        </w:rPr>
      </w:pPr>
      <w:ins w:id="583" w:author="Unknown">
        <w:r w:rsidRPr="00C17994">
          <w:rPr>
            <w:rFonts w:ascii="Courier New" w:eastAsia="Times New Roman" w:hAnsi="Courier New" w:cs="Courier New"/>
            <w:color w:val="000000"/>
            <w:sz w:val="20"/>
            <w:szCs w:val="20"/>
            <w:lang w:eastAsia="en-IN"/>
          </w:rPr>
          <w:t>60</w:t>
        </w:r>
      </w:ins>
    </w:p>
    <w:p w:rsidR="00C17994" w:rsidRPr="00C17994" w:rsidRDefault="00C17994" w:rsidP="00C17994">
      <w:pPr>
        <w:shd w:val="clear" w:color="auto" w:fill="FFFFFF"/>
        <w:spacing w:before="100" w:beforeAutospacing="1" w:after="100" w:afterAutospacing="1" w:line="312" w:lineRule="atLeast"/>
        <w:outlineLvl w:val="1"/>
        <w:rPr>
          <w:ins w:id="584" w:author="Unknown"/>
          <w:rFonts w:ascii="Helvetica" w:eastAsia="Times New Roman" w:hAnsi="Helvetica" w:cs="Helvetica"/>
          <w:color w:val="610B38"/>
          <w:sz w:val="38"/>
          <w:szCs w:val="38"/>
          <w:lang w:eastAsia="en-IN"/>
        </w:rPr>
      </w:pPr>
      <w:ins w:id="585" w:author="Unknown">
        <w:r w:rsidRPr="00C17994">
          <w:rPr>
            <w:rFonts w:ascii="Helvetica" w:eastAsia="Times New Roman" w:hAnsi="Helvetica" w:cs="Helvetica"/>
            <w:color w:val="610B38"/>
            <w:sz w:val="38"/>
            <w:szCs w:val="38"/>
            <w:lang w:eastAsia="en-IN"/>
          </w:rPr>
          <w:t>ArrayIndexOutOfBoundsException</w:t>
        </w:r>
      </w:ins>
    </w:p>
    <w:p w:rsidR="00C17994" w:rsidRPr="00C17994" w:rsidRDefault="00C17994" w:rsidP="00C17994">
      <w:pPr>
        <w:shd w:val="clear" w:color="auto" w:fill="FFFFFF"/>
        <w:spacing w:before="100" w:beforeAutospacing="1" w:after="100" w:afterAutospacing="1" w:line="240" w:lineRule="auto"/>
        <w:rPr>
          <w:ins w:id="586" w:author="Unknown"/>
          <w:rFonts w:ascii="Verdana" w:eastAsia="Times New Roman" w:hAnsi="Verdana" w:cs="Times New Roman"/>
          <w:color w:val="000000"/>
          <w:sz w:val="20"/>
          <w:szCs w:val="20"/>
          <w:lang w:eastAsia="en-IN"/>
        </w:rPr>
      </w:pPr>
      <w:ins w:id="587" w:author="Unknown">
        <w:r w:rsidRPr="00C17994">
          <w:rPr>
            <w:rFonts w:ascii="Verdana" w:eastAsia="Times New Roman" w:hAnsi="Verdana" w:cs="Times New Roman"/>
            <w:color w:val="000000"/>
            <w:sz w:val="20"/>
            <w:szCs w:val="20"/>
            <w:lang w:eastAsia="en-IN"/>
          </w:rPr>
          <w:t>The Java Virtual Machine (JVM) throws an ArrayIndexOutOfBoundsException if length of the array in negative, equal to the array size or greater than the array size while traversing the array.</w:t>
        </w:r>
      </w:ins>
    </w:p>
    <w:p w:rsidR="00C17994" w:rsidRPr="00C17994" w:rsidRDefault="00C17994" w:rsidP="00C17994">
      <w:pPr>
        <w:numPr>
          <w:ilvl w:val="0"/>
          <w:numId w:val="14"/>
        </w:numPr>
        <w:shd w:val="clear" w:color="auto" w:fill="FFFFFF"/>
        <w:spacing w:after="0" w:line="315" w:lineRule="atLeast"/>
        <w:ind w:left="0"/>
        <w:rPr>
          <w:ins w:id="588" w:author="Unknown"/>
          <w:rFonts w:ascii="Verdana" w:eastAsia="Times New Roman" w:hAnsi="Verdana" w:cs="Times New Roman"/>
          <w:color w:val="000000"/>
          <w:sz w:val="20"/>
          <w:szCs w:val="20"/>
          <w:lang w:eastAsia="en-IN"/>
        </w:rPr>
      </w:pPr>
      <w:ins w:id="589" w:author="Unknown">
        <w:r w:rsidRPr="00C17994">
          <w:rPr>
            <w:rFonts w:ascii="Verdana" w:eastAsia="Times New Roman" w:hAnsi="Verdana" w:cs="Times New Roman"/>
            <w:color w:val="008200"/>
            <w:sz w:val="20"/>
            <w:lang w:eastAsia="en-IN"/>
          </w:rPr>
          <w:lastRenderedPageBreak/>
          <w:t>//Java Program to demonstrate the case of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0" w:author="Unknown"/>
          <w:rFonts w:ascii="Verdana" w:eastAsia="Times New Roman" w:hAnsi="Verdana" w:cs="Times New Roman"/>
          <w:color w:val="000000"/>
          <w:sz w:val="20"/>
          <w:szCs w:val="20"/>
          <w:lang w:eastAsia="en-IN"/>
        </w:rPr>
      </w:pPr>
      <w:ins w:id="591" w:author="Unknown">
        <w:r w:rsidRPr="00C17994">
          <w:rPr>
            <w:rFonts w:ascii="Verdana" w:eastAsia="Times New Roman" w:hAnsi="Verdana" w:cs="Times New Roman"/>
            <w:color w:val="008200"/>
            <w:sz w:val="20"/>
            <w:lang w:eastAsia="en-IN"/>
          </w:rPr>
          <w:t>//ArrayIndexOutOfBoundsException in a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2" w:author="Unknown"/>
          <w:rFonts w:ascii="Verdana" w:eastAsia="Times New Roman" w:hAnsi="Verdana" w:cs="Times New Roman"/>
          <w:color w:val="000000"/>
          <w:sz w:val="20"/>
          <w:szCs w:val="20"/>
          <w:lang w:eastAsia="en-IN"/>
        </w:rPr>
      </w:pPr>
      <w:ins w:id="59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TestArrayException{  </w:t>
        </w:r>
      </w:ins>
    </w:p>
    <w:p w:rsidR="00C17994" w:rsidRPr="00C17994" w:rsidRDefault="00C17994" w:rsidP="00C17994">
      <w:pPr>
        <w:numPr>
          <w:ilvl w:val="0"/>
          <w:numId w:val="14"/>
        </w:numPr>
        <w:shd w:val="clear" w:color="auto" w:fill="FFFFFF"/>
        <w:spacing w:after="0" w:line="315" w:lineRule="atLeast"/>
        <w:ind w:left="0"/>
        <w:rPr>
          <w:ins w:id="594" w:author="Unknown"/>
          <w:rFonts w:ascii="Verdana" w:eastAsia="Times New Roman" w:hAnsi="Verdana" w:cs="Times New Roman"/>
          <w:color w:val="000000"/>
          <w:sz w:val="20"/>
          <w:szCs w:val="20"/>
          <w:lang w:eastAsia="en-IN"/>
        </w:rPr>
      </w:pPr>
      <w:ins w:id="595"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4"/>
        </w:numPr>
        <w:shd w:val="clear" w:color="auto" w:fill="FFFFFF"/>
        <w:spacing w:after="0" w:line="315" w:lineRule="atLeast"/>
        <w:ind w:left="0"/>
        <w:rPr>
          <w:ins w:id="596" w:author="Unknown"/>
          <w:rFonts w:ascii="Verdana" w:eastAsia="Times New Roman" w:hAnsi="Verdana" w:cs="Times New Roman"/>
          <w:color w:val="000000"/>
          <w:sz w:val="20"/>
          <w:szCs w:val="20"/>
          <w:lang w:eastAsia="en-IN"/>
        </w:rPr>
      </w:pPr>
      <w:ins w:id="59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50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80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0" w:line="315" w:lineRule="atLeast"/>
        <w:ind w:left="0"/>
        <w:rPr>
          <w:ins w:id="598" w:author="Unknown"/>
          <w:rFonts w:ascii="Verdana" w:eastAsia="Times New Roman" w:hAnsi="Verdana" w:cs="Times New Roman"/>
          <w:color w:val="000000"/>
          <w:sz w:val="20"/>
          <w:szCs w:val="20"/>
          <w:lang w:eastAsia="en-IN"/>
        </w:rPr>
      </w:pPr>
      <w:ins w:id="599"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;i&lt;=arr.length;i++){  </w:t>
        </w:r>
      </w:ins>
    </w:p>
    <w:p w:rsidR="00C17994" w:rsidRPr="00C17994" w:rsidRDefault="00C17994" w:rsidP="00C17994">
      <w:pPr>
        <w:numPr>
          <w:ilvl w:val="0"/>
          <w:numId w:val="14"/>
        </w:numPr>
        <w:shd w:val="clear" w:color="auto" w:fill="FFFFFF"/>
        <w:spacing w:after="0" w:line="315" w:lineRule="atLeast"/>
        <w:ind w:left="0"/>
        <w:rPr>
          <w:ins w:id="600" w:author="Unknown"/>
          <w:rFonts w:ascii="Verdana" w:eastAsia="Times New Roman" w:hAnsi="Verdana" w:cs="Times New Roman"/>
          <w:color w:val="000000"/>
          <w:sz w:val="20"/>
          <w:szCs w:val="20"/>
          <w:lang w:eastAsia="en-IN"/>
        </w:rPr>
      </w:pPr>
      <w:ins w:id="601" w:author="Unknown">
        <w:r w:rsidRPr="00C17994">
          <w:rPr>
            <w:rFonts w:ascii="Verdana" w:eastAsia="Times New Roman" w:hAnsi="Verdana" w:cs="Times New Roman"/>
            <w:color w:val="000000"/>
            <w:sz w:val="20"/>
            <w:szCs w:val="20"/>
            <w:bdr w:val="none" w:sz="0" w:space="0" w:color="auto" w:frame="1"/>
            <w:lang w:eastAsia="en-IN"/>
          </w:rPr>
          <w:t>System.out.println(arr[i]);  </w:t>
        </w:r>
      </w:ins>
    </w:p>
    <w:p w:rsidR="00C17994" w:rsidRPr="00C17994" w:rsidRDefault="00C17994" w:rsidP="00C17994">
      <w:pPr>
        <w:numPr>
          <w:ilvl w:val="0"/>
          <w:numId w:val="14"/>
        </w:numPr>
        <w:shd w:val="clear" w:color="auto" w:fill="FFFFFF"/>
        <w:spacing w:after="0" w:line="315" w:lineRule="atLeast"/>
        <w:ind w:left="0"/>
        <w:rPr>
          <w:ins w:id="602" w:author="Unknown"/>
          <w:rFonts w:ascii="Verdana" w:eastAsia="Times New Roman" w:hAnsi="Verdana" w:cs="Times New Roman"/>
          <w:color w:val="000000"/>
          <w:sz w:val="20"/>
          <w:szCs w:val="20"/>
          <w:lang w:eastAsia="en-IN"/>
        </w:rPr>
      </w:pPr>
      <w:ins w:id="60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4"/>
        </w:numPr>
        <w:shd w:val="clear" w:color="auto" w:fill="FFFFFF"/>
        <w:spacing w:after="120" w:line="315" w:lineRule="atLeast"/>
        <w:ind w:left="0"/>
        <w:rPr>
          <w:ins w:id="604" w:author="Unknown"/>
          <w:rFonts w:ascii="Verdana" w:eastAsia="Times New Roman" w:hAnsi="Verdana" w:cs="Times New Roman"/>
          <w:color w:val="000000"/>
          <w:sz w:val="20"/>
          <w:szCs w:val="20"/>
          <w:lang w:eastAsia="en-IN"/>
        </w:rPr>
      </w:pPr>
      <w:ins w:id="60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606" w:author="Unknown"/>
          <w:rFonts w:ascii="Times New Roman" w:eastAsia="Times New Roman" w:hAnsi="Times New Roman" w:cs="Times New Roman"/>
          <w:sz w:val="24"/>
          <w:szCs w:val="24"/>
          <w:lang w:eastAsia="en-IN"/>
        </w:rPr>
      </w:pPr>
      <w:ins w:id="607"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"http://www.javatpoint.com/opr/test.jsp?filename=TestArrayException"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608" w:author="Unknown"/>
          <w:rFonts w:ascii="Verdana" w:eastAsia="Times New Roman" w:hAnsi="Verdana" w:cs="Times New Roman"/>
          <w:color w:val="000000"/>
          <w:sz w:val="20"/>
          <w:szCs w:val="20"/>
          <w:lang w:eastAsia="en-IN"/>
        </w:rPr>
      </w:pPr>
      <w:ins w:id="60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Courier New" w:eastAsia="Times New Roman" w:hAnsi="Courier New" w:cs="Courier New"/>
          <w:color w:val="000000"/>
          <w:sz w:val="20"/>
          <w:szCs w:val="20"/>
          <w:lang w:eastAsia="en-IN"/>
        </w:rPr>
      </w:pPr>
      <w:ins w:id="611" w:author="Unknown">
        <w:r w:rsidRPr="00C17994">
          <w:rPr>
            <w:rFonts w:ascii="Courier New" w:eastAsia="Times New Roman" w:hAnsi="Courier New" w:cs="Courier New"/>
            <w:color w:val="000000"/>
            <w:sz w:val="20"/>
            <w:szCs w:val="20"/>
            <w:lang w:eastAsia="en-IN"/>
          </w:rPr>
          <w:t>Exception in thread "main" java.lang.ArrayIndexOutOfBoundsException: 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Courier New" w:eastAsia="Times New Roman" w:hAnsi="Courier New" w:cs="Courier New"/>
          <w:color w:val="000000"/>
          <w:sz w:val="20"/>
          <w:szCs w:val="20"/>
          <w:lang w:eastAsia="en-IN"/>
        </w:rPr>
      </w:pPr>
      <w:ins w:id="613" w:author="Unknown">
        <w:r w:rsidRPr="00C17994">
          <w:rPr>
            <w:rFonts w:ascii="Courier New" w:eastAsia="Times New Roman" w:hAnsi="Courier New" w:cs="Courier New"/>
            <w:color w:val="000000"/>
            <w:sz w:val="20"/>
            <w:szCs w:val="20"/>
            <w:lang w:eastAsia="en-IN"/>
          </w:rPr>
          <w:tab/>
          <w:t>at TestArrayException.main(TestArrayException.java:5)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4" w:author="Unknown"/>
          <w:rFonts w:ascii="Courier New" w:eastAsia="Times New Roman" w:hAnsi="Courier New" w:cs="Courier New"/>
          <w:color w:val="000000"/>
          <w:sz w:val="20"/>
          <w:szCs w:val="20"/>
          <w:lang w:eastAsia="en-IN"/>
        </w:rPr>
      </w:pPr>
      <w:ins w:id="615" w:author="Unknown">
        <w:r w:rsidRPr="00C17994">
          <w:rPr>
            <w:rFonts w:ascii="Courier New" w:eastAsia="Times New Roman" w:hAnsi="Courier New" w:cs="Courier New"/>
            <w:color w:val="000000"/>
            <w:sz w:val="20"/>
            <w:szCs w:val="20"/>
            <w:lang w:eastAsia="en-IN"/>
          </w:rPr>
          <w:t>50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Courier New" w:eastAsia="Times New Roman" w:hAnsi="Courier New" w:cs="Courier New"/>
          <w:color w:val="000000"/>
          <w:sz w:val="20"/>
          <w:szCs w:val="20"/>
          <w:lang w:eastAsia="en-IN"/>
        </w:rPr>
      </w:pPr>
      <w:ins w:id="617" w:author="Unknown">
        <w:r w:rsidRPr="00C17994">
          <w:rPr>
            <w:rFonts w:ascii="Courier New" w:eastAsia="Times New Roman" w:hAnsi="Courier New" w:cs="Courier New"/>
            <w:color w:val="000000"/>
            <w:sz w:val="20"/>
            <w:szCs w:val="20"/>
            <w:lang w:eastAsia="en-IN"/>
          </w:rPr>
          <w:t>60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Courier New" w:eastAsia="Times New Roman" w:hAnsi="Courier New" w:cs="Courier New"/>
          <w:color w:val="000000"/>
          <w:sz w:val="20"/>
          <w:szCs w:val="20"/>
          <w:lang w:eastAsia="en-IN"/>
        </w:rPr>
      </w:pPr>
      <w:ins w:id="619" w:author="Unknown">
        <w:r w:rsidRPr="00C17994">
          <w:rPr>
            <w:rFonts w:ascii="Courier New" w:eastAsia="Times New Roman" w:hAnsi="Courier New" w:cs="Courier New"/>
            <w:color w:val="000000"/>
            <w:sz w:val="20"/>
            <w:szCs w:val="20"/>
            <w:lang w:eastAsia="en-IN"/>
          </w:rPr>
          <w:t>70</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lang w:eastAsia="en-IN"/>
        </w:rPr>
      </w:pPr>
      <w:ins w:id="621" w:author="Unknown">
        <w:r w:rsidRPr="00C17994">
          <w:rPr>
            <w:rFonts w:ascii="Courier New" w:eastAsia="Times New Roman" w:hAnsi="Courier New" w:cs="Courier New"/>
            <w:color w:val="000000"/>
            <w:sz w:val="20"/>
            <w:szCs w:val="20"/>
            <w:lang w:eastAsia="en-IN"/>
          </w:rPr>
          <w:t>80</w:t>
        </w:r>
      </w:ins>
    </w:p>
    <w:p w:rsidR="00C17994" w:rsidRPr="00C17994" w:rsidRDefault="00584E14" w:rsidP="00C17994">
      <w:pPr>
        <w:spacing w:after="0" w:line="240" w:lineRule="auto"/>
        <w:rPr>
          <w:ins w:id="622" w:author="Unknown"/>
          <w:rFonts w:ascii="Times New Roman" w:eastAsia="Times New Roman" w:hAnsi="Times New Roman" w:cs="Times New Roman"/>
          <w:sz w:val="24"/>
          <w:szCs w:val="24"/>
          <w:lang w:eastAsia="en-IN"/>
        </w:rPr>
      </w:pPr>
      <w:ins w:id="623" w:author="Unknown">
        <w:r w:rsidRPr="00584E14">
          <w:rPr>
            <w:rFonts w:ascii="Times New Roman" w:eastAsia="Times New Roman" w:hAnsi="Times New Roman" w:cs="Times New Roman"/>
            <w:sz w:val="24"/>
            <w:szCs w:val="24"/>
            <w:lang w:eastAsia="en-IN"/>
          </w:rPr>
          <w:pict>
            <v:rect id="_x0000_i1031"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624" w:author="Unknown"/>
          <w:rFonts w:ascii="Helvetica" w:eastAsia="Times New Roman" w:hAnsi="Helvetica" w:cs="Helvetica"/>
          <w:color w:val="610B38"/>
          <w:sz w:val="38"/>
          <w:szCs w:val="38"/>
          <w:lang w:eastAsia="en-IN"/>
        </w:rPr>
      </w:pPr>
      <w:ins w:id="625" w:author="Unknown">
        <w:r w:rsidRPr="00C17994">
          <w:rPr>
            <w:rFonts w:ascii="Helvetica" w:eastAsia="Times New Roman" w:hAnsi="Helvetica" w:cs="Helvetica"/>
            <w:color w:val="610B38"/>
            <w:sz w:val="38"/>
            <w:szCs w:val="38"/>
            <w:lang w:eastAsia="en-IN"/>
          </w:rPr>
          <w:t>Multidimensional Array in Java</w:t>
        </w:r>
      </w:ins>
    </w:p>
    <w:p w:rsidR="00C17994" w:rsidRPr="00C17994" w:rsidRDefault="00C17994" w:rsidP="00C17994">
      <w:pPr>
        <w:shd w:val="clear" w:color="auto" w:fill="FFFFFF"/>
        <w:spacing w:before="100" w:beforeAutospacing="1" w:after="100" w:afterAutospacing="1" w:line="240" w:lineRule="auto"/>
        <w:rPr>
          <w:ins w:id="626" w:author="Unknown"/>
          <w:rFonts w:ascii="Verdana" w:eastAsia="Times New Roman" w:hAnsi="Verdana" w:cs="Times New Roman"/>
          <w:color w:val="000000"/>
          <w:sz w:val="20"/>
          <w:szCs w:val="20"/>
          <w:lang w:eastAsia="en-IN"/>
        </w:rPr>
      </w:pPr>
      <w:ins w:id="627" w:author="Unknown">
        <w:r w:rsidRPr="00C17994">
          <w:rPr>
            <w:rFonts w:ascii="Verdana" w:eastAsia="Times New Roman" w:hAnsi="Verdana" w:cs="Times New Roman"/>
            <w:color w:val="000000"/>
            <w:sz w:val="20"/>
            <w:szCs w:val="20"/>
            <w:lang w:eastAsia="en-IN"/>
          </w:rPr>
          <w:t>In such case, data is stored in row and column based index (also known as matrix form).</w:t>
        </w:r>
      </w:ins>
    </w:p>
    <w:p w:rsidR="00C17994" w:rsidRPr="00C17994" w:rsidRDefault="00C17994" w:rsidP="00C17994">
      <w:pPr>
        <w:shd w:val="clear" w:color="auto" w:fill="FFFFFF"/>
        <w:spacing w:before="100" w:beforeAutospacing="1" w:after="100" w:afterAutospacing="1" w:line="240" w:lineRule="auto"/>
        <w:rPr>
          <w:ins w:id="628" w:author="Unknown"/>
          <w:rFonts w:ascii="Verdana" w:eastAsia="Times New Roman" w:hAnsi="Verdana" w:cs="Times New Roman"/>
          <w:color w:val="000000"/>
          <w:sz w:val="20"/>
          <w:szCs w:val="20"/>
          <w:lang w:eastAsia="en-IN"/>
        </w:rPr>
      </w:pPr>
      <w:ins w:id="629" w:author="Unknown">
        <w:r w:rsidRPr="00C17994">
          <w:rPr>
            <w:rFonts w:ascii="Verdana" w:eastAsia="Times New Roman" w:hAnsi="Verdana" w:cs="Times New Roman"/>
            <w:b/>
            <w:bCs/>
            <w:color w:val="000000"/>
            <w:sz w:val="20"/>
            <w:lang w:eastAsia="en-IN"/>
          </w:rPr>
          <w:t>Syntax to Declare Multidimensional Array in Java</w:t>
        </w:r>
      </w:ins>
    </w:p>
    <w:p w:rsidR="00C17994" w:rsidRPr="00C17994" w:rsidRDefault="00C17994" w:rsidP="00C17994">
      <w:pPr>
        <w:numPr>
          <w:ilvl w:val="0"/>
          <w:numId w:val="15"/>
        </w:numPr>
        <w:shd w:val="clear" w:color="auto" w:fill="FFFFFF"/>
        <w:spacing w:after="0" w:line="315" w:lineRule="atLeast"/>
        <w:ind w:left="0"/>
        <w:rPr>
          <w:ins w:id="630" w:author="Unknown"/>
          <w:rFonts w:ascii="Verdana" w:eastAsia="Times New Roman" w:hAnsi="Verdana" w:cs="Times New Roman"/>
          <w:color w:val="000000"/>
          <w:sz w:val="20"/>
          <w:szCs w:val="20"/>
          <w:lang w:eastAsia="en-IN"/>
        </w:rPr>
      </w:pPr>
      <w:ins w:id="631"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0" w:line="315" w:lineRule="atLeast"/>
        <w:ind w:left="0"/>
        <w:rPr>
          <w:ins w:id="632" w:author="Unknown"/>
          <w:rFonts w:ascii="Verdana" w:eastAsia="Times New Roman" w:hAnsi="Verdana" w:cs="Times New Roman"/>
          <w:color w:val="000000"/>
          <w:sz w:val="20"/>
          <w:szCs w:val="20"/>
          <w:lang w:eastAsia="en-IN"/>
        </w:rPr>
      </w:pPr>
      <w:ins w:id="633"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0" w:line="315" w:lineRule="atLeast"/>
        <w:ind w:left="0"/>
        <w:rPr>
          <w:ins w:id="634" w:author="Unknown"/>
          <w:rFonts w:ascii="Verdana" w:eastAsia="Times New Roman" w:hAnsi="Verdana" w:cs="Times New Roman"/>
          <w:color w:val="000000"/>
          <w:sz w:val="20"/>
          <w:szCs w:val="20"/>
          <w:lang w:eastAsia="en-IN"/>
        </w:rPr>
      </w:pPr>
      <w:ins w:id="635" w:author="Unknown">
        <w:r w:rsidRPr="00C17994">
          <w:rPr>
            <w:rFonts w:ascii="Verdana" w:eastAsia="Times New Roman" w:hAnsi="Verdana" w:cs="Times New Roman"/>
            <w:color w:val="000000"/>
            <w:sz w:val="20"/>
            <w:szCs w:val="20"/>
            <w:bdr w:val="none" w:sz="0" w:space="0" w:color="auto" w:frame="1"/>
            <w:lang w:eastAsia="en-IN"/>
          </w:rPr>
          <w:t>dataType arrayRefVar[][]; (or)  </w:t>
        </w:r>
      </w:ins>
    </w:p>
    <w:p w:rsidR="00C17994" w:rsidRPr="00C17994" w:rsidRDefault="00C17994" w:rsidP="00C17994">
      <w:pPr>
        <w:numPr>
          <w:ilvl w:val="0"/>
          <w:numId w:val="15"/>
        </w:numPr>
        <w:shd w:val="clear" w:color="auto" w:fill="FFFFFF"/>
        <w:spacing w:after="120" w:line="315" w:lineRule="atLeast"/>
        <w:ind w:left="0"/>
        <w:rPr>
          <w:ins w:id="636" w:author="Unknown"/>
          <w:rFonts w:ascii="Verdana" w:eastAsia="Times New Roman" w:hAnsi="Verdana" w:cs="Times New Roman"/>
          <w:color w:val="000000"/>
          <w:sz w:val="20"/>
          <w:szCs w:val="20"/>
          <w:lang w:eastAsia="en-IN"/>
        </w:rPr>
      </w:pPr>
      <w:ins w:id="637" w:author="Unknown">
        <w:r w:rsidRPr="00C17994">
          <w:rPr>
            <w:rFonts w:ascii="Verdana" w:eastAsia="Times New Roman" w:hAnsi="Verdana" w:cs="Times New Roman"/>
            <w:color w:val="000000"/>
            <w:sz w:val="20"/>
            <w:szCs w:val="20"/>
            <w:bdr w:val="none" w:sz="0" w:space="0" w:color="auto" w:frame="1"/>
            <w:lang w:eastAsia="en-IN"/>
          </w:rPr>
          <w:t>dataType []arrayRefVar[];   </w:t>
        </w:r>
      </w:ins>
    </w:p>
    <w:p w:rsidR="00C17994" w:rsidRPr="00C17994" w:rsidRDefault="00C17994" w:rsidP="00C17994">
      <w:pPr>
        <w:shd w:val="clear" w:color="auto" w:fill="FFFFFF"/>
        <w:spacing w:before="100" w:beforeAutospacing="1" w:after="100" w:afterAutospacing="1" w:line="240" w:lineRule="auto"/>
        <w:rPr>
          <w:ins w:id="638" w:author="Unknown"/>
          <w:rFonts w:ascii="Verdana" w:eastAsia="Times New Roman" w:hAnsi="Verdana" w:cs="Times New Roman"/>
          <w:color w:val="000000"/>
          <w:sz w:val="20"/>
          <w:szCs w:val="20"/>
          <w:lang w:eastAsia="en-IN"/>
        </w:rPr>
      </w:pPr>
      <w:ins w:id="639" w:author="Unknown">
        <w:r w:rsidRPr="00C17994">
          <w:rPr>
            <w:rFonts w:ascii="Verdana" w:eastAsia="Times New Roman" w:hAnsi="Verdana" w:cs="Times New Roman"/>
            <w:b/>
            <w:bCs/>
            <w:color w:val="000000"/>
            <w:sz w:val="20"/>
            <w:lang w:eastAsia="en-IN"/>
          </w:rPr>
          <w:t>Example to instantiate Multidimensional Array in Java</w:t>
        </w:r>
      </w:ins>
    </w:p>
    <w:p w:rsidR="00C17994" w:rsidRPr="00C17994" w:rsidRDefault="00C17994" w:rsidP="00C17994">
      <w:pPr>
        <w:numPr>
          <w:ilvl w:val="0"/>
          <w:numId w:val="16"/>
        </w:numPr>
        <w:shd w:val="clear" w:color="auto" w:fill="FFFFFF"/>
        <w:spacing w:after="120" w:line="315" w:lineRule="atLeast"/>
        <w:ind w:left="0"/>
        <w:rPr>
          <w:ins w:id="640" w:author="Unknown"/>
          <w:rFonts w:ascii="Verdana" w:eastAsia="Times New Roman" w:hAnsi="Verdana" w:cs="Times New Roman"/>
          <w:color w:val="000000"/>
          <w:sz w:val="20"/>
          <w:szCs w:val="20"/>
          <w:lang w:eastAsia="en-IN"/>
        </w:rPr>
      </w:pPr>
      <w:ins w:id="64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//3 row and 3 column</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642" w:author="Unknown"/>
          <w:rFonts w:ascii="Verdana" w:eastAsia="Times New Roman" w:hAnsi="Verdana" w:cs="Times New Roman"/>
          <w:color w:val="000000"/>
          <w:sz w:val="20"/>
          <w:szCs w:val="20"/>
          <w:lang w:eastAsia="en-IN"/>
        </w:rPr>
      </w:pPr>
      <w:ins w:id="643" w:author="Unknown">
        <w:r w:rsidRPr="00C17994">
          <w:rPr>
            <w:rFonts w:ascii="Verdana" w:eastAsia="Times New Roman" w:hAnsi="Verdana" w:cs="Times New Roman"/>
            <w:b/>
            <w:bCs/>
            <w:color w:val="000000"/>
            <w:sz w:val="20"/>
            <w:lang w:eastAsia="en-IN"/>
          </w:rPr>
          <w:t>Example to initialize Multidimensional Array in Java</w:t>
        </w:r>
      </w:ins>
    </w:p>
    <w:p w:rsidR="00C17994" w:rsidRPr="00C17994" w:rsidRDefault="00C17994" w:rsidP="00C17994">
      <w:pPr>
        <w:numPr>
          <w:ilvl w:val="0"/>
          <w:numId w:val="17"/>
        </w:numPr>
        <w:shd w:val="clear" w:color="auto" w:fill="FFFFFF"/>
        <w:spacing w:after="0" w:line="315" w:lineRule="atLeast"/>
        <w:ind w:left="0"/>
        <w:rPr>
          <w:ins w:id="644" w:author="Unknown"/>
          <w:rFonts w:ascii="Verdana" w:eastAsia="Times New Roman" w:hAnsi="Verdana" w:cs="Times New Roman"/>
          <w:color w:val="000000"/>
          <w:sz w:val="20"/>
          <w:szCs w:val="20"/>
          <w:lang w:eastAsia="en-IN"/>
        </w:rPr>
      </w:pPr>
      <w:ins w:id="645"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46" w:author="Unknown"/>
          <w:rFonts w:ascii="Verdana" w:eastAsia="Times New Roman" w:hAnsi="Verdana" w:cs="Times New Roman"/>
          <w:color w:val="000000"/>
          <w:sz w:val="20"/>
          <w:szCs w:val="20"/>
          <w:lang w:eastAsia="en-IN"/>
        </w:rPr>
      </w:pPr>
      <w:ins w:id="647"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48" w:author="Unknown"/>
          <w:rFonts w:ascii="Verdana" w:eastAsia="Times New Roman" w:hAnsi="Verdana" w:cs="Times New Roman"/>
          <w:color w:val="000000"/>
          <w:sz w:val="20"/>
          <w:szCs w:val="20"/>
          <w:lang w:eastAsia="en-IN"/>
        </w:rPr>
      </w:pPr>
      <w:ins w:id="649"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0" w:author="Unknown"/>
          <w:rFonts w:ascii="Verdana" w:eastAsia="Times New Roman" w:hAnsi="Verdana" w:cs="Times New Roman"/>
          <w:color w:val="000000"/>
          <w:sz w:val="20"/>
          <w:szCs w:val="20"/>
          <w:lang w:eastAsia="en-IN"/>
        </w:rPr>
      </w:pPr>
      <w:ins w:id="651"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2" w:author="Unknown"/>
          <w:rFonts w:ascii="Verdana" w:eastAsia="Times New Roman" w:hAnsi="Verdana" w:cs="Times New Roman"/>
          <w:color w:val="000000"/>
          <w:sz w:val="20"/>
          <w:szCs w:val="20"/>
          <w:lang w:eastAsia="en-IN"/>
        </w:rPr>
      </w:pPr>
      <w:ins w:id="653"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4" w:author="Unknown"/>
          <w:rFonts w:ascii="Verdana" w:eastAsia="Times New Roman" w:hAnsi="Verdana" w:cs="Times New Roman"/>
          <w:color w:val="000000"/>
          <w:sz w:val="20"/>
          <w:szCs w:val="20"/>
          <w:lang w:eastAsia="en-IN"/>
        </w:rPr>
      </w:pPr>
      <w:ins w:id="655"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6</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6" w:author="Unknown"/>
          <w:rFonts w:ascii="Verdana" w:eastAsia="Times New Roman" w:hAnsi="Verdana" w:cs="Times New Roman"/>
          <w:color w:val="000000"/>
          <w:sz w:val="20"/>
          <w:szCs w:val="20"/>
          <w:lang w:eastAsia="en-IN"/>
        </w:rPr>
      </w:pPr>
      <w:ins w:id="657"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0" w:line="315" w:lineRule="atLeast"/>
        <w:ind w:left="0"/>
        <w:rPr>
          <w:ins w:id="658" w:author="Unknown"/>
          <w:rFonts w:ascii="Verdana" w:eastAsia="Times New Roman" w:hAnsi="Verdana" w:cs="Times New Roman"/>
          <w:color w:val="000000"/>
          <w:sz w:val="20"/>
          <w:szCs w:val="20"/>
          <w:lang w:eastAsia="en-IN"/>
        </w:rPr>
      </w:pPr>
      <w:ins w:id="659"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8</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7"/>
        </w:numPr>
        <w:shd w:val="clear" w:color="auto" w:fill="FFFFFF"/>
        <w:spacing w:after="120" w:line="315" w:lineRule="atLeast"/>
        <w:ind w:left="0"/>
        <w:rPr>
          <w:ins w:id="660" w:author="Unknown"/>
          <w:rFonts w:ascii="Verdana" w:eastAsia="Times New Roman" w:hAnsi="Verdana" w:cs="Times New Roman"/>
          <w:color w:val="000000"/>
          <w:sz w:val="20"/>
          <w:szCs w:val="20"/>
          <w:lang w:eastAsia="en-IN"/>
        </w:rPr>
      </w:pPr>
      <w:ins w:id="661" w:author="Unknown">
        <w:r w:rsidRPr="00C17994">
          <w:rPr>
            <w:rFonts w:ascii="Verdana" w:eastAsia="Times New Roman" w:hAnsi="Verdana" w:cs="Times New Roman"/>
            <w:color w:val="000000"/>
            <w:sz w:val="20"/>
            <w:szCs w:val="20"/>
            <w:bdr w:val="none" w:sz="0" w:space="0" w:color="auto" w:frame="1"/>
            <w:lang w:eastAsia="en-IN"/>
          </w:rPr>
          <w:t>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9</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outlineLvl w:val="2"/>
        <w:rPr>
          <w:ins w:id="662" w:author="Unknown"/>
          <w:rFonts w:ascii="Tahoma" w:eastAsia="Times New Roman" w:hAnsi="Tahoma" w:cs="Tahoma"/>
          <w:color w:val="610B4B"/>
          <w:sz w:val="33"/>
          <w:szCs w:val="33"/>
          <w:lang w:eastAsia="en-IN"/>
        </w:rPr>
      </w:pPr>
      <w:ins w:id="663" w:author="Unknown">
        <w:r w:rsidRPr="00C17994">
          <w:rPr>
            <w:rFonts w:ascii="Tahoma" w:eastAsia="Times New Roman" w:hAnsi="Tahoma" w:cs="Tahoma"/>
            <w:color w:val="610B4B"/>
            <w:sz w:val="33"/>
            <w:szCs w:val="33"/>
            <w:lang w:eastAsia="en-IN"/>
          </w:rPr>
          <w:lastRenderedPageBreak/>
          <w:t>Example of Multidimensional Java Array</w:t>
        </w:r>
      </w:ins>
    </w:p>
    <w:p w:rsidR="00C17994" w:rsidRPr="00C17994" w:rsidRDefault="00C17994" w:rsidP="00C17994">
      <w:pPr>
        <w:shd w:val="clear" w:color="auto" w:fill="FFFFFF"/>
        <w:spacing w:before="100" w:beforeAutospacing="1" w:after="100" w:afterAutospacing="1" w:line="240" w:lineRule="auto"/>
        <w:rPr>
          <w:ins w:id="664" w:author="Unknown"/>
          <w:rFonts w:ascii="Verdana" w:eastAsia="Times New Roman" w:hAnsi="Verdana" w:cs="Times New Roman"/>
          <w:color w:val="000000"/>
          <w:sz w:val="20"/>
          <w:szCs w:val="20"/>
          <w:lang w:eastAsia="en-IN"/>
        </w:rPr>
      </w:pPr>
      <w:ins w:id="665" w:author="Unknown">
        <w:r w:rsidRPr="00C17994">
          <w:rPr>
            <w:rFonts w:ascii="Verdana" w:eastAsia="Times New Roman" w:hAnsi="Verdana" w:cs="Times New Roman"/>
            <w:color w:val="000000"/>
            <w:sz w:val="20"/>
            <w:szCs w:val="20"/>
            <w:lang w:eastAsia="en-IN"/>
          </w:rPr>
          <w:t>Let's see the simple example to declare, instantiate, initialize and print the 2Dimensional array.</w:t>
        </w:r>
      </w:ins>
    </w:p>
    <w:p w:rsidR="00C17994" w:rsidRPr="00C17994" w:rsidRDefault="00C17994" w:rsidP="00C17994">
      <w:pPr>
        <w:numPr>
          <w:ilvl w:val="0"/>
          <w:numId w:val="18"/>
        </w:numPr>
        <w:shd w:val="clear" w:color="auto" w:fill="FFFFFF"/>
        <w:spacing w:after="0" w:line="315" w:lineRule="atLeast"/>
        <w:ind w:left="0"/>
        <w:rPr>
          <w:ins w:id="666" w:author="Unknown"/>
          <w:rFonts w:ascii="Verdana" w:eastAsia="Times New Roman" w:hAnsi="Verdana" w:cs="Times New Roman"/>
          <w:color w:val="000000"/>
          <w:sz w:val="20"/>
          <w:szCs w:val="20"/>
          <w:lang w:eastAsia="en-IN"/>
        </w:rPr>
      </w:pPr>
      <w:ins w:id="667" w:author="Unknown">
        <w:r w:rsidRPr="00C17994">
          <w:rPr>
            <w:rFonts w:ascii="Verdana" w:eastAsia="Times New Roman" w:hAnsi="Verdana" w:cs="Times New Roman"/>
            <w:color w:val="008200"/>
            <w:sz w:val="20"/>
            <w:lang w:eastAsia="en-IN"/>
          </w:rPr>
          <w:t>//Java Program to illustrate the use of multidimensional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68" w:author="Unknown"/>
          <w:rFonts w:ascii="Verdana" w:eastAsia="Times New Roman" w:hAnsi="Verdana" w:cs="Times New Roman"/>
          <w:color w:val="000000"/>
          <w:sz w:val="20"/>
          <w:szCs w:val="20"/>
          <w:lang w:eastAsia="en-IN"/>
        </w:rPr>
      </w:pPr>
      <w:ins w:id="669"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Testarray3{  </w:t>
        </w:r>
      </w:ins>
    </w:p>
    <w:p w:rsidR="00C17994" w:rsidRPr="00C17994" w:rsidRDefault="00C17994" w:rsidP="00C17994">
      <w:pPr>
        <w:numPr>
          <w:ilvl w:val="0"/>
          <w:numId w:val="18"/>
        </w:numPr>
        <w:shd w:val="clear" w:color="auto" w:fill="FFFFFF"/>
        <w:spacing w:after="0" w:line="315" w:lineRule="atLeast"/>
        <w:ind w:left="0"/>
        <w:rPr>
          <w:ins w:id="670" w:author="Unknown"/>
          <w:rFonts w:ascii="Verdana" w:eastAsia="Times New Roman" w:hAnsi="Verdana" w:cs="Times New Roman"/>
          <w:color w:val="000000"/>
          <w:sz w:val="20"/>
          <w:szCs w:val="20"/>
          <w:lang w:eastAsia="en-IN"/>
        </w:rPr>
      </w:pPr>
      <w:ins w:id="671"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8"/>
        </w:numPr>
        <w:shd w:val="clear" w:color="auto" w:fill="FFFFFF"/>
        <w:spacing w:after="0" w:line="315" w:lineRule="atLeast"/>
        <w:ind w:left="0"/>
        <w:rPr>
          <w:ins w:id="672" w:author="Unknown"/>
          <w:rFonts w:ascii="Verdana" w:eastAsia="Times New Roman" w:hAnsi="Verdana" w:cs="Times New Roman"/>
          <w:color w:val="000000"/>
          <w:sz w:val="20"/>
          <w:szCs w:val="20"/>
          <w:lang w:eastAsia="en-IN"/>
        </w:rPr>
      </w:pPr>
      <w:ins w:id="673" w:author="Unknown">
        <w:r w:rsidRPr="00C17994">
          <w:rPr>
            <w:rFonts w:ascii="Verdana" w:eastAsia="Times New Roman" w:hAnsi="Verdana" w:cs="Times New Roman"/>
            <w:color w:val="008200"/>
            <w:sz w:val="20"/>
            <w:lang w:eastAsia="en-IN"/>
          </w:rPr>
          <w:t>//declaring and initializing 2D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4" w:author="Unknown"/>
          <w:rFonts w:ascii="Verdana" w:eastAsia="Times New Roman" w:hAnsi="Verdana" w:cs="Times New Roman"/>
          <w:color w:val="000000"/>
          <w:sz w:val="20"/>
          <w:szCs w:val="20"/>
          <w:lang w:eastAsia="en-IN"/>
        </w:rPr>
      </w:pPr>
      <w:ins w:id="675"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6" w:author="Unknown"/>
          <w:rFonts w:ascii="Verdana" w:eastAsia="Times New Roman" w:hAnsi="Verdana" w:cs="Times New Roman"/>
          <w:color w:val="000000"/>
          <w:sz w:val="20"/>
          <w:szCs w:val="20"/>
          <w:lang w:eastAsia="en-IN"/>
        </w:rPr>
      </w:pPr>
      <w:ins w:id="677" w:author="Unknown">
        <w:r w:rsidRPr="00C17994">
          <w:rPr>
            <w:rFonts w:ascii="Verdana" w:eastAsia="Times New Roman" w:hAnsi="Verdana" w:cs="Times New Roman"/>
            <w:color w:val="008200"/>
            <w:sz w:val="20"/>
            <w:lang w:eastAsia="en-IN"/>
          </w:rPr>
          <w:t>//printing 2D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78" w:author="Unknown"/>
          <w:rFonts w:ascii="Verdana" w:eastAsia="Times New Roman" w:hAnsi="Verdana" w:cs="Times New Roman"/>
          <w:color w:val="000000"/>
          <w:sz w:val="20"/>
          <w:szCs w:val="20"/>
          <w:lang w:eastAsia="en-IN"/>
        </w:rPr>
      </w:pPr>
      <w:ins w:id="679"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18"/>
        </w:numPr>
        <w:shd w:val="clear" w:color="auto" w:fill="FFFFFF"/>
        <w:spacing w:after="0" w:line="315" w:lineRule="atLeast"/>
        <w:ind w:left="0"/>
        <w:rPr>
          <w:ins w:id="680" w:author="Unknown"/>
          <w:rFonts w:ascii="Verdana" w:eastAsia="Times New Roman" w:hAnsi="Verdana" w:cs="Times New Roman"/>
          <w:color w:val="000000"/>
          <w:sz w:val="20"/>
          <w:szCs w:val="20"/>
          <w:lang w:eastAsia="en-IN"/>
        </w:rPr>
      </w:pPr>
      <w:ins w:id="68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18"/>
        </w:numPr>
        <w:shd w:val="clear" w:color="auto" w:fill="FFFFFF"/>
        <w:spacing w:after="0" w:line="315" w:lineRule="atLeast"/>
        <w:ind w:left="0"/>
        <w:rPr>
          <w:ins w:id="682" w:author="Unknown"/>
          <w:rFonts w:ascii="Verdana" w:eastAsia="Times New Roman" w:hAnsi="Verdana" w:cs="Times New Roman"/>
          <w:color w:val="000000"/>
          <w:sz w:val="20"/>
          <w:szCs w:val="20"/>
          <w:lang w:eastAsia="en-IN"/>
        </w:rPr>
      </w:pPr>
      <w:ins w:id="683" w:author="Unknown">
        <w:r w:rsidRPr="00C17994">
          <w:rPr>
            <w:rFonts w:ascii="Verdana" w:eastAsia="Times New Roman" w:hAnsi="Verdana" w:cs="Times New Roman"/>
            <w:color w:val="000000"/>
            <w:sz w:val="20"/>
            <w:szCs w:val="20"/>
            <w:bdr w:val="none" w:sz="0" w:space="0" w:color="auto" w:frame="1"/>
            <w:lang w:eastAsia="en-IN"/>
          </w:rPr>
          <w:t>   System.out.print(arr[i][j]+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0" w:line="315" w:lineRule="atLeast"/>
        <w:ind w:left="0"/>
        <w:rPr>
          <w:ins w:id="684" w:author="Unknown"/>
          <w:rFonts w:ascii="Verdana" w:eastAsia="Times New Roman" w:hAnsi="Verdana" w:cs="Times New Roman"/>
          <w:color w:val="000000"/>
          <w:sz w:val="20"/>
          <w:szCs w:val="20"/>
          <w:lang w:eastAsia="en-IN"/>
        </w:rPr>
      </w:pPr>
      <w:ins w:id="685"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8"/>
        </w:numPr>
        <w:shd w:val="clear" w:color="auto" w:fill="FFFFFF"/>
        <w:spacing w:after="0" w:line="315" w:lineRule="atLeast"/>
        <w:ind w:left="0"/>
        <w:rPr>
          <w:ins w:id="686" w:author="Unknown"/>
          <w:rFonts w:ascii="Verdana" w:eastAsia="Times New Roman" w:hAnsi="Verdana" w:cs="Times New Roman"/>
          <w:color w:val="000000"/>
          <w:sz w:val="20"/>
          <w:szCs w:val="20"/>
          <w:lang w:eastAsia="en-IN"/>
        </w:rPr>
      </w:pPr>
      <w:ins w:id="687" w:author="Unknown">
        <w:r w:rsidRPr="00C17994">
          <w:rPr>
            <w:rFonts w:ascii="Verdana" w:eastAsia="Times New Roman" w:hAnsi="Verdana" w:cs="Times New Roman"/>
            <w:color w:val="000000"/>
            <w:sz w:val="20"/>
            <w:szCs w:val="20"/>
            <w:bdr w:val="none" w:sz="0" w:space="0" w:color="auto" w:frame="1"/>
            <w:lang w:eastAsia="en-IN"/>
          </w:rPr>
          <w:t> System.out.println();  </w:t>
        </w:r>
      </w:ins>
    </w:p>
    <w:p w:rsidR="00C17994" w:rsidRPr="00C17994" w:rsidRDefault="00C17994" w:rsidP="00C17994">
      <w:pPr>
        <w:numPr>
          <w:ilvl w:val="0"/>
          <w:numId w:val="18"/>
        </w:numPr>
        <w:shd w:val="clear" w:color="auto" w:fill="FFFFFF"/>
        <w:spacing w:after="0" w:line="315" w:lineRule="atLeast"/>
        <w:ind w:left="0"/>
        <w:rPr>
          <w:ins w:id="688" w:author="Unknown"/>
          <w:rFonts w:ascii="Verdana" w:eastAsia="Times New Roman" w:hAnsi="Verdana" w:cs="Times New Roman"/>
          <w:color w:val="000000"/>
          <w:sz w:val="20"/>
          <w:szCs w:val="20"/>
          <w:lang w:eastAsia="en-IN"/>
        </w:rPr>
      </w:pPr>
      <w:ins w:id="68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8"/>
        </w:numPr>
        <w:shd w:val="clear" w:color="auto" w:fill="FFFFFF"/>
        <w:spacing w:after="120" w:line="315" w:lineRule="atLeast"/>
        <w:ind w:left="0"/>
        <w:rPr>
          <w:ins w:id="690" w:author="Unknown"/>
          <w:rFonts w:ascii="Verdana" w:eastAsia="Times New Roman" w:hAnsi="Verdana" w:cs="Times New Roman"/>
          <w:color w:val="000000"/>
          <w:sz w:val="20"/>
          <w:szCs w:val="20"/>
          <w:lang w:eastAsia="en-IN"/>
        </w:rPr>
      </w:pPr>
      <w:ins w:id="6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692" w:author="Unknown"/>
          <w:rFonts w:ascii="Times New Roman" w:eastAsia="Times New Roman" w:hAnsi="Times New Roman" w:cs="Times New Roman"/>
          <w:sz w:val="24"/>
          <w:szCs w:val="24"/>
          <w:lang w:eastAsia="en-IN"/>
        </w:rPr>
      </w:pPr>
      <w:ins w:id="6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"http://www.javatpoint.com/opr/test.jsp?filename=Testarray3"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694" w:author="Unknown"/>
          <w:rFonts w:ascii="Verdana" w:eastAsia="Times New Roman" w:hAnsi="Verdana" w:cs="Times New Roman"/>
          <w:color w:val="000000"/>
          <w:sz w:val="20"/>
          <w:szCs w:val="20"/>
          <w:lang w:eastAsia="en-IN"/>
        </w:rPr>
      </w:pPr>
      <w:ins w:id="6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6" w:author="Unknown"/>
          <w:rFonts w:ascii="Courier New" w:eastAsia="Times New Roman" w:hAnsi="Courier New" w:cs="Courier New"/>
          <w:color w:val="000000"/>
          <w:sz w:val="20"/>
          <w:szCs w:val="20"/>
          <w:lang w:eastAsia="en-IN"/>
        </w:rPr>
      </w:pPr>
      <w:ins w:id="697" w:author="Unknown">
        <w:r w:rsidRPr="00C17994">
          <w:rPr>
            <w:rFonts w:ascii="Courier New" w:eastAsia="Times New Roman" w:hAnsi="Courier New" w:cs="Courier New"/>
            <w:color w:val="000000"/>
            <w:sz w:val="20"/>
            <w:szCs w:val="20"/>
            <w:lang w:eastAsia="en-IN"/>
          </w:rPr>
          <w:t>1 2 3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8" w:author="Unknown"/>
          <w:rFonts w:ascii="Courier New" w:eastAsia="Times New Roman" w:hAnsi="Courier New" w:cs="Courier New"/>
          <w:color w:val="000000"/>
          <w:sz w:val="20"/>
          <w:szCs w:val="20"/>
          <w:lang w:eastAsia="en-IN"/>
        </w:rPr>
      </w:pPr>
      <w:ins w:id="699" w:author="Unknown">
        <w:r w:rsidRPr="00C17994">
          <w:rPr>
            <w:rFonts w:ascii="Courier New" w:eastAsia="Times New Roman" w:hAnsi="Courier New" w:cs="Courier New"/>
            <w:color w:val="000000"/>
            <w:sz w:val="20"/>
            <w:szCs w:val="20"/>
            <w:lang w:eastAsia="en-IN"/>
          </w:rPr>
          <w:t>2 4 5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color w:val="000000"/>
          <w:sz w:val="20"/>
          <w:szCs w:val="20"/>
          <w:lang w:eastAsia="en-IN"/>
        </w:rPr>
      </w:pPr>
      <w:ins w:id="701" w:author="Unknown">
        <w:r w:rsidRPr="00C17994">
          <w:rPr>
            <w:rFonts w:ascii="Courier New" w:eastAsia="Times New Roman" w:hAnsi="Courier New" w:cs="Courier New"/>
            <w:color w:val="000000"/>
            <w:sz w:val="20"/>
            <w:szCs w:val="20"/>
            <w:lang w:eastAsia="en-IN"/>
          </w:rPr>
          <w:t>4 4 5</w:t>
        </w:r>
      </w:ins>
    </w:p>
    <w:p w:rsidR="00C17994" w:rsidRPr="00C17994" w:rsidRDefault="00C17994" w:rsidP="00C17994">
      <w:pPr>
        <w:shd w:val="clear" w:color="auto" w:fill="FFFFFF"/>
        <w:spacing w:before="100" w:beforeAutospacing="1" w:after="100" w:afterAutospacing="1" w:line="312" w:lineRule="atLeast"/>
        <w:outlineLvl w:val="1"/>
        <w:rPr>
          <w:ins w:id="702" w:author="Unknown"/>
          <w:rFonts w:ascii="Helvetica" w:eastAsia="Times New Roman" w:hAnsi="Helvetica" w:cs="Helvetica"/>
          <w:color w:val="610B38"/>
          <w:sz w:val="38"/>
          <w:szCs w:val="38"/>
          <w:lang w:eastAsia="en-IN"/>
        </w:rPr>
      </w:pPr>
      <w:ins w:id="703" w:author="Unknown">
        <w:r w:rsidRPr="00C17994">
          <w:rPr>
            <w:rFonts w:ascii="Helvetica" w:eastAsia="Times New Roman" w:hAnsi="Helvetica" w:cs="Helvetica"/>
            <w:color w:val="610B38"/>
            <w:sz w:val="38"/>
            <w:szCs w:val="38"/>
            <w:lang w:eastAsia="en-IN"/>
          </w:rPr>
          <w:t>Jagged Array in Java</w:t>
        </w:r>
      </w:ins>
    </w:p>
    <w:p w:rsidR="00C17994" w:rsidRPr="00C17994" w:rsidRDefault="00C17994" w:rsidP="00C17994">
      <w:pPr>
        <w:shd w:val="clear" w:color="auto" w:fill="FFFFFF"/>
        <w:spacing w:before="100" w:beforeAutospacing="1" w:after="100" w:afterAutospacing="1" w:line="240" w:lineRule="auto"/>
        <w:rPr>
          <w:ins w:id="704" w:author="Unknown"/>
          <w:rFonts w:ascii="Verdana" w:eastAsia="Times New Roman" w:hAnsi="Verdana" w:cs="Times New Roman"/>
          <w:color w:val="000000"/>
          <w:sz w:val="20"/>
          <w:szCs w:val="20"/>
          <w:lang w:eastAsia="en-IN"/>
        </w:rPr>
      </w:pPr>
      <w:ins w:id="705" w:author="Unknown">
        <w:r w:rsidRPr="00C17994">
          <w:rPr>
            <w:rFonts w:ascii="Verdana" w:eastAsia="Times New Roman" w:hAnsi="Verdana" w:cs="Times New Roman"/>
            <w:color w:val="000000"/>
            <w:sz w:val="20"/>
            <w:szCs w:val="20"/>
            <w:lang w:eastAsia="en-IN"/>
          </w:rPr>
          <w:t>If we are creating odd number of columns in a 2D array, it is known as a jagged array. In other words, it is an array of arrays with different number of columns.</w:t>
        </w:r>
      </w:ins>
    </w:p>
    <w:p w:rsidR="00C17994" w:rsidRPr="00C17994" w:rsidRDefault="00C17994" w:rsidP="00C17994">
      <w:pPr>
        <w:numPr>
          <w:ilvl w:val="0"/>
          <w:numId w:val="19"/>
        </w:numPr>
        <w:shd w:val="clear" w:color="auto" w:fill="FFFFFF"/>
        <w:spacing w:after="0" w:line="315" w:lineRule="atLeast"/>
        <w:ind w:left="0"/>
        <w:rPr>
          <w:ins w:id="706" w:author="Unknown"/>
          <w:rFonts w:ascii="Verdana" w:eastAsia="Times New Roman" w:hAnsi="Verdana" w:cs="Times New Roman"/>
          <w:color w:val="000000"/>
          <w:sz w:val="20"/>
          <w:szCs w:val="20"/>
          <w:lang w:eastAsia="en-IN"/>
        </w:rPr>
      </w:pPr>
      <w:ins w:id="707" w:author="Unknown">
        <w:r w:rsidRPr="00C17994">
          <w:rPr>
            <w:rFonts w:ascii="Verdana" w:eastAsia="Times New Roman" w:hAnsi="Verdana" w:cs="Times New Roman"/>
            <w:color w:val="008200"/>
            <w:sz w:val="20"/>
            <w:lang w:eastAsia="en-IN"/>
          </w:rPr>
          <w:t>//Java Program to illustrate the jagged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08" w:author="Unknown"/>
          <w:rFonts w:ascii="Verdana" w:eastAsia="Times New Roman" w:hAnsi="Verdana" w:cs="Times New Roman"/>
          <w:color w:val="000000"/>
          <w:sz w:val="20"/>
          <w:szCs w:val="20"/>
          <w:lang w:eastAsia="en-IN"/>
        </w:rPr>
      </w:pPr>
      <w:ins w:id="709"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TestJaggedArray{  </w:t>
        </w:r>
      </w:ins>
    </w:p>
    <w:p w:rsidR="00C17994" w:rsidRPr="00C17994" w:rsidRDefault="00C17994" w:rsidP="00C17994">
      <w:pPr>
        <w:numPr>
          <w:ilvl w:val="0"/>
          <w:numId w:val="19"/>
        </w:numPr>
        <w:shd w:val="clear" w:color="auto" w:fill="FFFFFF"/>
        <w:spacing w:after="0" w:line="315" w:lineRule="atLeast"/>
        <w:ind w:left="0"/>
        <w:rPr>
          <w:ins w:id="710" w:author="Unknown"/>
          <w:rFonts w:ascii="Verdana" w:eastAsia="Times New Roman" w:hAnsi="Verdana" w:cs="Times New Roman"/>
          <w:color w:val="000000"/>
          <w:sz w:val="20"/>
          <w:szCs w:val="20"/>
          <w:lang w:eastAsia="en-IN"/>
        </w:rPr>
      </w:pPr>
      <w:ins w:id="71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19"/>
        </w:numPr>
        <w:shd w:val="clear" w:color="auto" w:fill="FFFFFF"/>
        <w:spacing w:after="0" w:line="315" w:lineRule="atLeast"/>
        <w:ind w:left="0"/>
        <w:rPr>
          <w:ins w:id="712" w:author="Unknown"/>
          <w:rFonts w:ascii="Verdana" w:eastAsia="Times New Roman" w:hAnsi="Verdana" w:cs="Times New Roman"/>
          <w:color w:val="000000"/>
          <w:sz w:val="20"/>
          <w:szCs w:val="20"/>
          <w:lang w:eastAsia="en-IN"/>
        </w:rPr>
      </w:pPr>
      <w:ins w:id="71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2D array with odd columns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4" w:author="Unknown"/>
          <w:rFonts w:ascii="Verdana" w:eastAsia="Times New Roman" w:hAnsi="Verdana" w:cs="Times New Roman"/>
          <w:color w:val="000000"/>
          <w:sz w:val="20"/>
          <w:szCs w:val="20"/>
          <w:lang w:eastAsia="en-IN"/>
        </w:rPr>
      </w:pPr>
      <w:ins w:id="71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6" w:author="Unknown"/>
          <w:rFonts w:ascii="Verdana" w:eastAsia="Times New Roman" w:hAnsi="Verdana" w:cs="Times New Roman"/>
          <w:color w:val="000000"/>
          <w:sz w:val="20"/>
          <w:szCs w:val="20"/>
          <w:lang w:eastAsia="en-IN"/>
        </w:rPr>
      </w:pPr>
      <w:ins w:id="717"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18" w:author="Unknown"/>
          <w:rFonts w:ascii="Verdana" w:eastAsia="Times New Roman" w:hAnsi="Verdana" w:cs="Times New Roman"/>
          <w:color w:val="000000"/>
          <w:sz w:val="20"/>
          <w:szCs w:val="20"/>
          <w:lang w:eastAsia="en-IN"/>
        </w:rPr>
      </w:pPr>
      <w:ins w:id="719"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0" w:author="Unknown"/>
          <w:rFonts w:ascii="Verdana" w:eastAsia="Times New Roman" w:hAnsi="Verdana" w:cs="Times New Roman"/>
          <w:color w:val="000000"/>
          <w:sz w:val="20"/>
          <w:szCs w:val="20"/>
          <w:lang w:eastAsia="en-IN"/>
        </w:rPr>
      </w:pPr>
      <w:ins w:id="721" w:author="Unknown">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2" w:author="Unknown"/>
          <w:rFonts w:ascii="Verdana" w:eastAsia="Times New Roman" w:hAnsi="Verdana" w:cs="Times New Roman"/>
          <w:color w:val="000000"/>
          <w:sz w:val="20"/>
          <w:szCs w:val="20"/>
          <w:lang w:eastAsia="en-IN"/>
        </w:rPr>
      </w:pPr>
      <w:ins w:id="72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//initializing a jagged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4" w:author="Unknown"/>
          <w:rFonts w:ascii="Verdana" w:eastAsia="Times New Roman" w:hAnsi="Verdana" w:cs="Times New Roman"/>
          <w:color w:val="000000"/>
          <w:sz w:val="20"/>
          <w:szCs w:val="20"/>
          <w:lang w:eastAsia="en-IN"/>
        </w:rPr>
      </w:pPr>
      <w:ins w:id="72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count = </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26" w:author="Unknown"/>
          <w:rFonts w:ascii="Verdana" w:eastAsia="Times New Roman" w:hAnsi="Verdana" w:cs="Times New Roman"/>
          <w:color w:val="000000"/>
          <w:sz w:val="20"/>
          <w:szCs w:val="20"/>
          <w:lang w:eastAsia="en-IN"/>
        </w:rPr>
      </w:pPr>
      <w:ins w:id="727"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i&lt;arr.length; i++)  </w:t>
        </w:r>
      </w:ins>
    </w:p>
    <w:p w:rsidR="00C17994" w:rsidRPr="00C17994" w:rsidRDefault="00C17994" w:rsidP="00C17994">
      <w:pPr>
        <w:numPr>
          <w:ilvl w:val="0"/>
          <w:numId w:val="19"/>
        </w:numPr>
        <w:shd w:val="clear" w:color="auto" w:fill="FFFFFF"/>
        <w:spacing w:after="0" w:line="315" w:lineRule="atLeast"/>
        <w:ind w:left="0"/>
        <w:rPr>
          <w:ins w:id="728" w:author="Unknown"/>
          <w:rFonts w:ascii="Verdana" w:eastAsia="Times New Roman" w:hAnsi="Verdana" w:cs="Times New Roman"/>
          <w:color w:val="000000"/>
          <w:sz w:val="20"/>
          <w:szCs w:val="20"/>
          <w:lang w:eastAsia="en-IN"/>
        </w:rPr>
      </w:pPr>
      <w:ins w:id="72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j&lt;arr[i].length; j++)  </w:t>
        </w:r>
      </w:ins>
    </w:p>
    <w:p w:rsidR="00C17994" w:rsidRPr="00C17994" w:rsidRDefault="00C17994" w:rsidP="00C17994">
      <w:pPr>
        <w:numPr>
          <w:ilvl w:val="0"/>
          <w:numId w:val="19"/>
        </w:numPr>
        <w:shd w:val="clear" w:color="auto" w:fill="FFFFFF"/>
        <w:spacing w:after="0" w:line="315" w:lineRule="atLeast"/>
        <w:ind w:left="0"/>
        <w:rPr>
          <w:ins w:id="730" w:author="Unknown"/>
          <w:rFonts w:ascii="Verdana" w:eastAsia="Times New Roman" w:hAnsi="Verdana" w:cs="Times New Roman"/>
          <w:color w:val="000000"/>
          <w:sz w:val="20"/>
          <w:szCs w:val="20"/>
          <w:lang w:eastAsia="en-IN"/>
        </w:rPr>
      </w:pPr>
      <w:ins w:id="731" w:author="Unknown">
        <w:r w:rsidRPr="00C17994">
          <w:rPr>
            <w:rFonts w:ascii="Verdana" w:eastAsia="Times New Roman" w:hAnsi="Verdana" w:cs="Times New Roman"/>
            <w:color w:val="000000"/>
            <w:sz w:val="20"/>
            <w:szCs w:val="20"/>
            <w:bdr w:val="none" w:sz="0" w:space="0" w:color="auto" w:frame="1"/>
            <w:lang w:eastAsia="en-IN"/>
          </w:rPr>
          <w:t>                arr[i][j] = count++;  </w:t>
        </w:r>
      </w:ins>
    </w:p>
    <w:p w:rsidR="00C17994" w:rsidRPr="00C17994" w:rsidRDefault="00C17994" w:rsidP="00C17994">
      <w:pPr>
        <w:numPr>
          <w:ilvl w:val="0"/>
          <w:numId w:val="19"/>
        </w:numPr>
        <w:shd w:val="clear" w:color="auto" w:fill="FFFFFF"/>
        <w:spacing w:after="0" w:line="315" w:lineRule="atLeast"/>
        <w:ind w:left="0"/>
        <w:rPr>
          <w:ins w:id="732" w:author="Unknown"/>
          <w:rFonts w:ascii="Verdana" w:eastAsia="Times New Roman" w:hAnsi="Verdana" w:cs="Times New Roman"/>
          <w:color w:val="000000"/>
          <w:sz w:val="20"/>
          <w:szCs w:val="20"/>
          <w:lang w:eastAsia="en-IN"/>
        </w:rPr>
      </w:pPr>
      <w:ins w:id="73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34" w:author="Unknown"/>
          <w:rFonts w:ascii="Verdana" w:eastAsia="Times New Roman" w:hAnsi="Verdana" w:cs="Times New Roman"/>
          <w:color w:val="000000"/>
          <w:sz w:val="20"/>
          <w:szCs w:val="20"/>
          <w:lang w:eastAsia="en-IN"/>
        </w:rPr>
      </w:pPr>
      <w:ins w:id="73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the data of a jagged array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36" w:author="Unknown"/>
          <w:rFonts w:ascii="Verdana" w:eastAsia="Times New Roman" w:hAnsi="Verdana" w:cs="Times New Roman"/>
          <w:color w:val="000000"/>
          <w:sz w:val="20"/>
          <w:szCs w:val="20"/>
          <w:lang w:eastAsia="en-IN"/>
        </w:rPr>
      </w:pPr>
      <w:ins w:id="737" w:author="Unknown">
        <w:r w:rsidRPr="00C17994">
          <w:rPr>
            <w:rFonts w:ascii="Verdana" w:eastAsia="Times New Roman" w:hAnsi="Verdana" w:cs="Times New Roman"/>
            <w:color w:val="000000"/>
            <w:sz w:val="20"/>
            <w:szCs w:val="20"/>
            <w:bdr w:val="none" w:sz="0" w:space="0" w:color="auto" w:frame="1"/>
            <w:lang w:eastAsia="en-IN"/>
          </w:rPr>
          <w:lastRenderedPageBreak/>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i&lt;arr.length; i++){  </w:t>
        </w:r>
      </w:ins>
    </w:p>
    <w:p w:rsidR="00C17994" w:rsidRPr="00C17994" w:rsidRDefault="00C17994" w:rsidP="00C17994">
      <w:pPr>
        <w:numPr>
          <w:ilvl w:val="0"/>
          <w:numId w:val="19"/>
        </w:numPr>
        <w:shd w:val="clear" w:color="auto" w:fill="FFFFFF"/>
        <w:spacing w:after="0" w:line="315" w:lineRule="atLeast"/>
        <w:ind w:left="0"/>
        <w:rPr>
          <w:ins w:id="738" w:author="Unknown"/>
          <w:rFonts w:ascii="Verdana" w:eastAsia="Times New Roman" w:hAnsi="Verdana" w:cs="Times New Roman"/>
          <w:color w:val="000000"/>
          <w:sz w:val="20"/>
          <w:szCs w:val="20"/>
          <w:lang w:eastAsia="en-IN"/>
        </w:rPr>
      </w:pPr>
      <w:ins w:id="73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j&lt;arr[i].length; j++){  </w:t>
        </w:r>
      </w:ins>
    </w:p>
    <w:p w:rsidR="00C17994" w:rsidRPr="00C17994" w:rsidRDefault="00C17994" w:rsidP="00C17994">
      <w:pPr>
        <w:numPr>
          <w:ilvl w:val="0"/>
          <w:numId w:val="19"/>
        </w:numPr>
        <w:shd w:val="clear" w:color="auto" w:fill="FFFFFF"/>
        <w:spacing w:after="0" w:line="315" w:lineRule="atLeast"/>
        <w:ind w:left="0"/>
        <w:rPr>
          <w:ins w:id="740" w:author="Unknown"/>
          <w:rFonts w:ascii="Verdana" w:eastAsia="Times New Roman" w:hAnsi="Verdana" w:cs="Times New Roman"/>
          <w:color w:val="000000"/>
          <w:sz w:val="20"/>
          <w:szCs w:val="20"/>
          <w:lang w:eastAsia="en-IN"/>
        </w:rPr>
      </w:pPr>
      <w:ins w:id="741" w:author="Unknown">
        <w:r w:rsidRPr="00C17994">
          <w:rPr>
            <w:rFonts w:ascii="Verdana" w:eastAsia="Times New Roman" w:hAnsi="Verdana" w:cs="Times New Roman"/>
            <w:color w:val="000000"/>
            <w:sz w:val="20"/>
            <w:szCs w:val="20"/>
            <w:bdr w:val="none" w:sz="0" w:space="0" w:color="auto" w:frame="1"/>
            <w:lang w:eastAsia="en-IN"/>
          </w:rPr>
          <w:t>                System.out.print(arr[i][j]+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42" w:author="Unknown"/>
          <w:rFonts w:ascii="Verdana" w:eastAsia="Times New Roman" w:hAnsi="Verdana" w:cs="Times New Roman"/>
          <w:color w:val="000000"/>
          <w:sz w:val="20"/>
          <w:szCs w:val="20"/>
          <w:lang w:eastAsia="en-IN"/>
        </w:rPr>
      </w:pPr>
      <w:ins w:id="743"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0" w:line="315" w:lineRule="atLeast"/>
        <w:ind w:left="0"/>
        <w:rPr>
          <w:ins w:id="744" w:author="Unknown"/>
          <w:rFonts w:ascii="Verdana" w:eastAsia="Times New Roman" w:hAnsi="Verdana" w:cs="Times New Roman"/>
          <w:color w:val="000000"/>
          <w:sz w:val="20"/>
          <w:szCs w:val="20"/>
          <w:lang w:eastAsia="en-IN"/>
        </w:rPr>
      </w:pPr>
      <w:ins w:id="745" w:author="Unknown">
        <w:r w:rsidRPr="00C17994">
          <w:rPr>
            <w:rFonts w:ascii="Verdana" w:eastAsia="Times New Roman" w:hAnsi="Verdana" w:cs="Times New Roman"/>
            <w:color w:val="000000"/>
            <w:sz w:val="20"/>
            <w:szCs w:val="20"/>
            <w:bdr w:val="none" w:sz="0" w:space="0" w:color="auto" w:frame="1"/>
            <w:lang w:eastAsia="en-IN"/>
          </w:rPr>
          <w:t>            System.out.println();</w:t>
        </w:r>
        <w:r w:rsidRPr="00C17994">
          <w:rPr>
            <w:rFonts w:ascii="Verdana" w:eastAsia="Times New Roman" w:hAnsi="Verdana" w:cs="Times New Roman"/>
            <w:color w:val="008200"/>
            <w:sz w:val="20"/>
            <w:lang w:eastAsia="en-IN"/>
          </w:rPr>
          <w:t>//new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19"/>
        </w:numPr>
        <w:shd w:val="clear" w:color="auto" w:fill="FFFFFF"/>
        <w:spacing w:after="0" w:line="315" w:lineRule="atLeast"/>
        <w:ind w:left="0"/>
        <w:rPr>
          <w:ins w:id="746" w:author="Unknown"/>
          <w:rFonts w:ascii="Verdana" w:eastAsia="Times New Roman" w:hAnsi="Verdana" w:cs="Times New Roman"/>
          <w:color w:val="000000"/>
          <w:sz w:val="20"/>
          <w:szCs w:val="20"/>
          <w:lang w:eastAsia="en-IN"/>
        </w:rPr>
      </w:pPr>
      <w:ins w:id="747"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0" w:line="315" w:lineRule="atLeast"/>
        <w:ind w:left="0"/>
        <w:rPr>
          <w:ins w:id="748" w:author="Unknown"/>
          <w:rFonts w:ascii="Verdana" w:eastAsia="Times New Roman" w:hAnsi="Verdana" w:cs="Times New Roman"/>
          <w:color w:val="000000"/>
          <w:sz w:val="20"/>
          <w:szCs w:val="20"/>
          <w:lang w:eastAsia="en-IN"/>
        </w:rPr>
      </w:pPr>
      <w:ins w:id="749"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19"/>
        </w:numPr>
        <w:shd w:val="clear" w:color="auto" w:fill="FFFFFF"/>
        <w:spacing w:after="120" w:line="315" w:lineRule="atLeast"/>
        <w:ind w:left="0"/>
        <w:rPr>
          <w:ins w:id="750" w:author="Unknown"/>
          <w:rFonts w:ascii="Verdana" w:eastAsia="Times New Roman" w:hAnsi="Verdana" w:cs="Times New Roman"/>
          <w:color w:val="000000"/>
          <w:sz w:val="20"/>
          <w:szCs w:val="20"/>
          <w:lang w:eastAsia="en-IN"/>
        </w:rPr>
      </w:pPr>
      <w:ins w:id="75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752" w:author="Unknown"/>
          <w:rFonts w:ascii="Times New Roman" w:eastAsia="Times New Roman" w:hAnsi="Times New Roman" w:cs="Times New Roman"/>
          <w:sz w:val="24"/>
          <w:szCs w:val="24"/>
          <w:lang w:eastAsia="en-IN"/>
        </w:rPr>
      </w:pPr>
      <w:ins w:id="75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"http://www.javatpoint.com/opr/test.jsp?filename=TestJaggedArray"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754" w:author="Unknown"/>
          <w:rFonts w:ascii="Verdana" w:eastAsia="Times New Roman" w:hAnsi="Verdana" w:cs="Times New Roman"/>
          <w:color w:val="000000"/>
          <w:sz w:val="20"/>
          <w:szCs w:val="20"/>
          <w:lang w:eastAsia="en-IN"/>
        </w:rPr>
      </w:pPr>
      <w:ins w:id="75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6" w:author="Unknown"/>
          <w:rFonts w:ascii="Courier New" w:eastAsia="Times New Roman" w:hAnsi="Courier New" w:cs="Courier New"/>
          <w:color w:val="000000"/>
          <w:sz w:val="20"/>
          <w:szCs w:val="20"/>
          <w:lang w:eastAsia="en-IN"/>
        </w:rPr>
      </w:pPr>
      <w:ins w:id="757" w:author="Unknown">
        <w:r w:rsidRPr="00C17994">
          <w:rPr>
            <w:rFonts w:ascii="Courier New" w:eastAsia="Times New Roman" w:hAnsi="Courier New" w:cs="Courier New"/>
            <w:color w:val="000000"/>
            <w:sz w:val="20"/>
            <w:szCs w:val="20"/>
            <w:lang w:eastAsia="en-IN"/>
          </w:rPr>
          <w:t xml:space="preserve">0 1 2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8" w:author="Unknown"/>
          <w:rFonts w:ascii="Courier New" w:eastAsia="Times New Roman" w:hAnsi="Courier New" w:cs="Courier New"/>
          <w:color w:val="000000"/>
          <w:sz w:val="20"/>
          <w:szCs w:val="20"/>
          <w:lang w:eastAsia="en-IN"/>
        </w:rPr>
      </w:pPr>
      <w:ins w:id="759" w:author="Unknown">
        <w:r w:rsidRPr="00C17994">
          <w:rPr>
            <w:rFonts w:ascii="Courier New" w:eastAsia="Times New Roman" w:hAnsi="Courier New" w:cs="Courier New"/>
            <w:color w:val="000000"/>
            <w:sz w:val="20"/>
            <w:szCs w:val="20"/>
            <w:lang w:eastAsia="en-IN"/>
          </w:rPr>
          <w:t xml:space="preserve">3 4 5 6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urier New" w:eastAsia="Times New Roman" w:hAnsi="Courier New" w:cs="Courier New"/>
          <w:color w:val="000000"/>
          <w:sz w:val="20"/>
          <w:szCs w:val="20"/>
          <w:lang w:eastAsia="en-IN"/>
        </w:rPr>
      </w:pPr>
      <w:ins w:id="761" w:author="Unknown">
        <w:r w:rsidRPr="00C17994">
          <w:rPr>
            <w:rFonts w:ascii="Courier New" w:eastAsia="Times New Roman" w:hAnsi="Courier New" w:cs="Courier New"/>
            <w:color w:val="000000"/>
            <w:sz w:val="20"/>
            <w:szCs w:val="20"/>
            <w:lang w:eastAsia="en-IN"/>
          </w:rPr>
          <w:t xml:space="preserve">7 8 </w:t>
        </w:r>
      </w:ins>
    </w:p>
    <w:p w:rsidR="00C17994" w:rsidRPr="00C17994" w:rsidRDefault="00584E14" w:rsidP="00C17994">
      <w:pPr>
        <w:spacing w:after="0" w:line="240" w:lineRule="auto"/>
        <w:rPr>
          <w:ins w:id="762" w:author="Unknown"/>
          <w:rFonts w:ascii="Times New Roman" w:eastAsia="Times New Roman" w:hAnsi="Times New Roman" w:cs="Times New Roman"/>
          <w:sz w:val="24"/>
          <w:szCs w:val="24"/>
          <w:lang w:eastAsia="en-IN"/>
        </w:rPr>
      </w:pPr>
      <w:ins w:id="763" w:author="Unknown">
        <w:r w:rsidRPr="00584E14">
          <w:rPr>
            <w:rFonts w:ascii="Times New Roman" w:eastAsia="Times New Roman" w:hAnsi="Times New Roman" w:cs="Times New Roman"/>
            <w:sz w:val="24"/>
            <w:szCs w:val="24"/>
            <w:lang w:eastAsia="en-IN"/>
          </w:rPr>
          <w:pict>
            <v:rect id="_x0000_i1032"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764" w:author="Unknown"/>
          <w:rFonts w:ascii="Helvetica" w:eastAsia="Times New Roman" w:hAnsi="Helvetica" w:cs="Helvetica"/>
          <w:color w:val="610B38"/>
          <w:sz w:val="38"/>
          <w:szCs w:val="38"/>
          <w:lang w:eastAsia="en-IN"/>
        </w:rPr>
      </w:pPr>
      <w:ins w:id="765" w:author="Unknown">
        <w:r w:rsidRPr="00C17994">
          <w:rPr>
            <w:rFonts w:ascii="Helvetica" w:eastAsia="Times New Roman" w:hAnsi="Helvetica" w:cs="Helvetica"/>
            <w:color w:val="610B38"/>
            <w:sz w:val="38"/>
            <w:szCs w:val="38"/>
            <w:lang w:eastAsia="en-IN"/>
          </w:rPr>
          <w:t>What is the class name of Java array?</w:t>
        </w:r>
      </w:ins>
    </w:p>
    <w:p w:rsidR="00C17994" w:rsidRPr="00C17994" w:rsidRDefault="00C17994" w:rsidP="00C17994">
      <w:pPr>
        <w:shd w:val="clear" w:color="auto" w:fill="FFFFFF"/>
        <w:spacing w:before="100" w:beforeAutospacing="1" w:after="100" w:afterAutospacing="1" w:line="240" w:lineRule="auto"/>
        <w:rPr>
          <w:ins w:id="766" w:author="Unknown"/>
          <w:rFonts w:ascii="Verdana" w:eastAsia="Times New Roman" w:hAnsi="Verdana" w:cs="Times New Roman"/>
          <w:color w:val="000000"/>
          <w:sz w:val="20"/>
          <w:szCs w:val="20"/>
          <w:lang w:eastAsia="en-IN"/>
        </w:rPr>
      </w:pPr>
      <w:ins w:id="767" w:author="Unknown">
        <w:r w:rsidRPr="00C17994">
          <w:rPr>
            <w:rFonts w:ascii="Verdana" w:eastAsia="Times New Roman" w:hAnsi="Verdana" w:cs="Times New Roman"/>
            <w:color w:val="000000"/>
            <w:sz w:val="20"/>
            <w:szCs w:val="20"/>
            <w:lang w:eastAsia="en-IN"/>
          </w:rPr>
          <w:t>In Java, an array is an object. For array object, a proxy class is created whose name can be obtained by getClass().getName() method on the object.</w:t>
        </w:r>
      </w:ins>
    </w:p>
    <w:p w:rsidR="00C17994" w:rsidRPr="00C17994" w:rsidRDefault="00C17994" w:rsidP="00C17994">
      <w:pPr>
        <w:numPr>
          <w:ilvl w:val="0"/>
          <w:numId w:val="20"/>
        </w:numPr>
        <w:shd w:val="clear" w:color="auto" w:fill="FFFFFF"/>
        <w:spacing w:after="0" w:line="315" w:lineRule="atLeast"/>
        <w:ind w:left="0"/>
        <w:rPr>
          <w:ins w:id="768" w:author="Unknown"/>
          <w:rFonts w:ascii="Verdana" w:eastAsia="Times New Roman" w:hAnsi="Verdana" w:cs="Times New Roman"/>
          <w:color w:val="000000"/>
          <w:sz w:val="20"/>
          <w:szCs w:val="20"/>
          <w:lang w:eastAsia="en-IN"/>
        </w:rPr>
      </w:pPr>
      <w:ins w:id="769" w:author="Unknown">
        <w:r w:rsidRPr="00C17994">
          <w:rPr>
            <w:rFonts w:ascii="Verdana" w:eastAsia="Times New Roman" w:hAnsi="Verdana" w:cs="Times New Roman"/>
            <w:color w:val="008200"/>
            <w:sz w:val="20"/>
            <w:lang w:eastAsia="en-IN"/>
          </w:rPr>
          <w:t>//Java Program to get the class name of array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0" w:author="Unknown"/>
          <w:rFonts w:ascii="Verdana" w:eastAsia="Times New Roman" w:hAnsi="Verdana" w:cs="Times New Roman"/>
          <w:color w:val="000000"/>
          <w:sz w:val="20"/>
          <w:szCs w:val="20"/>
          <w:lang w:eastAsia="en-IN"/>
        </w:rPr>
      </w:pPr>
      <w:ins w:id="771"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Testarray4{  </w:t>
        </w:r>
      </w:ins>
    </w:p>
    <w:p w:rsidR="00C17994" w:rsidRPr="00C17994" w:rsidRDefault="00C17994" w:rsidP="00C17994">
      <w:pPr>
        <w:numPr>
          <w:ilvl w:val="0"/>
          <w:numId w:val="20"/>
        </w:numPr>
        <w:shd w:val="clear" w:color="auto" w:fill="FFFFFF"/>
        <w:spacing w:after="0" w:line="315" w:lineRule="atLeast"/>
        <w:ind w:left="0"/>
        <w:rPr>
          <w:ins w:id="772" w:author="Unknown"/>
          <w:rFonts w:ascii="Verdana" w:eastAsia="Times New Roman" w:hAnsi="Verdana" w:cs="Times New Roman"/>
          <w:color w:val="000000"/>
          <w:sz w:val="20"/>
          <w:szCs w:val="20"/>
          <w:lang w:eastAsia="en-IN"/>
        </w:rPr>
      </w:pPr>
      <w:ins w:id="77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0"/>
        </w:numPr>
        <w:shd w:val="clear" w:color="auto" w:fill="FFFFFF"/>
        <w:spacing w:after="0" w:line="315" w:lineRule="atLeast"/>
        <w:ind w:left="0"/>
        <w:rPr>
          <w:ins w:id="774" w:author="Unknown"/>
          <w:rFonts w:ascii="Verdana" w:eastAsia="Times New Roman" w:hAnsi="Verdana" w:cs="Times New Roman"/>
          <w:color w:val="000000"/>
          <w:sz w:val="20"/>
          <w:szCs w:val="20"/>
          <w:lang w:eastAsia="en-IN"/>
        </w:rPr>
      </w:pPr>
      <w:ins w:id="775" w:author="Unknown">
        <w:r w:rsidRPr="00C17994">
          <w:rPr>
            <w:rFonts w:ascii="Verdana" w:eastAsia="Times New Roman" w:hAnsi="Verdana" w:cs="Times New Roman"/>
            <w:color w:val="008200"/>
            <w:sz w:val="20"/>
            <w:lang w:eastAsia="en-IN"/>
          </w:rPr>
          <w:t>//declaration and initialization of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6" w:author="Unknown"/>
          <w:rFonts w:ascii="Verdana" w:eastAsia="Times New Roman" w:hAnsi="Verdana" w:cs="Times New Roman"/>
          <w:color w:val="000000"/>
          <w:sz w:val="20"/>
          <w:szCs w:val="20"/>
          <w:lang w:eastAsia="en-IN"/>
        </w:rPr>
      </w:pPr>
      <w:ins w:id="77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78" w:author="Unknown"/>
          <w:rFonts w:ascii="Verdana" w:eastAsia="Times New Roman" w:hAnsi="Verdana" w:cs="Times New Roman"/>
          <w:color w:val="000000"/>
          <w:sz w:val="20"/>
          <w:szCs w:val="20"/>
          <w:lang w:eastAsia="en-IN"/>
        </w:rPr>
      </w:pPr>
      <w:ins w:id="779" w:author="Unknown">
        <w:r w:rsidRPr="00C17994">
          <w:rPr>
            <w:rFonts w:ascii="Verdana" w:eastAsia="Times New Roman" w:hAnsi="Verdana" w:cs="Times New Roman"/>
            <w:color w:val="008200"/>
            <w:sz w:val="20"/>
            <w:lang w:eastAsia="en-IN"/>
          </w:rPr>
          <w:t>//getting the class name of Java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80" w:author="Unknown"/>
          <w:rFonts w:ascii="Verdana" w:eastAsia="Times New Roman" w:hAnsi="Verdana" w:cs="Times New Roman"/>
          <w:color w:val="000000"/>
          <w:sz w:val="20"/>
          <w:szCs w:val="20"/>
          <w:lang w:eastAsia="en-IN"/>
        </w:rPr>
      </w:pPr>
      <w:ins w:id="781" w:author="Unknown">
        <w:r w:rsidRPr="00C17994">
          <w:rPr>
            <w:rFonts w:ascii="Verdana" w:eastAsia="Times New Roman" w:hAnsi="Verdana" w:cs="Times New Roman"/>
            <w:color w:val="000000"/>
            <w:sz w:val="20"/>
            <w:szCs w:val="20"/>
            <w:bdr w:val="none" w:sz="0" w:space="0" w:color="auto" w:frame="1"/>
            <w:lang w:eastAsia="en-IN"/>
          </w:rPr>
          <w:t>Class c=arr.getClass();  </w:t>
        </w:r>
      </w:ins>
    </w:p>
    <w:p w:rsidR="00C17994" w:rsidRPr="00C17994" w:rsidRDefault="00C17994" w:rsidP="00C17994">
      <w:pPr>
        <w:numPr>
          <w:ilvl w:val="0"/>
          <w:numId w:val="20"/>
        </w:numPr>
        <w:shd w:val="clear" w:color="auto" w:fill="FFFFFF"/>
        <w:spacing w:after="0" w:line="315" w:lineRule="atLeast"/>
        <w:ind w:left="0"/>
        <w:rPr>
          <w:ins w:id="782" w:author="Unknown"/>
          <w:rFonts w:ascii="Verdana" w:eastAsia="Times New Roman" w:hAnsi="Verdana" w:cs="Times New Roman"/>
          <w:color w:val="000000"/>
          <w:sz w:val="20"/>
          <w:szCs w:val="20"/>
          <w:lang w:eastAsia="en-IN"/>
        </w:rPr>
      </w:pPr>
      <w:ins w:id="783" w:author="Unknown">
        <w:r w:rsidRPr="00C17994">
          <w:rPr>
            <w:rFonts w:ascii="Verdana" w:eastAsia="Times New Roman" w:hAnsi="Verdana" w:cs="Times New Roman"/>
            <w:color w:val="000000"/>
            <w:sz w:val="20"/>
            <w:szCs w:val="20"/>
            <w:bdr w:val="none" w:sz="0" w:space="0" w:color="auto" w:frame="1"/>
            <w:lang w:eastAsia="en-IN"/>
          </w:rPr>
          <w:t>String name=c.getName();  </w:t>
        </w:r>
      </w:ins>
    </w:p>
    <w:p w:rsidR="00C17994" w:rsidRPr="00C17994" w:rsidRDefault="00C17994" w:rsidP="00C17994">
      <w:pPr>
        <w:numPr>
          <w:ilvl w:val="0"/>
          <w:numId w:val="20"/>
        </w:numPr>
        <w:shd w:val="clear" w:color="auto" w:fill="FFFFFF"/>
        <w:spacing w:after="0" w:line="315" w:lineRule="atLeast"/>
        <w:ind w:left="0"/>
        <w:rPr>
          <w:ins w:id="784" w:author="Unknown"/>
          <w:rFonts w:ascii="Verdana" w:eastAsia="Times New Roman" w:hAnsi="Verdana" w:cs="Times New Roman"/>
          <w:color w:val="000000"/>
          <w:sz w:val="20"/>
          <w:szCs w:val="20"/>
          <w:lang w:eastAsia="en-IN"/>
        </w:rPr>
      </w:pPr>
      <w:ins w:id="785" w:author="Unknown">
        <w:r w:rsidRPr="00C17994">
          <w:rPr>
            <w:rFonts w:ascii="Verdana" w:eastAsia="Times New Roman" w:hAnsi="Verdana" w:cs="Times New Roman"/>
            <w:color w:val="008200"/>
            <w:sz w:val="20"/>
            <w:lang w:eastAsia="en-IN"/>
          </w:rPr>
          <w:t>//printing the class name of Java array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0" w:line="315" w:lineRule="atLeast"/>
        <w:ind w:left="0"/>
        <w:rPr>
          <w:ins w:id="786" w:author="Unknown"/>
          <w:rFonts w:ascii="Verdana" w:eastAsia="Times New Roman" w:hAnsi="Verdana" w:cs="Times New Roman"/>
          <w:color w:val="000000"/>
          <w:sz w:val="20"/>
          <w:szCs w:val="20"/>
          <w:lang w:eastAsia="en-IN"/>
        </w:rPr>
      </w:pPr>
      <w:ins w:id="787" w:author="Unknown">
        <w:r w:rsidRPr="00C17994">
          <w:rPr>
            <w:rFonts w:ascii="Verdana" w:eastAsia="Times New Roman" w:hAnsi="Verdana" w:cs="Times New Roman"/>
            <w:color w:val="000000"/>
            <w:sz w:val="20"/>
            <w:szCs w:val="20"/>
            <w:bdr w:val="none" w:sz="0" w:space="0" w:color="auto" w:frame="1"/>
            <w:lang w:eastAsia="en-IN"/>
          </w:rPr>
          <w:t>System.out.println(name);  </w:t>
        </w:r>
      </w:ins>
    </w:p>
    <w:p w:rsidR="00C17994" w:rsidRPr="00C17994" w:rsidRDefault="00C17994" w:rsidP="00C17994">
      <w:pPr>
        <w:numPr>
          <w:ilvl w:val="0"/>
          <w:numId w:val="20"/>
        </w:numPr>
        <w:shd w:val="clear" w:color="auto" w:fill="FFFFFF"/>
        <w:spacing w:after="0" w:line="315" w:lineRule="atLeast"/>
        <w:ind w:left="0"/>
        <w:rPr>
          <w:ins w:id="788" w:author="Unknown"/>
          <w:rFonts w:ascii="Verdana" w:eastAsia="Times New Roman" w:hAnsi="Verdana" w:cs="Times New Roman"/>
          <w:color w:val="000000"/>
          <w:sz w:val="20"/>
          <w:szCs w:val="20"/>
          <w:lang w:eastAsia="en-IN"/>
        </w:rPr>
      </w:pPr>
      <w:ins w:id="78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0"/>
        </w:numPr>
        <w:shd w:val="clear" w:color="auto" w:fill="FFFFFF"/>
        <w:spacing w:after="120" w:line="315" w:lineRule="atLeast"/>
        <w:ind w:left="0"/>
        <w:rPr>
          <w:ins w:id="790" w:author="Unknown"/>
          <w:rFonts w:ascii="Verdana" w:eastAsia="Times New Roman" w:hAnsi="Verdana" w:cs="Times New Roman"/>
          <w:color w:val="000000"/>
          <w:sz w:val="20"/>
          <w:szCs w:val="20"/>
          <w:lang w:eastAsia="en-IN"/>
        </w:rPr>
      </w:pPr>
      <w:ins w:id="79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792" w:author="Unknown"/>
          <w:rFonts w:ascii="Times New Roman" w:eastAsia="Times New Roman" w:hAnsi="Times New Roman" w:cs="Times New Roman"/>
          <w:sz w:val="24"/>
          <w:szCs w:val="24"/>
          <w:lang w:eastAsia="en-IN"/>
        </w:rPr>
      </w:pPr>
      <w:ins w:id="79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"http://www.javatpoint.com/opr/test.jsp?filename=Testarray4"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794" w:author="Unknown"/>
          <w:rFonts w:ascii="Verdana" w:eastAsia="Times New Roman" w:hAnsi="Verdana" w:cs="Times New Roman"/>
          <w:color w:val="000000"/>
          <w:sz w:val="20"/>
          <w:szCs w:val="20"/>
          <w:lang w:eastAsia="en-IN"/>
        </w:rPr>
      </w:pPr>
      <w:ins w:id="79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6" w:author="Unknown"/>
          <w:rFonts w:ascii="Courier New" w:eastAsia="Times New Roman" w:hAnsi="Courier New" w:cs="Courier New"/>
          <w:color w:val="000000"/>
          <w:sz w:val="20"/>
          <w:szCs w:val="20"/>
          <w:lang w:eastAsia="en-IN"/>
        </w:rPr>
      </w:pPr>
      <w:ins w:id="797" w:author="Unknown">
        <w:r w:rsidRPr="00C17994">
          <w:rPr>
            <w:rFonts w:ascii="Courier New" w:eastAsia="Times New Roman" w:hAnsi="Courier New" w:cs="Courier New"/>
            <w:color w:val="000000"/>
            <w:sz w:val="20"/>
            <w:szCs w:val="20"/>
            <w:lang w:eastAsia="en-IN"/>
          </w:rPr>
          <w:t>I</w:t>
        </w:r>
      </w:ins>
    </w:p>
    <w:p w:rsidR="00C17994" w:rsidRPr="00C17994" w:rsidRDefault="00584E14" w:rsidP="00C17994">
      <w:pPr>
        <w:spacing w:after="0" w:line="240" w:lineRule="auto"/>
        <w:rPr>
          <w:ins w:id="798" w:author="Unknown"/>
          <w:rFonts w:ascii="Times New Roman" w:eastAsia="Times New Roman" w:hAnsi="Times New Roman" w:cs="Times New Roman"/>
          <w:sz w:val="24"/>
          <w:szCs w:val="24"/>
          <w:lang w:eastAsia="en-IN"/>
        </w:rPr>
      </w:pPr>
      <w:ins w:id="799" w:author="Unknown">
        <w:r w:rsidRPr="00584E14">
          <w:rPr>
            <w:rFonts w:ascii="Times New Roman" w:eastAsia="Times New Roman" w:hAnsi="Times New Roman" w:cs="Times New Roman"/>
            <w:sz w:val="24"/>
            <w:szCs w:val="24"/>
            <w:lang w:eastAsia="en-IN"/>
          </w:rPr>
          <w:pict>
            <v:rect id="_x0000_i1033" style="width:0;height:.75pt" o:hralign="center" o:hrstd="t" o:hrnoshade="t" o:hr="t" fillcolor="#d4d4d4" stroked="f"/>
          </w:pict>
        </w:r>
      </w:ins>
    </w:p>
    <w:p w:rsidR="00096138" w:rsidRDefault="00096138" w:rsidP="00C179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096138" w:rsidRDefault="00096138" w:rsidP="00C179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C17994" w:rsidRPr="00C17994" w:rsidRDefault="00C17994" w:rsidP="00C17994">
      <w:pPr>
        <w:shd w:val="clear" w:color="auto" w:fill="FFFFFF"/>
        <w:spacing w:before="100" w:beforeAutospacing="1" w:after="100" w:afterAutospacing="1" w:line="312" w:lineRule="atLeast"/>
        <w:outlineLvl w:val="1"/>
        <w:rPr>
          <w:ins w:id="800" w:author="Unknown"/>
          <w:rFonts w:ascii="Helvetica" w:eastAsia="Times New Roman" w:hAnsi="Helvetica" w:cs="Helvetica"/>
          <w:color w:val="610B38"/>
          <w:sz w:val="38"/>
          <w:szCs w:val="38"/>
          <w:lang w:eastAsia="en-IN"/>
        </w:rPr>
      </w:pPr>
      <w:ins w:id="801" w:author="Unknown">
        <w:r w:rsidRPr="00C17994">
          <w:rPr>
            <w:rFonts w:ascii="Helvetica" w:eastAsia="Times New Roman" w:hAnsi="Helvetica" w:cs="Helvetica"/>
            <w:color w:val="610B38"/>
            <w:sz w:val="38"/>
            <w:szCs w:val="38"/>
            <w:lang w:eastAsia="en-IN"/>
          </w:rPr>
          <w:lastRenderedPageBreak/>
          <w:t>Copying a Java Array</w:t>
        </w:r>
      </w:ins>
    </w:p>
    <w:p w:rsidR="00C17994" w:rsidRPr="00C17994" w:rsidRDefault="00C17994" w:rsidP="00C17994">
      <w:pPr>
        <w:shd w:val="clear" w:color="auto" w:fill="FFFFFF"/>
        <w:spacing w:before="100" w:beforeAutospacing="1" w:after="100" w:afterAutospacing="1" w:line="240" w:lineRule="auto"/>
        <w:rPr>
          <w:ins w:id="802" w:author="Unknown"/>
          <w:rFonts w:ascii="Verdana" w:eastAsia="Times New Roman" w:hAnsi="Verdana" w:cs="Times New Roman"/>
          <w:color w:val="000000"/>
          <w:sz w:val="20"/>
          <w:szCs w:val="20"/>
          <w:lang w:eastAsia="en-IN"/>
        </w:rPr>
      </w:pPr>
      <w:ins w:id="803" w:author="Unknown">
        <w:r w:rsidRPr="00C17994">
          <w:rPr>
            <w:rFonts w:ascii="Verdana" w:eastAsia="Times New Roman" w:hAnsi="Verdana" w:cs="Times New Roman"/>
            <w:color w:val="000000"/>
            <w:sz w:val="20"/>
            <w:szCs w:val="20"/>
            <w:lang w:eastAsia="en-IN"/>
          </w:rPr>
          <w:t>We can copy an array to another by the arraycopy() method of System class.</w:t>
        </w:r>
      </w:ins>
    </w:p>
    <w:p w:rsidR="00C17994" w:rsidRPr="00C17994" w:rsidRDefault="00C17994" w:rsidP="00C17994">
      <w:pPr>
        <w:shd w:val="clear" w:color="auto" w:fill="FFFFFF"/>
        <w:spacing w:before="100" w:beforeAutospacing="1" w:after="100" w:afterAutospacing="1" w:line="240" w:lineRule="auto"/>
        <w:rPr>
          <w:ins w:id="804" w:author="Unknown"/>
          <w:rFonts w:ascii="Verdana" w:eastAsia="Times New Roman" w:hAnsi="Verdana" w:cs="Times New Roman"/>
          <w:color w:val="000000"/>
          <w:sz w:val="20"/>
          <w:szCs w:val="20"/>
          <w:lang w:eastAsia="en-IN"/>
        </w:rPr>
      </w:pPr>
      <w:ins w:id="805" w:author="Unknown">
        <w:r w:rsidRPr="00C17994">
          <w:rPr>
            <w:rFonts w:ascii="Verdana" w:eastAsia="Times New Roman" w:hAnsi="Verdana" w:cs="Times New Roman"/>
            <w:b/>
            <w:bCs/>
            <w:color w:val="000000"/>
            <w:sz w:val="20"/>
            <w:lang w:eastAsia="en-IN"/>
          </w:rPr>
          <w:t>Syntax of arraycopy method</w:t>
        </w:r>
      </w:ins>
    </w:p>
    <w:p w:rsidR="00C17994" w:rsidRPr="00C17994" w:rsidRDefault="00C17994" w:rsidP="00C17994">
      <w:pPr>
        <w:numPr>
          <w:ilvl w:val="0"/>
          <w:numId w:val="21"/>
        </w:numPr>
        <w:shd w:val="clear" w:color="auto" w:fill="FFFFFF"/>
        <w:spacing w:after="0" w:line="315" w:lineRule="atLeast"/>
        <w:ind w:left="0"/>
        <w:rPr>
          <w:ins w:id="806" w:author="Unknown"/>
          <w:rFonts w:ascii="Verdana" w:eastAsia="Times New Roman" w:hAnsi="Verdana" w:cs="Times New Roman"/>
          <w:color w:val="000000"/>
          <w:sz w:val="20"/>
          <w:szCs w:val="20"/>
          <w:lang w:eastAsia="en-IN"/>
        </w:rPr>
      </w:pPr>
      <w:ins w:id="807"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arraycopy(  </w:t>
        </w:r>
      </w:ins>
    </w:p>
    <w:p w:rsidR="00C17994" w:rsidRPr="00C17994" w:rsidRDefault="00C17994" w:rsidP="00C17994">
      <w:pPr>
        <w:numPr>
          <w:ilvl w:val="0"/>
          <w:numId w:val="21"/>
        </w:numPr>
        <w:shd w:val="clear" w:color="auto" w:fill="FFFFFF"/>
        <w:spacing w:after="0" w:line="315" w:lineRule="atLeast"/>
        <w:ind w:left="0"/>
        <w:rPr>
          <w:ins w:id="808" w:author="Unknown"/>
          <w:rFonts w:ascii="Verdana" w:eastAsia="Times New Roman" w:hAnsi="Verdana" w:cs="Times New Roman"/>
          <w:color w:val="000000"/>
          <w:sz w:val="20"/>
          <w:szCs w:val="20"/>
          <w:lang w:eastAsia="en-IN"/>
        </w:rPr>
      </w:pPr>
      <w:ins w:id="809" w:author="Unknown">
        <w:r w:rsidRPr="00C17994">
          <w:rPr>
            <w:rFonts w:ascii="Verdana" w:eastAsia="Times New Roman" w:hAnsi="Verdana" w:cs="Times New Roman"/>
            <w:color w:val="000000"/>
            <w:sz w:val="20"/>
            <w:szCs w:val="20"/>
            <w:bdr w:val="none" w:sz="0" w:space="0" w:color="auto" w:frame="1"/>
            <w:lang w:eastAsia="en-IN"/>
          </w:rPr>
          <w:t>Object src,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srcPos,Object dest,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destPos,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length  </w:t>
        </w:r>
      </w:ins>
    </w:p>
    <w:p w:rsidR="00C17994" w:rsidRPr="00C17994" w:rsidRDefault="00C17994" w:rsidP="00C17994">
      <w:pPr>
        <w:numPr>
          <w:ilvl w:val="0"/>
          <w:numId w:val="21"/>
        </w:numPr>
        <w:shd w:val="clear" w:color="auto" w:fill="FFFFFF"/>
        <w:spacing w:after="120" w:line="315" w:lineRule="atLeast"/>
        <w:ind w:left="0"/>
        <w:rPr>
          <w:ins w:id="810" w:author="Unknown"/>
          <w:rFonts w:ascii="Verdana" w:eastAsia="Times New Roman" w:hAnsi="Verdana" w:cs="Times New Roman"/>
          <w:color w:val="000000"/>
          <w:sz w:val="20"/>
          <w:szCs w:val="20"/>
          <w:lang w:eastAsia="en-IN"/>
        </w:rPr>
      </w:pPr>
      <w:ins w:id="81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312" w:lineRule="atLeast"/>
        <w:outlineLvl w:val="2"/>
        <w:rPr>
          <w:ins w:id="812" w:author="Unknown"/>
          <w:rFonts w:ascii="Helvetica" w:eastAsia="Times New Roman" w:hAnsi="Helvetica" w:cs="Helvetica"/>
          <w:color w:val="610B4B"/>
          <w:sz w:val="32"/>
          <w:szCs w:val="32"/>
          <w:lang w:eastAsia="en-IN"/>
        </w:rPr>
      </w:pPr>
      <w:ins w:id="813" w:author="Unknown">
        <w:r w:rsidRPr="00C17994">
          <w:rPr>
            <w:rFonts w:ascii="Helvetica" w:eastAsia="Times New Roman" w:hAnsi="Helvetica" w:cs="Helvetica"/>
            <w:color w:val="610B4B"/>
            <w:sz w:val="32"/>
            <w:szCs w:val="32"/>
            <w:lang w:eastAsia="en-IN"/>
          </w:rPr>
          <w:t>Example of Copying an Array in Java</w:t>
        </w:r>
      </w:ins>
    </w:p>
    <w:p w:rsidR="00C17994" w:rsidRPr="00C17994" w:rsidRDefault="00C17994" w:rsidP="00C17994">
      <w:pPr>
        <w:numPr>
          <w:ilvl w:val="0"/>
          <w:numId w:val="22"/>
        </w:numPr>
        <w:shd w:val="clear" w:color="auto" w:fill="FFFFFF"/>
        <w:spacing w:after="0" w:line="315" w:lineRule="atLeast"/>
        <w:ind w:left="0"/>
        <w:rPr>
          <w:ins w:id="814" w:author="Unknown"/>
          <w:rFonts w:ascii="Verdana" w:eastAsia="Times New Roman" w:hAnsi="Verdana" w:cs="Times New Roman"/>
          <w:color w:val="000000"/>
          <w:sz w:val="20"/>
          <w:szCs w:val="20"/>
          <w:lang w:eastAsia="en-IN"/>
        </w:rPr>
      </w:pPr>
      <w:ins w:id="815" w:author="Unknown">
        <w:r w:rsidRPr="00C17994">
          <w:rPr>
            <w:rFonts w:ascii="Verdana" w:eastAsia="Times New Roman" w:hAnsi="Verdana" w:cs="Times New Roman"/>
            <w:color w:val="008200"/>
            <w:sz w:val="20"/>
            <w:lang w:eastAsia="en-IN"/>
          </w:rPr>
          <w:t>//Java Program to copy a source array into a destination array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16" w:author="Unknown"/>
          <w:rFonts w:ascii="Verdana" w:eastAsia="Times New Roman" w:hAnsi="Verdana" w:cs="Times New Roman"/>
          <w:color w:val="000000"/>
          <w:sz w:val="20"/>
          <w:szCs w:val="20"/>
          <w:lang w:eastAsia="en-IN"/>
        </w:rPr>
      </w:pPr>
      <w:ins w:id="81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TestArrayCopyDemo {  </w:t>
        </w:r>
      </w:ins>
    </w:p>
    <w:p w:rsidR="00C17994" w:rsidRPr="00C17994" w:rsidRDefault="00C17994" w:rsidP="00C17994">
      <w:pPr>
        <w:numPr>
          <w:ilvl w:val="0"/>
          <w:numId w:val="22"/>
        </w:numPr>
        <w:shd w:val="clear" w:color="auto" w:fill="FFFFFF"/>
        <w:spacing w:after="0" w:line="315" w:lineRule="atLeast"/>
        <w:ind w:left="0"/>
        <w:rPr>
          <w:ins w:id="818" w:author="Unknown"/>
          <w:rFonts w:ascii="Verdana" w:eastAsia="Times New Roman" w:hAnsi="Verdana" w:cs="Times New Roman"/>
          <w:color w:val="000000"/>
          <w:sz w:val="20"/>
          <w:szCs w:val="20"/>
          <w:lang w:eastAsia="en-IN"/>
        </w:rPr>
      </w:pPr>
      <w:ins w:id="81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  </w:t>
        </w:r>
      </w:ins>
    </w:p>
    <w:p w:rsidR="00C17994" w:rsidRPr="00C17994" w:rsidRDefault="00C17994" w:rsidP="00C17994">
      <w:pPr>
        <w:numPr>
          <w:ilvl w:val="0"/>
          <w:numId w:val="22"/>
        </w:numPr>
        <w:shd w:val="clear" w:color="auto" w:fill="FFFFFF"/>
        <w:spacing w:after="0" w:line="315" w:lineRule="atLeast"/>
        <w:ind w:left="0"/>
        <w:rPr>
          <w:ins w:id="820" w:author="Unknown"/>
          <w:rFonts w:ascii="Verdana" w:eastAsia="Times New Roman" w:hAnsi="Verdana" w:cs="Times New Roman"/>
          <w:color w:val="000000"/>
          <w:sz w:val="20"/>
          <w:szCs w:val="20"/>
          <w:lang w:eastAsia="en-IN"/>
        </w:rPr>
      </w:pPr>
      <w:ins w:id="82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source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2" w:author="Unknown"/>
          <w:rFonts w:ascii="Verdana" w:eastAsia="Times New Roman" w:hAnsi="Verdana" w:cs="Times New Roman"/>
          <w:color w:val="000000"/>
          <w:sz w:val="20"/>
          <w:szCs w:val="20"/>
          <w:lang w:eastAsia="en-IN"/>
        </w:rPr>
      </w:pPr>
      <w:ins w:id="823"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 copyFrom = { </w:t>
        </w:r>
        <w:r w:rsidRPr="00C17994">
          <w:rPr>
            <w:rFonts w:ascii="Verdana" w:eastAsia="Times New Roman" w:hAnsi="Verdana" w:cs="Times New Roman"/>
            <w:color w:val="0000FF"/>
            <w:sz w:val="20"/>
            <w:lang w:eastAsia="en-IN"/>
          </w:rPr>
          <w:t>'d'</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'a'</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'f'</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'f'</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4" w:author="Unknown"/>
          <w:rFonts w:ascii="Verdana" w:eastAsia="Times New Roman" w:hAnsi="Verdana" w:cs="Times New Roman"/>
          <w:color w:val="000000"/>
          <w:sz w:val="20"/>
          <w:szCs w:val="20"/>
          <w:lang w:eastAsia="en-IN"/>
        </w:rPr>
      </w:pPr>
      <w:ins w:id="82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'i'</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'n'</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'a'</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't'</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'e'</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00FF"/>
            <w:sz w:val="20"/>
            <w:lang w:eastAsia="en-IN"/>
          </w:rPr>
          <w:t>'d'</w:t>
        </w:r>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22"/>
        </w:numPr>
        <w:shd w:val="clear" w:color="auto" w:fill="FFFFFF"/>
        <w:spacing w:after="0" w:line="315" w:lineRule="atLeast"/>
        <w:ind w:left="0"/>
        <w:rPr>
          <w:ins w:id="826" w:author="Unknown"/>
          <w:rFonts w:ascii="Verdana" w:eastAsia="Times New Roman" w:hAnsi="Verdana" w:cs="Times New Roman"/>
          <w:color w:val="000000"/>
          <w:sz w:val="20"/>
          <w:szCs w:val="20"/>
          <w:lang w:eastAsia="en-IN"/>
        </w:rPr>
      </w:pPr>
      <w:ins w:id="827"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//declaring a destination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28" w:author="Unknown"/>
          <w:rFonts w:ascii="Verdana" w:eastAsia="Times New Roman" w:hAnsi="Verdana" w:cs="Times New Roman"/>
          <w:color w:val="000000"/>
          <w:sz w:val="20"/>
          <w:szCs w:val="20"/>
          <w:lang w:eastAsia="en-IN"/>
        </w:rPr>
      </w:pPr>
      <w:ins w:id="829"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 copyTo = </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char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0" w:author="Unknown"/>
          <w:rFonts w:ascii="Verdana" w:eastAsia="Times New Roman" w:hAnsi="Verdana" w:cs="Times New Roman"/>
          <w:color w:val="000000"/>
          <w:sz w:val="20"/>
          <w:szCs w:val="20"/>
          <w:lang w:eastAsia="en-IN"/>
        </w:rPr>
      </w:pPr>
      <w:ins w:id="831"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//copying array using System.arraycopy() method</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2" w:author="Unknown"/>
          <w:rFonts w:ascii="Verdana" w:eastAsia="Times New Roman" w:hAnsi="Verdana" w:cs="Times New Roman"/>
          <w:color w:val="000000"/>
          <w:sz w:val="20"/>
          <w:szCs w:val="20"/>
          <w:lang w:eastAsia="en-IN"/>
        </w:rPr>
      </w:pPr>
      <w:ins w:id="833" w:author="Unknown">
        <w:r w:rsidRPr="00C17994">
          <w:rPr>
            <w:rFonts w:ascii="Verdana" w:eastAsia="Times New Roman" w:hAnsi="Verdana" w:cs="Times New Roman"/>
            <w:color w:val="000000"/>
            <w:sz w:val="20"/>
            <w:szCs w:val="20"/>
            <w:bdr w:val="none" w:sz="0" w:space="0" w:color="auto" w:frame="1"/>
            <w:lang w:eastAsia="en-IN"/>
          </w:rPr>
          <w:t>        System.arraycopy(copyFrom, </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 copyTo, </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C00000"/>
            <w:sz w:val="20"/>
            <w:lang w:eastAsia="en-IN"/>
          </w:rPr>
          <w:t>7</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4" w:author="Unknown"/>
          <w:rFonts w:ascii="Verdana" w:eastAsia="Times New Roman" w:hAnsi="Verdana" w:cs="Times New Roman"/>
          <w:color w:val="000000"/>
          <w:sz w:val="20"/>
          <w:szCs w:val="20"/>
          <w:lang w:eastAsia="en-IN"/>
        </w:rPr>
      </w:pPr>
      <w:ins w:id="835" w:author="Unknown">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the destination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2"/>
        </w:numPr>
        <w:shd w:val="clear" w:color="auto" w:fill="FFFFFF"/>
        <w:spacing w:after="0" w:line="315" w:lineRule="atLeast"/>
        <w:ind w:left="0"/>
        <w:rPr>
          <w:ins w:id="836" w:author="Unknown"/>
          <w:rFonts w:ascii="Verdana" w:eastAsia="Times New Roman" w:hAnsi="Verdana" w:cs="Times New Roman"/>
          <w:color w:val="000000"/>
          <w:sz w:val="20"/>
          <w:szCs w:val="20"/>
          <w:lang w:eastAsia="en-IN"/>
        </w:rPr>
      </w:pPr>
      <w:ins w:id="837" w:author="Unknown">
        <w:r w:rsidRPr="00C17994">
          <w:rPr>
            <w:rFonts w:ascii="Verdana" w:eastAsia="Times New Roman" w:hAnsi="Verdana" w:cs="Times New Roman"/>
            <w:color w:val="000000"/>
            <w:sz w:val="20"/>
            <w:szCs w:val="20"/>
            <w:bdr w:val="none" w:sz="0" w:space="0" w:color="auto" w:frame="1"/>
            <w:lang w:eastAsia="en-IN"/>
          </w:rPr>
          <w:t>        System.out.println(String.valueOf(copyTo));  </w:t>
        </w:r>
      </w:ins>
    </w:p>
    <w:p w:rsidR="00C17994" w:rsidRPr="00C17994" w:rsidRDefault="00C17994" w:rsidP="00C17994">
      <w:pPr>
        <w:numPr>
          <w:ilvl w:val="0"/>
          <w:numId w:val="22"/>
        </w:numPr>
        <w:shd w:val="clear" w:color="auto" w:fill="FFFFFF"/>
        <w:spacing w:after="0" w:line="315" w:lineRule="atLeast"/>
        <w:ind w:left="0"/>
        <w:rPr>
          <w:ins w:id="838" w:author="Unknown"/>
          <w:rFonts w:ascii="Verdana" w:eastAsia="Times New Roman" w:hAnsi="Verdana" w:cs="Times New Roman"/>
          <w:color w:val="000000"/>
          <w:sz w:val="20"/>
          <w:szCs w:val="20"/>
          <w:lang w:eastAsia="en-IN"/>
        </w:rPr>
      </w:pPr>
      <w:ins w:id="839" w:author="Unknown">
        <w:r w:rsidRPr="00C17994">
          <w:rPr>
            <w:rFonts w:ascii="Verdana" w:eastAsia="Times New Roman" w:hAnsi="Verdana" w:cs="Times New Roman"/>
            <w:color w:val="000000"/>
            <w:sz w:val="20"/>
            <w:szCs w:val="20"/>
            <w:bdr w:val="none" w:sz="0" w:space="0" w:color="auto" w:frame="1"/>
            <w:lang w:eastAsia="en-IN"/>
          </w:rPr>
          <w:t>    }  </w:t>
        </w:r>
      </w:ins>
    </w:p>
    <w:p w:rsidR="00C17994" w:rsidRPr="00C17994" w:rsidRDefault="00C17994" w:rsidP="00C17994">
      <w:pPr>
        <w:numPr>
          <w:ilvl w:val="0"/>
          <w:numId w:val="22"/>
        </w:numPr>
        <w:shd w:val="clear" w:color="auto" w:fill="FFFFFF"/>
        <w:spacing w:after="120" w:line="315" w:lineRule="atLeast"/>
        <w:ind w:left="0"/>
        <w:rPr>
          <w:ins w:id="840" w:author="Unknown"/>
          <w:rFonts w:ascii="Verdana" w:eastAsia="Times New Roman" w:hAnsi="Verdana" w:cs="Times New Roman"/>
          <w:color w:val="000000"/>
          <w:sz w:val="20"/>
          <w:szCs w:val="20"/>
          <w:lang w:eastAsia="en-IN"/>
        </w:rPr>
      </w:pPr>
      <w:ins w:id="84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842" w:author="Unknown"/>
          <w:rFonts w:ascii="Times New Roman" w:eastAsia="Times New Roman" w:hAnsi="Times New Roman" w:cs="Times New Roman"/>
          <w:sz w:val="24"/>
          <w:szCs w:val="24"/>
          <w:lang w:eastAsia="en-IN"/>
        </w:rPr>
      </w:pPr>
      <w:ins w:id="843"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"http://www.javatpoint.com/opr/test.jsp?filename=TestArrayCopyDemo"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844" w:author="Unknown"/>
          <w:rFonts w:ascii="Verdana" w:eastAsia="Times New Roman" w:hAnsi="Verdana" w:cs="Times New Roman"/>
          <w:color w:val="000000"/>
          <w:sz w:val="20"/>
          <w:szCs w:val="20"/>
          <w:lang w:eastAsia="en-IN"/>
        </w:rPr>
      </w:pPr>
      <w:ins w:id="845"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6" w:author="Unknown"/>
          <w:rFonts w:ascii="Courier New" w:eastAsia="Times New Roman" w:hAnsi="Courier New" w:cs="Courier New"/>
          <w:color w:val="000000"/>
          <w:sz w:val="20"/>
          <w:szCs w:val="20"/>
          <w:lang w:eastAsia="en-IN"/>
        </w:rPr>
      </w:pPr>
      <w:ins w:id="847" w:author="Unknown">
        <w:r w:rsidRPr="00C17994">
          <w:rPr>
            <w:rFonts w:ascii="Courier New" w:eastAsia="Times New Roman" w:hAnsi="Courier New" w:cs="Courier New"/>
            <w:color w:val="000000"/>
            <w:sz w:val="20"/>
            <w:szCs w:val="20"/>
            <w:lang w:eastAsia="en-IN"/>
          </w:rPr>
          <w:t>caffein</w:t>
        </w:r>
      </w:ins>
    </w:p>
    <w:p w:rsidR="00C17994" w:rsidRPr="00C17994" w:rsidRDefault="00584E14" w:rsidP="00C17994">
      <w:pPr>
        <w:spacing w:after="0" w:line="240" w:lineRule="auto"/>
        <w:rPr>
          <w:ins w:id="848" w:author="Unknown"/>
          <w:rFonts w:ascii="Times New Roman" w:eastAsia="Times New Roman" w:hAnsi="Times New Roman" w:cs="Times New Roman"/>
          <w:sz w:val="24"/>
          <w:szCs w:val="24"/>
          <w:lang w:eastAsia="en-IN"/>
        </w:rPr>
      </w:pPr>
      <w:ins w:id="849" w:author="Unknown">
        <w:r w:rsidRPr="00584E14">
          <w:rPr>
            <w:rFonts w:ascii="Times New Roman" w:eastAsia="Times New Roman" w:hAnsi="Times New Roman" w:cs="Times New Roman"/>
            <w:sz w:val="24"/>
            <w:szCs w:val="24"/>
            <w:lang w:eastAsia="en-IN"/>
          </w:rPr>
          <w:pict>
            <v:rect id="_x0000_i1034" style="width:0;height:.75pt" o:hralign="center" o:hrstd="t" o:hrnoshade="t" o:hr="t" fillcolor="#d4d4d4" stroked="f"/>
          </w:pict>
        </w:r>
      </w:ins>
    </w:p>
    <w:p w:rsidR="00C17994" w:rsidRPr="00C17994" w:rsidRDefault="00C17994" w:rsidP="00C17994">
      <w:pPr>
        <w:shd w:val="clear" w:color="auto" w:fill="FFFFFF"/>
        <w:spacing w:before="100" w:beforeAutospacing="1" w:after="100" w:afterAutospacing="1" w:line="312" w:lineRule="atLeast"/>
        <w:outlineLvl w:val="1"/>
        <w:rPr>
          <w:ins w:id="850" w:author="Unknown"/>
          <w:rFonts w:ascii="Helvetica" w:eastAsia="Times New Roman" w:hAnsi="Helvetica" w:cs="Helvetica"/>
          <w:color w:val="610B38"/>
          <w:sz w:val="38"/>
          <w:szCs w:val="38"/>
          <w:lang w:eastAsia="en-IN"/>
        </w:rPr>
      </w:pPr>
      <w:ins w:id="851" w:author="Unknown">
        <w:r w:rsidRPr="00C17994">
          <w:rPr>
            <w:rFonts w:ascii="Helvetica" w:eastAsia="Times New Roman" w:hAnsi="Helvetica" w:cs="Helvetica"/>
            <w:color w:val="610B38"/>
            <w:sz w:val="38"/>
            <w:szCs w:val="38"/>
            <w:lang w:eastAsia="en-IN"/>
          </w:rPr>
          <w:t>Cloning an Array in Java</w:t>
        </w:r>
      </w:ins>
    </w:p>
    <w:p w:rsidR="00C17994" w:rsidRPr="00C17994" w:rsidRDefault="00C17994" w:rsidP="00C17994">
      <w:pPr>
        <w:shd w:val="clear" w:color="auto" w:fill="FFFFFF"/>
        <w:spacing w:before="100" w:beforeAutospacing="1" w:after="100" w:afterAutospacing="1" w:line="240" w:lineRule="auto"/>
        <w:rPr>
          <w:ins w:id="852" w:author="Unknown"/>
          <w:rFonts w:ascii="Verdana" w:eastAsia="Times New Roman" w:hAnsi="Verdana" w:cs="Times New Roman"/>
          <w:color w:val="000000"/>
          <w:sz w:val="20"/>
          <w:szCs w:val="20"/>
          <w:lang w:eastAsia="en-IN"/>
        </w:rPr>
      </w:pPr>
      <w:ins w:id="853" w:author="Unknown">
        <w:r w:rsidRPr="00C17994">
          <w:rPr>
            <w:rFonts w:ascii="Verdana" w:eastAsia="Times New Roman" w:hAnsi="Verdana" w:cs="Times New Roman"/>
            <w:color w:val="000000"/>
            <w:sz w:val="20"/>
            <w:szCs w:val="20"/>
            <w:lang w:eastAsia="en-IN"/>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ins>
    </w:p>
    <w:p w:rsidR="00C17994" w:rsidRPr="00C17994" w:rsidRDefault="00C17994" w:rsidP="00C17994">
      <w:pPr>
        <w:numPr>
          <w:ilvl w:val="0"/>
          <w:numId w:val="23"/>
        </w:numPr>
        <w:shd w:val="clear" w:color="auto" w:fill="FFFFFF"/>
        <w:spacing w:after="0" w:line="315" w:lineRule="atLeast"/>
        <w:ind w:left="0"/>
        <w:rPr>
          <w:ins w:id="854" w:author="Unknown"/>
          <w:rFonts w:ascii="Verdana" w:eastAsia="Times New Roman" w:hAnsi="Verdana" w:cs="Times New Roman"/>
          <w:color w:val="000000"/>
          <w:sz w:val="20"/>
          <w:szCs w:val="20"/>
          <w:lang w:eastAsia="en-IN"/>
        </w:rPr>
      </w:pPr>
      <w:ins w:id="855" w:author="Unknown">
        <w:r w:rsidRPr="00C17994">
          <w:rPr>
            <w:rFonts w:ascii="Verdana" w:eastAsia="Times New Roman" w:hAnsi="Verdana" w:cs="Times New Roman"/>
            <w:color w:val="008200"/>
            <w:sz w:val="20"/>
            <w:lang w:eastAsia="en-IN"/>
          </w:rPr>
          <w:t>//Java Program to clone the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56" w:author="Unknown"/>
          <w:rFonts w:ascii="Verdana" w:eastAsia="Times New Roman" w:hAnsi="Verdana" w:cs="Times New Roman"/>
          <w:color w:val="000000"/>
          <w:sz w:val="20"/>
          <w:szCs w:val="20"/>
          <w:lang w:eastAsia="en-IN"/>
        </w:rPr>
      </w:pPr>
      <w:ins w:id="857"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Testarray1{  </w:t>
        </w:r>
      </w:ins>
    </w:p>
    <w:p w:rsidR="00C17994" w:rsidRPr="00C17994" w:rsidRDefault="00C17994" w:rsidP="00C17994">
      <w:pPr>
        <w:numPr>
          <w:ilvl w:val="0"/>
          <w:numId w:val="23"/>
        </w:numPr>
        <w:shd w:val="clear" w:color="auto" w:fill="FFFFFF"/>
        <w:spacing w:after="0" w:line="315" w:lineRule="atLeast"/>
        <w:ind w:left="0"/>
        <w:rPr>
          <w:ins w:id="858" w:author="Unknown"/>
          <w:rFonts w:ascii="Verdana" w:eastAsia="Times New Roman" w:hAnsi="Verdana" w:cs="Times New Roman"/>
          <w:color w:val="000000"/>
          <w:sz w:val="20"/>
          <w:szCs w:val="20"/>
          <w:lang w:eastAsia="en-IN"/>
        </w:rPr>
      </w:pPr>
      <w:ins w:id="859"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3"/>
        </w:numPr>
        <w:shd w:val="clear" w:color="auto" w:fill="FFFFFF"/>
        <w:spacing w:after="0" w:line="315" w:lineRule="atLeast"/>
        <w:ind w:left="0"/>
        <w:rPr>
          <w:ins w:id="860" w:author="Unknown"/>
          <w:rFonts w:ascii="Verdana" w:eastAsia="Times New Roman" w:hAnsi="Verdana" w:cs="Times New Roman"/>
          <w:color w:val="000000"/>
          <w:sz w:val="20"/>
          <w:szCs w:val="20"/>
          <w:lang w:eastAsia="en-IN"/>
        </w:rPr>
      </w:pPr>
      <w:ins w:id="861"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arr[]={</w:t>
        </w:r>
        <w:r w:rsidRPr="00C17994">
          <w:rPr>
            <w:rFonts w:ascii="Verdana" w:eastAsia="Times New Roman" w:hAnsi="Verdana" w:cs="Times New Roman"/>
            <w:color w:val="C00000"/>
            <w:sz w:val="20"/>
            <w:lang w:eastAsia="en-IN"/>
          </w:rPr>
          <w:t>33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62" w:author="Unknown"/>
          <w:rFonts w:ascii="Verdana" w:eastAsia="Times New Roman" w:hAnsi="Verdana" w:cs="Times New Roman"/>
          <w:color w:val="000000"/>
          <w:sz w:val="20"/>
          <w:szCs w:val="20"/>
          <w:lang w:eastAsia="en-IN"/>
        </w:rPr>
      </w:pPr>
      <w:ins w:id="863"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"Printing original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64" w:author="Unknown"/>
          <w:rFonts w:ascii="Verdana" w:eastAsia="Times New Roman" w:hAnsi="Verdana" w:cs="Times New Roman"/>
          <w:color w:val="000000"/>
          <w:sz w:val="20"/>
          <w:szCs w:val="20"/>
          <w:lang w:eastAsia="en-IN"/>
        </w:rPr>
      </w:pPr>
      <w:ins w:id="865" w:author="Unknown">
        <w:r w:rsidRPr="00C17994">
          <w:rPr>
            <w:rFonts w:ascii="Verdana" w:eastAsia="Times New Roman" w:hAnsi="Verdana" w:cs="Times New Roman"/>
            <w:b/>
            <w:bCs/>
            <w:color w:val="006699"/>
            <w:sz w:val="20"/>
            <w:lang w:eastAsia="en-IN"/>
          </w:rPr>
          <w:lastRenderedPageBreak/>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i:arr)  </w:t>
        </w:r>
      </w:ins>
    </w:p>
    <w:p w:rsidR="00C17994" w:rsidRPr="00C17994" w:rsidRDefault="00C17994" w:rsidP="00C17994">
      <w:pPr>
        <w:numPr>
          <w:ilvl w:val="0"/>
          <w:numId w:val="23"/>
        </w:numPr>
        <w:shd w:val="clear" w:color="auto" w:fill="FFFFFF"/>
        <w:spacing w:after="0" w:line="315" w:lineRule="atLeast"/>
        <w:ind w:left="0"/>
        <w:rPr>
          <w:ins w:id="866" w:author="Unknown"/>
          <w:rFonts w:ascii="Verdana" w:eastAsia="Times New Roman" w:hAnsi="Verdana" w:cs="Times New Roman"/>
          <w:color w:val="000000"/>
          <w:sz w:val="20"/>
          <w:szCs w:val="20"/>
          <w:lang w:eastAsia="en-IN"/>
        </w:rPr>
      </w:pPr>
      <w:ins w:id="86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23"/>
        </w:numPr>
        <w:shd w:val="clear" w:color="auto" w:fill="FFFFFF"/>
        <w:spacing w:after="0" w:line="315" w:lineRule="atLeast"/>
        <w:ind w:left="0"/>
        <w:rPr>
          <w:ins w:id="868" w:author="Unknown"/>
          <w:rFonts w:ascii="Verdana" w:eastAsia="Times New Roman" w:hAnsi="Verdana" w:cs="Times New Roman"/>
          <w:color w:val="000000"/>
          <w:sz w:val="20"/>
          <w:szCs w:val="20"/>
          <w:lang w:eastAsia="en-IN"/>
        </w:rPr>
      </w:pPr>
      <w:ins w:id="86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70" w:author="Unknown"/>
          <w:rFonts w:ascii="Verdana" w:eastAsia="Times New Roman" w:hAnsi="Verdana" w:cs="Times New Roman"/>
          <w:color w:val="000000"/>
          <w:sz w:val="20"/>
          <w:szCs w:val="20"/>
          <w:lang w:eastAsia="en-IN"/>
        </w:rPr>
      </w:pPr>
      <w:ins w:id="871"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"Printing clone of the array:"</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72" w:author="Unknown"/>
          <w:rFonts w:ascii="Verdana" w:eastAsia="Times New Roman" w:hAnsi="Verdana" w:cs="Times New Roman"/>
          <w:color w:val="000000"/>
          <w:sz w:val="20"/>
          <w:szCs w:val="20"/>
          <w:lang w:eastAsia="en-IN"/>
        </w:rPr>
      </w:pPr>
      <w:ins w:id="873"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carr[]=arr.clone();  </w:t>
        </w:r>
      </w:ins>
    </w:p>
    <w:p w:rsidR="00C17994" w:rsidRPr="00C17994" w:rsidRDefault="00C17994" w:rsidP="00C17994">
      <w:pPr>
        <w:numPr>
          <w:ilvl w:val="0"/>
          <w:numId w:val="23"/>
        </w:numPr>
        <w:shd w:val="clear" w:color="auto" w:fill="FFFFFF"/>
        <w:spacing w:after="0" w:line="315" w:lineRule="atLeast"/>
        <w:ind w:left="0"/>
        <w:rPr>
          <w:ins w:id="874" w:author="Unknown"/>
          <w:rFonts w:ascii="Verdana" w:eastAsia="Times New Roman" w:hAnsi="Verdana" w:cs="Times New Roman"/>
          <w:color w:val="000000"/>
          <w:sz w:val="20"/>
          <w:szCs w:val="20"/>
          <w:lang w:eastAsia="en-IN"/>
        </w:rPr>
      </w:pPr>
      <w:ins w:id="875"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i:carr)  </w:t>
        </w:r>
      </w:ins>
    </w:p>
    <w:p w:rsidR="00C17994" w:rsidRPr="00C17994" w:rsidRDefault="00C17994" w:rsidP="00C17994">
      <w:pPr>
        <w:numPr>
          <w:ilvl w:val="0"/>
          <w:numId w:val="23"/>
        </w:numPr>
        <w:shd w:val="clear" w:color="auto" w:fill="FFFFFF"/>
        <w:spacing w:after="0" w:line="315" w:lineRule="atLeast"/>
        <w:ind w:left="0"/>
        <w:rPr>
          <w:ins w:id="876" w:author="Unknown"/>
          <w:rFonts w:ascii="Verdana" w:eastAsia="Times New Roman" w:hAnsi="Verdana" w:cs="Times New Roman"/>
          <w:color w:val="000000"/>
          <w:sz w:val="20"/>
          <w:szCs w:val="20"/>
          <w:lang w:eastAsia="en-IN"/>
        </w:rPr>
      </w:pPr>
      <w:ins w:id="877" w:author="Unknown">
        <w:r w:rsidRPr="00C17994">
          <w:rPr>
            <w:rFonts w:ascii="Verdana" w:eastAsia="Times New Roman" w:hAnsi="Verdana" w:cs="Times New Roman"/>
            <w:color w:val="000000"/>
            <w:sz w:val="20"/>
            <w:szCs w:val="20"/>
            <w:bdr w:val="none" w:sz="0" w:space="0" w:color="auto" w:frame="1"/>
            <w:lang w:eastAsia="en-IN"/>
          </w:rPr>
          <w:t>System.out.println(i);  </w:t>
        </w:r>
      </w:ins>
    </w:p>
    <w:p w:rsidR="00C17994" w:rsidRPr="00C17994" w:rsidRDefault="00C17994" w:rsidP="00C17994">
      <w:pPr>
        <w:numPr>
          <w:ilvl w:val="0"/>
          <w:numId w:val="23"/>
        </w:numPr>
        <w:shd w:val="clear" w:color="auto" w:fill="FFFFFF"/>
        <w:spacing w:after="0" w:line="315" w:lineRule="atLeast"/>
        <w:ind w:left="0"/>
        <w:rPr>
          <w:ins w:id="878" w:author="Unknown"/>
          <w:rFonts w:ascii="Verdana" w:eastAsia="Times New Roman" w:hAnsi="Verdana" w:cs="Times New Roman"/>
          <w:color w:val="000000"/>
          <w:sz w:val="20"/>
          <w:szCs w:val="20"/>
          <w:lang w:eastAsia="en-IN"/>
        </w:rPr>
      </w:pPr>
      <w:ins w:id="87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80" w:author="Unknown"/>
          <w:rFonts w:ascii="Verdana" w:eastAsia="Times New Roman" w:hAnsi="Verdana" w:cs="Times New Roman"/>
          <w:color w:val="000000"/>
          <w:sz w:val="20"/>
          <w:szCs w:val="20"/>
          <w:lang w:eastAsia="en-IN"/>
        </w:rPr>
      </w:pPr>
      <w:ins w:id="881"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00FF"/>
            <w:sz w:val="20"/>
            <w:lang w:eastAsia="en-IN"/>
          </w:rPr>
          <w:t>"Are both equal?"</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0" w:line="315" w:lineRule="atLeast"/>
        <w:ind w:left="0"/>
        <w:rPr>
          <w:ins w:id="882" w:author="Unknown"/>
          <w:rFonts w:ascii="Verdana" w:eastAsia="Times New Roman" w:hAnsi="Verdana" w:cs="Times New Roman"/>
          <w:color w:val="000000"/>
          <w:sz w:val="20"/>
          <w:szCs w:val="20"/>
          <w:lang w:eastAsia="en-IN"/>
        </w:rPr>
      </w:pPr>
      <w:ins w:id="883" w:author="Unknown">
        <w:r w:rsidRPr="00C17994">
          <w:rPr>
            <w:rFonts w:ascii="Verdana" w:eastAsia="Times New Roman" w:hAnsi="Verdana" w:cs="Times New Roman"/>
            <w:color w:val="000000"/>
            <w:sz w:val="20"/>
            <w:szCs w:val="20"/>
            <w:bdr w:val="none" w:sz="0" w:space="0" w:color="auto" w:frame="1"/>
            <w:lang w:eastAsia="en-IN"/>
          </w:rPr>
          <w:t>System.out.println(arr==carr);  </w:t>
        </w:r>
      </w:ins>
    </w:p>
    <w:p w:rsidR="00C17994" w:rsidRPr="00C17994" w:rsidRDefault="00C17994" w:rsidP="00C17994">
      <w:pPr>
        <w:numPr>
          <w:ilvl w:val="0"/>
          <w:numId w:val="23"/>
        </w:numPr>
        <w:shd w:val="clear" w:color="auto" w:fill="FFFFFF"/>
        <w:spacing w:after="0" w:line="315" w:lineRule="atLeast"/>
        <w:ind w:left="0"/>
        <w:rPr>
          <w:ins w:id="884" w:author="Unknown"/>
          <w:rFonts w:ascii="Verdana" w:eastAsia="Times New Roman" w:hAnsi="Verdana" w:cs="Times New Roman"/>
          <w:color w:val="000000"/>
          <w:sz w:val="20"/>
          <w:szCs w:val="20"/>
          <w:lang w:eastAsia="en-IN"/>
        </w:rPr>
      </w:pPr>
      <w:ins w:id="88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3"/>
        </w:numPr>
        <w:shd w:val="clear" w:color="auto" w:fill="FFFFFF"/>
        <w:spacing w:after="120" w:line="315" w:lineRule="atLeast"/>
        <w:ind w:left="0"/>
        <w:rPr>
          <w:ins w:id="886" w:author="Unknown"/>
          <w:rFonts w:ascii="Verdana" w:eastAsia="Times New Roman" w:hAnsi="Verdana" w:cs="Times New Roman"/>
          <w:color w:val="000000"/>
          <w:sz w:val="20"/>
          <w:szCs w:val="20"/>
          <w:lang w:eastAsia="en-IN"/>
        </w:rPr>
      </w:pPr>
      <w:ins w:id="88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shd w:val="clear" w:color="auto" w:fill="FFFFFF"/>
        <w:spacing w:before="100" w:beforeAutospacing="1" w:after="100" w:afterAutospacing="1" w:line="240" w:lineRule="auto"/>
        <w:rPr>
          <w:ins w:id="888" w:author="Unknown"/>
          <w:rFonts w:ascii="Verdana" w:eastAsia="Times New Roman" w:hAnsi="Verdana" w:cs="Times New Roman"/>
          <w:color w:val="000000"/>
          <w:sz w:val="20"/>
          <w:szCs w:val="20"/>
          <w:lang w:eastAsia="en-IN"/>
        </w:rPr>
      </w:pPr>
      <w:ins w:id="889"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0" w:author="Unknown"/>
          <w:rFonts w:ascii="Courier New" w:eastAsia="Times New Roman" w:hAnsi="Courier New" w:cs="Courier New"/>
          <w:color w:val="000000"/>
          <w:sz w:val="20"/>
          <w:szCs w:val="20"/>
          <w:lang w:eastAsia="en-IN"/>
        </w:rPr>
      </w:pPr>
      <w:ins w:id="891" w:author="Unknown">
        <w:r w:rsidRPr="00C17994">
          <w:rPr>
            <w:rFonts w:ascii="Courier New" w:eastAsia="Times New Roman" w:hAnsi="Courier New" w:cs="Courier New"/>
            <w:color w:val="000000"/>
            <w:sz w:val="20"/>
            <w:szCs w:val="20"/>
            <w:lang w:eastAsia="en-IN"/>
          </w:rPr>
          <w:t>Printing original array:</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2" w:author="Unknown"/>
          <w:rFonts w:ascii="Courier New" w:eastAsia="Times New Roman" w:hAnsi="Courier New" w:cs="Courier New"/>
          <w:color w:val="000000"/>
          <w:sz w:val="20"/>
          <w:szCs w:val="20"/>
          <w:lang w:eastAsia="en-IN"/>
        </w:rPr>
      </w:pPr>
      <w:ins w:id="89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Courier New" w:eastAsia="Times New Roman" w:hAnsi="Courier New" w:cs="Courier New"/>
          <w:color w:val="000000"/>
          <w:sz w:val="20"/>
          <w:szCs w:val="20"/>
          <w:lang w:eastAsia="en-IN"/>
        </w:rPr>
      </w:pPr>
      <w:ins w:id="89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6" w:author="Unknown"/>
          <w:rFonts w:ascii="Courier New" w:eastAsia="Times New Roman" w:hAnsi="Courier New" w:cs="Courier New"/>
          <w:color w:val="000000"/>
          <w:sz w:val="20"/>
          <w:szCs w:val="20"/>
          <w:lang w:eastAsia="en-IN"/>
        </w:rPr>
      </w:pPr>
      <w:ins w:id="89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color w:val="000000"/>
          <w:sz w:val="20"/>
          <w:szCs w:val="20"/>
          <w:lang w:eastAsia="en-IN"/>
        </w:rPr>
      </w:pPr>
      <w:ins w:id="89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color w:val="000000"/>
          <w:sz w:val="20"/>
          <w:szCs w:val="20"/>
          <w:lang w:eastAsia="en-IN"/>
        </w:rPr>
      </w:pPr>
      <w:ins w:id="901" w:author="Unknown">
        <w:r w:rsidRPr="00C17994">
          <w:rPr>
            <w:rFonts w:ascii="Courier New" w:eastAsia="Times New Roman" w:hAnsi="Courier New" w:cs="Courier New"/>
            <w:color w:val="000000"/>
            <w:sz w:val="20"/>
            <w:szCs w:val="20"/>
            <w:lang w:eastAsia="en-IN"/>
          </w:rPr>
          <w:t>Printing clone of the array:</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color w:val="000000"/>
          <w:sz w:val="20"/>
          <w:szCs w:val="20"/>
          <w:lang w:eastAsia="en-IN"/>
        </w:rPr>
      </w:pPr>
      <w:ins w:id="903" w:author="Unknown">
        <w:r w:rsidRPr="00C17994">
          <w:rPr>
            <w:rFonts w:ascii="Courier New" w:eastAsia="Times New Roman" w:hAnsi="Courier New" w:cs="Courier New"/>
            <w:color w:val="000000"/>
            <w:sz w:val="20"/>
            <w:szCs w:val="20"/>
            <w:lang w:eastAsia="en-IN"/>
          </w:rPr>
          <w:t>33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lang w:eastAsia="en-IN"/>
        </w:rPr>
      </w:pPr>
      <w:ins w:id="905" w:author="Unknown">
        <w:r w:rsidRPr="00C17994">
          <w:rPr>
            <w:rFonts w:ascii="Courier New" w:eastAsia="Times New Roman" w:hAnsi="Courier New" w:cs="Courier New"/>
            <w:color w:val="000000"/>
            <w:sz w:val="20"/>
            <w:szCs w:val="20"/>
            <w:lang w:eastAsia="en-IN"/>
          </w:rPr>
          <w:t>3</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lang w:eastAsia="en-IN"/>
        </w:rPr>
      </w:pPr>
      <w:ins w:id="907" w:author="Unknown">
        <w:r w:rsidRPr="00C17994">
          <w:rPr>
            <w:rFonts w:ascii="Courier New" w:eastAsia="Times New Roman" w:hAnsi="Courier New" w:cs="Courier New"/>
            <w:color w:val="000000"/>
            <w:sz w:val="20"/>
            <w:szCs w:val="20"/>
            <w:lang w:eastAsia="en-IN"/>
          </w:rPr>
          <w:t>4</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8" w:author="Unknown"/>
          <w:rFonts w:ascii="Courier New" w:eastAsia="Times New Roman" w:hAnsi="Courier New" w:cs="Courier New"/>
          <w:color w:val="000000"/>
          <w:sz w:val="20"/>
          <w:szCs w:val="20"/>
          <w:lang w:eastAsia="en-IN"/>
        </w:rPr>
      </w:pPr>
      <w:ins w:id="909" w:author="Unknown">
        <w:r w:rsidRPr="00C17994">
          <w:rPr>
            <w:rFonts w:ascii="Courier New" w:eastAsia="Times New Roman" w:hAnsi="Courier New" w:cs="Courier New"/>
            <w:color w:val="000000"/>
            <w:sz w:val="20"/>
            <w:szCs w:val="20"/>
            <w:lang w:eastAsia="en-IN"/>
          </w:rPr>
          <w:t>5</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0" w:author="Unknown"/>
          <w:rFonts w:ascii="Courier New" w:eastAsia="Times New Roman" w:hAnsi="Courier New" w:cs="Courier New"/>
          <w:color w:val="000000"/>
          <w:sz w:val="20"/>
          <w:szCs w:val="20"/>
          <w:lang w:eastAsia="en-IN"/>
        </w:rPr>
      </w:pPr>
      <w:ins w:id="911" w:author="Unknown">
        <w:r w:rsidRPr="00C17994">
          <w:rPr>
            <w:rFonts w:ascii="Courier New" w:eastAsia="Times New Roman" w:hAnsi="Courier New" w:cs="Courier New"/>
            <w:color w:val="000000"/>
            <w:sz w:val="20"/>
            <w:szCs w:val="20"/>
            <w:lang w:eastAsia="en-IN"/>
          </w:rPr>
          <w:t>Are both equal?</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2" w:author="Unknown"/>
          <w:rFonts w:ascii="Courier New" w:eastAsia="Times New Roman" w:hAnsi="Courier New" w:cs="Courier New"/>
          <w:color w:val="000000"/>
          <w:sz w:val="20"/>
          <w:szCs w:val="20"/>
          <w:lang w:eastAsia="en-IN"/>
        </w:rPr>
      </w:pPr>
      <w:ins w:id="913" w:author="Unknown">
        <w:r w:rsidRPr="00C17994">
          <w:rPr>
            <w:rFonts w:ascii="Courier New" w:eastAsia="Times New Roman" w:hAnsi="Courier New" w:cs="Courier New"/>
            <w:color w:val="000000"/>
            <w:sz w:val="20"/>
            <w:szCs w:val="20"/>
            <w:lang w:eastAsia="en-IN"/>
          </w:rPr>
          <w:t>false</w:t>
        </w:r>
      </w:ins>
    </w:p>
    <w:p w:rsidR="00C17994" w:rsidRPr="00C17994" w:rsidRDefault="00C17994" w:rsidP="00C17994">
      <w:pPr>
        <w:shd w:val="clear" w:color="auto" w:fill="FFFFFF"/>
        <w:spacing w:before="100" w:beforeAutospacing="1" w:after="100" w:afterAutospacing="1" w:line="312" w:lineRule="atLeast"/>
        <w:outlineLvl w:val="1"/>
        <w:rPr>
          <w:ins w:id="914" w:author="Unknown"/>
          <w:rFonts w:ascii="Helvetica" w:eastAsia="Times New Roman" w:hAnsi="Helvetica" w:cs="Helvetica"/>
          <w:color w:val="610B38"/>
          <w:sz w:val="38"/>
          <w:szCs w:val="38"/>
          <w:lang w:eastAsia="en-IN"/>
        </w:rPr>
      </w:pPr>
      <w:ins w:id="915" w:author="Unknown">
        <w:r w:rsidRPr="00C17994">
          <w:rPr>
            <w:rFonts w:ascii="Helvetica" w:eastAsia="Times New Roman" w:hAnsi="Helvetica" w:cs="Helvetica"/>
            <w:color w:val="610B38"/>
            <w:sz w:val="38"/>
            <w:szCs w:val="38"/>
            <w:lang w:eastAsia="en-IN"/>
          </w:rPr>
          <w:t>Addition of 2 Matrices in Java</w:t>
        </w:r>
      </w:ins>
    </w:p>
    <w:p w:rsidR="00C17994" w:rsidRPr="00C17994" w:rsidRDefault="00C17994" w:rsidP="00C17994">
      <w:pPr>
        <w:shd w:val="clear" w:color="auto" w:fill="FFFFFF"/>
        <w:spacing w:before="100" w:beforeAutospacing="1" w:after="100" w:afterAutospacing="1" w:line="240" w:lineRule="auto"/>
        <w:rPr>
          <w:ins w:id="916" w:author="Unknown"/>
          <w:rFonts w:ascii="Verdana" w:eastAsia="Times New Roman" w:hAnsi="Verdana" w:cs="Times New Roman"/>
          <w:color w:val="000000"/>
          <w:sz w:val="20"/>
          <w:szCs w:val="20"/>
          <w:lang w:eastAsia="en-IN"/>
        </w:rPr>
      </w:pPr>
      <w:ins w:id="917" w:author="Unknown">
        <w:r w:rsidRPr="00C17994">
          <w:rPr>
            <w:rFonts w:ascii="Verdana" w:eastAsia="Times New Roman" w:hAnsi="Verdana" w:cs="Times New Roman"/>
            <w:color w:val="000000"/>
            <w:sz w:val="20"/>
            <w:szCs w:val="20"/>
            <w:lang w:eastAsia="en-IN"/>
          </w:rPr>
          <w:t>Let's see a simple example that adds two matrices.</w:t>
        </w:r>
      </w:ins>
    </w:p>
    <w:p w:rsidR="00C17994" w:rsidRPr="00C17994" w:rsidRDefault="00C17994" w:rsidP="00C17994">
      <w:pPr>
        <w:numPr>
          <w:ilvl w:val="0"/>
          <w:numId w:val="24"/>
        </w:numPr>
        <w:shd w:val="clear" w:color="auto" w:fill="FFFFFF"/>
        <w:spacing w:after="0" w:line="315" w:lineRule="atLeast"/>
        <w:ind w:left="0"/>
        <w:rPr>
          <w:ins w:id="918" w:author="Unknown"/>
          <w:rFonts w:ascii="Verdana" w:eastAsia="Times New Roman" w:hAnsi="Verdana" w:cs="Times New Roman"/>
          <w:color w:val="000000"/>
          <w:sz w:val="20"/>
          <w:szCs w:val="20"/>
          <w:lang w:eastAsia="en-IN"/>
        </w:rPr>
      </w:pPr>
      <w:ins w:id="919" w:author="Unknown">
        <w:r w:rsidRPr="00C17994">
          <w:rPr>
            <w:rFonts w:ascii="Verdana" w:eastAsia="Times New Roman" w:hAnsi="Verdana" w:cs="Times New Roman"/>
            <w:color w:val="008200"/>
            <w:sz w:val="20"/>
            <w:lang w:eastAsia="en-IN"/>
          </w:rPr>
          <w:t>//Java Program to demonstrate the addition of two matrices in Java</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0" w:author="Unknown"/>
          <w:rFonts w:ascii="Verdana" w:eastAsia="Times New Roman" w:hAnsi="Verdana" w:cs="Times New Roman"/>
          <w:color w:val="000000"/>
          <w:sz w:val="20"/>
          <w:szCs w:val="20"/>
          <w:lang w:eastAsia="en-IN"/>
        </w:rPr>
      </w:pPr>
      <w:ins w:id="921" w:author="Unknown">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Testarray5{  </w:t>
        </w:r>
      </w:ins>
    </w:p>
    <w:p w:rsidR="00C17994" w:rsidRPr="00C17994" w:rsidRDefault="00C17994" w:rsidP="00C17994">
      <w:pPr>
        <w:numPr>
          <w:ilvl w:val="0"/>
          <w:numId w:val="24"/>
        </w:numPr>
        <w:shd w:val="clear" w:color="auto" w:fill="FFFFFF"/>
        <w:spacing w:after="0" w:line="315" w:lineRule="atLeast"/>
        <w:ind w:left="0"/>
        <w:rPr>
          <w:ins w:id="922" w:author="Unknown"/>
          <w:rFonts w:ascii="Verdana" w:eastAsia="Times New Roman" w:hAnsi="Verdana" w:cs="Times New Roman"/>
          <w:color w:val="000000"/>
          <w:sz w:val="20"/>
          <w:szCs w:val="20"/>
          <w:lang w:eastAsia="en-IN"/>
        </w:rPr>
      </w:pPr>
      <w:ins w:id="923"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4"/>
        </w:numPr>
        <w:shd w:val="clear" w:color="auto" w:fill="FFFFFF"/>
        <w:spacing w:after="0" w:line="315" w:lineRule="atLeast"/>
        <w:ind w:left="0"/>
        <w:rPr>
          <w:ins w:id="924" w:author="Unknown"/>
          <w:rFonts w:ascii="Verdana" w:eastAsia="Times New Roman" w:hAnsi="Verdana" w:cs="Times New Roman"/>
          <w:color w:val="000000"/>
          <w:sz w:val="20"/>
          <w:szCs w:val="20"/>
          <w:lang w:eastAsia="en-IN"/>
        </w:rPr>
      </w:pPr>
      <w:ins w:id="925" w:author="Unknown">
        <w:r w:rsidRPr="00C17994">
          <w:rPr>
            <w:rFonts w:ascii="Verdana" w:eastAsia="Times New Roman" w:hAnsi="Verdana" w:cs="Times New Roman"/>
            <w:color w:val="008200"/>
            <w:sz w:val="20"/>
            <w:lang w:eastAsia="en-IN"/>
          </w:rPr>
          <w:t>//creating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6" w:author="Unknown"/>
          <w:rFonts w:ascii="Verdana" w:eastAsia="Times New Roman" w:hAnsi="Verdana" w:cs="Times New Roman"/>
          <w:color w:val="000000"/>
          <w:sz w:val="20"/>
          <w:szCs w:val="20"/>
          <w:lang w:eastAsia="en-IN"/>
        </w:rPr>
      </w:pPr>
      <w:ins w:id="927"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28" w:author="Unknown"/>
          <w:rFonts w:ascii="Verdana" w:eastAsia="Times New Roman" w:hAnsi="Verdana" w:cs="Times New Roman"/>
          <w:color w:val="000000"/>
          <w:sz w:val="20"/>
          <w:szCs w:val="20"/>
          <w:lang w:eastAsia="en-IN"/>
        </w:rPr>
      </w:pPr>
      <w:ins w:id="929"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b[][]={{</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4</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5</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0" w:author="Unknown"/>
          <w:rFonts w:ascii="Verdana" w:eastAsia="Times New Roman" w:hAnsi="Verdana" w:cs="Times New Roman"/>
          <w:color w:val="000000"/>
          <w:sz w:val="20"/>
          <w:szCs w:val="20"/>
          <w:lang w:eastAsia="en-IN"/>
        </w:rPr>
      </w:pPr>
      <w:ins w:id="931"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2" w:author="Unknown"/>
          <w:rFonts w:ascii="Verdana" w:eastAsia="Times New Roman" w:hAnsi="Verdana" w:cs="Times New Roman"/>
          <w:color w:val="000000"/>
          <w:sz w:val="20"/>
          <w:szCs w:val="20"/>
          <w:lang w:eastAsia="en-IN"/>
        </w:rPr>
      </w:pPr>
      <w:ins w:id="933" w:author="Unknown">
        <w:r w:rsidRPr="00C17994">
          <w:rPr>
            <w:rFonts w:ascii="Verdana" w:eastAsia="Times New Roman" w:hAnsi="Verdana" w:cs="Times New Roman"/>
            <w:color w:val="008200"/>
            <w:sz w:val="20"/>
            <w:lang w:eastAsia="en-IN"/>
          </w:rPr>
          <w:t>//creating another matrix to store the sum of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4" w:author="Unknown"/>
          <w:rFonts w:ascii="Verdana" w:eastAsia="Times New Roman" w:hAnsi="Verdana" w:cs="Times New Roman"/>
          <w:color w:val="000000"/>
          <w:sz w:val="20"/>
          <w:szCs w:val="20"/>
          <w:lang w:eastAsia="en-IN"/>
        </w:rPr>
      </w:pPr>
      <w:ins w:id="935"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6" w:author="Unknown"/>
          <w:rFonts w:ascii="Verdana" w:eastAsia="Times New Roman" w:hAnsi="Verdana" w:cs="Times New Roman"/>
          <w:color w:val="000000"/>
          <w:sz w:val="20"/>
          <w:szCs w:val="20"/>
          <w:lang w:eastAsia="en-IN"/>
        </w:rPr>
      </w:pPr>
      <w:ins w:id="93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38" w:author="Unknown"/>
          <w:rFonts w:ascii="Verdana" w:eastAsia="Times New Roman" w:hAnsi="Verdana" w:cs="Times New Roman"/>
          <w:color w:val="000000"/>
          <w:sz w:val="20"/>
          <w:szCs w:val="20"/>
          <w:lang w:eastAsia="en-IN"/>
        </w:rPr>
      </w:pPr>
      <w:ins w:id="939" w:author="Unknown">
        <w:r w:rsidRPr="00C17994">
          <w:rPr>
            <w:rFonts w:ascii="Verdana" w:eastAsia="Times New Roman" w:hAnsi="Verdana" w:cs="Times New Roman"/>
            <w:color w:val="008200"/>
            <w:sz w:val="20"/>
            <w:lang w:eastAsia="en-IN"/>
          </w:rPr>
          <w:t>//adding and printing addition of 2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40" w:author="Unknown"/>
          <w:rFonts w:ascii="Verdana" w:eastAsia="Times New Roman" w:hAnsi="Verdana" w:cs="Times New Roman"/>
          <w:color w:val="000000"/>
          <w:sz w:val="20"/>
          <w:szCs w:val="20"/>
          <w:lang w:eastAsia="en-IN"/>
        </w:rPr>
      </w:pPr>
      <w:ins w:id="941"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24"/>
        </w:numPr>
        <w:shd w:val="clear" w:color="auto" w:fill="FFFFFF"/>
        <w:spacing w:after="0" w:line="315" w:lineRule="atLeast"/>
        <w:ind w:left="0"/>
        <w:rPr>
          <w:ins w:id="942" w:author="Unknown"/>
          <w:rFonts w:ascii="Verdana" w:eastAsia="Times New Roman" w:hAnsi="Verdana" w:cs="Times New Roman"/>
          <w:color w:val="000000"/>
          <w:sz w:val="20"/>
          <w:szCs w:val="20"/>
          <w:lang w:eastAsia="en-IN"/>
        </w:rPr>
      </w:pPr>
      <w:ins w:id="943"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24"/>
        </w:numPr>
        <w:shd w:val="clear" w:color="auto" w:fill="FFFFFF"/>
        <w:spacing w:after="0" w:line="315" w:lineRule="atLeast"/>
        <w:ind w:left="0"/>
        <w:rPr>
          <w:ins w:id="944" w:author="Unknown"/>
          <w:rFonts w:ascii="Verdana" w:eastAsia="Times New Roman" w:hAnsi="Verdana" w:cs="Times New Roman"/>
          <w:color w:val="000000"/>
          <w:sz w:val="20"/>
          <w:szCs w:val="20"/>
          <w:lang w:eastAsia="en-IN"/>
        </w:rPr>
      </w:pPr>
      <w:ins w:id="945" w:author="Unknown">
        <w:r w:rsidRPr="00C17994">
          <w:rPr>
            <w:rFonts w:ascii="Verdana" w:eastAsia="Times New Roman" w:hAnsi="Verdana" w:cs="Times New Roman"/>
            <w:color w:val="000000"/>
            <w:sz w:val="20"/>
            <w:szCs w:val="20"/>
            <w:bdr w:val="none" w:sz="0" w:space="0" w:color="auto" w:frame="1"/>
            <w:lang w:eastAsia="en-IN"/>
          </w:rPr>
          <w:t>c[i][j]=a[i][j]+b[i][j];  </w:t>
        </w:r>
      </w:ins>
    </w:p>
    <w:p w:rsidR="00C17994" w:rsidRPr="00C17994" w:rsidRDefault="00C17994" w:rsidP="00C17994">
      <w:pPr>
        <w:numPr>
          <w:ilvl w:val="0"/>
          <w:numId w:val="24"/>
        </w:numPr>
        <w:shd w:val="clear" w:color="auto" w:fill="FFFFFF"/>
        <w:spacing w:after="0" w:line="315" w:lineRule="atLeast"/>
        <w:ind w:left="0"/>
        <w:rPr>
          <w:ins w:id="946" w:author="Unknown"/>
          <w:rFonts w:ascii="Verdana" w:eastAsia="Times New Roman" w:hAnsi="Verdana" w:cs="Times New Roman"/>
          <w:color w:val="000000"/>
          <w:sz w:val="20"/>
          <w:szCs w:val="20"/>
          <w:lang w:eastAsia="en-IN"/>
        </w:rPr>
      </w:pPr>
      <w:ins w:id="947" w:author="Unknown">
        <w:r w:rsidRPr="00C17994">
          <w:rPr>
            <w:rFonts w:ascii="Verdana" w:eastAsia="Times New Roman" w:hAnsi="Verdana" w:cs="Times New Roman"/>
            <w:color w:val="000000"/>
            <w:sz w:val="20"/>
            <w:szCs w:val="20"/>
            <w:bdr w:val="none" w:sz="0" w:space="0" w:color="auto" w:frame="1"/>
            <w:lang w:eastAsia="en-IN"/>
          </w:rPr>
          <w:t>System.out.print(c[i][j]+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48" w:author="Unknown"/>
          <w:rFonts w:ascii="Verdana" w:eastAsia="Times New Roman" w:hAnsi="Verdana" w:cs="Times New Roman"/>
          <w:color w:val="000000"/>
          <w:sz w:val="20"/>
          <w:szCs w:val="20"/>
          <w:lang w:eastAsia="en-IN"/>
        </w:rPr>
      </w:pPr>
      <w:ins w:id="949"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0" w:author="Unknown"/>
          <w:rFonts w:ascii="Verdana" w:eastAsia="Times New Roman" w:hAnsi="Verdana" w:cs="Times New Roman"/>
          <w:color w:val="000000"/>
          <w:sz w:val="20"/>
          <w:szCs w:val="20"/>
          <w:lang w:eastAsia="en-IN"/>
        </w:rPr>
      </w:pPr>
      <w:ins w:id="951" w:author="Unknown">
        <w:r w:rsidRPr="00C17994">
          <w:rPr>
            <w:rFonts w:ascii="Verdana" w:eastAsia="Times New Roman" w:hAnsi="Verdana" w:cs="Times New Roman"/>
            <w:color w:val="000000"/>
            <w:sz w:val="20"/>
            <w:szCs w:val="20"/>
            <w:bdr w:val="none" w:sz="0" w:space="0" w:color="auto" w:frame="1"/>
            <w:lang w:eastAsia="en-IN"/>
          </w:rPr>
          <w:lastRenderedPageBreak/>
          <w:t>System.out.println();</w:t>
        </w:r>
        <w:r w:rsidRPr="00C17994">
          <w:rPr>
            <w:rFonts w:ascii="Verdana" w:eastAsia="Times New Roman" w:hAnsi="Verdana" w:cs="Times New Roman"/>
            <w:color w:val="008200"/>
            <w:sz w:val="20"/>
            <w:lang w:eastAsia="en-IN"/>
          </w:rPr>
          <w:t>//new line</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2" w:author="Unknown"/>
          <w:rFonts w:ascii="Verdana" w:eastAsia="Times New Roman" w:hAnsi="Verdana" w:cs="Times New Roman"/>
          <w:color w:val="000000"/>
          <w:sz w:val="20"/>
          <w:szCs w:val="20"/>
          <w:lang w:eastAsia="en-IN"/>
        </w:rPr>
      </w:pPr>
      <w:ins w:id="953"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0" w:line="315" w:lineRule="atLeast"/>
        <w:ind w:left="0"/>
        <w:rPr>
          <w:ins w:id="954" w:author="Unknown"/>
          <w:rFonts w:ascii="Verdana" w:eastAsia="Times New Roman" w:hAnsi="Verdana" w:cs="Times New Roman"/>
          <w:color w:val="000000"/>
          <w:sz w:val="20"/>
          <w:szCs w:val="20"/>
          <w:lang w:eastAsia="en-IN"/>
        </w:rPr>
      </w:pPr>
      <w:ins w:id="955"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4"/>
        </w:numPr>
        <w:shd w:val="clear" w:color="auto" w:fill="FFFFFF"/>
        <w:spacing w:after="120" w:line="315" w:lineRule="atLeast"/>
        <w:ind w:left="0"/>
        <w:rPr>
          <w:ins w:id="956" w:author="Unknown"/>
          <w:rFonts w:ascii="Verdana" w:eastAsia="Times New Roman" w:hAnsi="Verdana" w:cs="Times New Roman"/>
          <w:color w:val="000000"/>
          <w:sz w:val="20"/>
          <w:szCs w:val="20"/>
          <w:lang w:eastAsia="en-IN"/>
        </w:rPr>
      </w:pPr>
      <w:ins w:id="957"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958" w:author="Unknown"/>
          <w:rFonts w:ascii="Times New Roman" w:eastAsia="Times New Roman" w:hAnsi="Times New Roman" w:cs="Times New Roman"/>
          <w:sz w:val="24"/>
          <w:szCs w:val="24"/>
          <w:lang w:eastAsia="en-IN"/>
        </w:rPr>
      </w:pPr>
      <w:ins w:id="959"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"http://www.javatpoint.com/opr/test.jsp?filename=Testarray5"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960" w:author="Unknown"/>
          <w:rFonts w:ascii="Verdana" w:eastAsia="Times New Roman" w:hAnsi="Verdana" w:cs="Times New Roman"/>
          <w:color w:val="000000"/>
          <w:sz w:val="20"/>
          <w:szCs w:val="20"/>
          <w:lang w:eastAsia="en-IN"/>
        </w:rPr>
      </w:pPr>
      <w:ins w:id="961" w:author="Unknown">
        <w:r w:rsidRPr="00C17994">
          <w:rPr>
            <w:rFonts w:ascii="Verdana" w:eastAsia="Times New Roman" w:hAnsi="Verdana" w:cs="Times New Roman"/>
            <w:color w:val="000000"/>
            <w:sz w:val="20"/>
            <w:szCs w:val="20"/>
            <w:lang w:eastAsia="en-IN"/>
          </w:rPr>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2" w:author="Unknown"/>
          <w:rFonts w:ascii="Courier New" w:eastAsia="Times New Roman" w:hAnsi="Courier New" w:cs="Courier New"/>
          <w:color w:val="000000"/>
          <w:sz w:val="20"/>
          <w:szCs w:val="20"/>
          <w:lang w:eastAsia="en-IN"/>
        </w:rPr>
      </w:pPr>
      <w:ins w:id="963" w:author="Unknown">
        <w:r w:rsidRPr="00C17994">
          <w:rPr>
            <w:rFonts w:ascii="Courier New" w:eastAsia="Times New Roman" w:hAnsi="Courier New" w:cs="Courier New"/>
            <w:color w:val="000000"/>
            <w:sz w:val="20"/>
            <w:szCs w:val="20"/>
            <w:lang w:eastAsia="en-IN"/>
          </w:rPr>
          <w:t>2 6 8</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4" w:author="Unknown"/>
          <w:rFonts w:ascii="Courier New" w:eastAsia="Times New Roman" w:hAnsi="Courier New" w:cs="Courier New"/>
          <w:color w:val="000000"/>
          <w:sz w:val="20"/>
          <w:szCs w:val="20"/>
          <w:lang w:eastAsia="en-IN"/>
        </w:rPr>
      </w:pPr>
      <w:ins w:id="965" w:author="Unknown">
        <w:r w:rsidRPr="00C17994">
          <w:rPr>
            <w:rFonts w:ascii="Courier New" w:eastAsia="Times New Roman" w:hAnsi="Courier New" w:cs="Courier New"/>
            <w:color w:val="000000"/>
            <w:sz w:val="20"/>
            <w:szCs w:val="20"/>
            <w:lang w:eastAsia="en-IN"/>
          </w:rPr>
          <w:t>6 8 10</w:t>
        </w:r>
      </w:ins>
    </w:p>
    <w:p w:rsidR="00C17994" w:rsidRPr="00C17994" w:rsidRDefault="00C17994" w:rsidP="00C17994">
      <w:pPr>
        <w:shd w:val="clear" w:color="auto" w:fill="FFFFFF"/>
        <w:spacing w:before="100" w:beforeAutospacing="1" w:after="100" w:afterAutospacing="1" w:line="312" w:lineRule="atLeast"/>
        <w:outlineLvl w:val="1"/>
        <w:rPr>
          <w:ins w:id="966" w:author="Unknown"/>
          <w:rFonts w:ascii="Helvetica" w:eastAsia="Times New Roman" w:hAnsi="Helvetica" w:cs="Helvetica"/>
          <w:color w:val="610B38"/>
          <w:sz w:val="38"/>
          <w:szCs w:val="38"/>
          <w:lang w:eastAsia="en-IN"/>
        </w:rPr>
      </w:pPr>
      <w:ins w:id="967" w:author="Unknown">
        <w:r w:rsidRPr="00C17994">
          <w:rPr>
            <w:rFonts w:ascii="Helvetica" w:eastAsia="Times New Roman" w:hAnsi="Helvetica" w:cs="Helvetica"/>
            <w:color w:val="610B38"/>
            <w:sz w:val="38"/>
            <w:szCs w:val="38"/>
            <w:lang w:eastAsia="en-IN"/>
          </w:rPr>
          <w:t>Multiplication of 2 Matrices in Java</w:t>
        </w:r>
      </w:ins>
    </w:p>
    <w:p w:rsidR="00C17994" w:rsidRPr="00C17994" w:rsidRDefault="00C17994" w:rsidP="00C17994">
      <w:pPr>
        <w:shd w:val="clear" w:color="auto" w:fill="FFFFFF"/>
        <w:spacing w:before="100" w:beforeAutospacing="1" w:after="100" w:afterAutospacing="1" w:line="240" w:lineRule="auto"/>
        <w:rPr>
          <w:ins w:id="968" w:author="Unknown"/>
          <w:rFonts w:ascii="Verdana" w:eastAsia="Times New Roman" w:hAnsi="Verdana" w:cs="Times New Roman"/>
          <w:color w:val="000000"/>
          <w:sz w:val="20"/>
          <w:szCs w:val="20"/>
          <w:lang w:eastAsia="en-IN"/>
        </w:rPr>
      </w:pPr>
      <w:ins w:id="969" w:author="Unknown">
        <w:r w:rsidRPr="00C17994">
          <w:rPr>
            <w:rFonts w:ascii="Verdana" w:eastAsia="Times New Roman" w:hAnsi="Verdana" w:cs="Times New Roman"/>
            <w:color w:val="000000"/>
            <w:sz w:val="20"/>
            <w:szCs w:val="20"/>
            <w:lang w:eastAsia="en-IN"/>
          </w:rPr>
          <w:t>In the case of matrix multiplication, a one-row element of the first matrix is multiplied by all the columns of the second matrix which can be understood by the image given below.</w:t>
        </w:r>
      </w:ins>
    </w:p>
    <w:p w:rsidR="00C17994" w:rsidRPr="00C17994" w:rsidRDefault="00584E14" w:rsidP="00C17994">
      <w:pPr>
        <w:spacing w:after="0" w:line="240" w:lineRule="auto"/>
        <w:rPr>
          <w:ins w:id="970" w:author="Unknown"/>
          <w:rFonts w:ascii="Times New Roman" w:eastAsia="Times New Roman" w:hAnsi="Times New Roman" w:cs="Times New Roman"/>
          <w:sz w:val="24"/>
          <w:szCs w:val="24"/>
          <w:lang w:eastAsia="en-IN"/>
        </w:rPr>
      </w:pPr>
      <w:ins w:id="971" w:author="Unknown">
        <w:r w:rsidRPr="00C17994">
          <w:rPr>
            <w:rFonts w:ascii="Times New Roman" w:eastAsia="Times New Roman" w:hAnsi="Times New Roman" w:cs="Times New Roman"/>
            <w:sz w:val="24"/>
            <w:szCs w:val="24"/>
            <w:lang w:eastAsia="en-IN"/>
          </w:rPr>
          <w:fldChar w:fldCharType="begin"/>
        </w:r>
        <w:r w:rsidR="00C17994" w:rsidRPr="00C17994">
          <w:rPr>
            <w:rFonts w:ascii="Times New Roman" w:eastAsia="Times New Roman" w:hAnsi="Times New Roman" w:cs="Times New Roman"/>
            <w:sz w:val="24"/>
            <w:szCs w:val="24"/>
            <w:lang w:eastAsia="en-IN"/>
          </w:rPr>
          <w:instrText xml:space="preserve"> INCLUDEPICTURE "https://static.javatpoint.com/cpp/images/matrix-multiplication-in-cpp1.png" \* MERGEFORMATINET </w:instrText>
        </w:r>
      </w:ins>
      <w:r w:rsidRPr="00C17994">
        <w:rPr>
          <w:rFonts w:ascii="Times New Roman" w:eastAsia="Times New Roman" w:hAnsi="Times New Roman" w:cs="Times New Roman"/>
          <w:sz w:val="24"/>
          <w:szCs w:val="24"/>
          <w:lang w:eastAsia="en-IN"/>
        </w:rPr>
        <w:fldChar w:fldCharType="separate"/>
      </w:r>
      <w:r w:rsidRPr="00584E14">
        <w:rPr>
          <w:rFonts w:ascii="Times New Roman" w:eastAsia="Times New Roman" w:hAnsi="Times New Roman" w:cs="Times New Roman"/>
          <w:sz w:val="24"/>
          <w:szCs w:val="24"/>
          <w:lang w:eastAsia="en-IN"/>
        </w:rPr>
        <w:pict>
          <v:shape id="_x0000_i1035" type="#_x0000_t75" alt="Matrix Multiplication in Java" style="width:24pt;height:24pt"/>
        </w:pict>
      </w:r>
      <w:ins w:id="972" w:author="Unknown">
        <w:r w:rsidRPr="00C17994">
          <w:rPr>
            <w:rFonts w:ascii="Times New Roman" w:eastAsia="Times New Roman" w:hAnsi="Times New Roman" w:cs="Times New Roman"/>
            <w:sz w:val="24"/>
            <w:szCs w:val="24"/>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973" w:author="Unknown"/>
          <w:rFonts w:ascii="Verdana" w:eastAsia="Times New Roman" w:hAnsi="Verdana" w:cs="Times New Roman"/>
          <w:color w:val="000000"/>
          <w:sz w:val="20"/>
          <w:szCs w:val="20"/>
          <w:lang w:eastAsia="en-IN"/>
        </w:rPr>
      </w:pPr>
      <w:ins w:id="974" w:author="Unknown">
        <w:r w:rsidRPr="00C17994">
          <w:rPr>
            <w:rFonts w:ascii="Verdana" w:eastAsia="Times New Roman" w:hAnsi="Verdana" w:cs="Times New Roman"/>
            <w:color w:val="000000"/>
            <w:sz w:val="20"/>
            <w:szCs w:val="20"/>
            <w:lang w:eastAsia="en-IN"/>
          </w:rPr>
          <w:t>Let's see a simple example to multiply two matrices of 3 rows and 3 columns.</w:t>
        </w:r>
      </w:ins>
    </w:p>
    <w:p w:rsidR="00C17994" w:rsidRPr="00C17994" w:rsidRDefault="00C17994" w:rsidP="00C17994">
      <w:pPr>
        <w:numPr>
          <w:ilvl w:val="0"/>
          <w:numId w:val="25"/>
        </w:numPr>
        <w:shd w:val="clear" w:color="auto" w:fill="FFFFFF"/>
        <w:spacing w:after="0" w:line="315" w:lineRule="atLeast"/>
        <w:ind w:left="0"/>
        <w:rPr>
          <w:ins w:id="975" w:author="Unknown"/>
          <w:rFonts w:ascii="Verdana" w:eastAsia="Times New Roman" w:hAnsi="Verdana" w:cs="Times New Roman"/>
          <w:color w:val="000000"/>
          <w:sz w:val="20"/>
          <w:szCs w:val="20"/>
          <w:lang w:eastAsia="en-IN"/>
        </w:rPr>
      </w:pPr>
      <w:ins w:id="976" w:author="Unknown">
        <w:r w:rsidRPr="00C17994">
          <w:rPr>
            <w:rFonts w:ascii="Verdana" w:eastAsia="Times New Roman" w:hAnsi="Verdana" w:cs="Times New Roman"/>
            <w:color w:val="008200"/>
            <w:sz w:val="20"/>
            <w:lang w:eastAsia="en-IN"/>
          </w:rPr>
          <w:t>//Java Program to multiply two matrices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77" w:author="Unknown"/>
          <w:rFonts w:ascii="Verdana" w:eastAsia="Times New Roman" w:hAnsi="Verdana" w:cs="Times New Roman"/>
          <w:color w:val="000000"/>
          <w:sz w:val="20"/>
          <w:szCs w:val="20"/>
          <w:lang w:eastAsia="en-IN"/>
        </w:rPr>
      </w:pPr>
      <w:ins w:id="978"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class</w:t>
        </w:r>
        <w:r w:rsidRPr="00C17994">
          <w:rPr>
            <w:rFonts w:ascii="Verdana" w:eastAsia="Times New Roman" w:hAnsi="Verdana" w:cs="Times New Roman"/>
            <w:color w:val="000000"/>
            <w:sz w:val="20"/>
            <w:szCs w:val="20"/>
            <w:bdr w:val="none" w:sz="0" w:space="0" w:color="auto" w:frame="1"/>
            <w:lang w:eastAsia="en-IN"/>
          </w:rPr>
          <w:t> MatrixMultiplicationExample{  </w:t>
        </w:r>
      </w:ins>
    </w:p>
    <w:p w:rsidR="00C17994" w:rsidRPr="00C17994" w:rsidRDefault="00C17994" w:rsidP="00C17994">
      <w:pPr>
        <w:numPr>
          <w:ilvl w:val="0"/>
          <w:numId w:val="25"/>
        </w:numPr>
        <w:shd w:val="clear" w:color="auto" w:fill="FFFFFF"/>
        <w:spacing w:after="0" w:line="315" w:lineRule="atLeast"/>
        <w:ind w:left="0"/>
        <w:rPr>
          <w:ins w:id="979" w:author="Unknown"/>
          <w:rFonts w:ascii="Verdana" w:eastAsia="Times New Roman" w:hAnsi="Verdana" w:cs="Times New Roman"/>
          <w:color w:val="000000"/>
          <w:sz w:val="20"/>
          <w:szCs w:val="20"/>
          <w:lang w:eastAsia="en-IN"/>
        </w:rPr>
      </w:pPr>
      <w:ins w:id="980" w:author="Unknown">
        <w:r w:rsidRPr="00C17994">
          <w:rPr>
            <w:rFonts w:ascii="Verdana" w:eastAsia="Times New Roman" w:hAnsi="Verdana" w:cs="Times New Roman"/>
            <w:b/>
            <w:bCs/>
            <w:color w:val="006699"/>
            <w:sz w:val="20"/>
            <w:lang w:eastAsia="en-IN"/>
          </w:rPr>
          <w:t>public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static</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void</w:t>
        </w:r>
        <w:r w:rsidRPr="00C17994">
          <w:rPr>
            <w:rFonts w:ascii="Verdana" w:eastAsia="Times New Roman" w:hAnsi="Verdana" w:cs="Times New Roman"/>
            <w:color w:val="000000"/>
            <w:sz w:val="20"/>
            <w:szCs w:val="20"/>
            <w:bdr w:val="none" w:sz="0" w:space="0" w:color="auto" w:frame="1"/>
            <w:lang w:eastAsia="en-IN"/>
          </w:rPr>
          <w:t> main(String args[]){  </w:t>
        </w:r>
      </w:ins>
    </w:p>
    <w:p w:rsidR="00C17994" w:rsidRPr="00C17994" w:rsidRDefault="00C17994" w:rsidP="00C17994">
      <w:pPr>
        <w:numPr>
          <w:ilvl w:val="0"/>
          <w:numId w:val="25"/>
        </w:numPr>
        <w:shd w:val="clear" w:color="auto" w:fill="FFFFFF"/>
        <w:spacing w:after="0" w:line="315" w:lineRule="atLeast"/>
        <w:ind w:left="0"/>
        <w:rPr>
          <w:ins w:id="981" w:author="Unknown"/>
          <w:rFonts w:ascii="Verdana" w:eastAsia="Times New Roman" w:hAnsi="Verdana" w:cs="Times New Roman"/>
          <w:color w:val="000000"/>
          <w:sz w:val="20"/>
          <w:szCs w:val="20"/>
          <w:lang w:eastAsia="en-IN"/>
        </w:rPr>
      </w:pPr>
      <w:ins w:id="982" w:author="Unknown">
        <w:r w:rsidRPr="00C17994">
          <w:rPr>
            <w:rFonts w:ascii="Verdana" w:eastAsia="Times New Roman" w:hAnsi="Verdana" w:cs="Times New Roman"/>
            <w:color w:val="008200"/>
            <w:sz w:val="20"/>
            <w:lang w:eastAsia="en-IN"/>
          </w:rPr>
          <w:t>//creating two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3" w:author="Unknown"/>
          <w:rFonts w:ascii="Verdana" w:eastAsia="Times New Roman" w:hAnsi="Verdana" w:cs="Times New Roman"/>
          <w:color w:val="000000"/>
          <w:sz w:val="20"/>
          <w:szCs w:val="20"/>
          <w:lang w:eastAsia="en-IN"/>
        </w:rPr>
      </w:pPr>
      <w:ins w:id="984"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a[][]={{</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5" w:author="Unknown"/>
          <w:rFonts w:ascii="Verdana" w:eastAsia="Times New Roman" w:hAnsi="Verdana" w:cs="Times New Roman"/>
          <w:color w:val="000000"/>
          <w:sz w:val="20"/>
          <w:szCs w:val="20"/>
          <w:lang w:eastAsia="en-IN"/>
        </w:rPr>
      </w:pPr>
      <w:ins w:id="986"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b[][]={{</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1</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2</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7" w:author="Unknown"/>
          <w:rFonts w:ascii="Verdana" w:eastAsia="Times New Roman" w:hAnsi="Verdana" w:cs="Times New Roman"/>
          <w:color w:val="000000"/>
          <w:sz w:val="20"/>
          <w:szCs w:val="20"/>
          <w:lang w:eastAsia="en-IN"/>
        </w:rPr>
      </w:pPr>
      <w:ins w:id="988"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89" w:author="Unknown"/>
          <w:rFonts w:ascii="Verdana" w:eastAsia="Times New Roman" w:hAnsi="Verdana" w:cs="Times New Roman"/>
          <w:color w:val="000000"/>
          <w:sz w:val="20"/>
          <w:szCs w:val="20"/>
          <w:lang w:eastAsia="en-IN"/>
        </w:rPr>
      </w:pPr>
      <w:ins w:id="990" w:author="Unknown">
        <w:r w:rsidRPr="00C17994">
          <w:rPr>
            <w:rFonts w:ascii="Verdana" w:eastAsia="Times New Roman" w:hAnsi="Verdana" w:cs="Times New Roman"/>
            <w:color w:val="008200"/>
            <w:sz w:val="20"/>
            <w:lang w:eastAsia="en-IN"/>
          </w:rPr>
          <w:t>//creating another matrix to store the multiplication of two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1" w:author="Unknown"/>
          <w:rFonts w:ascii="Verdana" w:eastAsia="Times New Roman" w:hAnsi="Verdana" w:cs="Times New Roman"/>
          <w:color w:val="000000"/>
          <w:sz w:val="20"/>
          <w:szCs w:val="20"/>
          <w:lang w:eastAsia="en-IN"/>
        </w:rPr>
      </w:pPr>
      <w:ins w:id="992" w:author="Unknown">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c[][]=</w:t>
        </w:r>
        <w:r w:rsidRPr="00C17994">
          <w:rPr>
            <w:rFonts w:ascii="Verdana" w:eastAsia="Times New Roman" w:hAnsi="Verdana" w:cs="Times New Roman"/>
            <w:b/>
            <w:bCs/>
            <w:color w:val="006699"/>
            <w:sz w:val="20"/>
            <w:lang w:eastAsia="en-IN"/>
          </w:rPr>
          <w:t>new</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//3 rows and 3 columns</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3" w:author="Unknown"/>
          <w:rFonts w:ascii="Verdana" w:eastAsia="Times New Roman" w:hAnsi="Verdana" w:cs="Times New Roman"/>
          <w:color w:val="000000"/>
          <w:sz w:val="20"/>
          <w:szCs w:val="20"/>
          <w:lang w:eastAsia="en-IN"/>
        </w:rPr>
      </w:pPr>
      <w:ins w:id="994"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5" w:author="Unknown"/>
          <w:rFonts w:ascii="Verdana" w:eastAsia="Times New Roman" w:hAnsi="Verdana" w:cs="Times New Roman"/>
          <w:color w:val="000000"/>
          <w:sz w:val="20"/>
          <w:szCs w:val="20"/>
          <w:lang w:eastAsia="en-IN"/>
        </w:rPr>
      </w:pPr>
      <w:ins w:id="996" w:author="Unknown">
        <w:r w:rsidRPr="00C17994">
          <w:rPr>
            <w:rFonts w:ascii="Verdana" w:eastAsia="Times New Roman" w:hAnsi="Verdana" w:cs="Times New Roman"/>
            <w:color w:val="008200"/>
            <w:sz w:val="20"/>
            <w:lang w:eastAsia="en-IN"/>
          </w:rPr>
          <w:t>//multiplying and printing multiplication of 2 matrices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997" w:author="Unknown"/>
          <w:rFonts w:ascii="Verdana" w:eastAsia="Times New Roman" w:hAnsi="Verdana" w:cs="Times New Roman"/>
          <w:color w:val="000000"/>
          <w:sz w:val="20"/>
          <w:szCs w:val="20"/>
          <w:lang w:eastAsia="en-IN"/>
        </w:rPr>
      </w:pPr>
      <w:ins w:id="998"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i=</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;i&lt;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;i++){    </w:t>
        </w:r>
      </w:ins>
    </w:p>
    <w:p w:rsidR="00C17994" w:rsidRPr="00C17994" w:rsidRDefault="00C17994" w:rsidP="00C17994">
      <w:pPr>
        <w:numPr>
          <w:ilvl w:val="0"/>
          <w:numId w:val="25"/>
        </w:numPr>
        <w:shd w:val="clear" w:color="auto" w:fill="FFFFFF"/>
        <w:spacing w:after="0" w:line="315" w:lineRule="atLeast"/>
        <w:ind w:left="0"/>
        <w:rPr>
          <w:ins w:id="999" w:author="Unknown"/>
          <w:rFonts w:ascii="Verdana" w:eastAsia="Times New Roman" w:hAnsi="Verdana" w:cs="Times New Roman"/>
          <w:color w:val="000000"/>
          <w:sz w:val="20"/>
          <w:szCs w:val="20"/>
          <w:lang w:eastAsia="en-IN"/>
        </w:rPr>
      </w:pPr>
      <w:ins w:id="1000"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;j&lt;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;j++){    </w:t>
        </w:r>
      </w:ins>
    </w:p>
    <w:p w:rsidR="00C17994" w:rsidRPr="00C17994" w:rsidRDefault="00C17994" w:rsidP="00C17994">
      <w:pPr>
        <w:numPr>
          <w:ilvl w:val="0"/>
          <w:numId w:val="25"/>
        </w:numPr>
        <w:shd w:val="clear" w:color="auto" w:fill="FFFFFF"/>
        <w:spacing w:after="0" w:line="315" w:lineRule="atLeast"/>
        <w:ind w:left="0"/>
        <w:rPr>
          <w:ins w:id="1001" w:author="Unknown"/>
          <w:rFonts w:ascii="Verdana" w:eastAsia="Times New Roman" w:hAnsi="Verdana" w:cs="Times New Roman"/>
          <w:color w:val="000000"/>
          <w:sz w:val="20"/>
          <w:szCs w:val="20"/>
          <w:lang w:eastAsia="en-IN"/>
        </w:rPr>
      </w:pPr>
      <w:ins w:id="1002" w:author="Unknown">
        <w:r w:rsidRPr="00C17994">
          <w:rPr>
            <w:rFonts w:ascii="Verdana" w:eastAsia="Times New Roman" w:hAnsi="Verdana" w:cs="Times New Roman"/>
            <w:color w:val="000000"/>
            <w:sz w:val="20"/>
            <w:szCs w:val="20"/>
            <w:bdr w:val="none" w:sz="0" w:space="0" w:color="auto" w:frame="1"/>
            <w:lang w:eastAsia="en-IN"/>
          </w:rPr>
          <w:t>c[i][j]=</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03" w:author="Unknown"/>
          <w:rFonts w:ascii="Verdana" w:eastAsia="Times New Roman" w:hAnsi="Verdana" w:cs="Times New Roman"/>
          <w:color w:val="000000"/>
          <w:sz w:val="20"/>
          <w:szCs w:val="20"/>
          <w:lang w:eastAsia="en-IN"/>
        </w:rPr>
      </w:pPr>
      <w:ins w:id="1004" w:author="Unknown">
        <w:r w:rsidRPr="00C17994">
          <w:rPr>
            <w:rFonts w:ascii="Verdana" w:eastAsia="Times New Roman" w:hAnsi="Verdana" w:cs="Times New Roman"/>
            <w:b/>
            <w:bCs/>
            <w:color w:val="006699"/>
            <w:sz w:val="20"/>
            <w:lang w:eastAsia="en-IN"/>
          </w:rPr>
          <w:t>for</w:t>
        </w:r>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b/>
            <w:bCs/>
            <w:color w:val="006699"/>
            <w:sz w:val="20"/>
            <w:lang w:eastAsia="en-IN"/>
          </w:rPr>
          <w:t>int</w:t>
        </w:r>
        <w:r w:rsidRPr="00C17994">
          <w:rPr>
            <w:rFonts w:ascii="Verdana" w:eastAsia="Times New Roman" w:hAnsi="Verdana" w:cs="Times New Roman"/>
            <w:color w:val="000000"/>
            <w:sz w:val="20"/>
            <w:szCs w:val="20"/>
            <w:bdr w:val="none" w:sz="0" w:space="0" w:color="auto" w:frame="1"/>
            <w:lang w:eastAsia="en-IN"/>
          </w:rPr>
          <w:t> k=</w:t>
        </w:r>
        <w:r w:rsidRPr="00C17994">
          <w:rPr>
            <w:rFonts w:ascii="Verdana" w:eastAsia="Times New Roman" w:hAnsi="Verdana" w:cs="Times New Roman"/>
            <w:color w:val="C00000"/>
            <w:sz w:val="20"/>
            <w:lang w:eastAsia="en-IN"/>
          </w:rPr>
          <w:t>0</w:t>
        </w:r>
        <w:r w:rsidRPr="00C17994">
          <w:rPr>
            <w:rFonts w:ascii="Verdana" w:eastAsia="Times New Roman" w:hAnsi="Verdana" w:cs="Times New Roman"/>
            <w:color w:val="000000"/>
            <w:sz w:val="20"/>
            <w:szCs w:val="20"/>
            <w:bdr w:val="none" w:sz="0" w:space="0" w:color="auto" w:frame="1"/>
            <w:lang w:eastAsia="en-IN"/>
          </w:rPr>
          <w:t>;k&lt;</w:t>
        </w:r>
        <w:r w:rsidRPr="00C17994">
          <w:rPr>
            <w:rFonts w:ascii="Verdana" w:eastAsia="Times New Roman" w:hAnsi="Verdana" w:cs="Times New Roman"/>
            <w:color w:val="C00000"/>
            <w:sz w:val="20"/>
            <w:lang w:eastAsia="en-IN"/>
          </w:rPr>
          <w:t>3</w:t>
        </w:r>
        <w:r w:rsidRPr="00C17994">
          <w:rPr>
            <w:rFonts w:ascii="Verdana" w:eastAsia="Times New Roman" w:hAnsi="Verdana" w:cs="Times New Roman"/>
            <w:color w:val="000000"/>
            <w:sz w:val="20"/>
            <w:szCs w:val="20"/>
            <w:bdr w:val="none" w:sz="0" w:space="0" w:color="auto" w:frame="1"/>
            <w:lang w:eastAsia="en-IN"/>
          </w:rPr>
          <w:t>;k++)      </w:t>
        </w:r>
      </w:ins>
    </w:p>
    <w:p w:rsidR="00C17994" w:rsidRPr="00C17994" w:rsidRDefault="00C17994" w:rsidP="00C17994">
      <w:pPr>
        <w:numPr>
          <w:ilvl w:val="0"/>
          <w:numId w:val="25"/>
        </w:numPr>
        <w:shd w:val="clear" w:color="auto" w:fill="FFFFFF"/>
        <w:spacing w:after="0" w:line="315" w:lineRule="atLeast"/>
        <w:ind w:left="0"/>
        <w:rPr>
          <w:ins w:id="1005" w:author="Unknown"/>
          <w:rFonts w:ascii="Verdana" w:eastAsia="Times New Roman" w:hAnsi="Verdana" w:cs="Times New Roman"/>
          <w:color w:val="000000"/>
          <w:sz w:val="20"/>
          <w:szCs w:val="20"/>
          <w:lang w:eastAsia="en-IN"/>
        </w:rPr>
      </w:pPr>
      <w:ins w:id="1006"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07" w:author="Unknown"/>
          <w:rFonts w:ascii="Verdana" w:eastAsia="Times New Roman" w:hAnsi="Verdana" w:cs="Times New Roman"/>
          <w:color w:val="000000"/>
          <w:sz w:val="20"/>
          <w:szCs w:val="20"/>
          <w:lang w:eastAsia="en-IN"/>
        </w:rPr>
      </w:pPr>
      <w:ins w:id="1008" w:author="Unknown">
        <w:r w:rsidRPr="00C17994">
          <w:rPr>
            <w:rFonts w:ascii="Verdana" w:eastAsia="Times New Roman" w:hAnsi="Verdana" w:cs="Times New Roman"/>
            <w:color w:val="000000"/>
            <w:sz w:val="20"/>
            <w:szCs w:val="20"/>
            <w:bdr w:val="none" w:sz="0" w:space="0" w:color="auto" w:frame="1"/>
            <w:lang w:eastAsia="en-IN"/>
          </w:rPr>
          <w:t>c[i][j]+=a[i][k]*b[k][j];      </w:t>
        </w:r>
      </w:ins>
    </w:p>
    <w:p w:rsidR="00C17994" w:rsidRPr="00C17994" w:rsidRDefault="00C17994" w:rsidP="00C17994">
      <w:pPr>
        <w:numPr>
          <w:ilvl w:val="0"/>
          <w:numId w:val="25"/>
        </w:numPr>
        <w:shd w:val="clear" w:color="auto" w:fill="FFFFFF"/>
        <w:spacing w:after="0" w:line="315" w:lineRule="atLeast"/>
        <w:ind w:left="0"/>
        <w:rPr>
          <w:ins w:id="1009" w:author="Unknown"/>
          <w:rFonts w:ascii="Verdana" w:eastAsia="Times New Roman" w:hAnsi="Verdana" w:cs="Times New Roman"/>
          <w:color w:val="000000"/>
          <w:sz w:val="20"/>
          <w:szCs w:val="20"/>
          <w:lang w:eastAsia="en-IN"/>
        </w:rPr>
      </w:pPr>
      <w:ins w:id="1010" w:author="Unknown">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//end of k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1" w:author="Unknown"/>
          <w:rFonts w:ascii="Verdana" w:eastAsia="Times New Roman" w:hAnsi="Verdana" w:cs="Times New Roman"/>
          <w:color w:val="000000"/>
          <w:sz w:val="20"/>
          <w:szCs w:val="20"/>
          <w:lang w:eastAsia="en-IN"/>
        </w:rPr>
      </w:pPr>
      <w:ins w:id="1012" w:author="Unknown">
        <w:r w:rsidRPr="00C17994">
          <w:rPr>
            <w:rFonts w:ascii="Verdana" w:eastAsia="Times New Roman" w:hAnsi="Verdana" w:cs="Times New Roman"/>
            <w:color w:val="000000"/>
            <w:sz w:val="20"/>
            <w:szCs w:val="20"/>
            <w:bdr w:val="none" w:sz="0" w:space="0" w:color="auto" w:frame="1"/>
            <w:lang w:eastAsia="en-IN"/>
          </w:rPr>
          <w:t>System.out.print(c[i][j]+</w:t>
        </w:r>
        <w:r w:rsidRPr="00C17994">
          <w:rPr>
            <w:rFonts w:ascii="Verdana" w:eastAsia="Times New Roman" w:hAnsi="Verdana" w:cs="Times New Roman"/>
            <w:color w:val="0000FF"/>
            <w:sz w:val="20"/>
            <w:lang w:eastAsia="en-IN"/>
          </w:rPr>
          <w:t>" "</w:t>
        </w:r>
        <w:r w:rsidRPr="00C17994">
          <w:rPr>
            <w:rFonts w:ascii="Verdana" w:eastAsia="Times New Roman" w:hAnsi="Verdana" w:cs="Times New Roman"/>
            <w:color w:val="000000"/>
            <w:sz w:val="20"/>
            <w:szCs w:val="20"/>
            <w:bdr w:val="none" w:sz="0" w:space="0" w:color="auto" w:frame="1"/>
            <w:lang w:eastAsia="en-IN"/>
          </w:rPr>
          <w:t>);  </w:t>
        </w:r>
        <w:r w:rsidRPr="00C17994">
          <w:rPr>
            <w:rFonts w:ascii="Verdana" w:eastAsia="Times New Roman" w:hAnsi="Verdana" w:cs="Times New Roman"/>
            <w:color w:val="008200"/>
            <w:sz w:val="20"/>
            <w:lang w:eastAsia="en-IN"/>
          </w:rPr>
          <w:t>//printing matrix element</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3" w:author="Unknown"/>
          <w:rFonts w:ascii="Verdana" w:eastAsia="Times New Roman" w:hAnsi="Verdana" w:cs="Times New Roman"/>
          <w:color w:val="000000"/>
          <w:sz w:val="20"/>
          <w:szCs w:val="20"/>
          <w:lang w:eastAsia="en-IN"/>
        </w:rPr>
      </w:pPr>
      <w:ins w:id="1014" w:author="Unknown">
        <w:r w:rsidRPr="00C17994">
          <w:rPr>
            <w:rFonts w:ascii="Verdana" w:eastAsia="Times New Roman" w:hAnsi="Verdana" w:cs="Times New Roman"/>
            <w:color w:val="000000"/>
            <w:sz w:val="20"/>
            <w:szCs w:val="20"/>
            <w:bdr w:val="none" w:sz="0" w:space="0" w:color="auto" w:frame="1"/>
            <w:lang w:eastAsia="en-IN"/>
          </w:rPr>
          <w:t>}</w:t>
        </w:r>
        <w:r w:rsidRPr="00C17994">
          <w:rPr>
            <w:rFonts w:ascii="Verdana" w:eastAsia="Times New Roman" w:hAnsi="Verdana" w:cs="Times New Roman"/>
            <w:color w:val="008200"/>
            <w:sz w:val="20"/>
            <w:lang w:eastAsia="en-IN"/>
          </w:rPr>
          <w:t>//end of j loop</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5" w:author="Unknown"/>
          <w:rFonts w:ascii="Verdana" w:eastAsia="Times New Roman" w:hAnsi="Verdana" w:cs="Times New Roman"/>
          <w:color w:val="000000"/>
          <w:sz w:val="20"/>
          <w:szCs w:val="20"/>
          <w:lang w:eastAsia="en-IN"/>
        </w:rPr>
      </w:pPr>
      <w:ins w:id="1016" w:author="Unknown">
        <w:r w:rsidRPr="00C17994">
          <w:rPr>
            <w:rFonts w:ascii="Verdana" w:eastAsia="Times New Roman" w:hAnsi="Verdana" w:cs="Times New Roman"/>
            <w:color w:val="000000"/>
            <w:sz w:val="20"/>
            <w:szCs w:val="20"/>
            <w:bdr w:val="none" w:sz="0" w:space="0" w:color="auto" w:frame="1"/>
            <w:lang w:eastAsia="en-IN"/>
          </w:rPr>
          <w:t>System.out.println();</w:t>
        </w:r>
        <w:r w:rsidRPr="00C17994">
          <w:rPr>
            <w:rFonts w:ascii="Verdana" w:eastAsia="Times New Roman" w:hAnsi="Verdana" w:cs="Times New Roman"/>
            <w:color w:val="008200"/>
            <w:sz w:val="20"/>
            <w:lang w:eastAsia="en-IN"/>
          </w:rPr>
          <w:t>//new line  </w:t>
        </w:r>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0" w:line="315" w:lineRule="atLeast"/>
        <w:ind w:left="0"/>
        <w:rPr>
          <w:ins w:id="1017" w:author="Unknown"/>
          <w:rFonts w:ascii="Verdana" w:eastAsia="Times New Roman" w:hAnsi="Verdana" w:cs="Times New Roman"/>
          <w:color w:val="000000"/>
          <w:sz w:val="20"/>
          <w:szCs w:val="20"/>
          <w:lang w:eastAsia="en-IN"/>
        </w:rPr>
      </w:pPr>
      <w:ins w:id="1018"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C17994" w:rsidP="00C17994">
      <w:pPr>
        <w:numPr>
          <w:ilvl w:val="0"/>
          <w:numId w:val="25"/>
        </w:numPr>
        <w:shd w:val="clear" w:color="auto" w:fill="FFFFFF"/>
        <w:spacing w:after="120" w:line="315" w:lineRule="atLeast"/>
        <w:ind w:left="0"/>
        <w:rPr>
          <w:ins w:id="1019" w:author="Unknown"/>
          <w:rFonts w:ascii="Verdana" w:eastAsia="Times New Roman" w:hAnsi="Verdana" w:cs="Times New Roman"/>
          <w:color w:val="000000"/>
          <w:sz w:val="20"/>
          <w:szCs w:val="20"/>
          <w:lang w:eastAsia="en-IN"/>
        </w:rPr>
      </w:pPr>
      <w:ins w:id="1020" w:author="Unknown">
        <w:r w:rsidRPr="00C17994">
          <w:rPr>
            <w:rFonts w:ascii="Verdana" w:eastAsia="Times New Roman" w:hAnsi="Verdana" w:cs="Times New Roman"/>
            <w:color w:val="000000"/>
            <w:sz w:val="20"/>
            <w:szCs w:val="20"/>
            <w:bdr w:val="none" w:sz="0" w:space="0" w:color="auto" w:frame="1"/>
            <w:lang w:eastAsia="en-IN"/>
          </w:rPr>
          <w:t>}}  </w:t>
        </w:r>
      </w:ins>
    </w:p>
    <w:p w:rsidR="00C17994" w:rsidRPr="00C17994" w:rsidRDefault="00584E14" w:rsidP="00C17994">
      <w:pPr>
        <w:spacing w:after="0" w:line="240" w:lineRule="auto"/>
        <w:rPr>
          <w:ins w:id="1021" w:author="Unknown"/>
          <w:rFonts w:ascii="Times New Roman" w:eastAsia="Times New Roman" w:hAnsi="Times New Roman" w:cs="Times New Roman"/>
          <w:sz w:val="24"/>
          <w:szCs w:val="24"/>
          <w:lang w:eastAsia="en-IN"/>
        </w:rPr>
      </w:pPr>
      <w:ins w:id="1022" w:author="Unknown">
        <w:r w:rsidRPr="00C17994">
          <w:rPr>
            <w:rFonts w:ascii="Verdana" w:eastAsia="Times New Roman" w:hAnsi="Verdana" w:cs="Times New Roman"/>
            <w:color w:val="000000"/>
            <w:sz w:val="20"/>
            <w:lang w:eastAsia="en-IN"/>
          </w:rPr>
          <w:fldChar w:fldCharType="begin"/>
        </w:r>
        <w:r w:rsidR="00C17994" w:rsidRPr="00C17994">
          <w:rPr>
            <w:rFonts w:ascii="Verdana" w:eastAsia="Times New Roman" w:hAnsi="Verdana" w:cs="Times New Roman"/>
            <w:color w:val="000000"/>
            <w:sz w:val="20"/>
            <w:lang w:eastAsia="en-IN"/>
          </w:rPr>
          <w:instrText xml:space="preserve"> HYPERLINK "https://compiler.javatpoint.com/opr/test.jsp?filename=MatrixMultiplicationExample" \t "_blank" </w:instrText>
        </w:r>
        <w:r w:rsidRPr="00C17994">
          <w:rPr>
            <w:rFonts w:ascii="Verdana" w:eastAsia="Times New Roman" w:hAnsi="Verdana" w:cs="Times New Roman"/>
            <w:color w:val="000000"/>
            <w:sz w:val="20"/>
            <w:lang w:eastAsia="en-IN"/>
          </w:rPr>
          <w:fldChar w:fldCharType="separate"/>
        </w:r>
        <w:r w:rsidR="00C17994" w:rsidRPr="00C17994">
          <w:rPr>
            <w:rFonts w:ascii="Verdana" w:eastAsia="Times New Roman" w:hAnsi="Verdana" w:cs="Times New Roman"/>
            <w:b/>
            <w:bCs/>
            <w:color w:val="FFFFFF"/>
            <w:sz w:val="20"/>
            <w:lang w:eastAsia="en-IN"/>
          </w:rPr>
          <w:t>Test it Now</w:t>
        </w:r>
        <w:r w:rsidRPr="00C17994">
          <w:rPr>
            <w:rFonts w:ascii="Verdana" w:eastAsia="Times New Roman" w:hAnsi="Verdana" w:cs="Times New Roman"/>
            <w:color w:val="000000"/>
            <w:sz w:val="20"/>
            <w:lang w:eastAsia="en-IN"/>
          </w:rPr>
          <w:fldChar w:fldCharType="end"/>
        </w:r>
      </w:ins>
    </w:p>
    <w:p w:rsidR="00C17994" w:rsidRPr="00C17994" w:rsidRDefault="00C17994" w:rsidP="00C17994">
      <w:pPr>
        <w:shd w:val="clear" w:color="auto" w:fill="FFFFFF"/>
        <w:spacing w:before="100" w:beforeAutospacing="1" w:after="100" w:afterAutospacing="1" w:line="240" w:lineRule="auto"/>
        <w:rPr>
          <w:ins w:id="1023" w:author="Unknown"/>
          <w:rFonts w:ascii="Verdana" w:eastAsia="Times New Roman" w:hAnsi="Verdana" w:cs="Times New Roman"/>
          <w:color w:val="000000"/>
          <w:sz w:val="20"/>
          <w:szCs w:val="20"/>
          <w:lang w:eastAsia="en-IN"/>
        </w:rPr>
      </w:pPr>
      <w:ins w:id="1024" w:author="Unknown">
        <w:r w:rsidRPr="00C17994">
          <w:rPr>
            <w:rFonts w:ascii="Verdana" w:eastAsia="Times New Roman" w:hAnsi="Verdana" w:cs="Times New Roman"/>
            <w:color w:val="000000"/>
            <w:sz w:val="20"/>
            <w:szCs w:val="20"/>
            <w:lang w:eastAsia="en-IN"/>
          </w:rPr>
          <w:lastRenderedPageBreak/>
          <w:t>Output:</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5" w:author="Unknown"/>
          <w:rFonts w:ascii="Courier New" w:eastAsia="Times New Roman" w:hAnsi="Courier New" w:cs="Courier New"/>
          <w:color w:val="000000"/>
          <w:sz w:val="20"/>
          <w:szCs w:val="20"/>
          <w:lang w:eastAsia="en-IN"/>
        </w:rPr>
      </w:pPr>
      <w:ins w:id="1026" w:author="Unknown">
        <w:r w:rsidRPr="00C17994">
          <w:rPr>
            <w:rFonts w:ascii="Courier New" w:eastAsia="Times New Roman" w:hAnsi="Courier New" w:cs="Courier New"/>
            <w:color w:val="000000"/>
            <w:sz w:val="20"/>
            <w:szCs w:val="20"/>
            <w:lang w:eastAsia="en-IN"/>
          </w:rPr>
          <w:t xml:space="preserve">6 6 6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7" w:author="Unknown"/>
          <w:rFonts w:ascii="Courier New" w:eastAsia="Times New Roman" w:hAnsi="Courier New" w:cs="Courier New"/>
          <w:color w:val="000000"/>
          <w:sz w:val="20"/>
          <w:szCs w:val="20"/>
          <w:lang w:eastAsia="en-IN"/>
        </w:rPr>
      </w:pPr>
      <w:ins w:id="1028" w:author="Unknown">
        <w:r w:rsidRPr="00C17994">
          <w:rPr>
            <w:rFonts w:ascii="Courier New" w:eastAsia="Times New Roman" w:hAnsi="Courier New" w:cs="Courier New"/>
            <w:color w:val="000000"/>
            <w:sz w:val="20"/>
            <w:szCs w:val="20"/>
            <w:lang w:eastAsia="en-IN"/>
          </w:rPr>
          <w:t xml:space="preserve">12 12 12 </w:t>
        </w:r>
      </w:ins>
    </w:p>
    <w:p w:rsidR="00C17994" w:rsidRPr="00C17994" w:rsidRDefault="00C17994" w:rsidP="00C17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9" w:author="Unknown"/>
          <w:rFonts w:ascii="Courier New" w:eastAsia="Times New Roman" w:hAnsi="Courier New" w:cs="Courier New"/>
          <w:color w:val="000000"/>
          <w:sz w:val="20"/>
          <w:szCs w:val="20"/>
          <w:lang w:eastAsia="en-IN"/>
        </w:rPr>
      </w:pPr>
      <w:ins w:id="1030" w:author="Unknown">
        <w:r w:rsidRPr="00C17994">
          <w:rPr>
            <w:rFonts w:ascii="Courier New" w:eastAsia="Times New Roman" w:hAnsi="Courier New" w:cs="Courier New"/>
            <w:color w:val="000000"/>
            <w:sz w:val="20"/>
            <w:szCs w:val="20"/>
            <w:lang w:eastAsia="en-IN"/>
          </w:rPr>
          <w:t xml:space="preserve">18 18 18 </w:t>
        </w:r>
      </w:ins>
    </w:p>
    <w:p w:rsidR="00947007" w:rsidRDefault="00947007"/>
    <w:p w:rsidR="00060E17" w:rsidRDefault="00060E17"/>
    <w:p w:rsidR="00060E17" w:rsidRDefault="00060E17" w:rsidP="00060E17">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Package</w:t>
      </w:r>
    </w:p>
    <w:p w:rsidR="00060E17" w:rsidRDefault="00584E14" w:rsidP="00060E17">
      <w:pPr>
        <w:numPr>
          <w:ilvl w:val="0"/>
          <w:numId w:val="40"/>
        </w:numPr>
        <w:shd w:val="clear" w:color="auto" w:fill="FFFFFF"/>
        <w:spacing w:before="52" w:after="100" w:afterAutospacing="1" w:line="272" w:lineRule="atLeast"/>
        <w:rPr>
          <w:rFonts w:ascii="Verdana" w:hAnsi="Verdana" w:cs="Times New Roman"/>
          <w:color w:val="000000"/>
          <w:sz w:val="17"/>
          <w:szCs w:val="17"/>
        </w:rPr>
      </w:pPr>
      <w:hyperlink r:id="rId9" w:history="1">
        <w:r w:rsidR="00060E17">
          <w:rPr>
            <w:rStyle w:val="Hyperlink"/>
            <w:color w:val="008000"/>
            <w:sz w:val="20"/>
            <w:szCs w:val="20"/>
          </w:rPr>
          <w:t>Java Package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0" w:anchor="packageex" w:history="1">
        <w:r w:rsidR="00060E17">
          <w:rPr>
            <w:rStyle w:val="Hyperlink"/>
            <w:color w:val="008000"/>
            <w:sz w:val="20"/>
            <w:szCs w:val="20"/>
          </w:rPr>
          <w:t>Example of package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1" w:anchor="packageaccess" w:history="1">
        <w:r w:rsidR="00060E17">
          <w:rPr>
            <w:rStyle w:val="Hyperlink"/>
            <w:color w:val="008000"/>
            <w:sz w:val="20"/>
            <w:szCs w:val="20"/>
          </w:rPr>
          <w:t>Accessing package</w:t>
        </w:r>
      </w:hyperlink>
    </w:p>
    <w:p w:rsidR="00060E17" w:rsidRDefault="00584E14"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2" w:anchor="packageaccess1" w:history="1">
        <w:r w:rsidR="00060E17">
          <w:rPr>
            <w:rStyle w:val="Hyperlink"/>
            <w:color w:val="008000"/>
            <w:sz w:val="20"/>
            <w:szCs w:val="20"/>
          </w:rPr>
          <w:t>By import packagename.*</w:t>
        </w:r>
      </w:hyperlink>
    </w:p>
    <w:p w:rsidR="00060E17" w:rsidRDefault="00584E14"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3" w:anchor="packageaccess2" w:history="1">
        <w:r w:rsidR="00060E17">
          <w:rPr>
            <w:rStyle w:val="Hyperlink"/>
            <w:color w:val="008000"/>
            <w:sz w:val="20"/>
            <w:szCs w:val="20"/>
          </w:rPr>
          <w:t>By import packagename.classname</w:t>
        </w:r>
      </w:hyperlink>
    </w:p>
    <w:p w:rsidR="00060E17" w:rsidRDefault="00584E14" w:rsidP="00060E17">
      <w:pPr>
        <w:numPr>
          <w:ilvl w:val="1"/>
          <w:numId w:val="40"/>
        </w:numPr>
        <w:shd w:val="clear" w:color="auto" w:fill="FFFFFF"/>
        <w:spacing w:before="52" w:after="100" w:afterAutospacing="1" w:line="272" w:lineRule="atLeast"/>
        <w:ind w:left="720"/>
        <w:rPr>
          <w:rFonts w:ascii="Verdana" w:hAnsi="Verdana"/>
          <w:color w:val="000000"/>
          <w:sz w:val="17"/>
          <w:szCs w:val="17"/>
        </w:rPr>
      </w:pPr>
      <w:hyperlink r:id="rId14" w:anchor="packageaccess3" w:history="1">
        <w:r w:rsidR="00060E17">
          <w:rPr>
            <w:rStyle w:val="Hyperlink"/>
            <w:color w:val="008000"/>
            <w:sz w:val="20"/>
            <w:szCs w:val="20"/>
          </w:rPr>
          <w:t>By fully qualified name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5" w:anchor="packagesub" w:history="1">
        <w:r w:rsidR="00060E17">
          <w:rPr>
            <w:rStyle w:val="Hyperlink"/>
            <w:color w:val="008000"/>
            <w:sz w:val="20"/>
            <w:szCs w:val="20"/>
          </w:rPr>
          <w:t>Subpackage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6" w:anchor="packageanotherdirectory" w:history="1">
        <w:r w:rsidR="00060E17">
          <w:rPr>
            <w:rStyle w:val="Hyperlink"/>
            <w:color w:val="008000"/>
            <w:sz w:val="20"/>
            <w:szCs w:val="20"/>
          </w:rPr>
          <w:t>Sending class file to another directory</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7" w:anchor="packageclasspathswitch" w:history="1">
        <w:r w:rsidR="00060E17">
          <w:rPr>
            <w:rStyle w:val="Hyperlink"/>
            <w:color w:val="008000"/>
            <w:sz w:val="20"/>
            <w:szCs w:val="20"/>
          </w:rPr>
          <w:t>-classpath switch</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8" w:anchor="packagewaystoload" w:history="1">
        <w:r w:rsidR="00060E17">
          <w:rPr>
            <w:rStyle w:val="Hyperlink"/>
            <w:color w:val="008000"/>
            <w:sz w:val="20"/>
            <w:szCs w:val="20"/>
          </w:rPr>
          <w:t>4 ways to load the class file or jar file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19" w:anchor="packagetwopublic" w:history="1">
        <w:r w:rsidR="00060E17">
          <w:rPr>
            <w:rStyle w:val="Hyperlink"/>
            <w:color w:val="008000"/>
            <w:sz w:val="20"/>
            <w:szCs w:val="20"/>
          </w:rPr>
          <w:t>How to put two public class in a package</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20" w:anchor="packagestaticimport" w:history="1">
        <w:r w:rsidR="00060E17">
          <w:rPr>
            <w:rStyle w:val="Hyperlink"/>
            <w:color w:val="008000"/>
            <w:sz w:val="20"/>
            <w:szCs w:val="20"/>
          </w:rPr>
          <w:t>Static Import</w:t>
        </w:r>
      </w:hyperlink>
    </w:p>
    <w:p w:rsidR="00060E17" w:rsidRDefault="00584E14" w:rsidP="00060E17">
      <w:pPr>
        <w:numPr>
          <w:ilvl w:val="0"/>
          <w:numId w:val="40"/>
        </w:numPr>
        <w:shd w:val="clear" w:color="auto" w:fill="FFFFFF"/>
        <w:spacing w:before="52" w:after="100" w:afterAutospacing="1" w:line="272" w:lineRule="atLeast"/>
        <w:rPr>
          <w:rFonts w:ascii="Verdana" w:hAnsi="Verdana"/>
          <w:color w:val="000000"/>
          <w:sz w:val="17"/>
          <w:szCs w:val="17"/>
        </w:rPr>
      </w:pPr>
      <w:hyperlink r:id="rId21" w:history="1">
        <w:r w:rsidR="00060E17">
          <w:rPr>
            <w:rStyle w:val="Hyperlink"/>
            <w:color w:val="008000"/>
            <w:sz w:val="20"/>
            <w:szCs w:val="20"/>
          </w:rPr>
          <w:t>Package class</w:t>
        </w:r>
      </w:hyperlink>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java package</w:t>
      </w:r>
      <w:r>
        <w:rPr>
          <w:rFonts w:ascii="Verdana" w:hAnsi="Verdana"/>
          <w:color w:val="000000"/>
          <w:sz w:val="17"/>
          <w:szCs w:val="17"/>
        </w:rPr>
        <w:t> is a group of similar types of classes, interfaces and sub-packages.</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Package in java can be categorized in two form, built-in package and user-defined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There are many built-in packages such as java, lang, awt, javax, swing, net, io, util, sql etc.</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Here, we will have the detailed learning of creating and using user-defined packages.</w: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Advantage of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1) Java package is used to categorize the classes and interfaces so that they can be easily maintained.</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2) Java package provides access protection.</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3) Java package removes naming collision.</w:t>
      </w:r>
    </w:p>
    <w:p w:rsidR="00060E17" w:rsidRDefault="00584E14" w:rsidP="00060E17">
      <w:pPr>
        <w:rPr>
          <w:rFonts w:ascii="Times New Roman" w:hAnsi="Times New Roman"/>
          <w:sz w:val="24"/>
          <w:szCs w:val="24"/>
        </w:rPr>
      </w:pPr>
      <w:r>
        <w:pict>
          <v:shape id="_x0000_i1036" type="#_x0000_t75" alt="package in java" style="width:24pt;height:24pt"/>
        </w:pict>
      </w:r>
    </w:p>
    <w:p w:rsidR="00060E17" w:rsidRDefault="00584E14" w:rsidP="00060E17">
      <w:r>
        <w:pict>
          <v:rect id="_x0000_i1037" style="width:0;height:.65pt" o:hralign="center" o:hrstd="t" o:hrnoshade="t" o:hr="t" fillcolor="#d4d4d4" stroked="f"/>
        </w:pict>
      </w:r>
    </w:p>
    <w:p w:rsidR="00060E17" w:rsidRDefault="00060E17" w:rsidP="00060E17">
      <w:pPr>
        <w:pStyle w:val="Heading2"/>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Simple example of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package keyword</w:t>
      </w:r>
      <w:r>
        <w:rPr>
          <w:rFonts w:ascii="Verdana" w:hAnsi="Verdana"/>
          <w:color w:val="000000"/>
          <w:sz w:val="17"/>
          <w:szCs w:val="17"/>
        </w:rPr>
        <w:t> is used to create a package in java.</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lastRenderedPageBreak/>
        <w:t>//save as Simple.java</w:t>
      </w:r>
      <w:r>
        <w:rPr>
          <w:rFonts w:ascii="Verdana" w:hAnsi="Verdana"/>
          <w:color w:val="000000"/>
          <w:sz w:val="17"/>
          <w:szCs w:val="17"/>
          <w:bdr w:val="none" w:sz="0" w:space="0" w:color="auto" w:frame="1"/>
        </w:rPr>
        <w:t>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package"</w:t>
      </w:r>
      <w:r>
        <w:rPr>
          <w:rFonts w:ascii="Verdana" w:hAnsi="Verdana"/>
          <w:color w:val="000000"/>
          <w:sz w:val="17"/>
          <w:szCs w:val="17"/>
          <w:bdr w:val="none" w:sz="0" w:space="0" w:color="auto" w:frame="1"/>
        </w:rPr>
        <w:t>);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60E17" w:rsidRDefault="00060E17" w:rsidP="00060E17">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How to compile java package</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If you are not using any IDE, you need to follow the </w:t>
      </w:r>
      <w:r>
        <w:rPr>
          <w:rFonts w:ascii="Verdana" w:hAnsi="Verdana"/>
          <w:b/>
          <w:bCs/>
          <w:color w:val="000000"/>
          <w:sz w:val="17"/>
          <w:szCs w:val="17"/>
        </w:rPr>
        <w:t>syntax</w:t>
      </w:r>
      <w:r>
        <w:rPr>
          <w:rFonts w:ascii="Verdana" w:hAnsi="Verdana"/>
          <w:color w:val="000000"/>
          <w:sz w:val="17"/>
          <w:szCs w:val="17"/>
        </w:rPr>
        <w:t> given below:</w:t>
      </w:r>
    </w:p>
    <w:p w:rsidR="00060E17" w:rsidRDefault="00060E17" w:rsidP="00060E17">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javac -d directory javafilename  </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For </w:t>
      </w:r>
      <w:r>
        <w:rPr>
          <w:rFonts w:ascii="Verdana" w:hAnsi="Verdana"/>
          <w:b/>
          <w:bCs/>
          <w:color w:val="000000"/>
          <w:sz w:val="17"/>
          <w:szCs w:val="17"/>
        </w:rPr>
        <w:t>example</w:t>
      </w:r>
    </w:p>
    <w:p w:rsidR="00060E17" w:rsidRDefault="00060E17" w:rsidP="00060E17">
      <w:pPr>
        <w:numPr>
          <w:ilvl w:val="0"/>
          <w:numId w:val="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javac -d . Simple.java  </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The -d switch specifies the destination where to put the generated class file. You can use any directory name like /home (in case of Linux), d:/abc (in case of windows) etc. If you want to keep the package within the same directory, you can use . (dot).</w:t>
      </w:r>
    </w:p>
    <w:p w:rsidR="00060E17" w:rsidRDefault="00584E14" w:rsidP="00060E17">
      <w:pPr>
        <w:rPr>
          <w:rFonts w:ascii="Times New Roman" w:hAnsi="Times New Roman"/>
          <w:sz w:val="24"/>
          <w:szCs w:val="24"/>
        </w:rPr>
      </w:pPr>
      <w:r>
        <w:pict>
          <v:rect id="_x0000_i1038" style="width:0;height:.65pt" o:hralign="center" o:hrstd="t" o:hrnoshade="t" o:hr="t" fillcolor="#d4d4d4" stroked="f"/>
        </w:pict>
      </w:r>
    </w:p>
    <w:p w:rsidR="00060E17" w:rsidRDefault="00060E17" w:rsidP="00060E17">
      <w:pPr>
        <w:pStyle w:val="Heading2"/>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How to run java package program</w:t>
      </w:r>
    </w:p>
    <w:p w:rsidR="00060E17" w:rsidRDefault="00060E17" w:rsidP="00060E17">
      <w:pPr>
        <w:pStyle w:val="NormalWeb"/>
        <w:shd w:val="clear" w:color="auto" w:fill="FFFFFF"/>
        <w:rPr>
          <w:rFonts w:ascii="Verdana" w:hAnsi="Verdana"/>
          <w:color w:val="000000"/>
          <w:sz w:val="17"/>
          <w:szCs w:val="17"/>
        </w:rPr>
      </w:pPr>
      <w:r>
        <w:rPr>
          <w:rFonts w:ascii="Verdana" w:hAnsi="Verdana"/>
          <w:color w:val="000000"/>
          <w:sz w:val="17"/>
          <w:szCs w:val="17"/>
        </w:rPr>
        <w:t>You need to use fully qualified name e.g. mypack.Simple etc to run the class.</w:t>
      </w:r>
    </w:p>
    <w:p w:rsidR="00060E17" w:rsidRDefault="00584E14" w:rsidP="00060E17">
      <w:pPr>
        <w:rPr>
          <w:rFonts w:ascii="Times New Roman" w:hAnsi="Times New Roman"/>
          <w:sz w:val="24"/>
          <w:szCs w:val="24"/>
        </w:rPr>
      </w:pPr>
      <w:r>
        <w:pict>
          <v:rect id="_x0000_i1039" style="width:0;height:.65pt" o:hralign="center" o:hrstd="t" o:hrnoshade="t" o:hr="t" fillcolor="#d4d4d4" stroked="f"/>
        </w:pic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Compile:</w:t>
            </w:r>
            <w:r>
              <w:rPr>
                <w:rFonts w:ascii="Verdana" w:hAnsi="Verdana"/>
                <w:color w:val="000000"/>
                <w:sz w:val="17"/>
                <w:szCs w:val="17"/>
              </w:rPr>
              <w:t> javac -d . Simple.java</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Run:</w:t>
            </w:r>
            <w:r>
              <w:rPr>
                <w:rFonts w:ascii="Verdana" w:hAnsi="Verdana"/>
                <w:color w:val="000000"/>
                <w:sz w:val="17"/>
                <w:szCs w:val="17"/>
              </w:rPr>
              <w:t> java mypack.Simple</w:t>
            </w:r>
          </w:p>
        </w:tc>
      </w:tr>
    </w:tbl>
    <w:p w:rsidR="00060E17" w:rsidRDefault="00060E17" w:rsidP="00060E17">
      <w:pPr>
        <w:pStyle w:val="HTMLPreformatted"/>
        <w:shd w:val="clear" w:color="auto" w:fill="F9FBF9"/>
        <w:rPr>
          <w:color w:val="000000"/>
        </w:rPr>
      </w:pPr>
      <w:r>
        <w:rPr>
          <w:color w:val="000000"/>
        </w:rPr>
        <w:t>Output:Welcome to package</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The -d is a switch that tells the compiler where to put the class file i.e. it represents destination. The . represents the current folder.</w:t>
            </w:r>
          </w:p>
        </w:tc>
      </w:tr>
    </w:tbl>
    <w:p w:rsidR="00060E17" w:rsidRDefault="00584E14" w:rsidP="00060E17">
      <w:r>
        <w:pict>
          <v:rect id="_x0000_i1040" style="width:0;height:.65pt" o:hralign="center" o:hrstd="t" o:hrnoshade="t" o:hr="t" fillcolor="#d4d4d4" stroked="f"/>
        </w:pict>
      </w:r>
    </w:p>
    <w:p w:rsidR="00060E17" w:rsidRDefault="00060E17" w:rsidP="00060E17">
      <w:pPr>
        <w:pStyle w:val="Heading2"/>
        <w:shd w:val="clear" w:color="auto" w:fill="FFFFFF"/>
        <w:spacing w:line="312" w:lineRule="atLeast"/>
        <w:rPr>
          <w:ins w:id="1031" w:author="Unknown"/>
          <w:rFonts w:ascii="Helvetica" w:hAnsi="Helvetica" w:cs="Helvetica"/>
          <w:b w:val="0"/>
          <w:bCs w:val="0"/>
          <w:color w:val="610B38"/>
          <w:sz w:val="32"/>
          <w:szCs w:val="32"/>
        </w:rPr>
      </w:pPr>
      <w:ins w:id="1032" w:author="Unknown">
        <w:r>
          <w:rPr>
            <w:rFonts w:ascii="Helvetica" w:hAnsi="Helvetica" w:cs="Helvetica"/>
            <w:b w:val="0"/>
            <w:bCs w:val="0"/>
            <w:color w:val="610B38"/>
            <w:sz w:val="32"/>
            <w:szCs w:val="32"/>
          </w:rPr>
          <w:t>How to access package from another package?</w:t>
        </w:r>
      </w:ins>
    </w:p>
    <w:p w:rsidR="00060E17" w:rsidRDefault="00060E17" w:rsidP="00060E17">
      <w:pPr>
        <w:pStyle w:val="NormalWeb"/>
        <w:shd w:val="clear" w:color="auto" w:fill="FFFFFF"/>
        <w:rPr>
          <w:ins w:id="1033" w:author="Unknown"/>
          <w:rFonts w:ascii="Verdana" w:hAnsi="Verdana"/>
          <w:color w:val="000000"/>
          <w:sz w:val="17"/>
          <w:szCs w:val="17"/>
        </w:rPr>
      </w:pPr>
      <w:ins w:id="1034" w:author="Unknown">
        <w:r>
          <w:rPr>
            <w:rFonts w:ascii="Verdana" w:hAnsi="Verdana"/>
            <w:color w:val="000000"/>
            <w:sz w:val="17"/>
            <w:szCs w:val="17"/>
          </w:rPr>
          <w:t>There are three ways to access the package from outside the package.</w:t>
        </w:r>
      </w:ins>
    </w:p>
    <w:p w:rsidR="00060E17" w:rsidRDefault="00060E17" w:rsidP="00060E17">
      <w:pPr>
        <w:numPr>
          <w:ilvl w:val="0"/>
          <w:numId w:val="44"/>
        </w:numPr>
        <w:shd w:val="clear" w:color="auto" w:fill="FFFFFF"/>
        <w:spacing w:before="52" w:after="100" w:afterAutospacing="1" w:line="272" w:lineRule="atLeast"/>
        <w:rPr>
          <w:ins w:id="1035" w:author="Unknown"/>
          <w:rFonts w:ascii="Verdana" w:hAnsi="Verdana"/>
          <w:color w:val="000000"/>
          <w:sz w:val="17"/>
          <w:szCs w:val="17"/>
        </w:rPr>
      </w:pPr>
      <w:ins w:id="1036" w:author="Unknown">
        <w:r>
          <w:rPr>
            <w:rFonts w:ascii="Verdana" w:hAnsi="Verdana"/>
            <w:color w:val="000000"/>
            <w:sz w:val="17"/>
            <w:szCs w:val="17"/>
          </w:rPr>
          <w:t>import package.*;</w:t>
        </w:r>
      </w:ins>
    </w:p>
    <w:p w:rsidR="00060E17" w:rsidRDefault="00060E17" w:rsidP="00060E17">
      <w:pPr>
        <w:numPr>
          <w:ilvl w:val="0"/>
          <w:numId w:val="44"/>
        </w:numPr>
        <w:shd w:val="clear" w:color="auto" w:fill="FFFFFF"/>
        <w:spacing w:before="52" w:after="100" w:afterAutospacing="1" w:line="272" w:lineRule="atLeast"/>
        <w:rPr>
          <w:ins w:id="1037" w:author="Unknown"/>
          <w:rFonts w:ascii="Verdana" w:hAnsi="Verdana"/>
          <w:color w:val="000000"/>
          <w:sz w:val="17"/>
          <w:szCs w:val="17"/>
        </w:rPr>
      </w:pPr>
      <w:ins w:id="1038" w:author="Unknown">
        <w:r>
          <w:rPr>
            <w:rFonts w:ascii="Verdana" w:hAnsi="Verdana"/>
            <w:color w:val="000000"/>
            <w:sz w:val="17"/>
            <w:szCs w:val="17"/>
          </w:rPr>
          <w:t>import package.classname;</w:t>
        </w:r>
      </w:ins>
    </w:p>
    <w:p w:rsidR="00060E17" w:rsidRDefault="00060E17" w:rsidP="00060E17">
      <w:pPr>
        <w:numPr>
          <w:ilvl w:val="0"/>
          <w:numId w:val="44"/>
        </w:numPr>
        <w:shd w:val="clear" w:color="auto" w:fill="FFFFFF"/>
        <w:spacing w:before="52" w:after="100" w:afterAutospacing="1" w:line="272" w:lineRule="atLeast"/>
        <w:rPr>
          <w:ins w:id="1039" w:author="Unknown"/>
          <w:rFonts w:ascii="Verdana" w:hAnsi="Verdana"/>
          <w:color w:val="000000"/>
          <w:sz w:val="17"/>
          <w:szCs w:val="17"/>
        </w:rPr>
      </w:pPr>
      <w:ins w:id="1040" w:author="Unknown">
        <w:r>
          <w:rPr>
            <w:rFonts w:ascii="Verdana" w:hAnsi="Verdana"/>
            <w:color w:val="000000"/>
            <w:sz w:val="17"/>
            <w:szCs w:val="17"/>
          </w:rPr>
          <w:t>fully qualified name.</w:t>
        </w:r>
      </w:ins>
    </w:p>
    <w:p w:rsidR="00060E17" w:rsidRDefault="00060E17" w:rsidP="00060E17">
      <w:pPr>
        <w:pStyle w:val="Heading4"/>
        <w:shd w:val="clear" w:color="auto" w:fill="FFFFFF"/>
        <w:rPr>
          <w:ins w:id="1041" w:author="Unknown"/>
          <w:rFonts w:ascii="Helvetica" w:hAnsi="Helvetica" w:cs="Helvetica"/>
          <w:b w:val="0"/>
          <w:bCs w:val="0"/>
          <w:color w:val="610B38"/>
          <w:sz w:val="32"/>
          <w:szCs w:val="32"/>
        </w:rPr>
      </w:pPr>
      <w:ins w:id="1042" w:author="Unknown">
        <w:r>
          <w:rPr>
            <w:rFonts w:ascii="Helvetica" w:hAnsi="Helvetica" w:cs="Helvetica"/>
            <w:b w:val="0"/>
            <w:bCs w:val="0"/>
            <w:color w:val="610B38"/>
            <w:sz w:val="32"/>
            <w:szCs w:val="32"/>
          </w:rPr>
          <w:lastRenderedPageBreak/>
          <w:t>1) Using packagename.*</w:t>
        </w:r>
      </w:ins>
    </w:p>
    <w:p w:rsidR="00060E17" w:rsidRDefault="00060E17" w:rsidP="00060E17">
      <w:pPr>
        <w:pStyle w:val="NormalWeb"/>
        <w:shd w:val="clear" w:color="auto" w:fill="FFFFFF"/>
        <w:rPr>
          <w:ins w:id="1043" w:author="Unknown"/>
          <w:rFonts w:ascii="Verdana" w:hAnsi="Verdana"/>
          <w:color w:val="000000"/>
          <w:sz w:val="17"/>
          <w:szCs w:val="17"/>
        </w:rPr>
      </w:pPr>
      <w:ins w:id="1044" w:author="Unknown">
        <w:r>
          <w:rPr>
            <w:rFonts w:ascii="Verdana" w:hAnsi="Verdana"/>
            <w:color w:val="000000"/>
            <w:sz w:val="17"/>
            <w:szCs w:val="17"/>
          </w:rPr>
          <w:t>If you use package.* then all the classes and interfaces of this package will be accessible but not subpackages.</w:t>
        </w:r>
      </w:ins>
    </w:p>
    <w:p w:rsidR="00060E17" w:rsidRDefault="00060E17" w:rsidP="00060E17">
      <w:pPr>
        <w:pStyle w:val="NormalWeb"/>
        <w:shd w:val="clear" w:color="auto" w:fill="FFFFFF"/>
        <w:rPr>
          <w:ins w:id="1045" w:author="Unknown"/>
          <w:rFonts w:ascii="Verdana" w:hAnsi="Verdana"/>
          <w:color w:val="000000"/>
          <w:sz w:val="17"/>
          <w:szCs w:val="17"/>
        </w:rPr>
      </w:pPr>
      <w:ins w:id="1046" w:author="Unknown">
        <w:r>
          <w:rPr>
            <w:rFonts w:ascii="Verdana" w:hAnsi="Verdana"/>
            <w:color w:val="000000"/>
            <w:sz w:val="17"/>
            <w:szCs w:val="17"/>
          </w:rPr>
          <w:t>The import keyword is used to make the classes and interface of another package accessible to the current package.</w:t>
        </w:r>
      </w:ins>
    </w:p>
    <w:p w:rsidR="00060E17" w:rsidRDefault="00060E17" w:rsidP="00060E17">
      <w:pPr>
        <w:pStyle w:val="Heading2"/>
        <w:shd w:val="clear" w:color="auto" w:fill="FFFFFF"/>
        <w:rPr>
          <w:ins w:id="1047" w:author="Unknown"/>
          <w:rFonts w:ascii="Tahoma" w:hAnsi="Tahoma" w:cs="Tahoma"/>
          <w:b w:val="0"/>
          <w:bCs w:val="0"/>
          <w:color w:val="610B4B"/>
          <w:sz w:val="29"/>
          <w:szCs w:val="29"/>
        </w:rPr>
      </w:pPr>
      <w:ins w:id="1048" w:author="Unknown">
        <w:r>
          <w:rPr>
            <w:rFonts w:ascii="Tahoma" w:hAnsi="Tahoma" w:cs="Tahoma"/>
            <w:b w:val="0"/>
            <w:bCs w:val="0"/>
            <w:color w:val="610B4B"/>
            <w:sz w:val="29"/>
            <w:szCs w:val="29"/>
          </w:rPr>
          <w:t>Example of package that import the packagename.*</w:t>
        </w:r>
      </w:ins>
    </w:p>
    <w:p w:rsidR="00060E17" w:rsidRDefault="00060E17" w:rsidP="00060E17">
      <w:pPr>
        <w:numPr>
          <w:ilvl w:val="0"/>
          <w:numId w:val="45"/>
        </w:numPr>
        <w:shd w:val="clear" w:color="auto" w:fill="FFFFFF"/>
        <w:spacing w:after="0" w:line="272" w:lineRule="atLeast"/>
        <w:ind w:left="0"/>
        <w:rPr>
          <w:ins w:id="1049" w:author="Unknown"/>
          <w:rFonts w:ascii="Verdana" w:hAnsi="Verdana" w:cs="Times New Roman"/>
          <w:color w:val="000000"/>
          <w:sz w:val="17"/>
          <w:szCs w:val="17"/>
        </w:rPr>
      </w:pPr>
      <w:ins w:id="1050"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5"/>
        </w:numPr>
        <w:shd w:val="clear" w:color="auto" w:fill="FFFFFF"/>
        <w:spacing w:after="0" w:line="272" w:lineRule="atLeast"/>
        <w:ind w:left="0"/>
        <w:rPr>
          <w:ins w:id="1051" w:author="Unknown"/>
          <w:rFonts w:ascii="Verdana" w:hAnsi="Verdana"/>
          <w:color w:val="000000"/>
          <w:sz w:val="17"/>
          <w:szCs w:val="17"/>
        </w:rPr>
      </w:pPr>
      <w:ins w:id="1052"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5"/>
        </w:numPr>
        <w:shd w:val="clear" w:color="auto" w:fill="FFFFFF"/>
        <w:spacing w:after="0" w:line="272" w:lineRule="atLeast"/>
        <w:ind w:left="0"/>
        <w:rPr>
          <w:ins w:id="1053" w:author="Unknown"/>
          <w:rFonts w:ascii="Verdana" w:hAnsi="Verdana"/>
          <w:color w:val="000000"/>
          <w:sz w:val="17"/>
          <w:szCs w:val="17"/>
        </w:rPr>
      </w:pPr>
      <w:ins w:id="105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5"/>
        </w:numPr>
        <w:shd w:val="clear" w:color="auto" w:fill="FFFFFF"/>
        <w:spacing w:after="0" w:line="272" w:lineRule="atLeast"/>
        <w:ind w:left="0"/>
        <w:rPr>
          <w:ins w:id="1055" w:author="Unknown"/>
          <w:rFonts w:ascii="Verdana" w:hAnsi="Verdana"/>
          <w:color w:val="000000"/>
          <w:sz w:val="17"/>
          <w:szCs w:val="17"/>
        </w:rPr>
      </w:pPr>
      <w:ins w:id="105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5"/>
        </w:numPr>
        <w:shd w:val="clear" w:color="auto" w:fill="FFFFFF"/>
        <w:spacing w:after="0" w:line="272" w:lineRule="atLeast"/>
        <w:ind w:left="0"/>
        <w:rPr>
          <w:ins w:id="1057" w:author="Unknown"/>
          <w:rFonts w:ascii="Verdana" w:hAnsi="Verdana"/>
          <w:color w:val="000000"/>
          <w:sz w:val="17"/>
          <w:szCs w:val="17"/>
        </w:rPr>
      </w:pPr>
      <w:ins w:id="1058" w:author="Unknown">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59" w:author="Unknown"/>
          <w:rFonts w:ascii="Verdana" w:hAnsi="Verdana"/>
          <w:color w:val="000000"/>
          <w:sz w:val="17"/>
          <w:szCs w:val="17"/>
        </w:rPr>
      </w:pPr>
      <w:ins w:id="1060"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61" w:author="Unknown"/>
          <w:rFonts w:ascii="Verdana" w:hAnsi="Verdana"/>
          <w:color w:val="000000"/>
          <w:sz w:val="17"/>
          <w:szCs w:val="17"/>
        </w:rPr>
      </w:pPr>
      <w:ins w:id="1062"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46"/>
        </w:numPr>
        <w:shd w:val="clear" w:color="auto" w:fill="FFFFFF"/>
        <w:spacing w:after="0" w:line="272" w:lineRule="atLeast"/>
        <w:ind w:left="0"/>
        <w:rPr>
          <w:ins w:id="1063" w:author="Unknown"/>
          <w:rFonts w:ascii="Verdana" w:hAnsi="Verdana"/>
          <w:color w:val="000000"/>
          <w:sz w:val="17"/>
          <w:szCs w:val="17"/>
        </w:rPr>
      </w:pPr>
      <w:ins w:id="1064"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pack.*;  </w:t>
        </w:r>
      </w:ins>
    </w:p>
    <w:p w:rsidR="00060E17" w:rsidRDefault="00060E17" w:rsidP="00060E17">
      <w:pPr>
        <w:numPr>
          <w:ilvl w:val="0"/>
          <w:numId w:val="46"/>
        </w:numPr>
        <w:shd w:val="clear" w:color="auto" w:fill="FFFFFF"/>
        <w:spacing w:after="0" w:line="272" w:lineRule="atLeast"/>
        <w:ind w:left="0"/>
        <w:rPr>
          <w:ins w:id="1065" w:author="Unknown"/>
          <w:rFonts w:ascii="Verdana" w:hAnsi="Verdana"/>
          <w:color w:val="000000"/>
          <w:sz w:val="17"/>
          <w:szCs w:val="17"/>
        </w:rPr>
      </w:pPr>
      <w:ins w:id="1066" w:author="Unknown">
        <w:r>
          <w:rPr>
            <w:rFonts w:ascii="Verdana" w:hAnsi="Verdana"/>
            <w:color w:val="000000"/>
            <w:sz w:val="17"/>
            <w:szCs w:val="17"/>
            <w:bdr w:val="none" w:sz="0" w:space="0" w:color="auto" w:frame="1"/>
          </w:rPr>
          <w:t>  </w:t>
        </w:r>
      </w:ins>
    </w:p>
    <w:p w:rsidR="00060E17" w:rsidRDefault="00060E17" w:rsidP="00060E17">
      <w:pPr>
        <w:numPr>
          <w:ilvl w:val="0"/>
          <w:numId w:val="46"/>
        </w:numPr>
        <w:shd w:val="clear" w:color="auto" w:fill="FFFFFF"/>
        <w:spacing w:after="0" w:line="272" w:lineRule="atLeast"/>
        <w:ind w:left="0"/>
        <w:rPr>
          <w:ins w:id="1067" w:author="Unknown"/>
          <w:rFonts w:ascii="Verdana" w:hAnsi="Verdana"/>
          <w:color w:val="000000"/>
          <w:sz w:val="17"/>
          <w:szCs w:val="17"/>
        </w:rPr>
      </w:pPr>
      <w:ins w:id="106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46"/>
        </w:numPr>
        <w:shd w:val="clear" w:color="auto" w:fill="FFFFFF"/>
        <w:spacing w:after="0" w:line="272" w:lineRule="atLeast"/>
        <w:ind w:left="0"/>
        <w:rPr>
          <w:ins w:id="1069" w:author="Unknown"/>
          <w:rFonts w:ascii="Verdana" w:hAnsi="Verdana"/>
          <w:color w:val="000000"/>
          <w:sz w:val="17"/>
          <w:szCs w:val="17"/>
        </w:rPr>
      </w:pPr>
      <w:ins w:id="107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46"/>
        </w:numPr>
        <w:shd w:val="clear" w:color="auto" w:fill="FFFFFF"/>
        <w:spacing w:after="0" w:line="272" w:lineRule="atLeast"/>
        <w:ind w:left="0"/>
        <w:rPr>
          <w:ins w:id="1071" w:author="Unknown"/>
          <w:rFonts w:ascii="Verdana" w:hAnsi="Verdana"/>
          <w:color w:val="000000"/>
          <w:sz w:val="17"/>
          <w:szCs w:val="17"/>
        </w:rPr>
      </w:pPr>
      <w:ins w:id="1072" w:author="Unknown">
        <w:r>
          <w:rPr>
            <w:rFonts w:ascii="Verdana" w:hAnsi="Verdana"/>
            <w:color w:val="000000"/>
            <w:sz w:val="17"/>
            <w:szCs w:val="17"/>
            <w:bdr w:val="none" w:sz="0" w:space="0" w:color="auto" w:frame="1"/>
          </w:rPr>
          <w:t>   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  </w:t>
        </w:r>
      </w:ins>
    </w:p>
    <w:p w:rsidR="00060E17" w:rsidRDefault="00060E17" w:rsidP="00060E17">
      <w:pPr>
        <w:numPr>
          <w:ilvl w:val="0"/>
          <w:numId w:val="46"/>
        </w:numPr>
        <w:shd w:val="clear" w:color="auto" w:fill="FFFFFF"/>
        <w:spacing w:after="0" w:line="272" w:lineRule="atLeast"/>
        <w:ind w:left="0"/>
        <w:rPr>
          <w:ins w:id="1073" w:author="Unknown"/>
          <w:rFonts w:ascii="Verdana" w:hAnsi="Verdana"/>
          <w:color w:val="000000"/>
          <w:sz w:val="17"/>
          <w:szCs w:val="17"/>
        </w:rPr>
      </w:pPr>
      <w:ins w:id="1074" w:author="Unknown">
        <w:r>
          <w:rPr>
            <w:rFonts w:ascii="Verdana" w:hAnsi="Verdana"/>
            <w:color w:val="000000"/>
            <w:sz w:val="17"/>
            <w:szCs w:val="17"/>
            <w:bdr w:val="none" w:sz="0" w:space="0" w:color="auto" w:frame="1"/>
          </w:rPr>
          <w:t>   obj.msg();  </w:t>
        </w:r>
      </w:ins>
    </w:p>
    <w:p w:rsidR="00060E17" w:rsidRDefault="00060E17" w:rsidP="00060E17">
      <w:pPr>
        <w:numPr>
          <w:ilvl w:val="0"/>
          <w:numId w:val="46"/>
        </w:numPr>
        <w:shd w:val="clear" w:color="auto" w:fill="FFFFFF"/>
        <w:spacing w:after="0" w:line="272" w:lineRule="atLeast"/>
        <w:ind w:left="0"/>
        <w:rPr>
          <w:ins w:id="1075" w:author="Unknown"/>
          <w:rFonts w:ascii="Verdana" w:hAnsi="Verdana"/>
          <w:color w:val="000000"/>
          <w:sz w:val="17"/>
          <w:szCs w:val="17"/>
        </w:rPr>
      </w:pPr>
      <w:ins w:id="1076" w:author="Unknown">
        <w:r>
          <w:rPr>
            <w:rFonts w:ascii="Verdana" w:hAnsi="Verdana"/>
            <w:color w:val="000000"/>
            <w:sz w:val="17"/>
            <w:szCs w:val="17"/>
            <w:bdr w:val="none" w:sz="0" w:space="0" w:color="auto" w:frame="1"/>
          </w:rPr>
          <w:t>  }  </w:t>
        </w:r>
      </w:ins>
    </w:p>
    <w:p w:rsidR="00060E17" w:rsidRDefault="00060E17" w:rsidP="00060E17">
      <w:pPr>
        <w:numPr>
          <w:ilvl w:val="0"/>
          <w:numId w:val="46"/>
        </w:numPr>
        <w:shd w:val="clear" w:color="auto" w:fill="FFFFFF"/>
        <w:spacing w:after="0" w:line="272" w:lineRule="atLeast"/>
        <w:ind w:left="0"/>
        <w:rPr>
          <w:ins w:id="1077" w:author="Unknown"/>
          <w:rFonts w:ascii="Verdana" w:hAnsi="Verdana"/>
          <w:color w:val="000000"/>
          <w:sz w:val="17"/>
          <w:szCs w:val="17"/>
        </w:rPr>
      </w:pPr>
      <w:ins w:id="1078"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079" w:author="Unknown"/>
          <w:color w:val="000000"/>
        </w:rPr>
      </w:pPr>
      <w:ins w:id="1080" w:author="Unknown">
        <w:r>
          <w:rPr>
            <w:color w:val="000000"/>
          </w:rPr>
          <w:t>Output:Hello</w:t>
        </w:r>
      </w:ins>
    </w:p>
    <w:p w:rsidR="00060E17" w:rsidRDefault="00584E14" w:rsidP="00060E17">
      <w:pPr>
        <w:rPr>
          <w:ins w:id="1081" w:author="Unknown"/>
          <w:rFonts w:ascii="Times New Roman" w:hAnsi="Times New Roman"/>
          <w:sz w:val="24"/>
          <w:szCs w:val="24"/>
        </w:rPr>
      </w:pPr>
      <w:ins w:id="1082" w:author="Unknown">
        <w:r>
          <w:pict>
            <v:rect id="_x0000_i1041" style="width:0;height:.65pt" o:hralign="center" o:hrstd="t" o:hrnoshade="t" o:hr="t" fillcolor="#d4d4d4" stroked="f"/>
          </w:pict>
        </w:r>
      </w:ins>
    </w:p>
    <w:p w:rsidR="00060E17" w:rsidRDefault="00060E17" w:rsidP="00060E17">
      <w:pPr>
        <w:pStyle w:val="Heading4"/>
        <w:shd w:val="clear" w:color="auto" w:fill="FFFFFF"/>
        <w:rPr>
          <w:ins w:id="1083" w:author="Unknown"/>
          <w:rFonts w:ascii="Helvetica" w:hAnsi="Helvetica" w:cs="Helvetica"/>
          <w:b w:val="0"/>
          <w:bCs w:val="0"/>
          <w:color w:val="610B38"/>
          <w:sz w:val="32"/>
          <w:szCs w:val="32"/>
        </w:rPr>
      </w:pPr>
      <w:ins w:id="1084" w:author="Unknown">
        <w:r>
          <w:rPr>
            <w:rFonts w:ascii="Helvetica" w:hAnsi="Helvetica" w:cs="Helvetica"/>
            <w:b w:val="0"/>
            <w:bCs w:val="0"/>
            <w:color w:val="610B38"/>
            <w:sz w:val="32"/>
            <w:szCs w:val="32"/>
          </w:rPr>
          <w:t>2) Using packagename.classname</w:t>
        </w:r>
      </w:ins>
    </w:p>
    <w:p w:rsidR="00060E17" w:rsidRDefault="00060E17" w:rsidP="00060E17">
      <w:pPr>
        <w:pStyle w:val="NormalWeb"/>
        <w:shd w:val="clear" w:color="auto" w:fill="FFFFFF"/>
        <w:rPr>
          <w:ins w:id="1085" w:author="Unknown"/>
          <w:rFonts w:ascii="Verdana" w:hAnsi="Verdana"/>
          <w:color w:val="000000"/>
          <w:sz w:val="17"/>
          <w:szCs w:val="17"/>
        </w:rPr>
      </w:pPr>
      <w:ins w:id="1086" w:author="Unknown">
        <w:r>
          <w:rPr>
            <w:rFonts w:ascii="Verdana" w:hAnsi="Verdana"/>
            <w:color w:val="000000"/>
            <w:sz w:val="17"/>
            <w:szCs w:val="17"/>
          </w:rPr>
          <w:t>If you import package.classname then only declared class of this package will be accessible.</w:t>
        </w:r>
      </w:ins>
    </w:p>
    <w:p w:rsidR="00060E17" w:rsidRDefault="00060E17" w:rsidP="00060E17">
      <w:pPr>
        <w:pStyle w:val="Heading2"/>
        <w:shd w:val="clear" w:color="auto" w:fill="FFFFFF"/>
        <w:rPr>
          <w:ins w:id="1087" w:author="Unknown"/>
          <w:rFonts w:ascii="Tahoma" w:hAnsi="Tahoma" w:cs="Tahoma"/>
          <w:b w:val="0"/>
          <w:bCs w:val="0"/>
          <w:color w:val="610B4B"/>
          <w:sz w:val="29"/>
          <w:szCs w:val="29"/>
        </w:rPr>
      </w:pPr>
      <w:ins w:id="1088" w:author="Unknown">
        <w:r>
          <w:rPr>
            <w:rFonts w:ascii="Tahoma" w:hAnsi="Tahoma" w:cs="Tahoma"/>
            <w:b w:val="0"/>
            <w:bCs w:val="0"/>
            <w:color w:val="610B4B"/>
            <w:sz w:val="29"/>
            <w:szCs w:val="29"/>
          </w:rPr>
          <w:t>Example of package by import package.classname</w:t>
        </w:r>
      </w:ins>
    </w:p>
    <w:p w:rsidR="00060E17" w:rsidRDefault="00060E17" w:rsidP="00060E17">
      <w:pPr>
        <w:numPr>
          <w:ilvl w:val="0"/>
          <w:numId w:val="47"/>
        </w:numPr>
        <w:shd w:val="clear" w:color="auto" w:fill="FFFFFF"/>
        <w:spacing w:after="0" w:line="272" w:lineRule="atLeast"/>
        <w:ind w:left="0"/>
        <w:rPr>
          <w:ins w:id="1089" w:author="Unknown"/>
          <w:rFonts w:ascii="Verdana" w:hAnsi="Verdana" w:cs="Times New Roman"/>
          <w:color w:val="000000"/>
          <w:sz w:val="17"/>
          <w:szCs w:val="17"/>
        </w:rPr>
      </w:pPr>
      <w:ins w:id="1090"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1" w:author="Unknown"/>
          <w:rFonts w:ascii="Verdana" w:hAnsi="Verdana"/>
          <w:color w:val="000000"/>
          <w:sz w:val="17"/>
          <w:szCs w:val="17"/>
        </w:rPr>
      </w:pPr>
      <w:ins w:id="1092" w:author="Unknown">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3" w:author="Unknown"/>
          <w:rFonts w:ascii="Verdana" w:hAnsi="Verdana"/>
          <w:color w:val="000000"/>
          <w:sz w:val="17"/>
          <w:szCs w:val="17"/>
        </w:rPr>
      </w:pPr>
      <w:ins w:id="109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7"/>
        </w:numPr>
        <w:shd w:val="clear" w:color="auto" w:fill="FFFFFF"/>
        <w:spacing w:after="0" w:line="272" w:lineRule="atLeast"/>
        <w:ind w:left="0"/>
        <w:rPr>
          <w:ins w:id="1095" w:author="Unknown"/>
          <w:rFonts w:ascii="Verdana" w:hAnsi="Verdana"/>
          <w:color w:val="000000"/>
          <w:sz w:val="17"/>
          <w:szCs w:val="17"/>
        </w:rPr>
      </w:pPr>
      <w:ins w:id="109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7"/>
        </w:numPr>
        <w:shd w:val="clear" w:color="auto" w:fill="FFFFFF"/>
        <w:spacing w:after="0" w:line="272" w:lineRule="atLeast"/>
        <w:ind w:left="0"/>
        <w:rPr>
          <w:ins w:id="1097" w:author="Unknown"/>
          <w:rFonts w:ascii="Verdana" w:hAnsi="Verdana"/>
          <w:color w:val="000000"/>
          <w:sz w:val="17"/>
          <w:szCs w:val="17"/>
        </w:rPr>
      </w:pPr>
      <w:ins w:id="109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7"/>
        </w:numPr>
        <w:shd w:val="clear" w:color="auto" w:fill="FFFFFF"/>
        <w:spacing w:after="0" w:line="272" w:lineRule="atLeast"/>
        <w:ind w:left="0"/>
        <w:rPr>
          <w:ins w:id="1099" w:author="Unknown"/>
          <w:rFonts w:ascii="Verdana" w:hAnsi="Verdana"/>
          <w:color w:val="000000"/>
          <w:sz w:val="17"/>
          <w:szCs w:val="17"/>
        </w:rPr>
      </w:pPr>
      <w:ins w:id="1100" w:author="Unknown">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1" w:author="Unknown"/>
          <w:rFonts w:ascii="Verdana" w:hAnsi="Verdana"/>
          <w:color w:val="000000"/>
          <w:sz w:val="17"/>
          <w:szCs w:val="17"/>
        </w:rPr>
      </w:pPr>
      <w:ins w:id="1102"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3" w:author="Unknown"/>
          <w:rFonts w:ascii="Verdana" w:hAnsi="Verdana"/>
          <w:color w:val="000000"/>
          <w:sz w:val="17"/>
          <w:szCs w:val="17"/>
        </w:rPr>
      </w:pPr>
      <w:ins w:id="110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48"/>
        </w:numPr>
        <w:shd w:val="clear" w:color="auto" w:fill="FFFFFF"/>
        <w:spacing w:after="0" w:line="272" w:lineRule="atLeast"/>
        <w:ind w:left="0"/>
        <w:rPr>
          <w:ins w:id="1105" w:author="Unknown"/>
          <w:rFonts w:ascii="Verdana" w:hAnsi="Verdana"/>
          <w:color w:val="000000"/>
          <w:sz w:val="17"/>
          <w:szCs w:val="17"/>
        </w:rPr>
      </w:pPr>
      <w:ins w:id="1106"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pack.A;  </w:t>
        </w:r>
      </w:ins>
    </w:p>
    <w:p w:rsidR="00060E17" w:rsidRDefault="00060E17" w:rsidP="00060E17">
      <w:pPr>
        <w:numPr>
          <w:ilvl w:val="0"/>
          <w:numId w:val="48"/>
        </w:numPr>
        <w:shd w:val="clear" w:color="auto" w:fill="FFFFFF"/>
        <w:spacing w:after="0" w:line="272" w:lineRule="atLeast"/>
        <w:ind w:left="0"/>
        <w:rPr>
          <w:ins w:id="1107" w:author="Unknown"/>
          <w:rFonts w:ascii="Verdana" w:hAnsi="Verdana"/>
          <w:color w:val="000000"/>
          <w:sz w:val="17"/>
          <w:szCs w:val="17"/>
        </w:rPr>
      </w:pPr>
      <w:ins w:id="1108" w:author="Unknown">
        <w:r>
          <w:rPr>
            <w:rFonts w:ascii="Verdana" w:hAnsi="Verdana"/>
            <w:color w:val="000000"/>
            <w:sz w:val="17"/>
            <w:szCs w:val="17"/>
            <w:bdr w:val="none" w:sz="0" w:space="0" w:color="auto" w:frame="1"/>
          </w:rPr>
          <w:t>  </w:t>
        </w:r>
      </w:ins>
    </w:p>
    <w:p w:rsidR="00060E17" w:rsidRDefault="00060E17" w:rsidP="00060E17">
      <w:pPr>
        <w:numPr>
          <w:ilvl w:val="0"/>
          <w:numId w:val="48"/>
        </w:numPr>
        <w:shd w:val="clear" w:color="auto" w:fill="FFFFFF"/>
        <w:spacing w:after="0" w:line="272" w:lineRule="atLeast"/>
        <w:ind w:left="0"/>
        <w:rPr>
          <w:ins w:id="1109" w:author="Unknown"/>
          <w:rFonts w:ascii="Verdana" w:hAnsi="Verdana"/>
          <w:color w:val="000000"/>
          <w:sz w:val="17"/>
          <w:szCs w:val="17"/>
        </w:rPr>
      </w:pPr>
      <w:ins w:id="111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48"/>
        </w:numPr>
        <w:shd w:val="clear" w:color="auto" w:fill="FFFFFF"/>
        <w:spacing w:after="0" w:line="272" w:lineRule="atLeast"/>
        <w:ind w:left="0"/>
        <w:rPr>
          <w:ins w:id="1111" w:author="Unknown"/>
          <w:rFonts w:ascii="Verdana" w:hAnsi="Verdana"/>
          <w:color w:val="000000"/>
          <w:sz w:val="17"/>
          <w:szCs w:val="17"/>
        </w:rPr>
      </w:pPr>
      <w:ins w:id="11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48"/>
        </w:numPr>
        <w:shd w:val="clear" w:color="auto" w:fill="FFFFFF"/>
        <w:spacing w:after="0" w:line="272" w:lineRule="atLeast"/>
        <w:ind w:left="0"/>
        <w:rPr>
          <w:ins w:id="1113" w:author="Unknown"/>
          <w:rFonts w:ascii="Verdana" w:hAnsi="Verdana"/>
          <w:color w:val="000000"/>
          <w:sz w:val="17"/>
          <w:szCs w:val="17"/>
        </w:rPr>
      </w:pPr>
      <w:ins w:id="1114" w:author="Unknown">
        <w:r>
          <w:rPr>
            <w:rFonts w:ascii="Verdana" w:hAnsi="Verdana"/>
            <w:color w:val="000000"/>
            <w:sz w:val="17"/>
            <w:szCs w:val="17"/>
            <w:bdr w:val="none" w:sz="0" w:space="0" w:color="auto" w:frame="1"/>
          </w:rPr>
          <w:t>   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  </w:t>
        </w:r>
      </w:ins>
    </w:p>
    <w:p w:rsidR="00060E17" w:rsidRDefault="00060E17" w:rsidP="00060E17">
      <w:pPr>
        <w:numPr>
          <w:ilvl w:val="0"/>
          <w:numId w:val="48"/>
        </w:numPr>
        <w:shd w:val="clear" w:color="auto" w:fill="FFFFFF"/>
        <w:spacing w:after="0" w:line="272" w:lineRule="atLeast"/>
        <w:ind w:left="0"/>
        <w:rPr>
          <w:ins w:id="1115" w:author="Unknown"/>
          <w:rFonts w:ascii="Verdana" w:hAnsi="Verdana"/>
          <w:color w:val="000000"/>
          <w:sz w:val="17"/>
          <w:szCs w:val="17"/>
        </w:rPr>
      </w:pPr>
      <w:ins w:id="1116" w:author="Unknown">
        <w:r>
          <w:rPr>
            <w:rFonts w:ascii="Verdana" w:hAnsi="Verdana"/>
            <w:color w:val="000000"/>
            <w:sz w:val="17"/>
            <w:szCs w:val="17"/>
            <w:bdr w:val="none" w:sz="0" w:space="0" w:color="auto" w:frame="1"/>
          </w:rPr>
          <w:t>   obj.msg();  </w:t>
        </w:r>
      </w:ins>
    </w:p>
    <w:p w:rsidR="00060E17" w:rsidRDefault="00060E17" w:rsidP="00060E17">
      <w:pPr>
        <w:numPr>
          <w:ilvl w:val="0"/>
          <w:numId w:val="48"/>
        </w:numPr>
        <w:shd w:val="clear" w:color="auto" w:fill="FFFFFF"/>
        <w:spacing w:after="0" w:line="272" w:lineRule="atLeast"/>
        <w:ind w:left="0"/>
        <w:rPr>
          <w:ins w:id="1117" w:author="Unknown"/>
          <w:rFonts w:ascii="Verdana" w:hAnsi="Verdana"/>
          <w:color w:val="000000"/>
          <w:sz w:val="17"/>
          <w:szCs w:val="17"/>
        </w:rPr>
      </w:pPr>
      <w:ins w:id="1118" w:author="Unknown">
        <w:r>
          <w:rPr>
            <w:rFonts w:ascii="Verdana" w:hAnsi="Verdana"/>
            <w:color w:val="000000"/>
            <w:sz w:val="17"/>
            <w:szCs w:val="17"/>
            <w:bdr w:val="none" w:sz="0" w:space="0" w:color="auto" w:frame="1"/>
          </w:rPr>
          <w:t>  }  </w:t>
        </w:r>
      </w:ins>
    </w:p>
    <w:p w:rsidR="00060E17" w:rsidRDefault="00060E17" w:rsidP="00060E17">
      <w:pPr>
        <w:numPr>
          <w:ilvl w:val="0"/>
          <w:numId w:val="48"/>
        </w:numPr>
        <w:shd w:val="clear" w:color="auto" w:fill="FFFFFF"/>
        <w:spacing w:after="0" w:line="272" w:lineRule="atLeast"/>
        <w:ind w:left="0"/>
        <w:rPr>
          <w:ins w:id="1119" w:author="Unknown"/>
          <w:rFonts w:ascii="Verdana" w:hAnsi="Verdana"/>
          <w:color w:val="000000"/>
          <w:sz w:val="17"/>
          <w:szCs w:val="17"/>
        </w:rPr>
      </w:pPr>
      <w:ins w:id="1120"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121" w:author="Unknown"/>
          <w:color w:val="000000"/>
        </w:rPr>
      </w:pPr>
      <w:ins w:id="1122" w:author="Unknown">
        <w:r>
          <w:rPr>
            <w:color w:val="000000"/>
          </w:rPr>
          <w:t>Output:Hello</w:t>
        </w:r>
      </w:ins>
    </w:p>
    <w:p w:rsidR="00060E17" w:rsidRDefault="00584E14" w:rsidP="00060E17">
      <w:pPr>
        <w:rPr>
          <w:ins w:id="1123" w:author="Unknown"/>
          <w:rFonts w:ascii="Times New Roman" w:hAnsi="Times New Roman"/>
          <w:sz w:val="24"/>
          <w:szCs w:val="24"/>
        </w:rPr>
      </w:pPr>
      <w:ins w:id="1124" w:author="Unknown">
        <w:r>
          <w:lastRenderedPageBreak/>
          <w:pict>
            <v:rect id="_x0000_i1042" style="width:0;height:.65pt" o:hralign="center" o:hrstd="t" o:hrnoshade="t" o:hr="t" fillcolor="#d4d4d4" stroked="f"/>
          </w:pict>
        </w:r>
      </w:ins>
    </w:p>
    <w:p w:rsidR="00060E17" w:rsidRDefault="00060E17" w:rsidP="00060E17">
      <w:pPr>
        <w:pStyle w:val="Heading4"/>
        <w:shd w:val="clear" w:color="auto" w:fill="FFFFFF"/>
        <w:rPr>
          <w:ins w:id="1125" w:author="Unknown"/>
          <w:rFonts w:ascii="Helvetica" w:hAnsi="Helvetica" w:cs="Helvetica"/>
          <w:b w:val="0"/>
          <w:bCs w:val="0"/>
          <w:color w:val="610B38"/>
          <w:sz w:val="32"/>
          <w:szCs w:val="32"/>
        </w:rPr>
      </w:pPr>
      <w:ins w:id="1126" w:author="Unknown">
        <w:r>
          <w:rPr>
            <w:rFonts w:ascii="Helvetica" w:hAnsi="Helvetica" w:cs="Helvetica"/>
            <w:b w:val="0"/>
            <w:bCs w:val="0"/>
            <w:color w:val="610B38"/>
            <w:sz w:val="32"/>
            <w:szCs w:val="32"/>
          </w:rPr>
          <w:t>3) Using fully qualified name</w:t>
        </w:r>
      </w:ins>
    </w:p>
    <w:p w:rsidR="00060E17" w:rsidRDefault="00060E17" w:rsidP="00060E17">
      <w:pPr>
        <w:pStyle w:val="NormalWeb"/>
        <w:shd w:val="clear" w:color="auto" w:fill="FFFFFF"/>
        <w:rPr>
          <w:ins w:id="1127" w:author="Unknown"/>
          <w:rFonts w:ascii="Verdana" w:hAnsi="Verdana"/>
          <w:color w:val="000000"/>
          <w:sz w:val="17"/>
          <w:szCs w:val="17"/>
        </w:rPr>
      </w:pPr>
      <w:ins w:id="1128" w:author="Unknown">
        <w:r>
          <w:rPr>
            <w:rFonts w:ascii="Verdana" w:hAnsi="Verdana"/>
            <w:color w:val="000000"/>
            <w:sz w:val="17"/>
            <w:szCs w:val="17"/>
          </w:rPr>
          <w:t>If you use fully qualified name then only declared class of this package will be accessible. Now there is no need to import. But you need to use fully qualified name every time when you are accessing the class or interface.</w:t>
        </w:r>
      </w:ins>
    </w:p>
    <w:p w:rsidR="00060E17" w:rsidRDefault="00060E17" w:rsidP="00060E17">
      <w:pPr>
        <w:pStyle w:val="NormalWeb"/>
        <w:shd w:val="clear" w:color="auto" w:fill="FFFFFF"/>
        <w:rPr>
          <w:ins w:id="1129" w:author="Unknown"/>
          <w:rFonts w:ascii="Verdana" w:hAnsi="Verdana"/>
          <w:color w:val="000000"/>
          <w:sz w:val="17"/>
          <w:szCs w:val="17"/>
        </w:rPr>
      </w:pPr>
      <w:ins w:id="1130" w:author="Unknown">
        <w:r>
          <w:rPr>
            <w:rFonts w:ascii="Verdana" w:hAnsi="Verdana"/>
            <w:color w:val="000000"/>
            <w:sz w:val="17"/>
            <w:szCs w:val="17"/>
          </w:rPr>
          <w:t>It is generally used when two packages have same class name e.g. java.util and java.sql packages contain Date class.</w:t>
        </w:r>
      </w:ins>
    </w:p>
    <w:p w:rsidR="00060E17" w:rsidRDefault="00060E17" w:rsidP="00060E17">
      <w:pPr>
        <w:pStyle w:val="Heading2"/>
        <w:shd w:val="clear" w:color="auto" w:fill="FFFFFF"/>
        <w:rPr>
          <w:ins w:id="1131" w:author="Unknown"/>
          <w:rFonts w:ascii="Tahoma" w:hAnsi="Tahoma" w:cs="Tahoma"/>
          <w:b w:val="0"/>
          <w:bCs w:val="0"/>
          <w:color w:val="610B4B"/>
          <w:sz w:val="29"/>
          <w:szCs w:val="29"/>
        </w:rPr>
      </w:pPr>
      <w:ins w:id="1132" w:author="Unknown">
        <w:r>
          <w:rPr>
            <w:rFonts w:ascii="Tahoma" w:hAnsi="Tahoma" w:cs="Tahoma"/>
            <w:b w:val="0"/>
            <w:bCs w:val="0"/>
            <w:color w:val="610B4B"/>
            <w:sz w:val="29"/>
            <w:szCs w:val="29"/>
          </w:rPr>
          <w:t>Example of package by import fully qualified name</w:t>
        </w:r>
      </w:ins>
    </w:p>
    <w:p w:rsidR="00060E17" w:rsidRDefault="00060E17" w:rsidP="00060E17">
      <w:pPr>
        <w:numPr>
          <w:ilvl w:val="0"/>
          <w:numId w:val="49"/>
        </w:numPr>
        <w:shd w:val="clear" w:color="auto" w:fill="FFFFFF"/>
        <w:spacing w:after="0" w:line="272" w:lineRule="atLeast"/>
        <w:ind w:left="0"/>
        <w:rPr>
          <w:ins w:id="1133" w:author="Unknown"/>
          <w:rFonts w:ascii="Verdana" w:hAnsi="Verdana" w:cs="Times New Roman"/>
          <w:color w:val="000000"/>
          <w:sz w:val="17"/>
          <w:szCs w:val="17"/>
        </w:rPr>
      </w:pPr>
      <w:ins w:id="1134" w:author="Unknown">
        <w:r>
          <w:rPr>
            <w:rStyle w:val="comment"/>
            <w:rFonts w:ascii="Verdana" w:hAnsi="Verdana"/>
            <w:color w:val="008200"/>
            <w:sz w:val="17"/>
            <w:szCs w:val="17"/>
            <w:bdr w:val="none" w:sz="0" w:space="0" w:color="auto" w:frame="1"/>
          </w:rPr>
          <w:t>//save by A.java</w:t>
        </w:r>
        <w:r>
          <w:rPr>
            <w:rFonts w:ascii="Verdana" w:hAnsi="Verdana"/>
            <w:color w:val="000000"/>
            <w:sz w:val="17"/>
            <w:szCs w:val="17"/>
            <w:bdr w:val="none" w:sz="0" w:space="0" w:color="auto" w:frame="1"/>
          </w:rPr>
          <w:t>  </w:t>
        </w:r>
      </w:ins>
    </w:p>
    <w:p w:rsidR="00060E17" w:rsidRDefault="00060E17" w:rsidP="00060E17">
      <w:pPr>
        <w:numPr>
          <w:ilvl w:val="0"/>
          <w:numId w:val="49"/>
        </w:numPr>
        <w:shd w:val="clear" w:color="auto" w:fill="FFFFFF"/>
        <w:spacing w:after="0" w:line="272" w:lineRule="atLeast"/>
        <w:ind w:left="0"/>
        <w:rPr>
          <w:ins w:id="1135" w:author="Unknown"/>
          <w:rFonts w:ascii="Verdana" w:hAnsi="Verdana"/>
          <w:color w:val="000000"/>
          <w:sz w:val="17"/>
          <w:szCs w:val="17"/>
        </w:rPr>
      </w:pPr>
      <w:ins w:id="113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pack;  </w:t>
        </w:r>
      </w:ins>
    </w:p>
    <w:p w:rsidR="00060E17" w:rsidRDefault="00060E17" w:rsidP="00060E17">
      <w:pPr>
        <w:numPr>
          <w:ilvl w:val="0"/>
          <w:numId w:val="49"/>
        </w:numPr>
        <w:shd w:val="clear" w:color="auto" w:fill="FFFFFF"/>
        <w:spacing w:after="0" w:line="272" w:lineRule="atLeast"/>
        <w:ind w:left="0"/>
        <w:rPr>
          <w:ins w:id="1137" w:author="Unknown"/>
          <w:rFonts w:ascii="Verdana" w:hAnsi="Verdana"/>
          <w:color w:val="000000"/>
          <w:sz w:val="17"/>
          <w:szCs w:val="17"/>
        </w:rPr>
      </w:pPr>
      <w:ins w:id="113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49"/>
        </w:numPr>
        <w:shd w:val="clear" w:color="auto" w:fill="FFFFFF"/>
        <w:spacing w:after="0" w:line="272" w:lineRule="atLeast"/>
        <w:ind w:left="0"/>
        <w:rPr>
          <w:ins w:id="1139" w:author="Unknown"/>
          <w:rFonts w:ascii="Verdana" w:hAnsi="Verdana"/>
          <w:color w:val="000000"/>
          <w:sz w:val="17"/>
          <w:szCs w:val="17"/>
        </w:rPr>
      </w:pPr>
      <w:ins w:id="114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060E17" w:rsidRDefault="00060E17" w:rsidP="00060E17">
      <w:pPr>
        <w:numPr>
          <w:ilvl w:val="0"/>
          <w:numId w:val="49"/>
        </w:numPr>
        <w:shd w:val="clear" w:color="auto" w:fill="FFFFFF"/>
        <w:spacing w:after="0" w:line="272" w:lineRule="atLeast"/>
        <w:ind w:left="0"/>
        <w:rPr>
          <w:ins w:id="1141" w:author="Unknown"/>
          <w:rFonts w:ascii="Verdana" w:hAnsi="Verdana"/>
          <w:color w:val="000000"/>
          <w:sz w:val="17"/>
          <w:szCs w:val="17"/>
        </w:rPr>
      </w:pPr>
      <w:ins w:id="1142" w:author="Unknown">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43" w:author="Unknown"/>
          <w:rFonts w:ascii="Verdana" w:hAnsi="Verdana"/>
          <w:color w:val="000000"/>
          <w:sz w:val="17"/>
          <w:szCs w:val="17"/>
        </w:rPr>
      </w:pPr>
      <w:ins w:id="1144" w:author="Unknown">
        <w:r>
          <w:rPr>
            <w:rStyle w:val="comment"/>
            <w:rFonts w:ascii="Verdana" w:hAnsi="Verdana"/>
            <w:color w:val="008200"/>
            <w:sz w:val="17"/>
            <w:szCs w:val="17"/>
            <w:bdr w:val="none" w:sz="0" w:space="0" w:color="auto" w:frame="1"/>
          </w:rPr>
          <w:t>//save by B.java</w:t>
        </w:r>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45" w:author="Unknown"/>
          <w:rFonts w:ascii="Verdana" w:hAnsi="Verdana"/>
          <w:color w:val="000000"/>
          <w:sz w:val="17"/>
          <w:szCs w:val="17"/>
        </w:rPr>
      </w:pPr>
      <w:ins w:id="114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50"/>
        </w:numPr>
        <w:shd w:val="clear" w:color="auto" w:fill="FFFFFF"/>
        <w:spacing w:after="0" w:line="272" w:lineRule="atLeast"/>
        <w:ind w:left="0"/>
        <w:rPr>
          <w:ins w:id="1147" w:author="Unknown"/>
          <w:rFonts w:ascii="Verdana" w:hAnsi="Verdana"/>
          <w:color w:val="000000"/>
          <w:sz w:val="17"/>
          <w:szCs w:val="17"/>
        </w:rPr>
      </w:pPr>
      <w:ins w:id="114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50"/>
        </w:numPr>
        <w:shd w:val="clear" w:color="auto" w:fill="FFFFFF"/>
        <w:spacing w:after="0" w:line="272" w:lineRule="atLeast"/>
        <w:ind w:left="0"/>
        <w:rPr>
          <w:ins w:id="1149" w:author="Unknown"/>
          <w:rFonts w:ascii="Verdana" w:hAnsi="Verdana"/>
          <w:color w:val="000000"/>
          <w:sz w:val="17"/>
          <w:szCs w:val="17"/>
        </w:rPr>
      </w:pPr>
      <w:ins w:id="115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0"/>
        </w:numPr>
        <w:shd w:val="clear" w:color="auto" w:fill="FFFFFF"/>
        <w:spacing w:after="0" w:line="272" w:lineRule="atLeast"/>
        <w:ind w:left="0"/>
        <w:rPr>
          <w:ins w:id="1151" w:author="Unknown"/>
          <w:rFonts w:ascii="Verdana" w:hAnsi="Verdana"/>
          <w:color w:val="000000"/>
          <w:sz w:val="17"/>
          <w:szCs w:val="17"/>
        </w:rPr>
      </w:pPr>
      <w:ins w:id="1152" w:author="Unknown">
        <w:r>
          <w:rPr>
            <w:rFonts w:ascii="Verdana" w:hAnsi="Verdana"/>
            <w:color w:val="000000"/>
            <w:sz w:val="17"/>
            <w:szCs w:val="17"/>
            <w:bdr w:val="none" w:sz="0" w:space="0" w:color="auto" w:frame="1"/>
          </w:rPr>
          <w:t>   pack.A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pack.A();</w:t>
        </w:r>
        <w:r>
          <w:rPr>
            <w:rStyle w:val="comment"/>
            <w:rFonts w:ascii="Verdana" w:hAnsi="Verdana"/>
            <w:color w:val="008200"/>
            <w:sz w:val="17"/>
            <w:szCs w:val="17"/>
            <w:bdr w:val="none" w:sz="0" w:space="0" w:color="auto" w:frame="1"/>
          </w:rPr>
          <w:t>//using fully qualified name</w:t>
        </w:r>
        <w:r>
          <w:rPr>
            <w:rFonts w:ascii="Verdana" w:hAnsi="Verdana"/>
            <w:color w:val="000000"/>
            <w:sz w:val="17"/>
            <w:szCs w:val="17"/>
            <w:bdr w:val="none" w:sz="0" w:space="0" w:color="auto" w:frame="1"/>
          </w:rPr>
          <w:t>  </w:t>
        </w:r>
      </w:ins>
    </w:p>
    <w:p w:rsidR="00060E17" w:rsidRDefault="00060E17" w:rsidP="00060E17">
      <w:pPr>
        <w:numPr>
          <w:ilvl w:val="0"/>
          <w:numId w:val="50"/>
        </w:numPr>
        <w:shd w:val="clear" w:color="auto" w:fill="FFFFFF"/>
        <w:spacing w:after="0" w:line="272" w:lineRule="atLeast"/>
        <w:ind w:left="0"/>
        <w:rPr>
          <w:ins w:id="1153" w:author="Unknown"/>
          <w:rFonts w:ascii="Verdana" w:hAnsi="Verdana"/>
          <w:color w:val="000000"/>
          <w:sz w:val="17"/>
          <w:szCs w:val="17"/>
        </w:rPr>
      </w:pPr>
      <w:ins w:id="1154" w:author="Unknown">
        <w:r>
          <w:rPr>
            <w:rFonts w:ascii="Verdana" w:hAnsi="Verdana"/>
            <w:color w:val="000000"/>
            <w:sz w:val="17"/>
            <w:szCs w:val="17"/>
            <w:bdr w:val="none" w:sz="0" w:space="0" w:color="auto" w:frame="1"/>
          </w:rPr>
          <w:t>   obj.msg();  </w:t>
        </w:r>
      </w:ins>
    </w:p>
    <w:p w:rsidR="00060E17" w:rsidRDefault="00060E17" w:rsidP="00060E17">
      <w:pPr>
        <w:numPr>
          <w:ilvl w:val="0"/>
          <w:numId w:val="50"/>
        </w:numPr>
        <w:shd w:val="clear" w:color="auto" w:fill="FFFFFF"/>
        <w:spacing w:after="0" w:line="272" w:lineRule="atLeast"/>
        <w:ind w:left="0"/>
        <w:rPr>
          <w:ins w:id="1155" w:author="Unknown"/>
          <w:rFonts w:ascii="Verdana" w:hAnsi="Verdana"/>
          <w:color w:val="000000"/>
          <w:sz w:val="17"/>
          <w:szCs w:val="17"/>
        </w:rPr>
      </w:pPr>
      <w:ins w:id="1156" w:author="Unknown">
        <w:r>
          <w:rPr>
            <w:rFonts w:ascii="Verdana" w:hAnsi="Verdana"/>
            <w:color w:val="000000"/>
            <w:sz w:val="17"/>
            <w:szCs w:val="17"/>
            <w:bdr w:val="none" w:sz="0" w:space="0" w:color="auto" w:frame="1"/>
          </w:rPr>
          <w:t>  }  </w:t>
        </w:r>
      </w:ins>
    </w:p>
    <w:p w:rsidR="00060E17" w:rsidRDefault="00060E17" w:rsidP="00060E17">
      <w:pPr>
        <w:numPr>
          <w:ilvl w:val="0"/>
          <w:numId w:val="50"/>
        </w:numPr>
        <w:shd w:val="clear" w:color="auto" w:fill="FFFFFF"/>
        <w:spacing w:after="0" w:line="272" w:lineRule="atLeast"/>
        <w:ind w:left="0"/>
        <w:rPr>
          <w:ins w:id="1157" w:author="Unknown"/>
          <w:rFonts w:ascii="Verdana" w:hAnsi="Verdana"/>
          <w:color w:val="000000"/>
          <w:sz w:val="17"/>
          <w:szCs w:val="17"/>
        </w:rPr>
      </w:pPr>
      <w:ins w:id="1158" w:author="Unknown">
        <w:r>
          <w:rPr>
            <w:rFonts w:ascii="Verdana" w:hAnsi="Verdana"/>
            <w:color w:val="000000"/>
            <w:sz w:val="17"/>
            <w:szCs w:val="17"/>
            <w:bdr w:val="none" w:sz="0" w:space="0" w:color="auto" w:frame="1"/>
          </w:rPr>
          <w:t>}  </w:t>
        </w:r>
      </w:ins>
    </w:p>
    <w:p w:rsidR="00060E17" w:rsidRDefault="00060E17" w:rsidP="00060E17">
      <w:pPr>
        <w:pStyle w:val="HTMLPreformatted"/>
        <w:shd w:val="clear" w:color="auto" w:fill="F9FBF9"/>
        <w:rPr>
          <w:ins w:id="1159" w:author="Unknown"/>
          <w:color w:val="000000"/>
        </w:rPr>
      </w:pPr>
      <w:ins w:id="1160" w:author="Unknown">
        <w:r>
          <w:rPr>
            <w:color w:val="000000"/>
          </w:rPr>
          <w:t>Output:Hello</w: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161" w:author="Unknown"/>
          <w:rFonts w:ascii="Arial" w:hAnsi="Arial" w:cs="Arial"/>
          <w:b w:val="0"/>
          <w:bCs w:val="0"/>
          <w:color w:val="008000"/>
          <w:sz w:val="20"/>
          <w:szCs w:val="20"/>
        </w:rPr>
      </w:pPr>
      <w:ins w:id="1162" w:author="Unknown">
        <w:r>
          <w:rPr>
            <w:rFonts w:ascii="Arial" w:hAnsi="Arial" w:cs="Arial"/>
            <w:b w:val="0"/>
            <w:bCs w:val="0"/>
            <w:color w:val="008000"/>
            <w:sz w:val="20"/>
            <w:szCs w:val="20"/>
          </w:rPr>
          <w:t>Note: If you import a package, subpackages will not be imported.</w:t>
        </w:r>
      </w:ins>
    </w:p>
    <w:p w:rsidR="00060E17" w:rsidRDefault="00060E17" w:rsidP="00060E17">
      <w:pPr>
        <w:pStyle w:val="NormalWeb"/>
        <w:shd w:val="clear" w:color="auto" w:fill="FFFFFF"/>
        <w:rPr>
          <w:ins w:id="1163" w:author="Unknown"/>
          <w:rFonts w:ascii="Verdana" w:hAnsi="Verdana"/>
          <w:color w:val="000000"/>
          <w:sz w:val="17"/>
          <w:szCs w:val="17"/>
        </w:rPr>
      </w:pPr>
      <w:ins w:id="1164" w:author="Unknown">
        <w:r>
          <w:rPr>
            <w:rFonts w:ascii="Verdana" w:hAnsi="Verdana"/>
            <w:color w:val="000000"/>
            <w:sz w:val="17"/>
            <w:szCs w:val="17"/>
          </w:rPr>
          <w:t>If you import a package, all the classes and interface of that package will be imported excluding the classes and interfaces of the subpackages. Hence, you need to import the subpackage as well.</w:t>
        </w:r>
      </w:ins>
    </w:p>
    <w:p w:rsidR="00060E17" w:rsidRDefault="00584E14" w:rsidP="00060E17">
      <w:pPr>
        <w:rPr>
          <w:ins w:id="1165" w:author="Unknown"/>
          <w:rFonts w:ascii="Times New Roman" w:hAnsi="Times New Roman"/>
          <w:sz w:val="24"/>
          <w:szCs w:val="24"/>
        </w:rPr>
      </w:pPr>
      <w:ins w:id="1166" w:author="Unknown">
        <w:r>
          <w:pict>
            <v:rect id="_x0000_i1043" style="width:0;height:.65pt" o:hralign="center" o:hrstd="t" o:hrnoshade="t" o:hr="t" fillcolor="#d4d4d4" stroked="f"/>
          </w:pict>
        </w:r>
      </w:ins>
    </w:p>
    <w:p w:rsidR="00060E17" w:rsidRDefault="00060E17" w:rsidP="00060E17">
      <w:pPr>
        <w:pStyle w:val="Heading4"/>
        <w:shd w:val="clear" w:color="auto" w:fill="FFFFFF"/>
        <w:rPr>
          <w:ins w:id="1167" w:author="Unknown"/>
          <w:rFonts w:ascii="Helvetica" w:hAnsi="Helvetica" w:cs="Helvetica"/>
          <w:b w:val="0"/>
          <w:bCs w:val="0"/>
          <w:color w:val="610B4B"/>
        </w:rPr>
      </w:pPr>
      <w:ins w:id="1168" w:author="Unknown">
        <w:r>
          <w:rPr>
            <w:rFonts w:ascii="Helvetica" w:hAnsi="Helvetica" w:cs="Helvetica"/>
            <w:b w:val="0"/>
            <w:bCs w:val="0"/>
            <w:color w:val="610B4B"/>
          </w:rPr>
          <w:t>Note: Sequence of the program must be package then import then class.</w:t>
        </w:r>
      </w:ins>
    </w:p>
    <w:p w:rsidR="00060E17" w:rsidRDefault="00584E14" w:rsidP="00060E17">
      <w:pPr>
        <w:rPr>
          <w:ins w:id="1169" w:author="Unknown"/>
          <w:rFonts w:ascii="Times New Roman" w:hAnsi="Times New Roman" w:cs="Times New Roman"/>
          <w:sz w:val="24"/>
          <w:szCs w:val="24"/>
        </w:rPr>
      </w:pPr>
      <w:ins w:id="1170" w:author="Unknown">
        <w:r>
          <w:fldChar w:fldCharType="begin"/>
        </w:r>
        <w:r w:rsidR="00060E17">
          <w:instrText xml:space="preserve"> INCLUDEPICTURE "https://static.javatpoint.com/images/sequenceofpackage.JPG" \* MERGEFORMATINET </w:instrText>
        </w:r>
      </w:ins>
      <w:r>
        <w:fldChar w:fldCharType="separate"/>
      </w:r>
      <w:r>
        <w:pict>
          <v:shape id="_x0000_i1044" type="#_x0000_t75" alt="sequence of package" style="width:24pt;height:24pt"/>
        </w:pict>
      </w:r>
      <w:ins w:id="1171" w:author="Unknown">
        <w:r>
          <w:fldChar w:fldCharType="end"/>
        </w:r>
      </w:ins>
    </w:p>
    <w:p w:rsidR="00060E17" w:rsidRDefault="00584E14" w:rsidP="00060E17">
      <w:pPr>
        <w:rPr>
          <w:ins w:id="1172" w:author="Unknown"/>
        </w:rPr>
      </w:pPr>
      <w:ins w:id="1173" w:author="Unknown">
        <w:r>
          <w:pict>
            <v:rect id="_x0000_i1045" style="width:0;height:.65pt" o:hralign="center" o:hrstd="t" o:hrnoshade="t" o:hr="t" fillcolor="#d4d4d4" stroked="f"/>
          </w:pict>
        </w:r>
      </w:ins>
    </w:p>
    <w:p w:rsidR="00060E17" w:rsidRDefault="00060E17" w:rsidP="00060E17">
      <w:pPr>
        <w:pStyle w:val="Heading2"/>
        <w:shd w:val="clear" w:color="auto" w:fill="FFFFFF"/>
        <w:spacing w:line="312" w:lineRule="atLeast"/>
        <w:rPr>
          <w:ins w:id="1174" w:author="Unknown"/>
          <w:rFonts w:ascii="Helvetica" w:hAnsi="Helvetica" w:cs="Helvetica"/>
          <w:b w:val="0"/>
          <w:bCs w:val="0"/>
          <w:color w:val="610B38"/>
          <w:sz w:val="32"/>
          <w:szCs w:val="32"/>
        </w:rPr>
      </w:pPr>
      <w:ins w:id="1175" w:author="Unknown">
        <w:r>
          <w:rPr>
            <w:rFonts w:ascii="Helvetica" w:hAnsi="Helvetica" w:cs="Helvetica"/>
            <w:b w:val="0"/>
            <w:bCs w:val="0"/>
            <w:color w:val="610B38"/>
            <w:sz w:val="32"/>
            <w:szCs w:val="32"/>
          </w:rPr>
          <w:t>Subpackage in java</w:t>
        </w:r>
      </w:ins>
    </w:p>
    <w:p w:rsidR="00060E17" w:rsidRDefault="00060E17" w:rsidP="00060E17">
      <w:pPr>
        <w:pStyle w:val="NormalWeb"/>
        <w:shd w:val="clear" w:color="auto" w:fill="FFFFFF"/>
        <w:rPr>
          <w:ins w:id="1176" w:author="Unknown"/>
          <w:rFonts w:ascii="Verdana" w:hAnsi="Verdana"/>
          <w:color w:val="000000"/>
          <w:sz w:val="17"/>
          <w:szCs w:val="17"/>
        </w:rPr>
      </w:pPr>
      <w:ins w:id="1177" w:author="Unknown">
        <w:r>
          <w:rPr>
            <w:rFonts w:ascii="Verdana" w:hAnsi="Verdana"/>
            <w:color w:val="000000"/>
            <w:sz w:val="17"/>
            <w:szCs w:val="17"/>
          </w:rPr>
          <w:t>Package inside the package is called the </w:t>
        </w:r>
        <w:r>
          <w:rPr>
            <w:rFonts w:ascii="Verdana" w:hAnsi="Verdana"/>
            <w:b/>
            <w:bCs/>
            <w:color w:val="000000"/>
            <w:sz w:val="17"/>
            <w:szCs w:val="17"/>
          </w:rPr>
          <w:t>subpackage</w:t>
        </w:r>
        <w:r>
          <w:rPr>
            <w:rFonts w:ascii="Verdana" w:hAnsi="Verdana"/>
            <w:color w:val="000000"/>
            <w:sz w:val="17"/>
            <w:szCs w:val="17"/>
          </w:rPr>
          <w:t>. It should be created </w:t>
        </w:r>
        <w:r>
          <w:rPr>
            <w:rFonts w:ascii="Verdana" w:hAnsi="Verdana"/>
            <w:b/>
            <w:bCs/>
            <w:color w:val="000000"/>
            <w:sz w:val="17"/>
            <w:szCs w:val="17"/>
          </w:rPr>
          <w:t>to categorize the package further</w:t>
        </w:r>
        <w:r>
          <w:rPr>
            <w:rFonts w:ascii="Verdana" w:hAnsi="Verdana"/>
            <w:color w:val="000000"/>
            <w:sz w:val="17"/>
            <w:szCs w:val="17"/>
          </w:rPr>
          <w:t>.</w:t>
        </w:r>
      </w:ins>
    </w:p>
    <w:p w:rsidR="00060E17" w:rsidRDefault="00060E17" w:rsidP="00060E17">
      <w:pPr>
        <w:pStyle w:val="NormalWeb"/>
        <w:shd w:val="clear" w:color="auto" w:fill="FFFFFF"/>
        <w:rPr>
          <w:ins w:id="1178" w:author="Unknown"/>
          <w:rFonts w:ascii="Verdana" w:hAnsi="Verdana"/>
          <w:color w:val="000000"/>
          <w:sz w:val="17"/>
          <w:szCs w:val="17"/>
        </w:rPr>
      </w:pPr>
      <w:ins w:id="1179" w:author="Unknown">
        <w:r>
          <w:rPr>
            <w:rFonts w:ascii="Verdana" w:hAnsi="Verdana"/>
            <w:color w:val="000000"/>
            <w:sz w:val="17"/>
            <w:szCs w:val="17"/>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180" w:author="Unknown"/>
          <w:rFonts w:ascii="Arial" w:hAnsi="Arial" w:cs="Arial"/>
          <w:b w:val="0"/>
          <w:bCs w:val="0"/>
          <w:color w:val="008000"/>
          <w:sz w:val="20"/>
          <w:szCs w:val="20"/>
        </w:rPr>
      </w:pPr>
      <w:ins w:id="1181" w:author="Unknown">
        <w:r>
          <w:rPr>
            <w:rFonts w:ascii="Arial" w:hAnsi="Arial" w:cs="Arial"/>
            <w:b w:val="0"/>
            <w:bCs w:val="0"/>
            <w:color w:val="008000"/>
            <w:sz w:val="20"/>
            <w:szCs w:val="20"/>
          </w:rPr>
          <w:lastRenderedPageBreak/>
          <w:t>The standard of defining package is domain.company.package e.g. com.javatpoint.bean or org.sssit.dao.</w:t>
        </w:r>
      </w:ins>
    </w:p>
    <w:p w:rsidR="00060E17" w:rsidRDefault="00060E17" w:rsidP="00060E17">
      <w:pPr>
        <w:pStyle w:val="Heading3"/>
        <w:shd w:val="clear" w:color="auto" w:fill="FFFFFF"/>
        <w:rPr>
          <w:ins w:id="1182" w:author="Unknown"/>
          <w:rFonts w:ascii="Tahoma" w:hAnsi="Tahoma" w:cs="Tahoma"/>
          <w:b w:val="0"/>
          <w:bCs w:val="0"/>
          <w:color w:val="610B4B"/>
          <w:sz w:val="29"/>
          <w:szCs w:val="29"/>
        </w:rPr>
      </w:pPr>
      <w:ins w:id="1183" w:author="Unknown">
        <w:r>
          <w:rPr>
            <w:rFonts w:ascii="Tahoma" w:hAnsi="Tahoma" w:cs="Tahoma"/>
            <w:b w:val="0"/>
            <w:bCs w:val="0"/>
            <w:color w:val="610B4B"/>
            <w:sz w:val="29"/>
            <w:szCs w:val="29"/>
          </w:rPr>
          <w:t>Example of Subpackage</w:t>
        </w:r>
      </w:ins>
    </w:p>
    <w:p w:rsidR="00060E17" w:rsidRDefault="00060E17" w:rsidP="00060E17">
      <w:pPr>
        <w:numPr>
          <w:ilvl w:val="0"/>
          <w:numId w:val="51"/>
        </w:numPr>
        <w:shd w:val="clear" w:color="auto" w:fill="FFFFFF"/>
        <w:spacing w:after="0" w:line="272" w:lineRule="atLeast"/>
        <w:ind w:left="0"/>
        <w:rPr>
          <w:ins w:id="1184" w:author="Unknown"/>
          <w:rFonts w:ascii="Verdana" w:hAnsi="Verdana" w:cs="Times New Roman"/>
          <w:color w:val="000000"/>
          <w:sz w:val="17"/>
          <w:szCs w:val="17"/>
        </w:rPr>
      </w:pPr>
      <w:ins w:id="1185"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com.javatpoint.core;  </w:t>
        </w:r>
      </w:ins>
    </w:p>
    <w:p w:rsidR="00060E17" w:rsidRDefault="00060E17" w:rsidP="00060E17">
      <w:pPr>
        <w:numPr>
          <w:ilvl w:val="0"/>
          <w:numId w:val="51"/>
        </w:numPr>
        <w:shd w:val="clear" w:color="auto" w:fill="FFFFFF"/>
        <w:spacing w:after="0" w:line="272" w:lineRule="atLeast"/>
        <w:ind w:left="0"/>
        <w:rPr>
          <w:ins w:id="1186" w:author="Unknown"/>
          <w:rFonts w:ascii="Verdana" w:hAnsi="Verdana"/>
          <w:color w:val="000000"/>
          <w:sz w:val="17"/>
          <w:szCs w:val="17"/>
        </w:rPr>
      </w:pPr>
      <w:ins w:id="118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ins>
    </w:p>
    <w:p w:rsidR="00060E17" w:rsidRDefault="00060E17" w:rsidP="00060E17">
      <w:pPr>
        <w:numPr>
          <w:ilvl w:val="0"/>
          <w:numId w:val="51"/>
        </w:numPr>
        <w:shd w:val="clear" w:color="auto" w:fill="FFFFFF"/>
        <w:spacing w:after="0" w:line="272" w:lineRule="atLeast"/>
        <w:ind w:left="0"/>
        <w:rPr>
          <w:ins w:id="1188" w:author="Unknown"/>
          <w:rFonts w:ascii="Verdana" w:hAnsi="Verdana"/>
          <w:color w:val="000000"/>
          <w:sz w:val="17"/>
          <w:szCs w:val="17"/>
        </w:rPr>
      </w:pPr>
      <w:ins w:id="118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1"/>
        </w:numPr>
        <w:shd w:val="clear" w:color="auto" w:fill="FFFFFF"/>
        <w:spacing w:after="0" w:line="272" w:lineRule="atLeast"/>
        <w:ind w:left="0"/>
        <w:rPr>
          <w:ins w:id="1190" w:author="Unknown"/>
          <w:rFonts w:ascii="Verdana" w:hAnsi="Verdana"/>
          <w:color w:val="000000"/>
          <w:sz w:val="17"/>
          <w:szCs w:val="17"/>
        </w:rPr>
      </w:pPr>
      <w:ins w:id="119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"Hello subpackage"</w:t>
        </w:r>
        <w:r>
          <w:rPr>
            <w:rFonts w:ascii="Verdana" w:hAnsi="Verdana"/>
            <w:color w:val="000000"/>
            <w:sz w:val="17"/>
            <w:szCs w:val="17"/>
            <w:bdr w:val="none" w:sz="0" w:space="0" w:color="auto" w:frame="1"/>
          </w:rPr>
          <w:t>);  </w:t>
        </w:r>
      </w:ins>
    </w:p>
    <w:p w:rsidR="00060E17" w:rsidRDefault="00060E17" w:rsidP="00060E17">
      <w:pPr>
        <w:numPr>
          <w:ilvl w:val="0"/>
          <w:numId w:val="51"/>
        </w:numPr>
        <w:shd w:val="clear" w:color="auto" w:fill="FFFFFF"/>
        <w:spacing w:after="0" w:line="272" w:lineRule="atLeast"/>
        <w:ind w:left="0"/>
        <w:rPr>
          <w:ins w:id="1192" w:author="Unknown"/>
          <w:rFonts w:ascii="Verdana" w:hAnsi="Verdana"/>
          <w:color w:val="000000"/>
          <w:sz w:val="17"/>
          <w:szCs w:val="17"/>
        </w:rPr>
      </w:pPr>
      <w:ins w:id="1193" w:author="Unknown">
        <w:r>
          <w:rPr>
            <w:rFonts w:ascii="Verdana" w:hAnsi="Verdana"/>
            <w:color w:val="000000"/>
            <w:sz w:val="17"/>
            <w:szCs w:val="17"/>
            <w:bdr w:val="none" w:sz="0" w:space="0" w:color="auto" w:frame="1"/>
          </w:rPr>
          <w:t>  }  </w:t>
        </w:r>
      </w:ins>
    </w:p>
    <w:p w:rsidR="00060E17" w:rsidRDefault="00060E17" w:rsidP="00060E17">
      <w:pPr>
        <w:numPr>
          <w:ilvl w:val="0"/>
          <w:numId w:val="51"/>
        </w:numPr>
        <w:shd w:val="clear" w:color="auto" w:fill="FFFFFF"/>
        <w:spacing w:after="0" w:line="272" w:lineRule="atLeast"/>
        <w:ind w:left="0"/>
        <w:rPr>
          <w:ins w:id="1194" w:author="Unknown"/>
          <w:rFonts w:ascii="Verdana" w:hAnsi="Verdana"/>
          <w:color w:val="000000"/>
          <w:sz w:val="17"/>
          <w:szCs w:val="17"/>
        </w:rPr>
      </w:pPr>
      <w:ins w:id="1195" w:author="Unknown">
        <w:r>
          <w:rPr>
            <w:rFonts w:ascii="Verdana" w:hAnsi="Verdana"/>
            <w:color w:val="000000"/>
            <w:sz w:val="17"/>
            <w:szCs w:val="17"/>
            <w:bdr w:val="none" w:sz="0" w:space="0" w:color="auto" w:frame="1"/>
          </w:rPr>
          <w:t>}  </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Compile:</w:t>
            </w:r>
            <w:r>
              <w:rPr>
                <w:rFonts w:ascii="Verdana" w:hAnsi="Verdana"/>
                <w:color w:val="000000"/>
                <w:sz w:val="17"/>
                <w:szCs w:val="17"/>
              </w:rPr>
              <w:t> javac -d . Simple.java</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To Run:</w:t>
            </w:r>
            <w:r>
              <w:rPr>
                <w:rFonts w:ascii="Verdana" w:hAnsi="Verdana"/>
                <w:color w:val="000000"/>
                <w:sz w:val="17"/>
                <w:szCs w:val="17"/>
              </w:rPr>
              <w:t> java com.javatpoint.core.Simple</w:t>
            </w:r>
          </w:p>
        </w:tc>
      </w:tr>
    </w:tbl>
    <w:p w:rsidR="00060E17" w:rsidRDefault="00060E17" w:rsidP="00060E17">
      <w:pPr>
        <w:pStyle w:val="HTMLPreformatted"/>
        <w:shd w:val="clear" w:color="auto" w:fill="F9FBF9"/>
        <w:rPr>
          <w:ins w:id="1196" w:author="Unknown"/>
          <w:color w:val="000000"/>
        </w:rPr>
      </w:pPr>
      <w:ins w:id="1197" w:author="Unknown">
        <w:r>
          <w:rPr>
            <w:color w:val="000000"/>
          </w:rPr>
          <w:t>Output:Hello subpackage</w:t>
        </w:r>
      </w:ins>
    </w:p>
    <w:p w:rsidR="00060E17" w:rsidRDefault="00584E14" w:rsidP="00060E17">
      <w:pPr>
        <w:rPr>
          <w:ins w:id="1198" w:author="Unknown"/>
          <w:rFonts w:ascii="Times New Roman" w:hAnsi="Times New Roman"/>
          <w:sz w:val="24"/>
          <w:szCs w:val="24"/>
        </w:rPr>
      </w:pPr>
      <w:ins w:id="1199" w:author="Unknown">
        <w:r>
          <w:pict>
            <v:rect id="_x0000_i1046" style="width:0;height:.65pt" o:hralign="center" o:hrstd="t" o:hrnoshade="t" o:hr="t" fillcolor="#d4d4d4" stroked="f"/>
          </w:pict>
        </w:r>
      </w:ins>
    </w:p>
    <w:p w:rsidR="00060E17" w:rsidRDefault="00060E17" w:rsidP="00060E17">
      <w:pPr>
        <w:pStyle w:val="Heading2"/>
        <w:shd w:val="clear" w:color="auto" w:fill="FFFFFF"/>
        <w:spacing w:line="312" w:lineRule="atLeast"/>
        <w:rPr>
          <w:ins w:id="1200" w:author="Unknown"/>
          <w:rFonts w:ascii="Helvetica" w:hAnsi="Helvetica" w:cs="Helvetica"/>
          <w:b w:val="0"/>
          <w:bCs w:val="0"/>
          <w:color w:val="610B38"/>
          <w:sz w:val="32"/>
          <w:szCs w:val="32"/>
        </w:rPr>
      </w:pPr>
      <w:ins w:id="1201" w:author="Unknown">
        <w:r>
          <w:rPr>
            <w:rFonts w:ascii="Helvetica" w:hAnsi="Helvetica" w:cs="Helvetica"/>
            <w:b w:val="0"/>
            <w:bCs w:val="0"/>
            <w:color w:val="610B38"/>
            <w:sz w:val="32"/>
            <w:szCs w:val="32"/>
          </w:rPr>
          <w:t>How to send the class file to another directory or drive?</w:t>
        </w:r>
      </w:ins>
    </w:p>
    <w:p w:rsidR="00060E17" w:rsidRDefault="00060E17" w:rsidP="00060E17">
      <w:pPr>
        <w:pStyle w:val="NormalWeb"/>
        <w:shd w:val="clear" w:color="auto" w:fill="FFFFFF"/>
        <w:rPr>
          <w:ins w:id="1202" w:author="Unknown"/>
          <w:rFonts w:ascii="Verdana" w:hAnsi="Verdana"/>
          <w:color w:val="000000"/>
          <w:sz w:val="17"/>
          <w:szCs w:val="17"/>
        </w:rPr>
      </w:pPr>
      <w:ins w:id="1203" w:author="Unknown">
        <w:r>
          <w:rPr>
            <w:rFonts w:ascii="Verdana" w:hAnsi="Verdana"/>
            <w:color w:val="000000"/>
            <w:sz w:val="17"/>
            <w:szCs w:val="17"/>
          </w:rPr>
          <w:t>There is a scenario, I want to put the class file of A.java source file in classes folder of c: drive. For example:</w:t>
        </w:r>
      </w:ins>
    </w:p>
    <w:p w:rsidR="00060E17" w:rsidRDefault="00584E14" w:rsidP="00060E17">
      <w:pPr>
        <w:rPr>
          <w:ins w:id="1204" w:author="Unknown"/>
          <w:rFonts w:ascii="Times New Roman" w:hAnsi="Times New Roman"/>
          <w:sz w:val="24"/>
          <w:szCs w:val="24"/>
        </w:rPr>
      </w:pPr>
      <w:ins w:id="1205" w:author="Unknown">
        <w:r>
          <w:fldChar w:fldCharType="begin"/>
        </w:r>
        <w:r w:rsidR="00060E17">
          <w:instrText xml:space="preserve"> INCLUDEPICTURE "https://static.javatpoint.com/images/anotherpackage.JPG" \* MERGEFORMATINET </w:instrText>
        </w:r>
      </w:ins>
      <w:r>
        <w:fldChar w:fldCharType="separate"/>
      </w:r>
      <w:r>
        <w:pict>
          <v:shape id="_x0000_i1047" type="#_x0000_t75" alt="how to put class file in another package" style="width:24pt;height:24pt"/>
        </w:pict>
      </w:r>
      <w:ins w:id="1206" w:author="Unknown">
        <w:r>
          <w:fldChar w:fldCharType="end"/>
        </w:r>
      </w:ins>
    </w:p>
    <w:p w:rsidR="00060E17" w:rsidRDefault="00060E17" w:rsidP="00060E17">
      <w:pPr>
        <w:numPr>
          <w:ilvl w:val="0"/>
          <w:numId w:val="52"/>
        </w:numPr>
        <w:shd w:val="clear" w:color="auto" w:fill="FFFFFF"/>
        <w:spacing w:after="0" w:line="272" w:lineRule="atLeast"/>
        <w:ind w:left="0"/>
        <w:rPr>
          <w:ins w:id="1207" w:author="Unknown"/>
          <w:rFonts w:ascii="Verdana" w:hAnsi="Verdana"/>
          <w:color w:val="000000"/>
          <w:sz w:val="17"/>
          <w:szCs w:val="17"/>
        </w:rPr>
      </w:pPr>
      <w:ins w:id="1208" w:author="Unknown">
        <w:r>
          <w:rPr>
            <w:rStyle w:val="comment"/>
            <w:rFonts w:ascii="Verdana" w:hAnsi="Verdana"/>
            <w:color w:val="008200"/>
            <w:sz w:val="17"/>
            <w:szCs w:val="17"/>
            <w:bdr w:val="none" w:sz="0" w:space="0" w:color="auto" w:frame="1"/>
          </w:rPr>
          <w:t>//save as Simple.java</w:t>
        </w:r>
        <w:r>
          <w:rPr>
            <w:rFonts w:ascii="Verdana" w:hAnsi="Verdana"/>
            <w:color w:val="000000"/>
            <w:sz w:val="17"/>
            <w:szCs w:val="17"/>
            <w:bdr w:val="none" w:sz="0" w:space="0" w:color="auto" w:frame="1"/>
          </w:rPr>
          <w:t>  </w:t>
        </w:r>
      </w:ins>
    </w:p>
    <w:p w:rsidR="00060E17" w:rsidRDefault="00060E17" w:rsidP="00060E17">
      <w:pPr>
        <w:numPr>
          <w:ilvl w:val="0"/>
          <w:numId w:val="52"/>
        </w:numPr>
        <w:shd w:val="clear" w:color="auto" w:fill="FFFFFF"/>
        <w:spacing w:after="0" w:line="272" w:lineRule="atLeast"/>
        <w:ind w:left="0"/>
        <w:rPr>
          <w:ins w:id="1209" w:author="Unknown"/>
          <w:rFonts w:ascii="Verdana" w:hAnsi="Verdana"/>
          <w:color w:val="000000"/>
          <w:sz w:val="17"/>
          <w:szCs w:val="17"/>
        </w:rPr>
      </w:pPr>
      <w:ins w:id="1210"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mypack;  </w:t>
        </w:r>
      </w:ins>
    </w:p>
    <w:p w:rsidR="00060E17" w:rsidRDefault="00060E17" w:rsidP="00060E17">
      <w:pPr>
        <w:numPr>
          <w:ilvl w:val="0"/>
          <w:numId w:val="52"/>
        </w:numPr>
        <w:shd w:val="clear" w:color="auto" w:fill="FFFFFF"/>
        <w:spacing w:after="0" w:line="272" w:lineRule="atLeast"/>
        <w:ind w:left="0"/>
        <w:rPr>
          <w:ins w:id="1211" w:author="Unknown"/>
          <w:rFonts w:ascii="Verdana" w:hAnsi="Verdana"/>
          <w:color w:val="000000"/>
          <w:sz w:val="17"/>
          <w:szCs w:val="17"/>
        </w:rPr>
      </w:pPr>
      <w:ins w:id="121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Simple{  </w:t>
        </w:r>
      </w:ins>
    </w:p>
    <w:p w:rsidR="00060E17" w:rsidRDefault="00060E17" w:rsidP="00060E17">
      <w:pPr>
        <w:numPr>
          <w:ilvl w:val="0"/>
          <w:numId w:val="52"/>
        </w:numPr>
        <w:shd w:val="clear" w:color="auto" w:fill="FFFFFF"/>
        <w:spacing w:after="0" w:line="272" w:lineRule="atLeast"/>
        <w:ind w:left="0"/>
        <w:rPr>
          <w:ins w:id="1213" w:author="Unknown"/>
          <w:rFonts w:ascii="Verdana" w:hAnsi="Verdana"/>
          <w:color w:val="000000"/>
          <w:sz w:val="17"/>
          <w:szCs w:val="17"/>
        </w:rPr>
      </w:pPr>
      <w:ins w:id="121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60E17" w:rsidRDefault="00060E17" w:rsidP="00060E17">
      <w:pPr>
        <w:numPr>
          <w:ilvl w:val="0"/>
          <w:numId w:val="52"/>
        </w:numPr>
        <w:shd w:val="clear" w:color="auto" w:fill="FFFFFF"/>
        <w:spacing w:after="0" w:line="272" w:lineRule="atLeast"/>
        <w:ind w:left="0"/>
        <w:rPr>
          <w:ins w:id="1215" w:author="Unknown"/>
          <w:rFonts w:ascii="Verdana" w:hAnsi="Verdana"/>
          <w:color w:val="000000"/>
          <w:sz w:val="17"/>
          <w:szCs w:val="17"/>
        </w:rPr>
      </w:pPr>
      <w:ins w:id="1216"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package"</w:t>
        </w:r>
        <w:r>
          <w:rPr>
            <w:rFonts w:ascii="Verdana" w:hAnsi="Verdana"/>
            <w:color w:val="000000"/>
            <w:sz w:val="17"/>
            <w:szCs w:val="17"/>
            <w:bdr w:val="none" w:sz="0" w:space="0" w:color="auto" w:frame="1"/>
          </w:rPr>
          <w:t>);  </w:t>
        </w:r>
      </w:ins>
    </w:p>
    <w:p w:rsidR="00060E17" w:rsidRDefault="00060E17" w:rsidP="00060E17">
      <w:pPr>
        <w:numPr>
          <w:ilvl w:val="0"/>
          <w:numId w:val="52"/>
        </w:numPr>
        <w:shd w:val="clear" w:color="auto" w:fill="FFFFFF"/>
        <w:spacing w:after="0" w:line="272" w:lineRule="atLeast"/>
        <w:ind w:left="0"/>
        <w:rPr>
          <w:ins w:id="1217" w:author="Unknown"/>
          <w:rFonts w:ascii="Verdana" w:hAnsi="Verdana"/>
          <w:color w:val="000000"/>
          <w:sz w:val="17"/>
          <w:szCs w:val="17"/>
        </w:rPr>
      </w:pPr>
      <w:ins w:id="1218" w:author="Unknown">
        <w:r>
          <w:rPr>
            <w:rFonts w:ascii="Verdana" w:hAnsi="Verdana"/>
            <w:color w:val="000000"/>
            <w:sz w:val="17"/>
            <w:szCs w:val="17"/>
            <w:bdr w:val="none" w:sz="0" w:space="0" w:color="auto" w:frame="1"/>
          </w:rPr>
          <w:t>   }  </w:t>
        </w:r>
      </w:ins>
    </w:p>
    <w:p w:rsidR="00060E17" w:rsidRDefault="00060E17" w:rsidP="00060E17">
      <w:pPr>
        <w:numPr>
          <w:ilvl w:val="0"/>
          <w:numId w:val="52"/>
        </w:numPr>
        <w:shd w:val="clear" w:color="auto" w:fill="FFFFFF"/>
        <w:spacing w:after="0" w:line="272" w:lineRule="atLeast"/>
        <w:ind w:left="0"/>
        <w:rPr>
          <w:ins w:id="1219" w:author="Unknown"/>
          <w:rFonts w:ascii="Verdana" w:hAnsi="Verdana"/>
          <w:color w:val="000000"/>
          <w:sz w:val="17"/>
          <w:szCs w:val="17"/>
        </w:rPr>
      </w:pPr>
      <w:ins w:id="1220" w:author="Unknown">
        <w:r>
          <w:rPr>
            <w:rFonts w:ascii="Verdana" w:hAnsi="Verdana"/>
            <w:color w:val="000000"/>
            <w:sz w:val="17"/>
            <w:szCs w:val="17"/>
            <w:bdr w:val="none" w:sz="0" w:space="0" w:color="auto" w:frame="1"/>
          </w:rPr>
          <w:t>}  </w:t>
        </w:r>
      </w:ins>
    </w:p>
    <w:p w:rsidR="00060E17" w:rsidRDefault="00060E17" w:rsidP="00060E17">
      <w:pPr>
        <w:pStyle w:val="Heading3"/>
        <w:shd w:val="clear" w:color="auto" w:fill="FFFFFF"/>
        <w:spacing w:line="312" w:lineRule="atLeast"/>
        <w:rPr>
          <w:ins w:id="1221" w:author="Unknown"/>
          <w:rFonts w:ascii="Helvetica" w:hAnsi="Helvetica" w:cs="Helvetica"/>
          <w:b w:val="0"/>
          <w:bCs w:val="0"/>
          <w:color w:val="610B4B"/>
          <w:sz w:val="22"/>
          <w:szCs w:val="22"/>
        </w:rPr>
      </w:pPr>
      <w:ins w:id="1222" w:author="Unknown">
        <w:r>
          <w:rPr>
            <w:rFonts w:ascii="Helvetica" w:hAnsi="Helvetica" w:cs="Helvetica"/>
            <w:b w:val="0"/>
            <w:bCs w:val="0"/>
            <w:color w:val="610B4B"/>
            <w:sz w:val="22"/>
            <w:szCs w:val="22"/>
          </w:rPr>
          <w:t>To Compile:</w:t>
        </w:r>
      </w:ins>
    </w:p>
    <w:p w:rsidR="00060E17" w:rsidRDefault="00060E17" w:rsidP="00060E17">
      <w:pPr>
        <w:pStyle w:val="NormalWeb"/>
        <w:shd w:val="clear" w:color="auto" w:fill="FFFFFF"/>
        <w:rPr>
          <w:ins w:id="1223" w:author="Unknown"/>
          <w:rFonts w:ascii="Verdana" w:hAnsi="Verdana"/>
          <w:color w:val="000000"/>
          <w:sz w:val="17"/>
          <w:szCs w:val="17"/>
        </w:rPr>
      </w:pPr>
      <w:ins w:id="1224" w:author="Unknown">
        <w:r>
          <w:rPr>
            <w:rStyle w:val="Strong"/>
            <w:rFonts w:ascii="Verdana" w:hAnsi="Verdana"/>
            <w:color w:val="000000"/>
            <w:sz w:val="17"/>
            <w:szCs w:val="17"/>
          </w:rPr>
          <w:t>e:\sources&gt; javac -d c:\classes Simple.java</w:t>
        </w:r>
      </w:ins>
    </w:p>
    <w:p w:rsidR="00060E17" w:rsidRDefault="00060E17" w:rsidP="00060E17">
      <w:pPr>
        <w:pStyle w:val="Heading3"/>
        <w:shd w:val="clear" w:color="auto" w:fill="FFFFFF"/>
        <w:spacing w:line="312" w:lineRule="atLeast"/>
        <w:rPr>
          <w:ins w:id="1225" w:author="Unknown"/>
          <w:rFonts w:ascii="Helvetica" w:hAnsi="Helvetica" w:cs="Helvetica"/>
          <w:b w:val="0"/>
          <w:bCs w:val="0"/>
          <w:color w:val="610B4B"/>
          <w:sz w:val="22"/>
          <w:szCs w:val="22"/>
        </w:rPr>
      </w:pPr>
      <w:ins w:id="1226" w:author="Unknown">
        <w:r>
          <w:rPr>
            <w:rFonts w:ascii="Helvetica" w:hAnsi="Helvetica" w:cs="Helvetica"/>
            <w:b w:val="0"/>
            <w:bCs w:val="0"/>
            <w:color w:val="610B4B"/>
            <w:sz w:val="22"/>
            <w:szCs w:val="22"/>
          </w:rPr>
          <w:t>To Run:</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To run this program from e:\source directory, you need to set classpath of the directory where the class file resides.</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e:\sources&gt; set classpath=c:\classes;.;</w:t>
            </w:r>
          </w:p>
        </w:tc>
      </w:tr>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Style w:val="Strong"/>
                <w:rFonts w:ascii="Verdana" w:hAnsi="Verdana"/>
                <w:color w:val="000000"/>
                <w:sz w:val="17"/>
                <w:szCs w:val="17"/>
              </w:rPr>
              <w:t>e:\sources&gt; java mypack.Simple</w:t>
            </w:r>
          </w:p>
        </w:tc>
      </w:tr>
    </w:tbl>
    <w:p w:rsidR="00060E17" w:rsidRDefault="00060E17" w:rsidP="00060E17">
      <w:pPr>
        <w:pStyle w:val="Heading3"/>
        <w:shd w:val="clear" w:color="auto" w:fill="FFFFFF"/>
        <w:spacing w:line="312" w:lineRule="atLeast"/>
        <w:rPr>
          <w:ins w:id="1227" w:author="Unknown"/>
          <w:rFonts w:ascii="Helvetica" w:hAnsi="Helvetica" w:cs="Helvetica"/>
          <w:b w:val="0"/>
          <w:bCs w:val="0"/>
          <w:color w:val="610B4B"/>
        </w:rPr>
      </w:pPr>
      <w:ins w:id="1228" w:author="Unknown">
        <w:r>
          <w:rPr>
            <w:rFonts w:ascii="Helvetica" w:hAnsi="Helvetica" w:cs="Helvetica"/>
            <w:b w:val="0"/>
            <w:bCs w:val="0"/>
            <w:color w:val="610B4B"/>
          </w:rPr>
          <w:t>Another way to run this program by -classpath switch of java:</w:t>
        </w:r>
      </w:ins>
    </w:p>
    <w:p w:rsidR="00060E17" w:rsidRDefault="00060E17" w:rsidP="00060E17">
      <w:pPr>
        <w:pStyle w:val="NormalWeb"/>
        <w:shd w:val="clear" w:color="auto" w:fill="FFFFFF"/>
        <w:rPr>
          <w:ins w:id="1229" w:author="Unknown"/>
          <w:rFonts w:ascii="Verdana" w:hAnsi="Verdana"/>
          <w:color w:val="000000"/>
          <w:sz w:val="17"/>
          <w:szCs w:val="17"/>
        </w:rPr>
      </w:pPr>
      <w:ins w:id="1230" w:author="Unknown">
        <w:r>
          <w:rPr>
            <w:rFonts w:ascii="Verdana" w:hAnsi="Verdana"/>
            <w:color w:val="000000"/>
            <w:sz w:val="17"/>
            <w:szCs w:val="17"/>
          </w:rPr>
          <w:lastRenderedPageBreak/>
          <w:t>The -classpath switch can be used with javac and java tool.</w:t>
        </w:r>
      </w:ins>
    </w:p>
    <w:p w:rsidR="00060E17" w:rsidRDefault="00060E17" w:rsidP="00060E17">
      <w:pPr>
        <w:pStyle w:val="NormalWeb"/>
        <w:shd w:val="clear" w:color="auto" w:fill="FFFFFF"/>
        <w:rPr>
          <w:ins w:id="1231" w:author="Unknown"/>
          <w:rFonts w:ascii="Verdana" w:hAnsi="Verdana"/>
          <w:color w:val="000000"/>
          <w:sz w:val="17"/>
          <w:szCs w:val="17"/>
        </w:rPr>
      </w:pPr>
      <w:ins w:id="1232" w:author="Unknown">
        <w:r>
          <w:rPr>
            <w:rFonts w:ascii="Verdana" w:hAnsi="Verdana"/>
            <w:color w:val="000000"/>
            <w:sz w:val="17"/>
            <w:szCs w:val="17"/>
          </w:rPr>
          <w:t>To run this program from e:\source directory, you can use -classpath switch of java that tells where to look for class file. For example:</w:t>
        </w:r>
      </w:ins>
    </w:p>
    <w:p w:rsidR="00060E17" w:rsidRDefault="00060E17" w:rsidP="00060E17">
      <w:pPr>
        <w:pStyle w:val="NormalWeb"/>
        <w:shd w:val="clear" w:color="auto" w:fill="FFFFFF"/>
        <w:rPr>
          <w:ins w:id="1233" w:author="Unknown"/>
          <w:rFonts w:ascii="Verdana" w:hAnsi="Verdana"/>
          <w:color w:val="000000"/>
          <w:sz w:val="17"/>
          <w:szCs w:val="17"/>
        </w:rPr>
      </w:pPr>
      <w:ins w:id="1234" w:author="Unknown">
        <w:r>
          <w:rPr>
            <w:rStyle w:val="Strong"/>
            <w:rFonts w:ascii="Verdana" w:hAnsi="Verdana"/>
            <w:color w:val="000000"/>
            <w:sz w:val="17"/>
            <w:szCs w:val="17"/>
          </w:rPr>
          <w:t>e:\sources&gt; java -classpath c:\classes mypack.Simple</w:t>
        </w:r>
      </w:ins>
    </w:p>
    <w:p w:rsidR="00060E17" w:rsidRDefault="00060E17" w:rsidP="00060E17">
      <w:pPr>
        <w:pStyle w:val="HTMLPreformatted"/>
        <w:shd w:val="clear" w:color="auto" w:fill="F9FBF9"/>
        <w:rPr>
          <w:ins w:id="1235" w:author="Unknown"/>
          <w:color w:val="000000"/>
        </w:rPr>
      </w:pPr>
      <w:ins w:id="1236" w:author="Unknown">
        <w:r>
          <w:rPr>
            <w:color w:val="000000"/>
          </w:rPr>
          <w:t>Output:Welcome to package</w:t>
        </w:r>
      </w:ins>
    </w:p>
    <w:p w:rsidR="00060E17" w:rsidRDefault="00584E14" w:rsidP="00060E17">
      <w:pPr>
        <w:rPr>
          <w:ins w:id="1237" w:author="Unknown"/>
          <w:rFonts w:ascii="Times New Roman" w:hAnsi="Times New Roman"/>
          <w:sz w:val="24"/>
          <w:szCs w:val="24"/>
        </w:rPr>
      </w:pPr>
      <w:ins w:id="1238" w:author="Unknown">
        <w:r>
          <w:pict>
            <v:rect id="_x0000_i1048" style="width:0;height:.65pt" o:hralign="center" o:hrstd="t" o:hrnoshade="t" o:hr="t" fillcolor="#d4d4d4" stroked="f"/>
          </w:pict>
        </w:r>
      </w:ins>
    </w:p>
    <w:p w:rsidR="00060E17" w:rsidRDefault="00060E17" w:rsidP="00060E17">
      <w:pPr>
        <w:pStyle w:val="Heading3"/>
        <w:shd w:val="clear" w:color="auto" w:fill="FFFFFF"/>
        <w:spacing w:line="312" w:lineRule="atLeast"/>
        <w:rPr>
          <w:ins w:id="1239" w:author="Unknown"/>
          <w:rFonts w:ascii="Helvetica" w:hAnsi="Helvetica" w:cs="Helvetica"/>
          <w:b w:val="0"/>
          <w:bCs w:val="0"/>
          <w:color w:val="610B4B"/>
        </w:rPr>
      </w:pPr>
      <w:ins w:id="1240" w:author="Unknown">
        <w:r>
          <w:rPr>
            <w:rFonts w:ascii="Helvetica" w:hAnsi="Helvetica" w:cs="Helvetica"/>
            <w:b w:val="0"/>
            <w:bCs w:val="0"/>
            <w:color w:val="610B4B"/>
          </w:rPr>
          <w:t>Ways to load the class files or jar files</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There are two ways to load the class files temporary and permanent.</w:t>
            </w:r>
          </w:p>
        </w:tc>
      </w:tr>
    </w:tbl>
    <w:p w:rsidR="00060E17" w:rsidRDefault="00060E17" w:rsidP="00060E17">
      <w:pPr>
        <w:numPr>
          <w:ilvl w:val="0"/>
          <w:numId w:val="53"/>
        </w:numPr>
        <w:shd w:val="clear" w:color="auto" w:fill="FFFFFF"/>
        <w:spacing w:before="52" w:after="100" w:afterAutospacing="1" w:line="272" w:lineRule="atLeast"/>
        <w:rPr>
          <w:ins w:id="1241" w:author="Unknown"/>
          <w:rFonts w:ascii="Verdana" w:hAnsi="Verdana" w:cs="Times New Roman"/>
          <w:color w:val="000000"/>
          <w:sz w:val="17"/>
          <w:szCs w:val="17"/>
        </w:rPr>
      </w:pPr>
      <w:ins w:id="1242" w:author="Unknown">
        <w:r>
          <w:rPr>
            <w:rFonts w:ascii="Verdana" w:hAnsi="Verdana"/>
            <w:color w:val="000000"/>
            <w:sz w:val="17"/>
            <w:szCs w:val="17"/>
          </w:rPr>
          <w:t>Temporary</w:t>
        </w:r>
      </w:ins>
    </w:p>
    <w:p w:rsidR="00060E17" w:rsidRDefault="00060E17" w:rsidP="00060E17">
      <w:pPr>
        <w:numPr>
          <w:ilvl w:val="1"/>
          <w:numId w:val="53"/>
        </w:numPr>
        <w:shd w:val="clear" w:color="auto" w:fill="FFFFFF"/>
        <w:spacing w:before="52" w:after="100" w:afterAutospacing="1" w:line="272" w:lineRule="atLeast"/>
        <w:rPr>
          <w:ins w:id="1243" w:author="Unknown"/>
          <w:rFonts w:ascii="Verdana" w:hAnsi="Verdana"/>
          <w:color w:val="000000"/>
          <w:sz w:val="17"/>
          <w:szCs w:val="17"/>
        </w:rPr>
      </w:pPr>
      <w:ins w:id="1244" w:author="Unknown">
        <w:r>
          <w:rPr>
            <w:rFonts w:ascii="Verdana" w:hAnsi="Verdana"/>
            <w:color w:val="000000"/>
            <w:sz w:val="17"/>
            <w:szCs w:val="17"/>
          </w:rPr>
          <w:t>By setting the classpath in the command prompt</w:t>
        </w:r>
      </w:ins>
    </w:p>
    <w:p w:rsidR="00060E17" w:rsidRDefault="00060E17" w:rsidP="00060E17">
      <w:pPr>
        <w:numPr>
          <w:ilvl w:val="1"/>
          <w:numId w:val="53"/>
        </w:numPr>
        <w:shd w:val="clear" w:color="auto" w:fill="FFFFFF"/>
        <w:spacing w:before="52" w:after="100" w:afterAutospacing="1" w:line="272" w:lineRule="atLeast"/>
        <w:rPr>
          <w:ins w:id="1245" w:author="Unknown"/>
          <w:rFonts w:ascii="Verdana" w:hAnsi="Verdana"/>
          <w:color w:val="000000"/>
          <w:sz w:val="17"/>
          <w:szCs w:val="17"/>
        </w:rPr>
      </w:pPr>
      <w:ins w:id="1246" w:author="Unknown">
        <w:r>
          <w:rPr>
            <w:rFonts w:ascii="Verdana" w:hAnsi="Verdana"/>
            <w:color w:val="000000"/>
            <w:sz w:val="17"/>
            <w:szCs w:val="17"/>
          </w:rPr>
          <w:t>By -classpath switch</w:t>
        </w:r>
      </w:ins>
    </w:p>
    <w:p w:rsidR="00060E17" w:rsidRDefault="00060E17" w:rsidP="00060E17">
      <w:pPr>
        <w:numPr>
          <w:ilvl w:val="0"/>
          <w:numId w:val="53"/>
        </w:numPr>
        <w:shd w:val="clear" w:color="auto" w:fill="FFFFFF"/>
        <w:spacing w:before="52" w:after="100" w:afterAutospacing="1" w:line="272" w:lineRule="atLeast"/>
        <w:rPr>
          <w:ins w:id="1247" w:author="Unknown"/>
          <w:rFonts w:ascii="Verdana" w:hAnsi="Verdana"/>
          <w:color w:val="000000"/>
          <w:sz w:val="17"/>
          <w:szCs w:val="17"/>
        </w:rPr>
      </w:pPr>
      <w:ins w:id="1248" w:author="Unknown">
        <w:r>
          <w:rPr>
            <w:rFonts w:ascii="Verdana" w:hAnsi="Verdana"/>
            <w:color w:val="000000"/>
            <w:sz w:val="17"/>
            <w:szCs w:val="17"/>
          </w:rPr>
          <w:t>Permanent</w:t>
        </w:r>
      </w:ins>
    </w:p>
    <w:p w:rsidR="00060E17" w:rsidRDefault="00060E17" w:rsidP="00060E17">
      <w:pPr>
        <w:numPr>
          <w:ilvl w:val="1"/>
          <w:numId w:val="53"/>
        </w:numPr>
        <w:shd w:val="clear" w:color="auto" w:fill="FFFFFF"/>
        <w:spacing w:before="52" w:after="100" w:afterAutospacing="1" w:line="272" w:lineRule="atLeast"/>
        <w:rPr>
          <w:ins w:id="1249" w:author="Unknown"/>
          <w:rFonts w:ascii="Verdana" w:hAnsi="Verdana"/>
          <w:color w:val="000000"/>
          <w:sz w:val="17"/>
          <w:szCs w:val="17"/>
        </w:rPr>
      </w:pPr>
      <w:ins w:id="1250" w:author="Unknown">
        <w:r>
          <w:rPr>
            <w:rFonts w:ascii="Verdana" w:hAnsi="Verdana"/>
            <w:color w:val="000000"/>
            <w:sz w:val="17"/>
            <w:szCs w:val="17"/>
          </w:rPr>
          <w:t>By setting the classpath in the environment variables</w:t>
        </w:r>
      </w:ins>
    </w:p>
    <w:p w:rsidR="00060E17" w:rsidRDefault="00060E17" w:rsidP="00060E17">
      <w:pPr>
        <w:numPr>
          <w:ilvl w:val="1"/>
          <w:numId w:val="53"/>
        </w:numPr>
        <w:shd w:val="clear" w:color="auto" w:fill="FFFFFF"/>
        <w:spacing w:before="52" w:after="100" w:afterAutospacing="1" w:line="272" w:lineRule="atLeast"/>
        <w:rPr>
          <w:ins w:id="1251" w:author="Unknown"/>
          <w:rFonts w:ascii="Verdana" w:hAnsi="Verdana"/>
          <w:color w:val="000000"/>
          <w:sz w:val="17"/>
          <w:szCs w:val="17"/>
        </w:rPr>
      </w:pPr>
      <w:ins w:id="1252" w:author="Unknown">
        <w:r>
          <w:rPr>
            <w:rFonts w:ascii="Verdana" w:hAnsi="Verdana"/>
            <w:color w:val="000000"/>
            <w:sz w:val="17"/>
            <w:szCs w:val="17"/>
          </w:rPr>
          <w:t>By creating the jar file, that contains all the class files, and copying the jar file in the jre/lib/ext folder.</w:t>
        </w:r>
      </w:ins>
    </w:p>
    <w:p w:rsidR="00060E17" w:rsidRDefault="00584E14" w:rsidP="00060E17">
      <w:pPr>
        <w:spacing w:after="0" w:line="240" w:lineRule="auto"/>
        <w:rPr>
          <w:ins w:id="1253" w:author="Unknown"/>
          <w:rFonts w:ascii="Times New Roman" w:hAnsi="Times New Roman"/>
          <w:sz w:val="24"/>
          <w:szCs w:val="24"/>
        </w:rPr>
      </w:pPr>
      <w:ins w:id="1254" w:author="Unknown">
        <w:r>
          <w:pict>
            <v:rect id="_x0000_i1049" style="width:0;height:.65pt" o:hralign="center" o:hrstd="t" o:hrnoshade="t" o:hr="t" fillcolor="#d4d4d4" stroked="f"/>
          </w:pict>
        </w:r>
      </w:ins>
    </w:p>
    <w:p w:rsidR="00060E17" w:rsidRDefault="00060E17" w:rsidP="00060E17">
      <w:pPr>
        <w:pStyle w:val="Heading4"/>
        <w:pBdr>
          <w:top w:val="single" w:sz="4" w:space="13" w:color="FFC0CB"/>
          <w:left w:val="single" w:sz="18" w:space="26" w:color="FFA500"/>
          <w:bottom w:val="single" w:sz="4" w:space="13" w:color="FFC0CB"/>
          <w:right w:val="single" w:sz="4" w:space="10" w:color="FFC0CB"/>
        </w:pBdr>
        <w:shd w:val="clear" w:color="auto" w:fill="FFFFFF"/>
        <w:rPr>
          <w:ins w:id="1255" w:author="Unknown"/>
          <w:rFonts w:ascii="Arial" w:hAnsi="Arial" w:cs="Arial"/>
          <w:b w:val="0"/>
          <w:bCs w:val="0"/>
          <w:color w:val="008000"/>
          <w:sz w:val="20"/>
          <w:szCs w:val="20"/>
        </w:rPr>
      </w:pPr>
      <w:ins w:id="1256" w:author="Unknown">
        <w:r>
          <w:rPr>
            <w:rFonts w:ascii="Arial" w:hAnsi="Arial" w:cs="Arial"/>
            <w:b w:val="0"/>
            <w:bCs w:val="0"/>
            <w:color w:val="008000"/>
            <w:sz w:val="20"/>
            <w:szCs w:val="20"/>
          </w:rPr>
          <w:t>Rule: There can be only one public class in a java source file and it must be saved by the public class name.</w:t>
        </w:r>
      </w:ins>
    </w:p>
    <w:p w:rsidR="00060E17" w:rsidRDefault="00060E17" w:rsidP="00060E17">
      <w:pPr>
        <w:numPr>
          <w:ilvl w:val="0"/>
          <w:numId w:val="54"/>
        </w:numPr>
        <w:shd w:val="clear" w:color="auto" w:fill="FFFFFF"/>
        <w:spacing w:after="0" w:line="272" w:lineRule="atLeast"/>
        <w:ind w:left="0"/>
        <w:rPr>
          <w:ins w:id="1257" w:author="Unknown"/>
          <w:rFonts w:ascii="Verdana" w:hAnsi="Verdana" w:cs="Times New Roman"/>
          <w:color w:val="000000"/>
          <w:sz w:val="17"/>
          <w:szCs w:val="17"/>
        </w:rPr>
      </w:pPr>
      <w:ins w:id="1258" w:author="Unknown">
        <w:r>
          <w:rPr>
            <w:rStyle w:val="comment"/>
            <w:rFonts w:ascii="Verdana" w:hAnsi="Verdana"/>
            <w:color w:val="008200"/>
            <w:sz w:val="17"/>
            <w:szCs w:val="17"/>
            <w:bdr w:val="none" w:sz="0" w:space="0" w:color="auto" w:frame="1"/>
          </w:rPr>
          <w:t>//save as C.java otherwise Compilte Time Error</w:t>
        </w:r>
        <w:r>
          <w:rPr>
            <w:rFonts w:ascii="Verdana" w:hAnsi="Verdana"/>
            <w:color w:val="000000"/>
            <w:sz w:val="17"/>
            <w:szCs w:val="17"/>
            <w:bdr w:val="none" w:sz="0" w:space="0" w:color="auto" w:frame="1"/>
          </w:rPr>
          <w:t>  </w:t>
        </w:r>
      </w:ins>
    </w:p>
    <w:p w:rsidR="00060E17" w:rsidRDefault="00060E17" w:rsidP="00060E17">
      <w:pPr>
        <w:numPr>
          <w:ilvl w:val="0"/>
          <w:numId w:val="54"/>
        </w:numPr>
        <w:shd w:val="clear" w:color="auto" w:fill="FFFFFF"/>
        <w:spacing w:after="0" w:line="272" w:lineRule="atLeast"/>
        <w:ind w:left="0"/>
        <w:rPr>
          <w:ins w:id="1259" w:author="Unknown"/>
          <w:rFonts w:ascii="Verdana" w:hAnsi="Verdana"/>
          <w:color w:val="000000"/>
          <w:sz w:val="17"/>
          <w:szCs w:val="17"/>
        </w:rPr>
      </w:pPr>
      <w:ins w:id="1260" w:author="Unknown">
        <w:r>
          <w:rPr>
            <w:rFonts w:ascii="Verdana" w:hAnsi="Verdana"/>
            <w:color w:val="000000"/>
            <w:sz w:val="17"/>
            <w:szCs w:val="17"/>
            <w:bdr w:val="none" w:sz="0" w:space="0" w:color="auto" w:frame="1"/>
          </w:rPr>
          <w:t>  </w:t>
        </w:r>
      </w:ins>
    </w:p>
    <w:p w:rsidR="00060E17" w:rsidRDefault="00060E17" w:rsidP="00060E17">
      <w:pPr>
        <w:numPr>
          <w:ilvl w:val="0"/>
          <w:numId w:val="54"/>
        </w:numPr>
        <w:shd w:val="clear" w:color="auto" w:fill="FFFFFF"/>
        <w:spacing w:after="0" w:line="272" w:lineRule="atLeast"/>
        <w:ind w:left="0"/>
        <w:rPr>
          <w:ins w:id="1261" w:author="Unknown"/>
          <w:rFonts w:ascii="Verdana" w:hAnsi="Verdana"/>
          <w:color w:val="000000"/>
          <w:sz w:val="17"/>
          <w:szCs w:val="17"/>
        </w:rPr>
      </w:pPr>
      <w:ins w:id="126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54"/>
        </w:numPr>
        <w:shd w:val="clear" w:color="auto" w:fill="FFFFFF"/>
        <w:spacing w:after="0" w:line="272" w:lineRule="atLeast"/>
        <w:ind w:left="0"/>
        <w:rPr>
          <w:ins w:id="1263" w:author="Unknown"/>
          <w:rFonts w:ascii="Verdana" w:hAnsi="Verdana"/>
          <w:color w:val="000000"/>
          <w:sz w:val="17"/>
          <w:szCs w:val="17"/>
        </w:rPr>
      </w:pPr>
      <w:ins w:id="126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060E17" w:rsidRDefault="00060E17" w:rsidP="00060E17">
      <w:pPr>
        <w:numPr>
          <w:ilvl w:val="0"/>
          <w:numId w:val="54"/>
        </w:numPr>
        <w:shd w:val="clear" w:color="auto" w:fill="FFFFFF"/>
        <w:spacing w:after="0" w:line="272" w:lineRule="atLeast"/>
        <w:ind w:left="0"/>
        <w:rPr>
          <w:ins w:id="1265" w:author="Unknown"/>
          <w:rFonts w:ascii="Verdana" w:hAnsi="Verdana"/>
          <w:color w:val="000000"/>
          <w:sz w:val="17"/>
          <w:szCs w:val="17"/>
        </w:rPr>
      </w:pPr>
      <w:ins w:id="126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  </w:t>
        </w:r>
      </w:ins>
    </w:p>
    <w:p w:rsidR="00060E17" w:rsidRDefault="00584E14" w:rsidP="00060E17">
      <w:pPr>
        <w:spacing w:line="240" w:lineRule="auto"/>
        <w:rPr>
          <w:ins w:id="1267" w:author="Unknown"/>
          <w:rFonts w:ascii="Times New Roman" w:hAnsi="Times New Roman"/>
          <w:sz w:val="24"/>
          <w:szCs w:val="24"/>
        </w:rPr>
      </w:pPr>
      <w:ins w:id="1268" w:author="Unknown">
        <w:r>
          <w:pict>
            <v:rect id="_x0000_i1050" style="width:0;height:.65pt" o:hralign="center" o:hrstd="t" o:hrnoshade="t" o:hr="t" fillcolor="#d4d4d4" stroked="f"/>
          </w:pict>
        </w:r>
      </w:ins>
    </w:p>
    <w:p w:rsidR="00060E17" w:rsidRDefault="00060E17" w:rsidP="00060E17">
      <w:pPr>
        <w:pStyle w:val="Heading3"/>
        <w:shd w:val="clear" w:color="auto" w:fill="FFFFFF"/>
        <w:spacing w:line="312" w:lineRule="atLeast"/>
        <w:rPr>
          <w:ins w:id="1269" w:author="Unknown"/>
          <w:rFonts w:ascii="Helvetica" w:hAnsi="Helvetica" w:cs="Helvetica"/>
          <w:b w:val="0"/>
          <w:bCs w:val="0"/>
          <w:color w:val="610B4B"/>
        </w:rPr>
      </w:pPr>
      <w:ins w:id="1270" w:author="Unknown">
        <w:r>
          <w:rPr>
            <w:rFonts w:ascii="Helvetica" w:hAnsi="Helvetica" w:cs="Helvetica"/>
            <w:b w:val="0"/>
            <w:bCs w:val="0"/>
            <w:color w:val="610B4B"/>
          </w:rPr>
          <w:t>How to put two public classes in a package?</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060E17" w:rsidTr="00060E17">
        <w:trPr>
          <w:tblCellSpacing w:w="15" w:type="dxa"/>
        </w:trPr>
        <w:tc>
          <w:tcPr>
            <w:tcW w:w="0" w:type="auto"/>
            <w:shd w:val="clear" w:color="auto" w:fill="FFFFFF"/>
            <w:vAlign w:val="center"/>
            <w:hideMark/>
          </w:tcPr>
          <w:p w:rsidR="00060E17" w:rsidRDefault="00060E17">
            <w:pPr>
              <w:spacing w:line="298" w:lineRule="atLeast"/>
              <w:ind w:left="259"/>
              <w:rPr>
                <w:rFonts w:ascii="Verdana" w:hAnsi="Verdana"/>
                <w:color w:val="000000"/>
                <w:sz w:val="17"/>
                <w:szCs w:val="17"/>
              </w:rPr>
            </w:pPr>
            <w:r>
              <w:rPr>
                <w:rFonts w:ascii="Verdana" w:hAnsi="Verdana"/>
                <w:color w:val="000000"/>
                <w:sz w:val="17"/>
                <w:szCs w:val="17"/>
              </w:rPr>
              <w:t>If you want to put two public classes in a package, have two java source files containing one public class, but keep the package name same. For example:</w:t>
            </w:r>
          </w:p>
        </w:tc>
      </w:tr>
    </w:tbl>
    <w:p w:rsidR="00060E17" w:rsidRDefault="00060E17" w:rsidP="00060E17">
      <w:pPr>
        <w:numPr>
          <w:ilvl w:val="0"/>
          <w:numId w:val="55"/>
        </w:numPr>
        <w:shd w:val="clear" w:color="auto" w:fill="FFFFFF"/>
        <w:spacing w:after="0" w:line="272" w:lineRule="atLeast"/>
        <w:ind w:left="0"/>
        <w:rPr>
          <w:ins w:id="1271" w:author="Unknown"/>
          <w:rFonts w:ascii="Verdana" w:hAnsi="Verdana" w:cs="Times New Roman"/>
          <w:color w:val="000000"/>
          <w:sz w:val="17"/>
          <w:szCs w:val="17"/>
        </w:rPr>
      </w:pPr>
      <w:ins w:id="1272" w:author="Unknown">
        <w:r>
          <w:rPr>
            <w:rStyle w:val="comment"/>
            <w:rFonts w:ascii="Verdana" w:hAnsi="Verdana"/>
            <w:color w:val="008200"/>
            <w:sz w:val="17"/>
            <w:szCs w:val="17"/>
            <w:bdr w:val="none" w:sz="0" w:space="0" w:color="auto" w:frame="1"/>
          </w:rPr>
          <w:t>//save as A.java</w:t>
        </w:r>
        <w:r>
          <w:rPr>
            <w:rFonts w:ascii="Verdana" w:hAnsi="Verdana"/>
            <w:color w:val="000000"/>
            <w:sz w:val="17"/>
            <w:szCs w:val="17"/>
            <w:bdr w:val="none" w:sz="0" w:space="0" w:color="auto" w:frame="1"/>
          </w:rPr>
          <w:t>  </w:t>
        </w:r>
      </w:ins>
    </w:p>
    <w:p w:rsidR="00060E17" w:rsidRDefault="00060E17" w:rsidP="00060E17">
      <w:pPr>
        <w:numPr>
          <w:ilvl w:val="0"/>
          <w:numId w:val="55"/>
        </w:numPr>
        <w:shd w:val="clear" w:color="auto" w:fill="FFFFFF"/>
        <w:spacing w:after="0" w:line="272" w:lineRule="atLeast"/>
        <w:ind w:left="0"/>
        <w:rPr>
          <w:ins w:id="1273" w:author="Unknown"/>
          <w:rFonts w:ascii="Verdana" w:hAnsi="Verdana"/>
          <w:color w:val="000000"/>
          <w:sz w:val="17"/>
          <w:szCs w:val="17"/>
        </w:rPr>
      </w:pPr>
      <w:ins w:id="1274" w:author="Unknown">
        <w:r>
          <w:rPr>
            <w:rFonts w:ascii="Verdana" w:hAnsi="Verdana"/>
            <w:color w:val="000000"/>
            <w:sz w:val="17"/>
            <w:szCs w:val="17"/>
            <w:bdr w:val="none" w:sz="0" w:space="0" w:color="auto" w:frame="1"/>
          </w:rPr>
          <w:t>  </w:t>
        </w:r>
      </w:ins>
    </w:p>
    <w:p w:rsidR="00060E17" w:rsidRDefault="00060E17" w:rsidP="00060E17">
      <w:pPr>
        <w:numPr>
          <w:ilvl w:val="0"/>
          <w:numId w:val="55"/>
        </w:numPr>
        <w:shd w:val="clear" w:color="auto" w:fill="FFFFFF"/>
        <w:spacing w:after="0" w:line="272" w:lineRule="atLeast"/>
        <w:ind w:left="0"/>
        <w:rPr>
          <w:ins w:id="1275" w:author="Unknown"/>
          <w:rFonts w:ascii="Verdana" w:hAnsi="Verdana"/>
          <w:color w:val="000000"/>
          <w:sz w:val="17"/>
          <w:szCs w:val="17"/>
        </w:rPr>
      </w:pPr>
      <w:ins w:id="1276"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javatpoint;  </w:t>
        </w:r>
      </w:ins>
    </w:p>
    <w:p w:rsidR="00060E17" w:rsidRDefault="00060E17" w:rsidP="00060E17">
      <w:pPr>
        <w:numPr>
          <w:ilvl w:val="0"/>
          <w:numId w:val="55"/>
        </w:numPr>
        <w:shd w:val="clear" w:color="auto" w:fill="FFFFFF"/>
        <w:spacing w:after="0" w:line="272" w:lineRule="atLeast"/>
        <w:ind w:left="0"/>
        <w:rPr>
          <w:ins w:id="1277" w:author="Unknown"/>
          <w:rFonts w:ascii="Verdana" w:hAnsi="Verdana"/>
          <w:color w:val="000000"/>
          <w:sz w:val="17"/>
          <w:szCs w:val="17"/>
        </w:rPr>
      </w:pPr>
      <w:ins w:id="127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060E17" w:rsidRDefault="00060E17" w:rsidP="00060E17">
      <w:pPr>
        <w:numPr>
          <w:ilvl w:val="0"/>
          <w:numId w:val="56"/>
        </w:numPr>
        <w:shd w:val="clear" w:color="auto" w:fill="FFFFFF"/>
        <w:spacing w:after="0" w:line="272" w:lineRule="atLeast"/>
        <w:ind w:left="0"/>
        <w:rPr>
          <w:ins w:id="1279" w:author="Unknown"/>
          <w:rFonts w:ascii="Verdana" w:hAnsi="Verdana"/>
          <w:color w:val="000000"/>
          <w:sz w:val="17"/>
          <w:szCs w:val="17"/>
        </w:rPr>
      </w:pPr>
      <w:ins w:id="1280" w:author="Unknown">
        <w:r>
          <w:rPr>
            <w:rStyle w:val="comment"/>
            <w:rFonts w:ascii="Verdana" w:hAnsi="Verdana"/>
            <w:color w:val="008200"/>
            <w:sz w:val="17"/>
            <w:szCs w:val="17"/>
            <w:bdr w:val="none" w:sz="0" w:space="0" w:color="auto" w:frame="1"/>
          </w:rPr>
          <w:t>//save as B.java</w:t>
        </w:r>
        <w:r>
          <w:rPr>
            <w:rFonts w:ascii="Verdana" w:hAnsi="Verdana"/>
            <w:color w:val="000000"/>
            <w:sz w:val="17"/>
            <w:szCs w:val="17"/>
            <w:bdr w:val="none" w:sz="0" w:space="0" w:color="auto" w:frame="1"/>
          </w:rPr>
          <w:t>  </w:t>
        </w:r>
      </w:ins>
    </w:p>
    <w:p w:rsidR="00060E17" w:rsidRDefault="00060E17" w:rsidP="00060E17">
      <w:pPr>
        <w:numPr>
          <w:ilvl w:val="0"/>
          <w:numId w:val="56"/>
        </w:numPr>
        <w:shd w:val="clear" w:color="auto" w:fill="FFFFFF"/>
        <w:spacing w:after="0" w:line="272" w:lineRule="atLeast"/>
        <w:ind w:left="0"/>
        <w:rPr>
          <w:ins w:id="1281" w:author="Unknown"/>
          <w:rFonts w:ascii="Verdana" w:hAnsi="Verdana"/>
          <w:color w:val="000000"/>
          <w:sz w:val="17"/>
          <w:szCs w:val="17"/>
        </w:rPr>
      </w:pPr>
      <w:ins w:id="1282" w:author="Unknown">
        <w:r>
          <w:rPr>
            <w:rFonts w:ascii="Verdana" w:hAnsi="Verdana"/>
            <w:color w:val="000000"/>
            <w:sz w:val="17"/>
            <w:szCs w:val="17"/>
            <w:bdr w:val="none" w:sz="0" w:space="0" w:color="auto" w:frame="1"/>
          </w:rPr>
          <w:t>  </w:t>
        </w:r>
      </w:ins>
    </w:p>
    <w:p w:rsidR="00060E17" w:rsidRDefault="00060E17" w:rsidP="00060E17">
      <w:pPr>
        <w:numPr>
          <w:ilvl w:val="0"/>
          <w:numId w:val="56"/>
        </w:numPr>
        <w:shd w:val="clear" w:color="auto" w:fill="FFFFFF"/>
        <w:spacing w:after="0" w:line="272" w:lineRule="atLeast"/>
        <w:ind w:left="0"/>
        <w:rPr>
          <w:ins w:id="1283" w:author="Unknown"/>
          <w:rFonts w:ascii="Verdana" w:hAnsi="Verdana"/>
          <w:color w:val="000000"/>
          <w:sz w:val="17"/>
          <w:szCs w:val="17"/>
        </w:rPr>
      </w:pPr>
      <w:ins w:id="1284"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javatpoint;  </w:t>
        </w:r>
      </w:ins>
    </w:p>
    <w:p w:rsidR="00060E17" w:rsidRPr="00545474" w:rsidRDefault="00060E17" w:rsidP="00060E17">
      <w:pPr>
        <w:numPr>
          <w:ilvl w:val="0"/>
          <w:numId w:val="56"/>
        </w:numPr>
        <w:shd w:val="clear" w:color="auto" w:fill="FFFFFF"/>
        <w:spacing w:after="0" w:line="272" w:lineRule="atLeast"/>
        <w:ind w:left="0"/>
        <w:rPr>
          <w:rFonts w:ascii="Verdana" w:hAnsi="Verdana"/>
          <w:color w:val="000000"/>
          <w:sz w:val="17"/>
          <w:szCs w:val="17"/>
        </w:rPr>
      </w:pPr>
      <w:ins w:id="128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ins>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545474" w:rsidRDefault="00545474" w:rsidP="00545474">
      <w:pPr>
        <w:shd w:val="clear" w:color="auto" w:fill="FFFFFF"/>
        <w:spacing w:after="0" w:line="272" w:lineRule="atLeast"/>
        <w:rPr>
          <w:rFonts w:ascii="Verdana" w:hAnsi="Verdana"/>
          <w:color w:val="000000"/>
          <w:sz w:val="17"/>
          <w:szCs w:val="17"/>
          <w:bdr w:val="none" w:sz="0" w:space="0" w:color="auto" w:frame="1"/>
        </w:rPr>
      </w:pPr>
    </w:p>
    <w:p w:rsidR="00873B1D" w:rsidRDefault="00873B1D" w:rsidP="00873B1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Call by Value and Call by Reference in Java</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r>
              <w:rPr>
                <w:rFonts w:ascii="Verdana" w:hAnsi="Verdana"/>
                <w:color w:val="000000"/>
                <w:sz w:val="17"/>
                <w:szCs w:val="17"/>
              </w:rPr>
              <w:t>There is only call by value in java, not call by reference. If we call a method passing a value, it is known as call by value. The changes being done in the called method, is not affected in the calling method.</w:t>
            </w:r>
          </w:p>
        </w:tc>
      </w:tr>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p>
        </w:tc>
      </w:tr>
    </w:tbl>
    <w:p w:rsidR="00873B1D" w:rsidRDefault="00873B1D" w:rsidP="00873B1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call by value in java</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873B1D" w:rsidTr="00873B1D">
        <w:trPr>
          <w:tblCellSpacing w:w="15" w:type="dxa"/>
        </w:trPr>
        <w:tc>
          <w:tcPr>
            <w:tcW w:w="0" w:type="auto"/>
            <w:shd w:val="clear" w:color="auto" w:fill="FFFFFF"/>
            <w:vAlign w:val="center"/>
            <w:hideMark/>
          </w:tcPr>
          <w:p w:rsidR="00873B1D" w:rsidRDefault="00873B1D">
            <w:pPr>
              <w:spacing w:line="298" w:lineRule="atLeast"/>
              <w:ind w:left="259"/>
              <w:rPr>
                <w:rFonts w:ascii="Verdana" w:hAnsi="Verdana"/>
                <w:color w:val="000000"/>
                <w:sz w:val="17"/>
                <w:szCs w:val="17"/>
              </w:rPr>
            </w:pPr>
            <w:r>
              <w:rPr>
                <w:rFonts w:ascii="Verdana" w:hAnsi="Verdana"/>
                <w:color w:val="000000"/>
                <w:sz w:val="17"/>
                <w:szCs w:val="17"/>
              </w:rPr>
              <w:t>In case of call by value original value is not changed. Let's take a simple example:</w:t>
            </w:r>
          </w:p>
        </w:tc>
      </w:tr>
    </w:tbl>
    <w:p w:rsidR="00873B1D" w:rsidRDefault="00873B1D" w:rsidP="00873B1D">
      <w:pPr>
        <w:numPr>
          <w:ilvl w:val="0"/>
          <w:numId w:val="57"/>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Operation{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data=data+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//changes will be in the local variable only</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Operation op=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Operation();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"before change "</w:t>
      </w:r>
      <w:r>
        <w:rPr>
          <w:rFonts w:ascii="Verdana" w:hAnsi="Verdana"/>
          <w:color w:val="000000"/>
          <w:sz w:val="17"/>
          <w:szCs w:val="17"/>
          <w:bdr w:val="none" w:sz="0" w:space="0" w:color="auto" w:frame="1"/>
        </w:rPr>
        <w:t>+op.data);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op.change(</w:t>
      </w:r>
      <w:r>
        <w:rPr>
          <w:rStyle w:val="number"/>
          <w:rFonts w:ascii="Verdana" w:hAnsi="Verdana"/>
          <w:color w:val="C00000"/>
          <w:sz w:val="17"/>
          <w:szCs w:val="17"/>
          <w:bdr w:val="none" w:sz="0" w:space="0" w:color="auto" w:frame="1"/>
        </w:rPr>
        <w:t>500</w:t>
      </w: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change "</w:t>
      </w:r>
      <w:r>
        <w:rPr>
          <w:rFonts w:ascii="Verdana" w:hAnsi="Verdana"/>
          <w:color w:val="000000"/>
          <w:sz w:val="17"/>
          <w:szCs w:val="17"/>
          <w:bdr w:val="none" w:sz="0" w:space="0" w:color="auto" w:frame="1"/>
        </w:rPr>
        <w:t>+op.data);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73B1D" w:rsidRDefault="00873B1D" w:rsidP="00873B1D">
      <w:pPr>
        <w:numPr>
          <w:ilvl w:val="0"/>
          <w:numId w:val="5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73B1D" w:rsidRDefault="00584E14" w:rsidP="00873B1D">
      <w:pPr>
        <w:shd w:val="clear" w:color="auto" w:fill="FFFFFF"/>
        <w:spacing w:line="240" w:lineRule="auto"/>
        <w:rPr>
          <w:rFonts w:ascii="Verdana" w:hAnsi="Verdana"/>
          <w:color w:val="000000"/>
          <w:sz w:val="17"/>
          <w:szCs w:val="17"/>
        </w:rPr>
      </w:pPr>
      <w:hyperlink r:id="rId22" w:history="1">
        <w:r w:rsidR="00873B1D">
          <w:rPr>
            <w:rStyle w:val="Hyperlink"/>
            <w:rFonts w:ascii="Tahoma" w:hAnsi="Tahoma" w:cs="Tahoma"/>
            <w:color w:val="FF0000"/>
          </w:rPr>
          <w:t>download this example</w:t>
        </w:r>
      </w:hyperlink>
    </w:p>
    <w:p w:rsidR="00873B1D" w:rsidRDefault="00873B1D" w:rsidP="00873B1D">
      <w:pPr>
        <w:pStyle w:val="HTMLPreformatted"/>
        <w:shd w:val="clear" w:color="auto" w:fill="F9FBF9"/>
        <w:rPr>
          <w:color w:val="000000"/>
        </w:rPr>
      </w:pPr>
      <w:r>
        <w:rPr>
          <w:color w:val="000000"/>
        </w:rPr>
        <w:t>Output:before change 50</w:t>
      </w:r>
    </w:p>
    <w:p w:rsidR="00873B1D" w:rsidRDefault="00873B1D" w:rsidP="00873B1D">
      <w:pPr>
        <w:pStyle w:val="HTMLPreformatted"/>
        <w:shd w:val="clear" w:color="auto" w:fill="F9FBF9"/>
        <w:rPr>
          <w:color w:val="000000"/>
        </w:rPr>
      </w:pPr>
      <w:r>
        <w:rPr>
          <w:color w:val="000000"/>
        </w:rPr>
        <w:t xml:space="preserve">       after change 50</w:t>
      </w:r>
      <w:r>
        <w:rPr>
          <w:color w:val="000000"/>
        </w:rPr>
        <w:tab/>
      </w:r>
      <w:r>
        <w:rPr>
          <w:color w:val="000000"/>
        </w:rPr>
        <w:tab/>
      </w:r>
      <w:r>
        <w:rPr>
          <w:color w:val="000000"/>
        </w:rPr>
        <w:tab/>
      </w:r>
      <w:r>
        <w:rPr>
          <w:color w:val="000000"/>
        </w:rPr>
        <w:tab/>
      </w:r>
    </w:p>
    <w:p w:rsidR="00873B1D" w:rsidRDefault="00584E14" w:rsidP="00873B1D">
      <w:pPr>
        <w:rPr>
          <w:rFonts w:ascii="Times New Roman" w:hAnsi="Times New Roman"/>
          <w:sz w:val="24"/>
          <w:szCs w:val="24"/>
        </w:rPr>
      </w:pPr>
      <w:r>
        <w:pict>
          <v:rect id="_x0000_i1051" style="width:0;height:.65pt" o:hralign="center" o:hrstd="t" o:hrnoshade="t" o:hr="t" fillcolor="#d4d4d4" stroked="f"/>
        </w:pict>
      </w:r>
    </w:p>
    <w:p w:rsidR="00873B1D" w:rsidRDefault="00873B1D" w:rsidP="00873B1D">
      <w:pPr>
        <w:pStyle w:val="Heading3"/>
        <w:shd w:val="clear" w:color="auto" w:fill="FFFFFF"/>
        <w:rPr>
          <w:ins w:id="1286" w:author="Unknown"/>
          <w:rFonts w:ascii="Tahoma" w:hAnsi="Tahoma" w:cs="Tahoma"/>
          <w:b w:val="0"/>
          <w:bCs w:val="0"/>
          <w:color w:val="610B4B"/>
          <w:sz w:val="29"/>
          <w:szCs w:val="29"/>
        </w:rPr>
      </w:pPr>
      <w:ins w:id="1287" w:author="Unknown">
        <w:r>
          <w:rPr>
            <w:rFonts w:ascii="Tahoma" w:hAnsi="Tahoma" w:cs="Tahoma"/>
            <w:b w:val="0"/>
            <w:bCs w:val="0"/>
            <w:color w:val="610B4B"/>
            <w:sz w:val="29"/>
            <w:szCs w:val="29"/>
          </w:rPr>
          <w:t>Another Example of call by value in java</w:t>
        </w:r>
      </w:ins>
    </w:p>
    <w:p w:rsidR="00873B1D" w:rsidRDefault="00873B1D" w:rsidP="00873B1D">
      <w:pPr>
        <w:pStyle w:val="NormalWeb"/>
        <w:shd w:val="clear" w:color="auto" w:fill="FFFFFF"/>
        <w:rPr>
          <w:ins w:id="1288" w:author="Unknown"/>
          <w:rFonts w:ascii="Verdana" w:hAnsi="Verdana"/>
          <w:color w:val="000000"/>
          <w:sz w:val="17"/>
          <w:szCs w:val="17"/>
        </w:rPr>
      </w:pPr>
      <w:ins w:id="1289" w:author="Unknown">
        <w:r>
          <w:rPr>
            <w:rFonts w:ascii="Verdana" w:hAnsi="Verdana"/>
            <w:color w:val="000000"/>
            <w:sz w:val="17"/>
            <w:szCs w:val="17"/>
          </w:rPr>
          <w:t>In case of call by reference original value is changed if we made changes in the called method. If we pass object in place of any primitive value, original value will be changed. In this example we are passing object as a value. Let's take a simple example:</w:t>
        </w:r>
      </w:ins>
    </w:p>
    <w:p w:rsidR="00873B1D" w:rsidRDefault="00873B1D" w:rsidP="00873B1D">
      <w:pPr>
        <w:numPr>
          <w:ilvl w:val="0"/>
          <w:numId w:val="58"/>
        </w:numPr>
        <w:shd w:val="clear" w:color="auto" w:fill="FFFFFF"/>
        <w:spacing w:after="0" w:line="272" w:lineRule="atLeast"/>
        <w:ind w:left="0"/>
        <w:rPr>
          <w:ins w:id="1290" w:author="Unknown"/>
          <w:rFonts w:ascii="Verdana" w:hAnsi="Verdana"/>
          <w:color w:val="000000"/>
          <w:sz w:val="17"/>
          <w:szCs w:val="17"/>
        </w:rPr>
      </w:pPr>
      <w:ins w:id="129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Operation2{  </w:t>
        </w:r>
      </w:ins>
    </w:p>
    <w:p w:rsidR="00873B1D" w:rsidRDefault="00873B1D" w:rsidP="00873B1D">
      <w:pPr>
        <w:numPr>
          <w:ilvl w:val="0"/>
          <w:numId w:val="58"/>
        </w:numPr>
        <w:shd w:val="clear" w:color="auto" w:fill="FFFFFF"/>
        <w:spacing w:after="0" w:line="272" w:lineRule="atLeast"/>
        <w:ind w:left="0"/>
        <w:rPr>
          <w:ins w:id="1292" w:author="Unknown"/>
          <w:rFonts w:ascii="Verdana" w:hAnsi="Verdana"/>
          <w:color w:val="000000"/>
          <w:sz w:val="17"/>
          <w:szCs w:val="17"/>
        </w:rPr>
      </w:pPr>
      <w:ins w:id="129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294" w:author="Unknown"/>
          <w:rFonts w:ascii="Verdana" w:hAnsi="Verdana"/>
          <w:color w:val="000000"/>
          <w:sz w:val="17"/>
          <w:szCs w:val="17"/>
        </w:rPr>
      </w:pPr>
      <w:ins w:id="1295"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296" w:author="Unknown"/>
          <w:rFonts w:ascii="Verdana" w:hAnsi="Verdana"/>
          <w:color w:val="000000"/>
          <w:sz w:val="17"/>
          <w:szCs w:val="17"/>
        </w:rPr>
      </w:pPr>
      <w:ins w:id="1297" w:author="Unknown">
        <w:r>
          <w:rPr>
            <w:rFonts w:ascii="Verdana" w:hAnsi="Verdana"/>
            <w:color w:val="000000"/>
            <w:sz w:val="17"/>
            <w:szCs w:val="17"/>
            <w:bdr w:val="none" w:sz="0" w:space="0" w:color="auto" w:frame="1"/>
          </w:rPr>
          <w:lastRenderedPageBreak/>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change(Operation2 op){  </w:t>
        </w:r>
      </w:ins>
    </w:p>
    <w:p w:rsidR="00873B1D" w:rsidRDefault="00873B1D" w:rsidP="00873B1D">
      <w:pPr>
        <w:numPr>
          <w:ilvl w:val="0"/>
          <w:numId w:val="58"/>
        </w:numPr>
        <w:shd w:val="clear" w:color="auto" w:fill="FFFFFF"/>
        <w:spacing w:after="0" w:line="272" w:lineRule="atLeast"/>
        <w:ind w:left="0"/>
        <w:rPr>
          <w:ins w:id="1298" w:author="Unknown"/>
          <w:rFonts w:ascii="Verdana" w:hAnsi="Verdana"/>
          <w:color w:val="000000"/>
          <w:sz w:val="17"/>
          <w:szCs w:val="17"/>
        </w:rPr>
      </w:pPr>
      <w:ins w:id="1299" w:author="Unknown">
        <w:r>
          <w:rPr>
            <w:rFonts w:ascii="Verdana" w:hAnsi="Verdana"/>
            <w:color w:val="000000"/>
            <w:sz w:val="17"/>
            <w:szCs w:val="17"/>
            <w:bdr w:val="none" w:sz="0" w:space="0" w:color="auto" w:frame="1"/>
          </w:rPr>
          <w:t> op.data=op.data+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//changes will be in the instance variable</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0" w:author="Unknown"/>
          <w:rFonts w:ascii="Verdana" w:hAnsi="Verdana"/>
          <w:color w:val="000000"/>
          <w:sz w:val="17"/>
          <w:szCs w:val="17"/>
        </w:rPr>
      </w:pPr>
      <w:ins w:id="1301" w:author="Unknown">
        <w:r>
          <w:rPr>
            <w:rFonts w:ascii="Verdana" w:hAnsi="Verdana"/>
            <w:color w:val="000000"/>
            <w:sz w:val="17"/>
            <w:szCs w:val="17"/>
            <w:bdr w:val="none" w:sz="0" w:space="0" w:color="auto" w:frame="1"/>
          </w:rPr>
          <w:t> }  </w:t>
        </w:r>
      </w:ins>
    </w:p>
    <w:p w:rsidR="00873B1D" w:rsidRDefault="00873B1D" w:rsidP="00873B1D">
      <w:pPr>
        <w:numPr>
          <w:ilvl w:val="0"/>
          <w:numId w:val="58"/>
        </w:numPr>
        <w:shd w:val="clear" w:color="auto" w:fill="FFFFFF"/>
        <w:spacing w:after="0" w:line="272" w:lineRule="atLeast"/>
        <w:ind w:left="0"/>
        <w:rPr>
          <w:ins w:id="1302" w:author="Unknown"/>
          <w:rFonts w:ascii="Verdana" w:hAnsi="Verdana"/>
          <w:color w:val="000000"/>
          <w:sz w:val="17"/>
          <w:szCs w:val="17"/>
        </w:rPr>
      </w:pPr>
      <w:ins w:id="1303"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4" w:author="Unknown"/>
          <w:rFonts w:ascii="Verdana" w:hAnsi="Verdana"/>
          <w:color w:val="000000"/>
          <w:sz w:val="17"/>
          <w:szCs w:val="17"/>
        </w:rPr>
      </w:pPr>
      <w:ins w:id="1305"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06" w:author="Unknown"/>
          <w:rFonts w:ascii="Verdana" w:hAnsi="Verdana"/>
          <w:color w:val="000000"/>
          <w:sz w:val="17"/>
          <w:szCs w:val="17"/>
        </w:rPr>
      </w:pPr>
      <w:ins w:id="130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873B1D" w:rsidRDefault="00873B1D" w:rsidP="00873B1D">
      <w:pPr>
        <w:numPr>
          <w:ilvl w:val="0"/>
          <w:numId w:val="58"/>
        </w:numPr>
        <w:shd w:val="clear" w:color="auto" w:fill="FFFFFF"/>
        <w:spacing w:after="0" w:line="272" w:lineRule="atLeast"/>
        <w:ind w:left="0"/>
        <w:rPr>
          <w:ins w:id="1308" w:author="Unknown"/>
          <w:rFonts w:ascii="Verdana" w:hAnsi="Verdana"/>
          <w:color w:val="000000"/>
          <w:sz w:val="17"/>
          <w:szCs w:val="17"/>
        </w:rPr>
      </w:pPr>
      <w:ins w:id="1309" w:author="Unknown">
        <w:r>
          <w:rPr>
            <w:rFonts w:ascii="Verdana" w:hAnsi="Verdana"/>
            <w:color w:val="000000"/>
            <w:sz w:val="17"/>
            <w:szCs w:val="17"/>
            <w:bdr w:val="none" w:sz="0" w:space="0" w:color="auto" w:frame="1"/>
          </w:rPr>
          <w:t>   Operation2 op=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Operation2();  </w:t>
        </w:r>
      </w:ins>
    </w:p>
    <w:p w:rsidR="00873B1D" w:rsidRDefault="00873B1D" w:rsidP="00873B1D">
      <w:pPr>
        <w:numPr>
          <w:ilvl w:val="0"/>
          <w:numId w:val="58"/>
        </w:numPr>
        <w:shd w:val="clear" w:color="auto" w:fill="FFFFFF"/>
        <w:spacing w:after="0" w:line="272" w:lineRule="atLeast"/>
        <w:ind w:left="0"/>
        <w:rPr>
          <w:ins w:id="1310" w:author="Unknown"/>
          <w:rFonts w:ascii="Verdana" w:hAnsi="Verdana"/>
          <w:color w:val="000000"/>
          <w:sz w:val="17"/>
          <w:szCs w:val="17"/>
        </w:rPr>
      </w:pPr>
      <w:ins w:id="1311"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12" w:author="Unknown"/>
          <w:rFonts w:ascii="Verdana" w:hAnsi="Verdana"/>
          <w:color w:val="000000"/>
          <w:sz w:val="17"/>
          <w:szCs w:val="17"/>
        </w:rPr>
      </w:pPr>
      <w:ins w:id="131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"before change "</w:t>
        </w:r>
        <w:r>
          <w:rPr>
            <w:rFonts w:ascii="Verdana" w:hAnsi="Verdana"/>
            <w:color w:val="000000"/>
            <w:sz w:val="17"/>
            <w:szCs w:val="17"/>
            <w:bdr w:val="none" w:sz="0" w:space="0" w:color="auto" w:frame="1"/>
          </w:rPr>
          <w:t>+op.data);  </w:t>
        </w:r>
      </w:ins>
    </w:p>
    <w:p w:rsidR="00873B1D" w:rsidRDefault="00873B1D" w:rsidP="00873B1D">
      <w:pPr>
        <w:numPr>
          <w:ilvl w:val="0"/>
          <w:numId w:val="58"/>
        </w:numPr>
        <w:shd w:val="clear" w:color="auto" w:fill="FFFFFF"/>
        <w:spacing w:after="0" w:line="272" w:lineRule="atLeast"/>
        <w:ind w:left="0"/>
        <w:rPr>
          <w:ins w:id="1314" w:author="Unknown"/>
          <w:rFonts w:ascii="Verdana" w:hAnsi="Verdana"/>
          <w:color w:val="000000"/>
          <w:sz w:val="17"/>
          <w:szCs w:val="17"/>
        </w:rPr>
      </w:pPr>
      <w:ins w:id="1315" w:author="Unknown">
        <w:r>
          <w:rPr>
            <w:rFonts w:ascii="Verdana" w:hAnsi="Verdana"/>
            <w:color w:val="000000"/>
            <w:sz w:val="17"/>
            <w:szCs w:val="17"/>
            <w:bdr w:val="none" w:sz="0" w:space="0" w:color="auto" w:frame="1"/>
          </w:rPr>
          <w:t>   op.change(op);</w:t>
        </w:r>
        <w:r>
          <w:rPr>
            <w:rStyle w:val="comment"/>
            <w:rFonts w:ascii="Verdana" w:hAnsi="Verdana"/>
            <w:color w:val="008200"/>
            <w:sz w:val="17"/>
            <w:szCs w:val="17"/>
            <w:bdr w:val="none" w:sz="0" w:space="0" w:color="auto" w:frame="1"/>
          </w:rPr>
          <w:t>//passing object</w:t>
        </w:r>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16" w:author="Unknown"/>
          <w:rFonts w:ascii="Verdana" w:hAnsi="Verdana"/>
          <w:color w:val="000000"/>
          <w:sz w:val="17"/>
          <w:szCs w:val="17"/>
        </w:rPr>
      </w:pPr>
      <w:ins w:id="131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change "</w:t>
        </w:r>
        <w:r>
          <w:rPr>
            <w:rFonts w:ascii="Verdana" w:hAnsi="Verdana"/>
            <w:color w:val="000000"/>
            <w:sz w:val="17"/>
            <w:szCs w:val="17"/>
            <w:bdr w:val="none" w:sz="0" w:space="0" w:color="auto" w:frame="1"/>
          </w:rPr>
          <w:t>+op.data);  </w:t>
        </w:r>
      </w:ins>
    </w:p>
    <w:p w:rsidR="00873B1D" w:rsidRDefault="00873B1D" w:rsidP="00873B1D">
      <w:pPr>
        <w:numPr>
          <w:ilvl w:val="0"/>
          <w:numId w:val="58"/>
        </w:numPr>
        <w:shd w:val="clear" w:color="auto" w:fill="FFFFFF"/>
        <w:spacing w:after="0" w:line="272" w:lineRule="atLeast"/>
        <w:ind w:left="0"/>
        <w:rPr>
          <w:ins w:id="1318" w:author="Unknown"/>
          <w:rFonts w:ascii="Verdana" w:hAnsi="Verdana"/>
          <w:color w:val="000000"/>
          <w:sz w:val="17"/>
          <w:szCs w:val="17"/>
        </w:rPr>
      </w:pPr>
      <w:ins w:id="1319" w:author="Unknown">
        <w:r>
          <w:rPr>
            <w:rFonts w:ascii="Verdana" w:hAnsi="Verdana"/>
            <w:color w:val="000000"/>
            <w:sz w:val="17"/>
            <w:szCs w:val="17"/>
            <w:bdr w:val="none" w:sz="0" w:space="0" w:color="auto" w:frame="1"/>
          </w:rPr>
          <w:t>  </w:t>
        </w:r>
      </w:ins>
    </w:p>
    <w:p w:rsidR="00873B1D" w:rsidRDefault="00873B1D" w:rsidP="00873B1D">
      <w:pPr>
        <w:numPr>
          <w:ilvl w:val="0"/>
          <w:numId w:val="58"/>
        </w:numPr>
        <w:shd w:val="clear" w:color="auto" w:fill="FFFFFF"/>
        <w:spacing w:after="0" w:line="272" w:lineRule="atLeast"/>
        <w:ind w:left="0"/>
        <w:rPr>
          <w:ins w:id="1320" w:author="Unknown"/>
          <w:rFonts w:ascii="Verdana" w:hAnsi="Verdana"/>
          <w:color w:val="000000"/>
          <w:sz w:val="17"/>
          <w:szCs w:val="17"/>
        </w:rPr>
      </w:pPr>
      <w:ins w:id="1321" w:author="Unknown">
        <w:r>
          <w:rPr>
            <w:rFonts w:ascii="Verdana" w:hAnsi="Verdana"/>
            <w:color w:val="000000"/>
            <w:sz w:val="17"/>
            <w:szCs w:val="17"/>
            <w:bdr w:val="none" w:sz="0" w:space="0" w:color="auto" w:frame="1"/>
          </w:rPr>
          <w:t> }  </w:t>
        </w:r>
      </w:ins>
    </w:p>
    <w:p w:rsidR="00873B1D" w:rsidRDefault="00873B1D" w:rsidP="00873B1D">
      <w:pPr>
        <w:numPr>
          <w:ilvl w:val="0"/>
          <w:numId w:val="58"/>
        </w:numPr>
        <w:shd w:val="clear" w:color="auto" w:fill="FFFFFF"/>
        <w:spacing w:after="0" w:line="272" w:lineRule="atLeast"/>
        <w:ind w:left="0"/>
        <w:rPr>
          <w:ins w:id="1322" w:author="Unknown"/>
          <w:rFonts w:ascii="Verdana" w:hAnsi="Verdana"/>
          <w:color w:val="000000"/>
          <w:sz w:val="17"/>
          <w:szCs w:val="17"/>
        </w:rPr>
      </w:pPr>
      <w:ins w:id="1323" w:author="Unknown">
        <w:r>
          <w:rPr>
            <w:rFonts w:ascii="Verdana" w:hAnsi="Verdana"/>
            <w:color w:val="000000"/>
            <w:sz w:val="17"/>
            <w:szCs w:val="17"/>
            <w:bdr w:val="none" w:sz="0" w:space="0" w:color="auto" w:frame="1"/>
          </w:rPr>
          <w:t>}  </w:t>
        </w:r>
      </w:ins>
    </w:p>
    <w:p w:rsidR="00060E17" w:rsidRDefault="00060E17"/>
    <w:p w:rsidR="00D57958" w:rsidRDefault="00D57958"/>
    <w:p w:rsidR="0067499D" w:rsidRDefault="0067499D" w:rsidP="0067499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 class which is declared with the abstract keyword is known as an abstract class in Java. It can have abstract and non-abstract methods (method with the body).</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Before learning the Java abstract class, let's understand the abstraction in Java first.</w:t>
      </w:r>
    </w:p>
    <w:p w:rsidR="0067499D" w:rsidRDefault="00584E14" w:rsidP="0067499D">
      <w:pPr>
        <w:rPr>
          <w:rFonts w:ascii="Times New Roman" w:hAnsi="Times New Roman"/>
          <w:sz w:val="24"/>
          <w:szCs w:val="24"/>
        </w:rPr>
      </w:pPr>
      <w:r>
        <w:pict>
          <v:rect id="_x0000_i1052" style="width:0;height:.65pt" o:hralign="center" o:hrstd="t" o:hrnoshade="t" o:hr="t" fillcolor="#d4d4d4" stroked="f"/>
        </w:pict>
      </w:r>
    </w:p>
    <w:p w:rsidR="0067499D" w:rsidRDefault="0067499D" w:rsidP="0067499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Abstraction in Java</w:t>
      </w:r>
    </w:p>
    <w:p w:rsidR="0067499D" w:rsidRDefault="0067499D" w:rsidP="0067499D">
      <w:pPr>
        <w:pStyle w:val="NormalWeb"/>
        <w:shd w:val="clear" w:color="auto" w:fill="FFFFFF"/>
        <w:rPr>
          <w:rFonts w:ascii="Verdana" w:hAnsi="Verdana"/>
          <w:color w:val="000000"/>
          <w:sz w:val="17"/>
          <w:szCs w:val="17"/>
        </w:rPr>
      </w:pPr>
      <w:r>
        <w:rPr>
          <w:rStyle w:val="Strong"/>
          <w:rFonts w:ascii="Verdana" w:hAnsi="Verdana"/>
          <w:color w:val="000000"/>
          <w:sz w:val="17"/>
          <w:szCs w:val="17"/>
        </w:rPr>
        <w:t>Abstraction</w:t>
      </w:r>
      <w:r>
        <w:rPr>
          <w:rFonts w:ascii="Verdana" w:hAnsi="Verdana"/>
          <w:color w:val="000000"/>
          <w:sz w:val="17"/>
          <w:szCs w:val="17"/>
        </w:rPr>
        <w:t> is a process of hiding the implementation details and showing only functionality to the user.</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Another way, it shows only essential things to the user and hides the internal details, for example, sending SMS where you type the text and send the message. You don't know the internal processing about the message delivery.</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Abstraction lets you focus on what the object does instead of how it does it.</w:t>
      </w:r>
    </w:p>
    <w:p w:rsidR="0067499D" w:rsidRDefault="0067499D" w:rsidP="0067499D">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Ways to achieve Abstraction</w:t>
      </w:r>
    </w:p>
    <w:p w:rsidR="0067499D" w:rsidRDefault="0067499D" w:rsidP="0067499D">
      <w:pPr>
        <w:pStyle w:val="NormalWeb"/>
        <w:shd w:val="clear" w:color="auto" w:fill="FFFFFF"/>
        <w:rPr>
          <w:rFonts w:ascii="Verdana" w:hAnsi="Verdana"/>
          <w:color w:val="000000"/>
          <w:sz w:val="17"/>
          <w:szCs w:val="17"/>
        </w:rPr>
      </w:pPr>
      <w:r>
        <w:rPr>
          <w:rFonts w:ascii="Verdana" w:hAnsi="Verdana"/>
          <w:color w:val="000000"/>
          <w:sz w:val="17"/>
          <w:szCs w:val="17"/>
        </w:rPr>
        <w:t>There are two ways to achieve abstraction in java</w:t>
      </w:r>
    </w:p>
    <w:p w:rsidR="0067499D" w:rsidRDefault="0067499D" w:rsidP="0067499D">
      <w:pPr>
        <w:numPr>
          <w:ilvl w:val="0"/>
          <w:numId w:val="5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Abstract class (0 to 100%)</w:t>
      </w:r>
    </w:p>
    <w:p w:rsidR="0067499D" w:rsidRDefault="0067499D" w:rsidP="0067499D">
      <w:pPr>
        <w:numPr>
          <w:ilvl w:val="0"/>
          <w:numId w:val="5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Interface (100%)</w:t>
      </w:r>
    </w:p>
    <w:p w:rsidR="0067499D" w:rsidRDefault="00584E14" w:rsidP="0067499D">
      <w:pPr>
        <w:spacing w:after="0" w:line="240" w:lineRule="auto"/>
        <w:rPr>
          <w:rFonts w:ascii="Times New Roman" w:hAnsi="Times New Roman"/>
          <w:sz w:val="24"/>
          <w:szCs w:val="24"/>
        </w:rPr>
      </w:pPr>
      <w:r>
        <w:pict>
          <v:rect id="_x0000_i1053" style="width:0;height:.65pt" o:hralign="center" o:hrstd="t" o:hrnoshade="t" o:hr="t" fillcolor="#d4d4d4" stroked="f"/>
        </w:pict>
      </w:r>
    </w:p>
    <w:p w:rsidR="0067499D" w:rsidRDefault="0067499D" w:rsidP="0067499D">
      <w:pPr>
        <w:pStyle w:val="Heading3"/>
        <w:shd w:val="clear" w:color="auto" w:fill="FFFFFF"/>
        <w:spacing w:line="312" w:lineRule="atLeast"/>
        <w:rPr>
          <w:ins w:id="1324" w:author="Unknown"/>
          <w:rFonts w:ascii="Helvetica" w:hAnsi="Helvetica" w:cs="Helvetica"/>
          <w:b w:val="0"/>
          <w:bCs w:val="0"/>
          <w:color w:val="610B38"/>
          <w:sz w:val="32"/>
          <w:szCs w:val="32"/>
        </w:rPr>
      </w:pPr>
      <w:ins w:id="1325" w:author="Unknown">
        <w:r>
          <w:rPr>
            <w:rFonts w:ascii="Helvetica" w:hAnsi="Helvetica" w:cs="Helvetica"/>
            <w:b w:val="0"/>
            <w:bCs w:val="0"/>
            <w:color w:val="610B38"/>
            <w:sz w:val="32"/>
            <w:szCs w:val="32"/>
          </w:rPr>
          <w:t>Abstract class in Java</w:t>
        </w:r>
      </w:ins>
    </w:p>
    <w:p w:rsidR="0067499D" w:rsidRDefault="0067499D" w:rsidP="0067499D">
      <w:pPr>
        <w:pStyle w:val="NormalWeb"/>
        <w:shd w:val="clear" w:color="auto" w:fill="FFFFFF"/>
        <w:rPr>
          <w:ins w:id="1326" w:author="Unknown"/>
          <w:rFonts w:ascii="Verdana" w:hAnsi="Verdana"/>
          <w:color w:val="000000"/>
          <w:sz w:val="17"/>
          <w:szCs w:val="17"/>
        </w:rPr>
      </w:pPr>
      <w:ins w:id="1327" w:author="Unknown">
        <w:r>
          <w:rPr>
            <w:rFonts w:ascii="Verdana" w:hAnsi="Verdana"/>
            <w:color w:val="000000"/>
            <w:sz w:val="17"/>
            <w:szCs w:val="17"/>
          </w:rPr>
          <w:t>A class which is declared as abstract is known as an </w:t>
        </w:r>
        <w:r>
          <w:rPr>
            <w:rStyle w:val="Strong"/>
            <w:rFonts w:ascii="Verdana" w:hAnsi="Verdana"/>
            <w:color w:val="000000"/>
            <w:sz w:val="17"/>
            <w:szCs w:val="17"/>
          </w:rPr>
          <w:t>abstract class</w:t>
        </w:r>
        <w:r>
          <w:rPr>
            <w:rFonts w:ascii="Verdana" w:hAnsi="Verdana"/>
            <w:color w:val="000000"/>
            <w:sz w:val="17"/>
            <w:szCs w:val="17"/>
          </w:rPr>
          <w:t>. It can have abstract and non-abstract methods. It needs to be extended and its method implemented. It cannot be instantiated.</w:t>
        </w:r>
      </w:ins>
    </w:p>
    <w:p w:rsidR="0067499D" w:rsidRDefault="0067499D" w:rsidP="0067499D">
      <w:pPr>
        <w:pStyle w:val="Heading4"/>
        <w:shd w:val="clear" w:color="auto" w:fill="FFFFFF"/>
        <w:rPr>
          <w:ins w:id="1328" w:author="Unknown"/>
          <w:rFonts w:ascii="Helvetica" w:hAnsi="Helvetica" w:cs="Helvetica"/>
          <w:b w:val="0"/>
          <w:bCs w:val="0"/>
          <w:color w:val="610B4B"/>
        </w:rPr>
      </w:pPr>
      <w:ins w:id="1329" w:author="Unknown">
        <w:r>
          <w:rPr>
            <w:rFonts w:ascii="Helvetica" w:hAnsi="Helvetica" w:cs="Helvetica"/>
            <w:b w:val="0"/>
            <w:bCs w:val="0"/>
            <w:color w:val="610B4B"/>
          </w:rPr>
          <w:lastRenderedPageBreak/>
          <w:t>Points to Remember</w:t>
        </w:r>
      </w:ins>
    </w:p>
    <w:p w:rsidR="0067499D" w:rsidRDefault="0067499D" w:rsidP="0067499D">
      <w:pPr>
        <w:numPr>
          <w:ilvl w:val="0"/>
          <w:numId w:val="60"/>
        </w:numPr>
        <w:shd w:val="clear" w:color="auto" w:fill="FFFFFF"/>
        <w:spacing w:before="52" w:after="100" w:afterAutospacing="1" w:line="272" w:lineRule="atLeast"/>
        <w:rPr>
          <w:ins w:id="1330" w:author="Unknown"/>
          <w:rFonts w:ascii="Verdana" w:hAnsi="Verdana" w:cs="Times New Roman"/>
          <w:color w:val="000000"/>
          <w:sz w:val="17"/>
          <w:szCs w:val="17"/>
        </w:rPr>
      </w:pPr>
      <w:ins w:id="1331" w:author="Unknown">
        <w:r>
          <w:rPr>
            <w:rFonts w:ascii="Verdana" w:hAnsi="Verdana"/>
            <w:color w:val="000000"/>
            <w:sz w:val="17"/>
            <w:szCs w:val="17"/>
          </w:rPr>
          <w:t>An abstract class must be declared with an abstract keyword.</w:t>
        </w:r>
      </w:ins>
    </w:p>
    <w:p w:rsidR="0067499D" w:rsidRDefault="0067499D" w:rsidP="0067499D">
      <w:pPr>
        <w:numPr>
          <w:ilvl w:val="0"/>
          <w:numId w:val="60"/>
        </w:numPr>
        <w:shd w:val="clear" w:color="auto" w:fill="FFFFFF"/>
        <w:spacing w:before="52" w:after="100" w:afterAutospacing="1" w:line="272" w:lineRule="atLeast"/>
        <w:rPr>
          <w:ins w:id="1332" w:author="Unknown"/>
          <w:rFonts w:ascii="Verdana" w:hAnsi="Verdana"/>
          <w:color w:val="000000"/>
          <w:sz w:val="17"/>
          <w:szCs w:val="17"/>
        </w:rPr>
      </w:pPr>
      <w:ins w:id="1333" w:author="Unknown">
        <w:r>
          <w:rPr>
            <w:rFonts w:ascii="Verdana" w:hAnsi="Verdana"/>
            <w:color w:val="000000"/>
            <w:sz w:val="17"/>
            <w:szCs w:val="17"/>
          </w:rPr>
          <w:t>It can have abstract and non-abstract methods.</w:t>
        </w:r>
      </w:ins>
    </w:p>
    <w:p w:rsidR="0067499D" w:rsidRDefault="0067499D" w:rsidP="0067499D">
      <w:pPr>
        <w:numPr>
          <w:ilvl w:val="0"/>
          <w:numId w:val="60"/>
        </w:numPr>
        <w:shd w:val="clear" w:color="auto" w:fill="FFFFFF"/>
        <w:spacing w:before="52" w:after="100" w:afterAutospacing="1" w:line="272" w:lineRule="atLeast"/>
        <w:rPr>
          <w:ins w:id="1334" w:author="Unknown"/>
          <w:rFonts w:ascii="Verdana" w:hAnsi="Verdana"/>
          <w:color w:val="000000"/>
          <w:sz w:val="17"/>
          <w:szCs w:val="17"/>
        </w:rPr>
      </w:pPr>
      <w:ins w:id="1335" w:author="Unknown">
        <w:r>
          <w:rPr>
            <w:rFonts w:ascii="Verdana" w:hAnsi="Verdana"/>
            <w:color w:val="000000"/>
            <w:sz w:val="17"/>
            <w:szCs w:val="17"/>
          </w:rPr>
          <w:t>It cannot be instantiated.</w:t>
        </w:r>
      </w:ins>
    </w:p>
    <w:p w:rsidR="0067499D" w:rsidRDefault="0067499D" w:rsidP="0067499D">
      <w:pPr>
        <w:numPr>
          <w:ilvl w:val="0"/>
          <w:numId w:val="60"/>
        </w:numPr>
        <w:shd w:val="clear" w:color="auto" w:fill="FFFFFF"/>
        <w:spacing w:before="52" w:after="100" w:afterAutospacing="1" w:line="272" w:lineRule="atLeast"/>
        <w:rPr>
          <w:ins w:id="1336" w:author="Unknown"/>
          <w:rFonts w:ascii="Verdana" w:hAnsi="Verdana"/>
          <w:color w:val="000000"/>
          <w:sz w:val="17"/>
          <w:szCs w:val="17"/>
        </w:rPr>
      </w:pPr>
      <w:ins w:id="1337" w:author="Unknown">
        <w:r>
          <w:rPr>
            <w:rFonts w:ascii="Verdana" w:hAnsi="Verdana"/>
            <w:color w:val="000000"/>
            <w:sz w:val="17"/>
            <w:szCs w:val="17"/>
          </w:rPr>
          <w:t>It can have constructors and static methods also.</w:t>
        </w:r>
      </w:ins>
    </w:p>
    <w:p w:rsidR="0067499D" w:rsidRDefault="0067499D" w:rsidP="0067499D">
      <w:pPr>
        <w:numPr>
          <w:ilvl w:val="0"/>
          <w:numId w:val="60"/>
        </w:numPr>
        <w:shd w:val="clear" w:color="auto" w:fill="FFFFFF"/>
        <w:spacing w:before="52" w:after="100" w:afterAutospacing="1" w:line="272" w:lineRule="atLeast"/>
        <w:rPr>
          <w:ins w:id="1338" w:author="Unknown"/>
          <w:rFonts w:ascii="Verdana" w:hAnsi="Verdana"/>
          <w:color w:val="000000"/>
          <w:sz w:val="17"/>
          <w:szCs w:val="17"/>
        </w:rPr>
      </w:pPr>
      <w:ins w:id="1339" w:author="Unknown">
        <w:r>
          <w:rPr>
            <w:rFonts w:ascii="Verdana" w:hAnsi="Verdana"/>
            <w:color w:val="000000"/>
            <w:sz w:val="17"/>
            <w:szCs w:val="17"/>
          </w:rPr>
          <w:t>It can have final methods which will force the subclass not to change the body of the method.</w:t>
        </w:r>
      </w:ins>
    </w:p>
    <w:p w:rsidR="0067499D" w:rsidRDefault="00584E14" w:rsidP="0067499D">
      <w:pPr>
        <w:spacing w:after="0" w:line="240" w:lineRule="auto"/>
        <w:rPr>
          <w:ins w:id="1340" w:author="Unknown"/>
          <w:rFonts w:ascii="Times New Roman" w:hAnsi="Times New Roman"/>
          <w:sz w:val="24"/>
          <w:szCs w:val="24"/>
        </w:rPr>
      </w:pPr>
      <w:ins w:id="1341" w:author="Unknown">
        <w:r>
          <w:fldChar w:fldCharType="begin"/>
        </w:r>
        <w:r w:rsidR="0067499D">
          <w:instrText xml:space="preserve"> INCLUDEPICTURE "https://static.javatpoint.com/images/abstract-class-in-java.jpg" \* MERGEFORMATINET </w:instrText>
        </w:r>
      </w:ins>
      <w:r>
        <w:fldChar w:fldCharType="separate"/>
      </w:r>
      <w:r>
        <w:pict>
          <v:shape id="_x0000_i1054" type="#_x0000_t75" alt="Rules for Java Abstract class" style="width:24pt;height:24pt"/>
        </w:pict>
      </w:r>
      <w:ins w:id="1342" w:author="Unknown">
        <w:r>
          <w:fldChar w:fldCharType="end"/>
        </w:r>
      </w:ins>
    </w:p>
    <w:p w:rsidR="0067499D" w:rsidRDefault="0067499D" w:rsidP="0067499D">
      <w:pPr>
        <w:pStyle w:val="NormalWeb"/>
        <w:shd w:val="clear" w:color="auto" w:fill="FFFFFF"/>
        <w:rPr>
          <w:ins w:id="1343" w:author="Unknown"/>
          <w:rFonts w:ascii="Verdana" w:hAnsi="Verdana"/>
          <w:color w:val="000000"/>
          <w:sz w:val="17"/>
          <w:szCs w:val="17"/>
        </w:rPr>
      </w:pPr>
      <w:ins w:id="1344" w:author="Unknown">
        <w:r>
          <w:rPr>
            <w:rStyle w:val="Strong"/>
            <w:rFonts w:ascii="Verdana" w:hAnsi="Verdana"/>
            <w:color w:val="000000"/>
            <w:sz w:val="17"/>
            <w:szCs w:val="17"/>
          </w:rPr>
          <w:t>Example of abstract class</w:t>
        </w:r>
      </w:ins>
    </w:p>
    <w:p w:rsidR="0067499D" w:rsidRDefault="0067499D" w:rsidP="0067499D">
      <w:pPr>
        <w:numPr>
          <w:ilvl w:val="0"/>
          <w:numId w:val="61"/>
        </w:numPr>
        <w:shd w:val="clear" w:color="auto" w:fill="FFFFFF"/>
        <w:spacing w:after="0" w:line="272" w:lineRule="atLeast"/>
        <w:ind w:left="0"/>
        <w:rPr>
          <w:ins w:id="1345" w:author="Unknown"/>
          <w:rFonts w:ascii="Verdana" w:hAnsi="Verdana"/>
          <w:color w:val="000000"/>
          <w:sz w:val="17"/>
          <w:szCs w:val="17"/>
        </w:rPr>
      </w:pPr>
      <w:ins w:id="13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  </w:t>
        </w:r>
      </w:ins>
    </w:p>
    <w:p w:rsidR="0067499D" w:rsidRDefault="00584E14" w:rsidP="0067499D">
      <w:pPr>
        <w:spacing w:line="240" w:lineRule="auto"/>
        <w:rPr>
          <w:ins w:id="1347" w:author="Unknown"/>
          <w:rFonts w:ascii="Times New Roman" w:hAnsi="Times New Roman"/>
          <w:sz w:val="24"/>
          <w:szCs w:val="24"/>
        </w:rPr>
      </w:pPr>
      <w:ins w:id="1348" w:author="Unknown">
        <w:r>
          <w:pict>
            <v:rect id="_x0000_i1055" style="width:0;height:.65pt" o:hralign="center" o:hrstd="t" o:hrnoshade="t" o:hr="t" fillcolor="#d4d4d4" stroked="f"/>
          </w:pict>
        </w:r>
      </w:ins>
    </w:p>
    <w:p w:rsidR="0067499D" w:rsidRDefault="0067499D" w:rsidP="0067499D">
      <w:pPr>
        <w:pStyle w:val="Heading3"/>
        <w:shd w:val="clear" w:color="auto" w:fill="FFFFFF"/>
        <w:spacing w:line="312" w:lineRule="atLeast"/>
        <w:rPr>
          <w:ins w:id="1349" w:author="Unknown"/>
          <w:rFonts w:ascii="Helvetica" w:hAnsi="Helvetica" w:cs="Helvetica"/>
          <w:b w:val="0"/>
          <w:bCs w:val="0"/>
          <w:color w:val="610B38"/>
          <w:sz w:val="32"/>
          <w:szCs w:val="32"/>
        </w:rPr>
      </w:pPr>
      <w:ins w:id="1350" w:author="Unknown">
        <w:r>
          <w:rPr>
            <w:rFonts w:ascii="Helvetica" w:hAnsi="Helvetica" w:cs="Helvetica"/>
            <w:b w:val="0"/>
            <w:bCs w:val="0"/>
            <w:color w:val="610B38"/>
            <w:sz w:val="32"/>
            <w:szCs w:val="32"/>
          </w:rPr>
          <w:t>Abstract Method in Java</w:t>
        </w:r>
      </w:ins>
    </w:p>
    <w:p w:rsidR="0067499D" w:rsidRDefault="0067499D" w:rsidP="0067499D">
      <w:pPr>
        <w:pStyle w:val="NormalWeb"/>
        <w:shd w:val="clear" w:color="auto" w:fill="FFFFFF"/>
        <w:rPr>
          <w:ins w:id="1351" w:author="Unknown"/>
          <w:rFonts w:ascii="Verdana" w:hAnsi="Verdana"/>
          <w:color w:val="000000"/>
          <w:sz w:val="17"/>
          <w:szCs w:val="17"/>
        </w:rPr>
      </w:pPr>
      <w:ins w:id="1352" w:author="Unknown">
        <w:r>
          <w:rPr>
            <w:rFonts w:ascii="Verdana" w:hAnsi="Verdana"/>
            <w:color w:val="000000"/>
            <w:sz w:val="17"/>
            <w:szCs w:val="17"/>
          </w:rPr>
          <w:t>A method which is declared as abstract and does not have implementation is known as an abstract method.</w:t>
        </w:r>
      </w:ins>
    </w:p>
    <w:p w:rsidR="0067499D" w:rsidRDefault="0067499D" w:rsidP="0067499D">
      <w:pPr>
        <w:pStyle w:val="NormalWeb"/>
        <w:shd w:val="clear" w:color="auto" w:fill="FFFFFF"/>
        <w:rPr>
          <w:ins w:id="1353" w:author="Unknown"/>
          <w:rFonts w:ascii="Verdana" w:hAnsi="Verdana"/>
          <w:color w:val="000000"/>
          <w:sz w:val="17"/>
          <w:szCs w:val="17"/>
        </w:rPr>
      </w:pPr>
      <w:ins w:id="1354" w:author="Unknown">
        <w:r>
          <w:rPr>
            <w:rStyle w:val="Strong"/>
            <w:rFonts w:ascii="Verdana" w:hAnsi="Verdana"/>
            <w:color w:val="000000"/>
            <w:sz w:val="17"/>
            <w:szCs w:val="17"/>
          </w:rPr>
          <w:t>Example of abstract method</w:t>
        </w:r>
      </w:ins>
    </w:p>
    <w:p w:rsidR="0067499D" w:rsidRDefault="0067499D" w:rsidP="0067499D">
      <w:pPr>
        <w:numPr>
          <w:ilvl w:val="0"/>
          <w:numId w:val="62"/>
        </w:numPr>
        <w:shd w:val="clear" w:color="auto" w:fill="FFFFFF"/>
        <w:spacing w:after="0" w:line="272" w:lineRule="atLeast"/>
        <w:ind w:left="0"/>
        <w:rPr>
          <w:ins w:id="1355" w:author="Unknown"/>
          <w:rFonts w:ascii="Verdana" w:hAnsi="Verdana"/>
          <w:color w:val="000000"/>
          <w:sz w:val="17"/>
          <w:szCs w:val="17"/>
        </w:rPr>
      </w:pPr>
      <w:ins w:id="135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printStatus();</w:t>
        </w:r>
        <w:r>
          <w:rPr>
            <w:rStyle w:val="comment"/>
            <w:rFonts w:ascii="Verdana" w:hAnsi="Verdana"/>
            <w:color w:val="008200"/>
            <w:sz w:val="17"/>
            <w:szCs w:val="17"/>
            <w:bdr w:val="none" w:sz="0" w:space="0" w:color="auto" w:frame="1"/>
          </w:rPr>
          <w:t>//no method body and abstract</w:t>
        </w:r>
        <w:r>
          <w:rPr>
            <w:rFonts w:ascii="Verdana" w:hAnsi="Verdana"/>
            <w:color w:val="000000"/>
            <w:sz w:val="17"/>
            <w:szCs w:val="17"/>
            <w:bdr w:val="none" w:sz="0" w:space="0" w:color="auto" w:frame="1"/>
          </w:rPr>
          <w:t>  </w:t>
        </w:r>
      </w:ins>
    </w:p>
    <w:p w:rsidR="0067499D" w:rsidRDefault="00584E14" w:rsidP="0067499D">
      <w:pPr>
        <w:spacing w:line="240" w:lineRule="auto"/>
        <w:rPr>
          <w:ins w:id="1357" w:author="Unknown"/>
          <w:rFonts w:ascii="Times New Roman" w:hAnsi="Times New Roman"/>
          <w:sz w:val="24"/>
          <w:szCs w:val="24"/>
        </w:rPr>
      </w:pPr>
      <w:ins w:id="1358" w:author="Unknown">
        <w:r>
          <w:pict>
            <v:rect id="_x0000_i1056" style="width:0;height:.65pt" o:hralign="center" o:hrstd="t" o:hrnoshade="t" o:hr="t" fillcolor="#d4d4d4" stroked="f"/>
          </w:pict>
        </w:r>
      </w:ins>
    </w:p>
    <w:p w:rsidR="0067499D" w:rsidRDefault="0067499D" w:rsidP="0067499D">
      <w:pPr>
        <w:pStyle w:val="Heading3"/>
        <w:shd w:val="clear" w:color="auto" w:fill="FFFFFF"/>
        <w:rPr>
          <w:ins w:id="1359" w:author="Unknown"/>
          <w:rFonts w:ascii="Tahoma" w:hAnsi="Tahoma" w:cs="Tahoma"/>
          <w:b w:val="0"/>
          <w:bCs w:val="0"/>
          <w:color w:val="610B4B"/>
          <w:sz w:val="29"/>
          <w:szCs w:val="29"/>
        </w:rPr>
      </w:pPr>
      <w:ins w:id="1360" w:author="Unknown">
        <w:r>
          <w:rPr>
            <w:rFonts w:ascii="Tahoma" w:hAnsi="Tahoma" w:cs="Tahoma"/>
            <w:b w:val="0"/>
            <w:bCs w:val="0"/>
            <w:color w:val="610B4B"/>
            <w:sz w:val="29"/>
            <w:szCs w:val="29"/>
          </w:rPr>
          <w:t>Example of Abstract class that has an abstract method</w:t>
        </w:r>
      </w:ins>
    </w:p>
    <w:p w:rsidR="0067499D" w:rsidRDefault="0067499D" w:rsidP="0067499D">
      <w:pPr>
        <w:pStyle w:val="NormalWeb"/>
        <w:shd w:val="clear" w:color="auto" w:fill="FFFFFF"/>
        <w:rPr>
          <w:ins w:id="1361" w:author="Unknown"/>
          <w:rFonts w:ascii="Verdana" w:hAnsi="Verdana"/>
          <w:color w:val="000000"/>
          <w:sz w:val="17"/>
          <w:szCs w:val="17"/>
        </w:rPr>
      </w:pPr>
      <w:ins w:id="1362" w:author="Unknown">
        <w:r>
          <w:rPr>
            <w:rFonts w:ascii="Verdana" w:hAnsi="Verdana"/>
            <w:color w:val="000000"/>
            <w:sz w:val="17"/>
            <w:szCs w:val="17"/>
          </w:rPr>
          <w:t>In this example, Bike is an abstract class that contains only one abstract method run. Its implementation is provided by the Honda class.</w:t>
        </w:r>
      </w:ins>
    </w:p>
    <w:p w:rsidR="0067499D" w:rsidRDefault="0067499D" w:rsidP="0067499D">
      <w:pPr>
        <w:numPr>
          <w:ilvl w:val="0"/>
          <w:numId w:val="63"/>
        </w:numPr>
        <w:shd w:val="clear" w:color="auto" w:fill="FFFFFF"/>
        <w:spacing w:after="0" w:line="272" w:lineRule="atLeast"/>
        <w:ind w:left="0"/>
        <w:rPr>
          <w:ins w:id="1363" w:author="Unknown"/>
          <w:rFonts w:ascii="Verdana" w:hAnsi="Verdana"/>
          <w:color w:val="000000"/>
          <w:sz w:val="17"/>
          <w:szCs w:val="17"/>
        </w:rPr>
      </w:pPr>
      <w:ins w:id="1364"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  </w:t>
        </w:r>
      </w:ins>
    </w:p>
    <w:p w:rsidR="0067499D" w:rsidRDefault="0067499D" w:rsidP="0067499D">
      <w:pPr>
        <w:numPr>
          <w:ilvl w:val="0"/>
          <w:numId w:val="63"/>
        </w:numPr>
        <w:shd w:val="clear" w:color="auto" w:fill="FFFFFF"/>
        <w:spacing w:after="0" w:line="272" w:lineRule="atLeast"/>
        <w:ind w:left="0"/>
        <w:rPr>
          <w:ins w:id="1365" w:author="Unknown"/>
          <w:rFonts w:ascii="Verdana" w:hAnsi="Verdana"/>
          <w:color w:val="000000"/>
          <w:sz w:val="17"/>
          <w:szCs w:val="17"/>
        </w:rPr>
      </w:pPr>
      <w:ins w:id="136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3"/>
        </w:numPr>
        <w:shd w:val="clear" w:color="auto" w:fill="FFFFFF"/>
        <w:spacing w:after="0" w:line="272" w:lineRule="atLeast"/>
        <w:ind w:left="0"/>
        <w:rPr>
          <w:ins w:id="1367" w:author="Unknown"/>
          <w:rFonts w:ascii="Verdana" w:hAnsi="Verdana"/>
          <w:color w:val="000000"/>
          <w:sz w:val="17"/>
          <w:szCs w:val="17"/>
        </w:rPr>
      </w:pPr>
      <w:ins w:id="1368" w:author="Unknown">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69" w:author="Unknown"/>
          <w:rFonts w:ascii="Verdana" w:hAnsi="Verdana"/>
          <w:color w:val="000000"/>
          <w:sz w:val="17"/>
          <w:szCs w:val="17"/>
        </w:rPr>
      </w:pPr>
      <w:ins w:id="137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Honda4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Bike{  </w:t>
        </w:r>
      </w:ins>
    </w:p>
    <w:p w:rsidR="0067499D" w:rsidRDefault="0067499D" w:rsidP="0067499D">
      <w:pPr>
        <w:numPr>
          <w:ilvl w:val="0"/>
          <w:numId w:val="63"/>
        </w:numPr>
        <w:shd w:val="clear" w:color="auto" w:fill="FFFFFF"/>
        <w:spacing w:after="0" w:line="272" w:lineRule="atLeast"/>
        <w:ind w:left="0"/>
        <w:rPr>
          <w:ins w:id="1371" w:author="Unknown"/>
          <w:rFonts w:ascii="Verdana" w:hAnsi="Verdana"/>
          <w:color w:val="000000"/>
          <w:sz w:val="17"/>
          <w:szCs w:val="17"/>
        </w:rPr>
      </w:pPr>
      <w:ins w:id="137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run(){System.out.println(</w:t>
        </w:r>
        <w:r>
          <w:rPr>
            <w:rStyle w:val="string"/>
            <w:rFonts w:ascii="Verdana" w:hAnsi="Verdana"/>
            <w:color w:val="0000FF"/>
            <w:sz w:val="17"/>
            <w:szCs w:val="17"/>
            <w:bdr w:val="none" w:sz="0" w:space="0" w:color="auto" w:frame="1"/>
          </w:rPr>
          <w:t>"running safely"</w:t>
        </w:r>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73" w:author="Unknown"/>
          <w:rFonts w:ascii="Verdana" w:hAnsi="Verdana"/>
          <w:color w:val="000000"/>
          <w:sz w:val="17"/>
          <w:szCs w:val="17"/>
        </w:rPr>
      </w:pPr>
      <w:ins w:id="137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3"/>
        </w:numPr>
        <w:shd w:val="clear" w:color="auto" w:fill="FFFFFF"/>
        <w:spacing w:after="0" w:line="272" w:lineRule="atLeast"/>
        <w:ind w:left="0"/>
        <w:rPr>
          <w:ins w:id="1375" w:author="Unknown"/>
          <w:rFonts w:ascii="Verdana" w:hAnsi="Verdana"/>
          <w:color w:val="000000"/>
          <w:sz w:val="17"/>
          <w:szCs w:val="17"/>
        </w:rPr>
      </w:pPr>
      <w:ins w:id="1376" w:author="Unknown">
        <w:r>
          <w:rPr>
            <w:rFonts w:ascii="Verdana" w:hAnsi="Verdana"/>
            <w:color w:val="000000"/>
            <w:sz w:val="17"/>
            <w:szCs w:val="17"/>
            <w:bdr w:val="none" w:sz="0" w:space="0" w:color="auto" w:frame="1"/>
          </w:rPr>
          <w:t> Bike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Honda4();  </w:t>
        </w:r>
      </w:ins>
    </w:p>
    <w:p w:rsidR="0067499D" w:rsidRDefault="0067499D" w:rsidP="0067499D">
      <w:pPr>
        <w:numPr>
          <w:ilvl w:val="0"/>
          <w:numId w:val="63"/>
        </w:numPr>
        <w:shd w:val="clear" w:color="auto" w:fill="FFFFFF"/>
        <w:spacing w:after="0" w:line="272" w:lineRule="atLeast"/>
        <w:ind w:left="0"/>
        <w:rPr>
          <w:ins w:id="1377" w:author="Unknown"/>
          <w:rFonts w:ascii="Verdana" w:hAnsi="Verdana"/>
          <w:color w:val="000000"/>
          <w:sz w:val="17"/>
          <w:szCs w:val="17"/>
        </w:rPr>
      </w:pPr>
      <w:ins w:id="1378" w:author="Unknown">
        <w:r>
          <w:rPr>
            <w:rFonts w:ascii="Verdana" w:hAnsi="Verdana"/>
            <w:color w:val="000000"/>
            <w:sz w:val="17"/>
            <w:szCs w:val="17"/>
            <w:bdr w:val="none" w:sz="0" w:space="0" w:color="auto" w:frame="1"/>
          </w:rPr>
          <w:t> obj.run();  </w:t>
        </w:r>
      </w:ins>
    </w:p>
    <w:p w:rsidR="0067499D" w:rsidRDefault="0067499D" w:rsidP="0067499D">
      <w:pPr>
        <w:numPr>
          <w:ilvl w:val="0"/>
          <w:numId w:val="63"/>
        </w:numPr>
        <w:shd w:val="clear" w:color="auto" w:fill="FFFFFF"/>
        <w:spacing w:after="0" w:line="272" w:lineRule="atLeast"/>
        <w:ind w:left="0"/>
        <w:rPr>
          <w:ins w:id="1379" w:author="Unknown"/>
          <w:rFonts w:ascii="Verdana" w:hAnsi="Verdana"/>
          <w:color w:val="000000"/>
          <w:sz w:val="17"/>
          <w:szCs w:val="17"/>
        </w:rPr>
      </w:pPr>
      <w:ins w:id="1380" w:author="Unknown">
        <w:r>
          <w:rPr>
            <w:rFonts w:ascii="Verdana" w:hAnsi="Verdana"/>
            <w:color w:val="000000"/>
            <w:sz w:val="17"/>
            <w:szCs w:val="17"/>
            <w:bdr w:val="none" w:sz="0" w:space="0" w:color="auto" w:frame="1"/>
          </w:rPr>
          <w:t>}  </w:t>
        </w:r>
      </w:ins>
    </w:p>
    <w:p w:rsidR="0067499D" w:rsidRDefault="0067499D" w:rsidP="0067499D">
      <w:pPr>
        <w:numPr>
          <w:ilvl w:val="0"/>
          <w:numId w:val="63"/>
        </w:numPr>
        <w:shd w:val="clear" w:color="auto" w:fill="FFFFFF"/>
        <w:spacing w:after="0" w:line="272" w:lineRule="atLeast"/>
        <w:ind w:left="0"/>
        <w:rPr>
          <w:ins w:id="1381" w:author="Unknown"/>
          <w:rFonts w:ascii="Verdana" w:hAnsi="Verdana"/>
          <w:color w:val="000000"/>
          <w:sz w:val="17"/>
          <w:szCs w:val="17"/>
        </w:rPr>
      </w:pPr>
      <w:ins w:id="1382" w:author="Unknown">
        <w:r>
          <w:rPr>
            <w:rFonts w:ascii="Verdana" w:hAnsi="Verdana"/>
            <w:color w:val="000000"/>
            <w:sz w:val="17"/>
            <w:szCs w:val="17"/>
            <w:bdr w:val="none" w:sz="0" w:space="0" w:color="auto" w:frame="1"/>
          </w:rPr>
          <w:t>}  </w:t>
        </w:r>
      </w:ins>
    </w:p>
    <w:p w:rsidR="0067499D" w:rsidRDefault="00584E14" w:rsidP="0067499D">
      <w:pPr>
        <w:spacing w:line="240" w:lineRule="auto"/>
        <w:rPr>
          <w:ins w:id="1383" w:author="Unknown"/>
          <w:rFonts w:ascii="Times New Roman" w:hAnsi="Times New Roman"/>
          <w:sz w:val="24"/>
          <w:szCs w:val="24"/>
        </w:rPr>
      </w:pPr>
      <w:ins w:id="1384"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"http://www.javatpoint.com/opr/test.jsp?filename=Honda4"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385" w:author="Unknown"/>
          <w:color w:val="000000"/>
        </w:rPr>
      </w:pPr>
      <w:ins w:id="1386" w:author="Unknown">
        <w:r>
          <w:rPr>
            <w:color w:val="000000"/>
          </w:rPr>
          <w:t>running safely</w:t>
        </w:r>
      </w:ins>
    </w:p>
    <w:p w:rsidR="0067499D" w:rsidRDefault="00584E14" w:rsidP="0067499D">
      <w:pPr>
        <w:rPr>
          <w:ins w:id="1387" w:author="Unknown"/>
        </w:rPr>
      </w:pPr>
      <w:ins w:id="1388" w:author="Unknown">
        <w:r>
          <w:pict>
            <v:rect id="_x0000_i1057" style="width:0;height:.65pt" o:hralign="center" o:hrstd="t" o:hrnoshade="t" o:hr="t" fillcolor="#d4d4d4" stroked="f"/>
          </w:pict>
        </w:r>
      </w:ins>
    </w:p>
    <w:p w:rsidR="0067499D" w:rsidRDefault="0067499D" w:rsidP="0067499D">
      <w:pPr>
        <w:pStyle w:val="Heading3"/>
        <w:shd w:val="clear" w:color="auto" w:fill="FFFFFF"/>
        <w:spacing w:line="312" w:lineRule="atLeast"/>
        <w:rPr>
          <w:ins w:id="1389" w:author="Unknown"/>
          <w:rFonts w:ascii="Helvetica" w:hAnsi="Helvetica" w:cs="Helvetica"/>
          <w:b w:val="0"/>
          <w:bCs w:val="0"/>
          <w:color w:val="610B38"/>
          <w:sz w:val="32"/>
          <w:szCs w:val="32"/>
        </w:rPr>
      </w:pPr>
      <w:ins w:id="1390" w:author="Unknown">
        <w:r>
          <w:rPr>
            <w:rFonts w:ascii="Helvetica" w:hAnsi="Helvetica" w:cs="Helvetica"/>
            <w:b w:val="0"/>
            <w:bCs w:val="0"/>
            <w:color w:val="610B38"/>
            <w:sz w:val="32"/>
            <w:szCs w:val="32"/>
          </w:rPr>
          <w:t>Understanding the real scenario of Abstract class</w:t>
        </w:r>
      </w:ins>
    </w:p>
    <w:p w:rsidR="0067499D" w:rsidRDefault="0067499D" w:rsidP="0067499D">
      <w:pPr>
        <w:pStyle w:val="NormalWeb"/>
        <w:shd w:val="clear" w:color="auto" w:fill="FFFFFF"/>
        <w:rPr>
          <w:ins w:id="1391" w:author="Unknown"/>
          <w:rFonts w:ascii="Verdana" w:hAnsi="Verdana"/>
          <w:color w:val="000000"/>
          <w:sz w:val="17"/>
          <w:szCs w:val="17"/>
        </w:rPr>
      </w:pPr>
      <w:ins w:id="1392" w:author="Unknown">
        <w:r>
          <w:rPr>
            <w:rFonts w:ascii="Verdana" w:hAnsi="Verdana"/>
            <w:color w:val="000000"/>
            <w:sz w:val="17"/>
            <w:szCs w:val="17"/>
          </w:rPr>
          <w:t>In this example, Shape is the abstract class, and its implementation is provided by the Rectangle and Circle classes.</w:t>
        </w:r>
      </w:ins>
    </w:p>
    <w:p w:rsidR="0067499D" w:rsidRDefault="0067499D" w:rsidP="0067499D">
      <w:pPr>
        <w:pStyle w:val="NormalWeb"/>
        <w:shd w:val="clear" w:color="auto" w:fill="FFFFFF"/>
        <w:rPr>
          <w:ins w:id="1393" w:author="Unknown"/>
          <w:rFonts w:ascii="Verdana" w:hAnsi="Verdana"/>
          <w:color w:val="000000"/>
          <w:sz w:val="17"/>
          <w:szCs w:val="17"/>
        </w:rPr>
      </w:pPr>
      <w:ins w:id="1394" w:author="Unknown">
        <w:r>
          <w:rPr>
            <w:rFonts w:ascii="Verdana" w:hAnsi="Verdana"/>
            <w:color w:val="000000"/>
            <w:sz w:val="17"/>
            <w:szCs w:val="17"/>
          </w:rPr>
          <w:t>Mostly, we don't know about the implementation class (which is hidden to the end user), and an object of the implementation class is provided by the </w:t>
        </w:r>
        <w:r>
          <w:rPr>
            <w:rStyle w:val="Strong"/>
            <w:rFonts w:ascii="Verdana" w:hAnsi="Verdana"/>
            <w:color w:val="000000"/>
            <w:sz w:val="17"/>
            <w:szCs w:val="17"/>
          </w:rPr>
          <w:t>factory method</w:t>
        </w:r>
        <w:r>
          <w:rPr>
            <w:rFonts w:ascii="Verdana" w:hAnsi="Verdana"/>
            <w:color w:val="000000"/>
            <w:sz w:val="17"/>
            <w:szCs w:val="17"/>
          </w:rPr>
          <w:t>.</w:t>
        </w:r>
      </w:ins>
    </w:p>
    <w:p w:rsidR="0067499D" w:rsidRDefault="0067499D" w:rsidP="0067499D">
      <w:pPr>
        <w:pStyle w:val="NormalWeb"/>
        <w:shd w:val="clear" w:color="auto" w:fill="FFFFFF"/>
        <w:rPr>
          <w:ins w:id="1395" w:author="Unknown"/>
          <w:rFonts w:ascii="Verdana" w:hAnsi="Verdana"/>
          <w:color w:val="000000"/>
          <w:sz w:val="17"/>
          <w:szCs w:val="17"/>
        </w:rPr>
      </w:pPr>
      <w:ins w:id="1396" w:author="Unknown">
        <w:r>
          <w:rPr>
            <w:rFonts w:ascii="Verdana" w:hAnsi="Verdana"/>
            <w:color w:val="000000"/>
            <w:sz w:val="17"/>
            <w:szCs w:val="17"/>
          </w:rPr>
          <w:lastRenderedPageBreak/>
          <w:t>A </w:t>
        </w:r>
        <w:r>
          <w:rPr>
            <w:rStyle w:val="Strong"/>
            <w:rFonts w:ascii="Verdana" w:hAnsi="Verdana"/>
            <w:color w:val="000000"/>
            <w:sz w:val="17"/>
            <w:szCs w:val="17"/>
          </w:rPr>
          <w:t>factory method</w:t>
        </w:r>
        <w:r>
          <w:rPr>
            <w:rFonts w:ascii="Verdana" w:hAnsi="Verdana"/>
            <w:color w:val="000000"/>
            <w:sz w:val="17"/>
            <w:szCs w:val="17"/>
          </w:rPr>
          <w:t> is a method that returns the instance of the class. We will learn about the factory method later.</w:t>
        </w:r>
      </w:ins>
    </w:p>
    <w:p w:rsidR="0067499D" w:rsidRDefault="0067499D" w:rsidP="0067499D">
      <w:pPr>
        <w:pStyle w:val="NormalWeb"/>
        <w:shd w:val="clear" w:color="auto" w:fill="FFFFFF"/>
        <w:rPr>
          <w:ins w:id="1397" w:author="Unknown"/>
          <w:rFonts w:ascii="Verdana" w:hAnsi="Verdana"/>
          <w:color w:val="000000"/>
          <w:sz w:val="17"/>
          <w:szCs w:val="17"/>
        </w:rPr>
      </w:pPr>
      <w:ins w:id="1398" w:author="Unknown">
        <w:r>
          <w:rPr>
            <w:rFonts w:ascii="Verdana" w:hAnsi="Verdana"/>
            <w:color w:val="000000"/>
            <w:sz w:val="17"/>
            <w:szCs w:val="17"/>
          </w:rPr>
          <w:t>In this example, if you create the instance of Rectangle class, draw() method of Rectangle class will be invoked.</w:t>
        </w:r>
      </w:ins>
    </w:p>
    <w:p w:rsidR="0067499D" w:rsidRDefault="0067499D" w:rsidP="0067499D">
      <w:pPr>
        <w:pStyle w:val="filename"/>
        <w:shd w:val="clear" w:color="auto" w:fill="FFFFFF"/>
        <w:rPr>
          <w:ins w:id="1399" w:author="Unknown"/>
          <w:rFonts w:ascii="Verdana" w:hAnsi="Verdana"/>
          <w:i/>
          <w:iCs/>
          <w:color w:val="000000"/>
          <w:sz w:val="18"/>
          <w:szCs w:val="18"/>
        </w:rPr>
      </w:pPr>
      <w:ins w:id="1400" w:author="Unknown">
        <w:r>
          <w:rPr>
            <w:rFonts w:ascii="Verdana" w:hAnsi="Verdana"/>
            <w:i/>
            <w:iCs/>
            <w:color w:val="000000"/>
            <w:sz w:val="18"/>
            <w:szCs w:val="18"/>
          </w:rPr>
          <w:t>File: TestAbstraction1.java</w:t>
        </w:r>
      </w:ins>
    </w:p>
    <w:p w:rsidR="0067499D" w:rsidRDefault="0067499D" w:rsidP="0067499D">
      <w:pPr>
        <w:numPr>
          <w:ilvl w:val="0"/>
          <w:numId w:val="64"/>
        </w:numPr>
        <w:shd w:val="clear" w:color="auto" w:fill="FFFFFF"/>
        <w:spacing w:after="0" w:line="272" w:lineRule="atLeast"/>
        <w:ind w:left="0"/>
        <w:rPr>
          <w:ins w:id="1401" w:author="Unknown"/>
          <w:rFonts w:ascii="Verdana" w:hAnsi="Verdana"/>
          <w:color w:val="000000"/>
          <w:sz w:val="17"/>
          <w:szCs w:val="17"/>
        </w:rPr>
      </w:pPr>
      <w:ins w:id="1402"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03" w:author="Unknown"/>
          <w:rFonts w:ascii="Verdana" w:hAnsi="Verdana"/>
          <w:color w:val="000000"/>
          <w:sz w:val="17"/>
          <w:szCs w:val="17"/>
        </w:rPr>
      </w:pPr>
      <w:ins w:id="1404"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67499D" w:rsidRDefault="0067499D" w:rsidP="0067499D">
      <w:pPr>
        <w:numPr>
          <w:ilvl w:val="0"/>
          <w:numId w:val="64"/>
        </w:numPr>
        <w:shd w:val="clear" w:color="auto" w:fill="FFFFFF"/>
        <w:spacing w:after="0" w:line="272" w:lineRule="atLeast"/>
        <w:ind w:left="0"/>
        <w:rPr>
          <w:ins w:id="1405" w:author="Unknown"/>
          <w:rFonts w:ascii="Verdana" w:hAnsi="Verdana"/>
          <w:color w:val="000000"/>
          <w:sz w:val="17"/>
          <w:szCs w:val="17"/>
        </w:rPr>
      </w:pPr>
      <w:ins w:id="1406"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07" w:author="Unknown"/>
          <w:rFonts w:ascii="Verdana" w:hAnsi="Verdana"/>
          <w:color w:val="000000"/>
          <w:sz w:val="17"/>
          <w:szCs w:val="17"/>
        </w:rPr>
      </w:pPr>
      <w:ins w:id="1408" w:author="Unknown">
        <w:r>
          <w:rPr>
            <w:rStyle w:val="comment"/>
            <w:rFonts w:ascii="Verdana" w:hAnsi="Verdana"/>
            <w:color w:val="008200"/>
            <w:sz w:val="17"/>
            <w:szCs w:val="17"/>
            <w:bdr w:val="none" w:sz="0" w:space="0" w:color="auto" w:frame="1"/>
          </w:rPr>
          <w:t>//In real scenario, implementation is provided by others i.e. unknown by end user</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09" w:author="Unknown"/>
          <w:rFonts w:ascii="Verdana" w:hAnsi="Verdana"/>
          <w:color w:val="000000"/>
          <w:sz w:val="17"/>
          <w:szCs w:val="17"/>
        </w:rPr>
      </w:pPr>
      <w:ins w:id="141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11" w:author="Unknown"/>
          <w:rFonts w:ascii="Verdana" w:hAnsi="Verdana"/>
          <w:color w:val="000000"/>
          <w:sz w:val="17"/>
          <w:szCs w:val="17"/>
        </w:rPr>
      </w:pPr>
      <w:ins w:id="141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3" w:author="Unknown"/>
          <w:rFonts w:ascii="Verdana" w:hAnsi="Verdana"/>
          <w:color w:val="000000"/>
          <w:sz w:val="17"/>
          <w:szCs w:val="17"/>
        </w:rPr>
      </w:pPr>
      <w:ins w:id="1414"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5" w:author="Unknown"/>
          <w:rFonts w:ascii="Verdana" w:hAnsi="Verdana"/>
          <w:color w:val="000000"/>
          <w:sz w:val="17"/>
          <w:szCs w:val="17"/>
        </w:rPr>
      </w:pPr>
      <w:ins w:id="141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Circle1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Shape{  </w:t>
        </w:r>
      </w:ins>
    </w:p>
    <w:p w:rsidR="0067499D" w:rsidRDefault="0067499D" w:rsidP="0067499D">
      <w:pPr>
        <w:numPr>
          <w:ilvl w:val="0"/>
          <w:numId w:val="64"/>
        </w:numPr>
        <w:shd w:val="clear" w:color="auto" w:fill="FFFFFF"/>
        <w:spacing w:after="0" w:line="272" w:lineRule="atLeast"/>
        <w:ind w:left="0"/>
        <w:rPr>
          <w:ins w:id="1417" w:author="Unknown"/>
          <w:rFonts w:ascii="Verdana" w:hAnsi="Verdana"/>
          <w:color w:val="000000"/>
          <w:sz w:val="17"/>
          <w:szCs w:val="17"/>
        </w:rPr>
      </w:pPr>
      <w:ins w:id="141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circle"</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19" w:author="Unknown"/>
          <w:rFonts w:ascii="Verdana" w:hAnsi="Verdana"/>
          <w:color w:val="000000"/>
          <w:sz w:val="17"/>
          <w:szCs w:val="17"/>
        </w:rPr>
      </w:pPr>
      <w:ins w:id="1420"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1" w:author="Unknown"/>
          <w:rFonts w:ascii="Verdana" w:hAnsi="Verdana"/>
          <w:color w:val="000000"/>
          <w:sz w:val="17"/>
          <w:szCs w:val="17"/>
        </w:rPr>
      </w:pPr>
      <w:ins w:id="1422" w:author="Unknown">
        <w:r>
          <w:rPr>
            <w:rStyle w:val="comment"/>
            <w:rFonts w:ascii="Verdana" w:hAnsi="Verdana"/>
            <w:color w:val="008200"/>
            <w:sz w:val="17"/>
            <w:szCs w:val="17"/>
            <w:bdr w:val="none" w:sz="0" w:space="0" w:color="auto" w:frame="1"/>
          </w:rPr>
          <w:t>//In real scenario, method is called by programmer or user</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3" w:author="Unknown"/>
          <w:rFonts w:ascii="Verdana" w:hAnsi="Verdana"/>
          <w:color w:val="000000"/>
          <w:sz w:val="17"/>
          <w:szCs w:val="17"/>
        </w:rPr>
      </w:pPr>
      <w:ins w:id="142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TestAbstraction1{  </w:t>
        </w:r>
      </w:ins>
    </w:p>
    <w:p w:rsidR="0067499D" w:rsidRDefault="0067499D" w:rsidP="0067499D">
      <w:pPr>
        <w:numPr>
          <w:ilvl w:val="0"/>
          <w:numId w:val="64"/>
        </w:numPr>
        <w:shd w:val="clear" w:color="auto" w:fill="FFFFFF"/>
        <w:spacing w:after="0" w:line="272" w:lineRule="atLeast"/>
        <w:ind w:left="0"/>
        <w:rPr>
          <w:ins w:id="1425" w:author="Unknown"/>
          <w:rFonts w:ascii="Verdana" w:hAnsi="Verdana"/>
          <w:color w:val="000000"/>
          <w:sz w:val="17"/>
          <w:szCs w:val="17"/>
        </w:rPr>
      </w:pPr>
      <w:ins w:id="142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4"/>
        </w:numPr>
        <w:shd w:val="clear" w:color="auto" w:fill="FFFFFF"/>
        <w:spacing w:after="0" w:line="272" w:lineRule="atLeast"/>
        <w:ind w:left="0"/>
        <w:rPr>
          <w:ins w:id="1427" w:author="Unknown"/>
          <w:rFonts w:ascii="Verdana" w:hAnsi="Verdana"/>
          <w:color w:val="000000"/>
          <w:sz w:val="17"/>
          <w:szCs w:val="17"/>
        </w:rPr>
      </w:pPr>
      <w:ins w:id="1428" w:author="Unknown">
        <w:r>
          <w:rPr>
            <w:rFonts w:ascii="Verdana" w:hAnsi="Verdana"/>
            <w:color w:val="000000"/>
            <w:sz w:val="17"/>
            <w:szCs w:val="17"/>
            <w:bdr w:val="none" w:sz="0" w:space="0" w:color="auto" w:frame="1"/>
          </w:rPr>
          <w:t>Shape s=</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Circle1();</w:t>
        </w:r>
        <w:r>
          <w:rPr>
            <w:rStyle w:val="comment"/>
            <w:rFonts w:ascii="Verdana" w:hAnsi="Verdana"/>
            <w:color w:val="008200"/>
            <w:sz w:val="17"/>
            <w:szCs w:val="17"/>
            <w:bdr w:val="none" w:sz="0" w:space="0" w:color="auto" w:frame="1"/>
          </w:rPr>
          <w:t>//In a real scenario, object is provided through method, e.g., getShape() method</w:t>
        </w:r>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29" w:author="Unknown"/>
          <w:rFonts w:ascii="Verdana" w:hAnsi="Verdana"/>
          <w:color w:val="000000"/>
          <w:sz w:val="17"/>
          <w:szCs w:val="17"/>
        </w:rPr>
      </w:pPr>
      <w:ins w:id="1430" w:author="Unknown">
        <w:r>
          <w:rPr>
            <w:rFonts w:ascii="Verdana" w:hAnsi="Verdana"/>
            <w:color w:val="000000"/>
            <w:sz w:val="17"/>
            <w:szCs w:val="17"/>
            <w:bdr w:val="none" w:sz="0" w:space="0" w:color="auto" w:frame="1"/>
          </w:rPr>
          <w:t>s.draw();  </w:t>
        </w:r>
      </w:ins>
    </w:p>
    <w:p w:rsidR="0067499D" w:rsidRDefault="0067499D" w:rsidP="0067499D">
      <w:pPr>
        <w:numPr>
          <w:ilvl w:val="0"/>
          <w:numId w:val="64"/>
        </w:numPr>
        <w:shd w:val="clear" w:color="auto" w:fill="FFFFFF"/>
        <w:spacing w:after="0" w:line="272" w:lineRule="atLeast"/>
        <w:ind w:left="0"/>
        <w:rPr>
          <w:ins w:id="1431" w:author="Unknown"/>
          <w:rFonts w:ascii="Verdana" w:hAnsi="Verdana"/>
          <w:color w:val="000000"/>
          <w:sz w:val="17"/>
          <w:szCs w:val="17"/>
        </w:rPr>
      </w:pPr>
      <w:ins w:id="1432" w:author="Unknown">
        <w:r>
          <w:rPr>
            <w:rFonts w:ascii="Verdana" w:hAnsi="Verdana"/>
            <w:color w:val="000000"/>
            <w:sz w:val="17"/>
            <w:szCs w:val="17"/>
            <w:bdr w:val="none" w:sz="0" w:space="0" w:color="auto" w:frame="1"/>
          </w:rPr>
          <w:t>}  </w:t>
        </w:r>
      </w:ins>
    </w:p>
    <w:p w:rsidR="0067499D" w:rsidRDefault="0067499D" w:rsidP="0067499D">
      <w:pPr>
        <w:numPr>
          <w:ilvl w:val="0"/>
          <w:numId w:val="64"/>
        </w:numPr>
        <w:shd w:val="clear" w:color="auto" w:fill="FFFFFF"/>
        <w:spacing w:after="0" w:line="272" w:lineRule="atLeast"/>
        <w:ind w:left="0"/>
        <w:rPr>
          <w:ins w:id="1433" w:author="Unknown"/>
          <w:rFonts w:ascii="Verdana" w:hAnsi="Verdana"/>
          <w:color w:val="000000"/>
          <w:sz w:val="17"/>
          <w:szCs w:val="17"/>
        </w:rPr>
      </w:pPr>
      <w:ins w:id="1434" w:author="Unknown">
        <w:r>
          <w:rPr>
            <w:rFonts w:ascii="Verdana" w:hAnsi="Verdana"/>
            <w:color w:val="000000"/>
            <w:sz w:val="17"/>
            <w:szCs w:val="17"/>
            <w:bdr w:val="none" w:sz="0" w:space="0" w:color="auto" w:frame="1"/>
          </w:rPr>
          <w:t>}  </w:t>
        </w:r>
      </w:ins>
    </w:p>
    <w:p w:rsidR="0067499D" w:rsidRDefault="00584E14" w:rsidP="0067499D">
      <w:pPr>
        <w:spacing w:line="240" w:lineRule="auto"/>
        <w:rPr>
          <w:ins w:id="1435" w:author="Unknown"/>
          <w:rFonts w:ascii="Times New Roman" w:hAnsi="Times New Roman"/>
          <w:sz w:val="24"/>
          <w:szCs w:val="24"/>
        </w:rPr>
      </w:pPr>
      <w:ins w:id="1436"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"http://www.javatpoint.com/opr/test.jsp?filename=TestAbstraction1"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437" w:author="Unknown"/>
          <w:color w:val="000000"/>
        </w:rPr>
      </w:pPr>
      <w:ins w:id="1438" w:author="Unknown">
        <w:r>
          <w:rPr>
            <w:color w:val="000000"/>
          </w:rPr>
          <w:t>drawing circle</w:t>
        </w:r>
      </w:ins>
    </w:p>
    <w:p w:rsidR="0067499D" w:rsidRDefault="00584E14" w:rsidP="0067499D">
      <w:pPr>
        <w:rPr>
          <w:ins w:id="1439" w:author="Unknown"/>
        </w:rPr>
      </w:pPr>
      <w:ins w:id="1440" w:author="Unknown">
        <w:r>
          <w:pict>
            <v:rect id="_x0000_i1058" style="width:0;height:.65pt" o:hralign="center" o:hrstd="t" o:hrnoshade="t" o:hr="t" fillcolor="#d4d4d4" stroked="f"/>
          </w:pict>
        </w:r>
      </w:ins>
    </w:p>
    <w:p w:rsidR="0067499D" w:rsidRDefault="0067499D" w:rsidP="0067499D">
      <w:pPr>
        <w:pStyle w:val="Heading3"/>
        <w:shd w:val="clear" w:color="auto" w:fill="FFFFFF"/>
        <w:spacing w:line="312" w:lineRule="atLeast"/>
        <w:rPr>
          <w:ins w:id="1441" w:author="Unknown"/>
          <w:rFonts w:ascii="Helvetica" w:hAnsi="Helvetica" w:cs="Helvetica"/>
          <w:b w:val="0"/>
          <w:bCs w:val="0"/>
          <w:color w:val="610B38"/>
          <w:sz w:val="32"/>
          <w:szCs w:val="32"/>
        </w:rPr>
      </w:pPr>
      <w:ins w:id="1442" w:author="Unknown">
        <w:r>
          <w:rPr>
            <w:rFonts w:ascii="Helvetica" w:hAnsi="Helvetica" w:cs="Helvetica"/>
            <w:b w:val="0"/>
            <w:bCs w:val="0"/>
            <w:color w:val="610B38"/>
            <w:sz w:val="32"/>
            <w:szCs w:val="32"/>
          </w:rPr>
          <w:t>Another example of Abstract class in java</w:t>
        </w:r>
      </w:ins>
    </w:p>
    <w:p w:rsidR="0067499D" w:rsidRDefault="0067499D" w:rsidP="0067499D">
      <w:pPr>
        <w:pStyle w:val="filename"/>
        <w:shd w:val="clear" w:color="auto" w:fill="FFFFFF"/>
        <w:rPr>
          <w:ins w:id="1443" w:author="Unknown"/>
          <w:rFonts w:ascii="Verdana" w:hAnsi="Verdana"/>
          <w:i/>
          <w:iCs/>
          <w:color w:val="000000"/>
          <w:sz w:val="18"/>
          <w:szCs w:val="18"/>
        </w:rPr>
      </w:pPr>
      <w:ins w:id="1444" w:author="Unknown">
        <w:r>
          <w:rPr>
            <w:rFonts w:ascii="Verdana" w:hAnsi="Verdana"/>
            <w:i/>
            <w:iCs/>
            <w:color w:val="000000"/>
            <w:sz w:val="18"/>
            <w:szCs w:val="18"/>
          </w:rPr>
          <w:t>File: TestBank.java</w:t>
        </w:r>
      </w:ins>
    </w:p>
    <w:p w:rsidR="0067499D" w:rsidRDefault="0067499D" w:rsidP="0067499D">
      <w:pPr>
        <w:numPr>
          <w:ilvl w:val="0"/>
          <w:numId w:val="65"/>
        </w:numPr>
        <w:shd w:val="clear" w:color="auto" w:fill="FFFFFF"/>
        <w:spacing w:after="0" w:line="272" w:lineRule="atLeast"/>
        <w:ind w:left="0"/>
        <w:rPr>
          <w:ins w:id="1445" w:author="Unknown"/>
          <w:rFonts w:ascii="Verdana" w:hAnsi="Verdana"/>
          <w:color w:val="000000"/>
          <w:sz w:val="17"/>
          <w:szCs w:val="17"/>
        </w:rPr>
      </w:pPr>
      <w:ins w:id="14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47" w:author="Unknown"/>
          <w:rFonts w:ascii="Verdana" w:hAnsi="Verdana"/>
          <w:color w:val="000000"/>
          <w:sz w:val="17"/>
          <w:szCs w:val="17"/>
        </w:rPr>
      </w:pPr>
      <w:ins w:id="1448"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    </w:t>
        </w:r>
      </w:ins>
    </w:p>
    <w:p w:rsidR="0067499D" w:rsidRDefault="0067499D" w:rsidP="0067499D">
      <w:pPr>
        <w:numPr>
          <w:ilvl w:val="0"/>
          <w:numId w:val="65"/>
        </w:numPr>
        <w:shd w:val="clear" w:color="auto" w:fill="FFFFFF"/>
        <w:spacing w:after="0" w:line="272" w:lineRule="atLeast"/>
        <w:ind w:left="0"/>
        <w:rPr>
          <w:ins w:id="1449" w:author="Unknown"/>
          <w:rFonts w:ascii="Verdana" w:hAnsi="Verdana"/>
          <w:color w:val="000000"/>
          <w:sz w:val="17"/>
          <w:szCs w:val="17"/>
        </w:rPr>
      </w:pPr>
      <w:ins w:id="1450"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1" w:author="Unknown"/>
          <w:rFonts w:ascii="Verdana" w:hAnsi="Verdana"/>
          <w:color w:val="000000"/>
          <w:sz w:val="17"/>
          <w:szCs w:val="17"/>
        </w:rPr>
      </w:pPr>
      <w:ins w:id="145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SBI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53" w:author="Unknown"/>
          <w:rFonts w:ascii="Verdana" w:hAnsi="Verdana"/>
          <w:color w:val="000000"/>
          <w:sz w:val="17"/>
          <w:szCs w:val="17"/>
        </w:rPr>
      </w:pPr>
      <w:ins w:id="1454"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5" w:author="Unknown"/>
          <w:rFonts w:ascii="Verdana" w:hAnsi="Verdana"/>
          <w:color w:val="000000"/>
          <w:sz w:val="17"/>
          <w:szCs w:val="17"/>
        </w:rPr>
      </w:pPr>
      <w:ins w:id="1456"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57" w:author="Unknown"/>
          <w:rFonts w:ascii="Verdana" w:hAnsi="Verdana"/>
          <w:color w:val="000000"/>
          <w:sz w:val="17"/>
          <w:szCs w:val="17"/>
        </w:rPr>
      </w:pPr>
      <w:ins w:id="145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PNB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Bank{    </w:t>
        </w:r>
      </w:ins>
    </w:p>
    <w:p w:rsidR="0067499D" w:rsidRDefault="0067499D" w:rsidP="0067499D">
      <w:pPr>
        <w:numPr>
          <w:ilvl w:val="0"/>
          <w:numId w:val="65"/>
        </w:numPr>
        <w:shd w:val="clear" w:color="auto" w:fill="FFFFFF"/>
        <w:spacing w:after="0" w:line="272" w:lineRule="atLeast"/>
        <w:ind w:left="0"/>
        <w:rPr>
          <w:ins w:id="1459" w:author="Unknown"/>
          <w:rFonts w:ascii="Verdana" w:hAnsi="Verdana"/>
          <w:color w:val="000000"/>
          <w:sz w:val="17"/>
          <w:szCs w:val="17"/>
        </w:rPr>
      </w:pPr>
      <w:ins w:id="1460"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getRateOfInterest(){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8</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1" w:author="Unknown"/>
          <w:rFonts w:ascii="Verdana" w:hAnsi="Verdana"/>
          <w:color w:val="000000"/>
          <w:sz w:val="17"/>
          <w:szCs w:val="17"/>
        </w:rPr>
      </w:pPr>
      <w:ins w:id="1462"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3" w:author="Unknown"/>
          <w:rFonts w:ascii="Verdana" w:hAnsi="Verdana"/>
          <w:color w:val="000000"/>
          <w:sz w:val="17"/>
          <w:szCs w:val="17"/>
        </w:rPr>
      </w:pPr>
      <w:ins w:id="1464" w:author="Unknown">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65" w:author="Unknown"/>
          <w:rFonts w:ascii="Verdana" w:hAnsi="Verdana"/>
          <w:color w:val="000000"/>
          <w:sz w:val="17"/>
          <w:szCs w:val="17"/>
        </w:rPr>
      </w:pPr>
      <w:ins w:id="146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TestBank{    </w:t>
        </w:r>
      </w:ins>
    </w:p>
    <w:p w:rsidR="0067499D" w:rsidRDefault="0067499D" w:rsidP="0067499D">
      <w:pPr>
        <w:numPr>
          <w:ilvl w:val="0"/>
          <w:numId w:val="65"/>
        </w:numPr>
        <w:shd w:val="clear" w:color="auto" w:fill="FFFFFF"/>
        <w:spacing w:after="0" w:line="272" w:lineRule="atLeast"/>
        <w:ind w:left="0"/>
        <w:rPr>
          <w:ins w:id="1467" w:author="Unknown"/>
          <w:rFonts w:ascii="Verdana" w:hAnsi="Verdana"/>
          <w:color w:val="000000"/>
          <w:sz w:val="17"/>
          <w:szCs w:val="17"/>
        </w:rPr>
      </w:pPr>
      <w:ins w:id="146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5"/>
        </w:numPr>
        <w:shd w:val="clear" w:color="auto" w:fill="FFFFFF"/>
        <w:spacing w:after="0" w:line="272" w:lineRule="atLeast"/>
        <w:ind w:left="0"/>
        <w:rPr>
          <w:ins w:id="1469" w:author="Unknown"/>
          <w:rFonts w:ascii="Verdana" w:hAnsi="Verdana"/>
          <w:color w:val="000000"/>
          <w:sz w:val="17"/>
          <w:szCs w:val="17"/>
        </w:rPr>
      </w:pPr>
      <w:ins w:id="1470" w:author="Unknown">
        <w:r>
          <w:rPr>
            <w:rFonts w:ascii="Verdana" w:hAnsi="Verdana"/>
            <w:color w:val="000000"/>
            <w:sz w:val="17"/>
            <w:szCs w:val="17"/>
            <w:bdr w:val="none" w:sz="0" w:space="0" w:color="auto" w:frame="1"/>
          </w:rPr>
          <w:t>Bank b;  </w:t>
        </w:r>
      </w:ins>
    </w:p>
    <w:p w:rsidR="0067499D" w:rsidRDefault="0067499D" w:rsidP="0067499D">
      <w:pPr>
        <w:numPr>
          <w:ilvl w:val="0"/>
          <w:numId w:val="65"/>
        </w:numPr>
        <w:shd w:val="clear" w:color="auto" w:fill="FFFFFF"/>
        <w:spacing w:after="0" w:line="272" w:lineRule="atLeast"/>
        <w:ind w:left="0"/>
        <w:rPr>
          <w:ins w:id="1471" w:author="Unknown"/>
          <w:rFonts w:ascii="Verdana" w:hAnsi="Verdana"/>
          <w:color w:val="000000"/>
          <w:sz w:val="17"/>
          <w:szCs w:val="17"/>
        </w:rPr>
      </w:pPr>
      <w:ins w:id="1472" w:author="Unknown">
        <w:r>
          <w:rPr>
            <w:rFonts w:ascii="Verdana" w:hAnsi="Verdana"/>
            <w:color w:val="000000"/>
            <w:sz w:val="17"/>
            <w:szCs w:val="17"/>
            <w:bdr w:val="none" w:sz="0" w:space="0" w:color="auto" w:frame="1"/>
          </w:rPr>
          <w:t>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SBI();  </w:t>
        </w:r>
      </w:ins>
    </w:p>
    <w:p w:rsidR="0067499D" w:rsidRDefault="0067499D" w:rsidP="0067499D">
      <w:pPr>
        <w:numPr>
          <w:ilvl w:val="0"/>
          <w:numId w:val="65"/>
        </w:numPr>
        <w:shd w:val="clear" w:color="auto" w:fill="FFFFFF"/>
        <w:spacing w:after="0" w:line="272" w:lineRule="atLeast"/>
        <w:ind w:left="0"/>
        <w:rPr>
          <w:ins w:id="1473" w:author="Unknown"/>
          <w:rFonts w:ascii="Verdana" w:hAnsi="Verdana"/>
          <w:color w:val="000000"/>
          <w:sz w:val="17"/>
          <w:szCs w:val="17"/>
        </w:rPr>
      </w:pPr>
      <w:ins w:id="1474"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"Rate of Interest is: "</w:t>
        </w:r>
        <w:r>
          <w:rPr>
            <w:rFonts w:ascii="Verdana" w:hAnsi="Verdana"/>
            <w:color w:val="000000"/>
            <w:sz w:val="17"/>
            <w:szCs w:val="17"/>
            <w:bdr w:val="none" w:sz="0" w:space="0" w:color="auto" w:frame="1"/>
          </w:rPr>
          <w:t>+b.getRateOfInterest()+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75" w:author="Unknown"/>
          <w:rFonts w:ascii="Verdana" w:hAnsi="Verdana"/>
          <w:color w:val="000000"/>
          <w:sz w:val="17"/>
          <w:szCs w:val="17"/>
        </w:rPr>
      </w:pPr>
      <w:ins w:id="1476" w:author="Unknown">
        <w:r>
          <w:rPr>
            <w:rFonts w:ascii="Verdana" w:hAnsi="Verdana"/>
            <w:color w:val="000000"/>
            <w:sz w:val="17"/>
            <w:szCs w:val="17"/>
            <w:bdr w:val="none" w:sz="0" w:space="0" w:color="auto" w:frame="1"/>
          </w:rPr>
          <w:t>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PNB();  </w:t>
        </w:r>
      </w:ins>
    </w:p>
    <w:p w:rsidR="0067499D" w:rsidRDefault="0067499D" w:rsidP="0067499D">
      <w:pPr>
        <w:numPr>
          <w:ilvl w:val="0"/>
          <w:numId w:val="65"/>
        </w:numPr>
        <w:shd w:val="clear" w:color="auto" w:fill="FFFFFF"/>
        <w:spacing w:after="0" w:line="272" w:lineRule="atLeast"/>
        <w:ind w:left="0"/>
        <w:rPr>
          <w:ins w:id="1477" w:author="Unknown"/>
          <w:rFonts w:ascii="Verdana" w:hAnsi="Verdana"/>
          <w:color w:val="000000"/>
          <w:sz w:val="17"/>
          <w:szCs w:val="17"/>
        </w:rPr>
      </w:pPr>
      <w:ins w:id="1478"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"Rate of Interest is: "</w:t>
        </w:r>
        <w:r>
          <w:rPr>
            <w:rFonts w:ascii="Verdana" w:hAnsi="Verdana"/>
            <w:color w:val="000000"/>
            <w:sz w:val="17"/>
            <w:szCs w:val="17"/>
            <w:bdr w:val="none" w:sz="0" w:space="0" w:color="auto" w:frame="1"/>
          </w:rPr>
          <w:t>+b.getRateOfInterest()+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    </w:t>
        </w:r>
      </w:ins>
    </w:p>
    <w:p w:rsidR="0067499D" w:rsidRDefault="0067499D" w:rsidP="0067499D">
      <w:pPr>
        <w:numPr>
          <w:ilvl w:val="0"/>
          <w:numId w:val="65"/>
        </w:numPr>
        <w:shd w:val="clear" w:color="auto" w:fill="FFFFFF"/>
        <w:spacing w:after="0" w:line="272" w:lineRule="atLeast"/>
        <w:ind w:left="0"/>
        <w:rPr>
          <w:ins w:id="1479" w:author="Unknown"/>
          <w:rFonts w:ascii="Verdana" w:hAnsi="Verdana"/>
          <w:color w:val="000000"/>
          <w:sz w:val="17"/>
          <w:szCs w:val="17"/>
        </w:rPr>
      </w:pPr>
      <w:ins w:id="1480" w:author="Unknown">
        <w:r>
          <w:rPr>
            <w:rFonts w:ascii="Verdana" w:hAnsi="Verdana"/>
            <w:color w:val="000000"/>
            <w:sz w:val="17"/>
            <w:szCs w:val="17"/>
            <w:bdr w:val="none" w:sz="0" w:space="0" w:color="auto" w:frame="1"/>
          </w:rPr>
          <w:lastRenderedPageBreak/>
          <w:t>}}    </w:t>
        </w:r>
      </w:ins>
    </w:p>
    <w:p w:rsidR="0067499D" w:rsidRDefault="00584E14" w:rsidP="0067499D">
      <w:pPr>
        <w:spacing w:line="240" w:lineRule="auto"/>
        <w:rPr>
          <w:ins w:id="1481" w:author="Unknown"/>
          <w:rFonts w:ascii="Times New Roman" w:hAnsi="Times New Roman"/>
          <w:sz w:val="24"/>
          <w:szCs w:val="24"/>
        </w:rPr>
      </w:pPr>
      <w:ins w:id="1482"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"http://www.javatpoint.com/opr/test.jsp?filename=TestBank"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483" w:author="Unknown"/>
          <w:color w:val="000000"/>
        </w:rPr>
      </w:pPr>
      <w:ins w:id="1484" w:author="Unknown">
        <w:r>
          <w:rPr>
            <w:color w:val="000000"/>
          </w:rPr>
          <w:t>Rate of Interest is: 7 %</w:t>
        </w:r>
      </w:ins>
    </w:p>
    <w:p w:rsidR="0067499D" w:rsidRDefault="0067499D" w:rsidP="0067499D">
      <w:pPr>
        <w:pStyle w:val="HTMLPreformatted"/>
        <w:shd w:val="clear" w:color="auto" w:fill="F9FBF9"/>
        <w:rPr>
          <w:ins w:id="1485" w:author="Unknown"/>
          <w:color w:val="000000"/>
        </w:rPr>
      </w:pPr>
      <w:ins w:id="1486" w:author="Unknown">
        <w:r>
          <w:rPr>
            <w:color w:val="000000"/>
          </w:rPr>
          <w:t>Rate of Interest is: 8 %</w:t>
        </w:r>
      </w:ins>
    </w:p>
    <w:p w:rsidR="0067499D" w:rsidRDefault="00584E14" w:rsidP="0067499D">
      <w:pPr>
        <w:rPr>
          <w:ins w:id="1487" w:author="Unknown"/>
        </w:rPr>
      </w:pPr>
      <w:ins w:id="1488" w:author="Unknown">
        <w:r>
          <w:pict>
            <v:rect id="_x0000_i1059" style="width:0;height:.65pt" o:hralign="center" o:hrstd="t" o:hrnoshade="t" o:hr="t" fillcolor="#d4d4d4" stroked="f"/>
          </w:pict>
        </w:r>
      </w:ins>
    </w:p>
    <w:p w:rsidR="0067499D" w:rsidRDefault="0067499D" w:rsidP="0067499D">
      <w:pPr>
        <w:pStyle w:val="Heading3"/>
        <w:shd w:val="clear" w:color="auto" w:fill="FFFFFF"/>
        <w:spacing w:line="312" w:lineRule="atLeast"/>
        <w:rPr>
          <w:ins w:id="1489" w:author="Unknown"/>
          <w:rFonts w:ascii="Helvetica" w:hAnsi="Helvetica" w:cs="Helvetica"/>
          <w:b w:val="0"/>
          <w:bCs w:val="0"/>
          <w:color w:val="610B38"/>
          <w:sz w:val="32"/>
          <w:szCs w:val="32"/>
        </w:rPr>
      </w:pPr>
      <w:ins w:id="1490" w:author="Unknown">
        <w:r>
          <w:rPr>
            <w:rFonts w:ascii="Helvetica" w:hAnsi="Helvetica" w:cs="Helvetica"/>
            <w:b w:val="0"/>
            <w:bCs w:val="0"/>
            <w:color w:val="610B38"/>
            <w:sz w:val="32"/>
            <w:szCs w:val="32"/>
          </w:rPr>
          <w:t>Abstract class having constructor, data member and methods</w:t>
        </w:r>
      </w:ins>
    </w:p>
    <w:p w:rsidR="0067499D" w:rsidRDefault="0067499D" w:rsidP="0067499D">
      <w:pPr>
        <w:pStyle w:val="NormalWeb"/>
        <w:shd w:val="clear" w:color="auto" w:fill="FFFFFF"/>
        <w:rPr>
          <w:ins w:id="1491" w:author="Unknown"/>
          <w:rFonts w:ascii="Verdana" w:hAnsi="Verdana"/>
          <w:color w:val="000000"/>
          <w:sz w:val="17"/>
          <w:szCs w:val="17"/>
        </w:rPr>
      </w:pPr>
      <w:ins w:id="1492" w:author="Unknown">
        <w:r>
          <w:rPr>
            <w:rFonts w:ascii="Verdana" w:hAnsi="Verdana"/>
            <w:color w:val="000000"/>
            <w:sz w:val="17"/>
            <w:szCs w:val="17"/>
          </w:rPr>
          <w:t>An abstract class can have a data member, abstract method, method body (non-abstract method), constructor, and even main() method.</w:t>
        </w:r>
      </w:ins>
    </w:p>
    <w:p w:rsidR="0067499D" w:rsidRDefault="0067499D" w:rsidP="0067499D">
      <w:pPr>
        <w:pStyle w:val="filename"/>
        <w:shd w:val="clear" w:color="auto" w:fill="FFFFFF"/>
        <w:rPr>
          <w:ins w:id="1493" w:author="Unknown"/>
          <w:rFonts w:ascii="Verdana" w:hAnsi="Verdana"/>
          <w:i/>
          <w:iCs/>
          <w:color w:val="000000"/>
          <w:sz w:val="18"/>
          <w:szCs w:val="18"/>
        </w:rPr>
      </w:pPr>
      <w:ins w:id="1494" w:author="Unknown">
        <w:r>
          <w:rPr>
            <w:rFonts w:ascii="Verdana" w:hAnsi="Verdana"/>
            <w:i/>
            <w:iCs/>
            <w:color w:val="000000"/>
            <w:sz w:val="18"/>
            <w:szCs w:val="18"/>
          </w:rPr>
          <w:t>File: TestAbstraction2.java</w:t>
        </w:r>
      </w:ins>
    </w:p>
    <w:p w:rsidR="0067499D" w:rsidRDefault="0067499D" w:rsidP="0067499D">
      <w:pPr>
        <w:numPr>
          <w:ilvl w:val="0"/>
          <w:numId w:val="66"/>
        </w:numPr>
        <w:shd w:val="clear" w:color="auto" w:fill="FFFFFF"/>
        <w:spacing w:after="0" w:line="272" w:lineRule="atLeast"/>
        <w:ind w:left="0"/>
        <w:rPr>
          <w:ins w:id="1495" w:author="Unknown"/>
          <w:rFonts w:ascii="Verdana" w:hAnsi="Verdana"/>
          <w:color w:val="000000"/>
          <w:sz w:val="17"/>
          <w:szCs w:val="17"/>
        </w:rPr>
      </w:pPr>
      <w:ins w:id="1496" w:author="Unknown">
        <w:r>
          <w:rPr>
            <w:rStyle w:val="comment"/>
            <w:rFonts w:ascii="Verdana" w:hAnsi="Verdana"/>
            <w:color w:val="008200"/>
            <w:sz w:val="17"/>
            <w:szCs w:val="17"/>
            <w:bdr w:val="none" w:sz="0" w:space="0" w:color="auto" w:frame="1"/>
          </w:rPr>
          <w:t>//Example of an abstract class that has abstract and non-abstract methods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497" w:author="Unknown"/>
          <w:rFonts w:ascii="Verdana" w:hAnsi="Verdana"/>
          <w:color w:val="000000"/>
          <w:sz w:val="17"/>
          <w:szCs w:val="17"/>
        </w:rPr>
      </w:pPr>
      <w:ins w:id="149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  </w:t>
        </w:r>
      </w:ins>
    </w:p>
    <w:p w:rsidR="0067499D" w:rsidRDefault="0067499D" w:rsidP="0067499D">
      <w:pPr>
        <w:numPr>
          <w:ilvl w:val="0"/>
          <w:numId w:val="66"/>
        </w:numPr>
        <w:shd w:val="clear" w:color="auto" w:fill="FFFFFF"/>
        <w:spacing w:after="0" w:line="272" w:lineRule="atLeast"/>
        <w:ind w:left="0"/>
        <w:rPr>
          <w:ins w:id="1499" w:author="Unknown"/>
          <w:rFonts w:ascii="Verdana" w:hAnsi="Verdana"/>
          <w:color w:val="000000"/>
          <w:sz w:val="17"/>
          <w:szCs w:val="17"/>
        </w:rPr>
      </w:pPr>
      <w:ins w:id="1500" w:author="Unknown">
        <w:r>
          <w:rPr>
            <w:rFonts w:ascii="Verdana" w:hAnsi="Verdana"/>
            <w:color w:val="000000"/>
            <w:sz w:val="17"/>
            <w:szCs w:val="17"/>
            <w:bdr w:val="none" w:sz="0" w:space="0" w:color="auto" w:frame="1"/>
          </w:rPr>
          <w:t>   Bike(){System.out.println(</w:t>
        </w:r>
        <w:r>
          <w:rPr>
            <w:rStyle w:val="string"/>
            <w:rFonts w:ascii="Verdana" w:hAnsi="Verdana"/>
            <w:color w:val="0000FF"/>
            <w:sz w:val="17"/>
            <w:szCs w:val="17"/>
            <w:bdr w:val="none" w:sz="0" w:space="0" w:color="auto" w:frame="1"/>
          </w:rPr>
          <w:t>"bike is created"</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1" w:author="Unknown"/>
          <w:rFonts w:ascii="Verdana" w:hAnsi="Verdana"/>
          <w:color w:val="000000"/>
          <w:sz w:val="17"/>
          <w:szCs w:val="17"/>
        </w:rPr>
      </w:pPr>
      <w:ins w:id="150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6"/>
        </w:numPr>
        <w:shd w:val="clear" w:color="auto" w:fill="FFFFFF"/>
        <w:spacing w:after="0" w:line="272" w:lineRule="atLeast"/>
        <w:ind w:left="0"/>
        <w:rPr>
          <w:ins w:id="1503" w:author="Unknown"/>
          <w:rFonts w:ascii="Verdana" w:hAnsi="Verdana"/>
          <w:color w:val="000000"/>
          <w:sz w:val="17"/>
          <w:szCs w:val="17"/>
        </w:rPr>
      </w:pPr>
      <w:ins w:id="150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changeGear(){System.out.println(</w:t>
        </w:r>
        <w:r>
          <w:rPr>
            <w:rStyle w:val="string"/>
            <w:rFonts w:ascii="Verdana" w:hAnsi="Verdana"/>
            <w:color w:val="0000FF"/>
            <w:sz w:val="17"/>
            <w:szCs w:val="17"/>
            <w:bdr w:val="none" w:sz="0" w:space="0" w:color="auto" w:frame="1"/>
          </w:rPr>
          <w:t>"gear changed"</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5" w:author="Unknown"/>
          <w:rFonts w:ascii="Verdana" w:hAnsi="Verdana"/>
          <w:color w:val="000000"/>
          <w:sz w:val="17"/>
          <w:szCs w:val="17"/>
        </w:rPr>
      </w:pPr>
      <w:ins w:id="1506"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07" w:author="Unknown"/>
          <w:rFonts w:ascii="Verdana" w:hAnsi="Verdana"/>
          <w:color w:val="000000"/>
          <w:sz w:val="17"/>
          <w:szCs w:val="17"/>
        </w:rPr>
      </w:pPr>
      <w:ins w:id="1508" w:author="Unknown">
        <w:r>
          <w:rPr>
            <w:rStyle w:val="comment"/>
            <w:rFonts w:ascii="Verdana" w:hAnsi="Verdana"/>
            <w:color w:val="008200"/>
            <w:sz w:val="17"/>
            <w:szCs w:val="17"/>
            <w:bdr w:val="none" w:sz="0" w:space="0" w:color="auto" w:frame="1"/>
          </w:rPr>
          <w:t>//Creating a Child class which inherits Abstract class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09" w:author="Unknown"/>
          <w:rFonts w:ascii="Verdana" w:hAnsi="Verdana"/>
          <w:color w:val="000000"/>
          <w:sz w:val="17"/>
          <w:szCs w:val="17"/>
        </w:rPr>
      </w:pPr>
      <w:ins w:id="151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Honda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Bike{  </w:t>
        </w:r>
      </w:ins>
    </w:p>
    <w:p w:rsidR="0067499D" w:rsidRDefault="0067499D" w:rsidP="0067499D">
      <w:pPr>
        <w:numPr>
          <w:ilvl w:val="0"/>
          <w:numId w:val="66"/>
        </w:numPr>
        <w:shd w:val="clear" w:color="auto" w:fill="FFFFFF"/>
        <w:spacing w:after="0" w:line="272" w:lineRule="atLeast"/>
        <w:ind w:left="0"/>
        <w:rPr>
          <w:ins w:id="1511" w:author="Unknown"/>
          <w:rFonts w:ascii="Verdana" w:hAnsi="Verdana"/>
          <w:color w:val="000000"/>
          <w:sz w:val="17"/>
          <w:szCs w:val="17"/>
        </w:rPr>
      </w:pPr>
      <w:ins w:id="15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run(){System.out.println(</w:t>
        </w:r>
        <w:r>
          <w:rPr>
            <w:rStyle w:val="string"/>
            <w:rFonts w:ascii="Verdana" w:hAnsi="Verdana"/>
            <w:color w:val="0000FF"/>
            <w:sz w:val="17"/>
            <w:szCs w:val="17"/>
            <w:bdr w:val="none" w:sz="0" w:space="0" w:color="auto" w:frame="1"/>
          </w:rPr>
          <w:t>"running safely.."</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13" w:author="Unknown"/>
          <w:rFonts w:ascii="Verdana" w:hAnsi="Verdana"/>
          <w:color w:val="000000"/>
          <w:sz w:val="17"/>
          <w:szCs w:val="17"/>
        </w:rPr>
      </w:pPr>
      <w:ins w:id="1514"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15" w:author="Unknown"/>
          <w:rFonts w:ascii="Verdana" w:hAnsi="Verdana"/>
          <w:color w:val="000000"/>
          <w:sz w:val="17"/>
          <w:szCs w:val="17"/>
        </w:rPr>
      </w:pPr>
      <w:ins w:id="1516" w:author="Unknown">
        <w:r>
          <w:rPr>
            <w:rStyle w:val="comment"/>
            <w:rFonts w:ascii="Verdana" w:hAnsi="Verdana"/>
            <w:color w:val="008200"/>
            <w:sz w:val="17"/>
            <w:szCs w:val="17"/>
            <w:bdr w:val="none" w:sz="0" w:space="0" w:color="auto" w:frame="1"/>
          </w:rPr>
          <w:t>//Creating a Test class which calls abstract and non-abstract methods</w:t>
        </w:r>
        <w:r>
          <w:rPr>
            <w:rFonts w:ascii="Verdana" w:hAnsi="Verdana"/>
            <w:color w:val="000000"/>
            <w:sz w:val="17"/>
            <w:szCs w:val="17"/>
            <w:bdr w:val="none" w:sz="0" w:space="0" w:color="auto" w:frame="1"/>
          </w:rPr>
          <w:t>  </w:t>
        </w:r>
      </w:ins>
    </w:p>
    <w:p w:rsidR="0067499D" w:rsidRDefault="0067499D" w:rsidP="0067499D">
      <w:pPr>
        <w:numPr>
          <w:ilvl w:val="0"/>
          <w:numId w:val="66"/>
        </w:numPr>
        <w:shd w:val="clear" w:color="auto" w:fill="FFFFFF"/>
        <w:spacing w:after="0" w:line="272" w:lineRule="atLeast"/>
        <w:ind w:left="0"/>
        <w:rPr>
          <w:ins w:id="1517" w:author="Unknown"/>
          <w:rFonts w:ascii="Verdana" w:hAnsi="Verdana"/>
          <w:color w:val="000000"/>
          <w:sz w:val="17"/>
          <w:szCs w:val="17"/>
        </w:rPr>
      </w:pPr>
      <w:ins w:id="151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TestAbstraction2{  </w:t>
        </w:r>
      </w:ins>
    </w:p>
    <w:p w:rsidR="0067499D" w:rsidRDefault="0067499D" w:rsidP="0067499D">
      <w:pPr>
        <w:numPr>
          <w:ilvl w:val="0"/>
          <w:numId w:val="66"/>
        </w:numPr>
        <w:shd w:val="clear" w:color="auto" w:fill="FFFFFF"/>
        <w:spacing w:after="0" w:line="272" w:lineRule="atLeast"/>
        <w:ind w:left="0"/>
        <w:rPr>
          <w:ins w:id="1519" w:author="Unknown"/>
          <w:rFonts w:ascii="Verdana" w:hAnsi="Verdana"/>
          <w:color w:val="000000"/>
          <w:sz w:val="17"/>
          <w:szCs w:val="17"/>
        </w:rPr>
      </w:pPr>
      <w:ins w:id="152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6"/>
        </w:numPr>
        <w:shd w:val="clear" w:color="auto" w:fill="FFFFFF"/>
        <w:spacing w:after="0" w:line="272" w:lineRule="atLeast"/>
        <w:ind w:left="0"/>
        <w:rPr>
          <w:ins w:id="1521" w:author="Unknown"/>
          <w:rFonts w:ascii="Verdana" w:hAnsi="Verdana"/>
          <w:color w:val="000000"/>
          <w:sz w:val="17"/>
          <w:szCs w:val="17"/>
        </w:rPr>
      </w:pPr>
      <w:ins w:id="1522" w:author="Unknown">
        <w:r>
          <w:rPr>
            <w:rFonts w:ascii="Verdana" w:hAnsi="Verdana"/>
            <w:color w:val="000000"/>
            <w:sz w:val="17"/>
            <w:szCs w:val="17"/>
            <w:bdr w:val="none" w:sz="0" w:space="0" w:color="auto" w:frame="1"/>
          </w:rPr>
          <w:t>  Bike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Honda();  </w:t>
        </w:r>
      </w:ins>
    </w:p>
    <w:p w:rsidR="0067499D" w:rsidRDefault="0067499D" w:rsidP="0067499D">
      <w:pPr>
        <w:numPr>
          <w:ilvl w:val="0"/>
          <w:numId w:val="66"/>
        </w:numPr>
        <w:shd w:val="clear" w:color="auto" w:fill="FFFFFF"/>
        <w:spacing w:after="0" w:line="272" w:lineRule="atLeast"/>
        <w:ind w:left="0"/>
        <w:rPr>
          <w:ins w:id="1523" w:author="Unknown"/>
          <w:rFonts w:ascii="Verdana" w:hAnsi="Verdana"/>
          <w:color w:val="000000"/>
          <w:sz w:val="17"/>
          <w:szCs w:val="17"/>
        </w:rPr>
      </w:pPr>
      <w:ins w:id="1524" w:author="Unknown">
        <w:r>
          <w:rPr>
            <w:rFonts w:ascii="Verdana" w:hAnsi="Verdana"/>
            <w:color w:val="000000"/>
            <w:sz w:val="17"/>
            <w:szCs w:val="17"/>
            <w:bdr w:val="none" w:sz="0" w:space="0" w:color="auto" w:frame="1"/>
          </w:rPr>
          <w:t>  obj.run();  </w:t>
        </w:r>
      </w:ins>
    </w:p>
    <w:p w:rsidR="0067499D" w:rsidRDefault="0067499D" w:rsidP="0067499D">
      <w:pPr>
        <w:numPr>
          <w:ilvl w:val="0"/>
          <w:numId w:val="66"/>
        </w:numPr>
        <w:shd w:val="clear" w:color="auto" w:fill="FFFFFF"/>
        <w:spacing w:after="0" w:line="272" w:lineRule="atLeast"/>
        <w:ind w:left="0"/>
        <w:rPr>
          <w:ins w:id="1525" w:author="Unknown"/>
          <w:rFonts w:ascii="Verdana" w:hAnsi="Verdana"/>
          <w:color w:val="000000"/>
          <w:sz w:val="17"/>
          <w:szCs w:val="17"/>
        </w:rPr>
      </w:pPr>
      <w:ins w:id="1526" w:author="Unknown">
        <w:r>
          <w:rPr>
            <w:rFonts w:ascii="Verdana" w:hAnsi="Verdana"/>
            <w:color w:val="000000"/>
            <w:sz w:val="17"/>
            <w:szCs w:val="17"/>
            <w:bdr w:val="none" w:sz="0" w:space="0" w:color="auto" w:frame="1"/>
          </w:rPr>
          <w:t>  obj.changeGear();  </w:t>
        </w:r>
      </w:ins>
    </w:p>
    <w:p w:rsidR="0067499D" w:rsidRDefault="0067499D" w:rsidP="0067499D">
      <w:pPr>
        <w:numPr>
          <w:ilvl w:val="0"/>
          <w:numId w:val="66"/>
        </w:numPr>
        <w:shd w:val="clear" w:color="auto" w:fill="FFFFFF"/>
        <w:spacing w:after="0" w:line="272" w:lineRule="atLeast"/>
        <w:ind w:left="0"/>
        <w:rPr>
          <w:ins w:id="1527" w:author="Unknown"/>
          <w:rFonts w:ascii="Verdana" w:hAnsi="Verdana"/>
          <w:color w:val="000000"/>
          <w:sz w:val="17"/>
          <w:szCs w:val="17"/>
        </w:rPr>
      </w:pPr>
      <w:ins w:id="1528" w:author="Unknown">
        <w:r>
          <w:rPr>
            <w:rFonts w:ascii="Verdana" w:hAnsi="Verdana"/>
            <w:color w:val="000000"/>
            <w:sz w:val="17"/>
            <w:szCs w:val="17"/>
            <w:bdr w:val="none" w:sz="0" w:space="0" w:color="auto" w:frame="1"/>
          </w:rPr>
          <w:t> }  </w:t>
        </w:r>
      </w:ins>
    </w:p>
    <w:p w:rsidR="0067499D" w:rsidRDefault="0067499D" w:rsidP="0067499D">
      <w:pPr>
        <w:numPr>
          <w:ilvl w:val="0"/>
          <w:numId w:val="66"/>
        </w:numPr>
        <w:shd w:val="clear" w:color="auto" w:fill="FFFFFF"/>
        <w:spacing w:after="0" w:line="272" w:lineRule="atLeast"/>
        <w:ind w:left="0"/>
        <w:rPr>
          <w:ins w:id="1529" w:author="Unknown"/>
          <w:rFonts w:ascii="Verdana" w:hAnsi="Verdana"/>
          <w:color w:val="000000"/>
          <w:sz w:val="17"/>
          <w:szCs w:val="17"/>
        </w:rPr>
      </w:pPr>
      <w:ins w:id="1530" w:author="Unknown">
        <w:r>
          <w:rPr>
            <w:rFonts w:ascii="Verdana" w:hAnsi="Verdana"/>
            <w:color w:val="000000"/>
            <w:sz w:val="17"/>
            <w:szCs w:val="17"/>
            <w:bdr w:val="none" w:sz="0" w:space="0" w:color="auto" w:frame="1"/>
          </w:rPr>
          <w:t>}  </w:t>
        </w:r>
      </w:ins>
    </w:p>
    <w:p w:rsidR="0067499D" w:rsidRDefault="00584E14" w:rsidP="0067499D">
      <w:pPr>
        <w:spacing w:line="240" w:lineRule="auto"/>
        <w:rPr>
          <w:ins w:id="1531" w:author="Unknown"/>
          <w:rFonts w:ascii="Times New Roman" w:hAnsi="Times New Roman"/>
          <w:sz w:val="24"/>
          <w:szCs w:val="24"/>
        </w:rPr>
      </w:pPr>
      <w:ins w:id="1532"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"http://www.javatpoint.com/opr/test.jsp?filename=TestAbstraction2"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533" w:author="Unknown"/>
          <w:color w:val="000000"/>
        </w:rPr>
      </w:pPr>
      <w:ins w:id="1534" w:author="Unknown">
        <w:r>
          <w:rPr>
            <w:color w:val="000000"/>
          </w:rPr>
          <w:t xml:space="preserve">       bike is created</w:t>
        </w:r>
      </w:ins>
    </w:p>
    <w:p w:rsidR="0067499D" w:rsidRDefault="0067499D" w:rsidP="0067499D">
      <w:pPr>
        <w:pStyle w:val="HTMLPreformatted"/>
        <w:shd w:val="clear" w:color="auto" w:fill="F9FBF9"/>
        <w:rPr>
          <w:ins w:id="1535" w:author="Unknown"/>
          <w:color w:val="000000"/>
        </w:rPr>
      </w:pPr>
      <w:ins w:id="1536" w:author="Unknown">
        <w:r>
          <w:rPr>
            <w:color w:val="000000"/>
          </w:rPr>
          <w:t xml:space="preserve">       running safely..</w:t>
        </w:r>
      </w:ins>
    </w:p>
    <w:p w:rsidR="0067499D" w:rsidRDefault="0067499D" w:rsidP="0067499D">
      <w:pPr>
        <w:pStyle w:val="HTMLPreformatted"/>
        <w:shd w:val="clear" w:color="auto" w:fill="F9FBF9"/>
        <w:rPr>
          <w:ins w:id="1537" w:author="Unknown"/>
          <w:color w:val="000000"/>
        </w:rPr>
      </w:pPr>
      <w:ins w:id="1538" w:author="Unknown">
        <w:r>
          <w:rPr>
            <w:color w:val="000000"/>
          </w:rPr>
          <w:t xml:space="preserve">       gear changed</w:t>
        </w:r>
      </w:ins>
    </w:p>
    <w:p w:rsidR="0067499D" w:rsidRDefault="00584E14" w:rsidP="0067499D">
      <w:pPr>
        <w:rPr>
          <w:ins w:id="1539" w:author="Unknown"/>
        </w:rPr>
      </w:pPr>
      <w:ins w:id="1540" w:author="Unknown">
        <w:r>
          <w:pict>
            <v:rect id="_x0000_i1060" style="width:0;height:.65pt" o:hralign="center" o:hrstd="t" o:hrnoshade="t" o:hr="t" fillcolor="#d4d4d4" stroked="f"/>
          </w:pict>
        </w:r>
      </w:ins>
    </w:p>
    <w:p w:rsidR="0067499D" w:rsidRDefault="0067499D" w:rsidP="0067499D">
      <w:pPr>
        <w:pStyle w:val="Heading4"/>
        <w:pBdr>
          <w:top w:val="single" w:sz="4" w:space="13" w:color="FFC0CB"/>
          <w:left w:val="single" w:sz="18" w:space="26" w:color="FFA500"/>
          <w:bottom w:val="single" w:sz="4" w:space="13" w:color="FFC0CB"/>
          <w:right w:val="single" w:sz="4" w:space="10" w:color="FFC0CB"/>
        </w:pBdr>
        <w:shd w:val="clear" w:color="auto" w:fill="FFFFFF"/>
        <w:rPr>
          <w:ins w:id="1541" w:author="Unknown"/>
          <w:rFonts w:ascii="Arial" w:hAnsi="Arial" w:cs="Arial"/>
          <w:b w:val="0"/>
          <w:bCs w:val="0"/>
          <w:color w:val="008000"/>
          <w:sz w:val="20"/>
          <w:szCs w:val="20"/>
        </w:rPr>
      </w:pPr>
      <w:ins w:id="1542" w:author="Unknown">
        <w:r>
          <w:rPr>
            <w:rFonts w:ascii="Arial" w:hAnsi="Arial" w:cs="Arial"/>
            <w:b w:val="0"/>
            <w:bCs w:val="0"/>
            <w:color w:val="008000"/>
            <w:sz w:val="20"/>
            <w:szCs w:val="20"/>
          </w:rPr>
          <w:t>Rule: If there is an abstract method in a class, that class must be abstract.</w:t>
        </w:r>
      </w:ins>
    </w:p>
    <w:p w:rsidR="0067499D" w:rsidRDefault="0067499D" w:rsidP="0067499D">
      <w:pPr>
        <w:numPr>
          <w:ilvl w:val="0"/>
          <w:numId w:val="67"/>
        </w:numPr>
        <w:shd w:val="clear" w:color="auto" w:fill="FFFFFF"/>
        <w:spacing w:after="0" w:line="272" w:lineRule="atLeast"/>
        <w:ind w:left="0"/>
        <w:rPr>
          <w:ins w:id="1543" w:author="Unknown"/>
          <w:rFonts w:ascii="Verdana" w:hAnsi="Verdana" w:cs="Times New Roman"/>
          <w:color w:val="000000"/>
          <w:sz w:val="17"/>
          <w:szCs w:val="17"/>
        </w:rPr>
      </w:pPr>
      <w:ins w:id="154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Bike12{  </w:t>
        </w:r>
      </w:ins>
    </w:p>
    <w:p w:rsidR="0067499D" w:rsidRDefault="0067499D" w:rsidP="0067499D">
      <w:pPr>
        <w:numPr>
          <w:ilvl w:val="0"/>
          <w:numId w:val="67"/>
        </w:numPr>
        <w:shd w:val="clear" w:color="auto" w:fill="FFFFFF"/>
        <w:spacing w:after="0" w:line="272" w:lineRule="atLeast"/>
        <w:ind w:left="0"/>
        <w:rPr>
          <w:ins w:id="1545" w:author="Unknown"/>
          <w:rFonts w:ascii="Verdana" w:hAnsi="Verdana"/>
          <w:color w:val="000000"/>
          <w:sz w:val="17"/>
          <w:szCs w:val="17"/>
        </w:rPr>
      </w:pPr>
      <w:ins w:id="1546"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ins>
    </w:p>
    <w:p w:rsidR="0067499D" w:rsidRDefault="0067499D" w:rsidP="0067499D">
      <w:pPr>
        <w:numPr>
          <w:ilvl w:val="0"/>
          <w:numId w:val="67"/>
        </w:numPr>
        <w:shd w:val="clear" w:color="auto" w:fill="FFFFFF"/>
        <w:spacing w:after="0" w:line="272" w:lineRule="atLeast"/>
        <w:ind w:left="0"/>
        <w:rPr>
          <w:ins w:id="1547" w:author="Unknown"/>
          <w:rFonts w:ascii="Verdana" w:hAnsi="Verdana"/>
          <w:color w:val="000000"/>
          <w:sz w:val="17"/>
          <w:szCs w:val="17"/>
        </w:rPr>
      </w:pPr>
      <w:ins w:id="1548" w:author="Unknown">
        <w:r>
          <w:rPr>
            <w:rFonts w:ascii="Verdana" w:hAnsi="Verdana"/>
            <w:color w:val="000000"/>
            <w:sz w:val="17"/>
            <w:szCs w:val="17"/>
            <w:bdr w:val="none" w:sz="0" w:space="0" w:color="auto" w:frame="1"/>
          </w:rPr>
          <w:t>}  </w:t>
        </w:r>
      </w:ins>
    </w:p>
    <w:p w:rsidR="0067499D" w:rsidRDefault="00584E14" w:rsidP="0067499D">
      <w:pPr>
        <w:spacing w:line="240" w:lineRule="auto"/>
        <w:rPr>
          <w:ins w:id="1549" w:author="Unknown"/>
          <w:rFonts w:ascii="Times New Roman" w:hAnsi="Times New Roman"/>
          <w:sz w:val="24"/>
          <w:szCs w:val="24"/>
        </w:rPr>
      </w:pPr>
      <w:ins w:id="1550" w:author="Unknown">
        <w:r>
          <w:rPr>
            <w:rStyle w:val="testit"/>
            <w:rFonts w:ascii="Verdana" w:hAnsi="Verdana"/>
            <w:color w:val="000000"/>
            <w:sz w:val="17"/>
            <w:szCs w:val="17"/>
            <w:shd w:val="clear" w:color="auto" w:fill="FFFFFF"/>
          </w:rPr>
          <w:fldChar w:fldCharType="begin"/>
        </w:r>
        <w:r w:rsidR="0067499D">
          <w:rPr>
            <w:rStyle w:val="testit"/>
            <w:rFonts w:ascii="Verdana" w:hAnsi="Verdana"/>
            <w:color w:val="000000"/>
            <w:sz w:val="17"/>
            <w:szCs w:val="17"/>
            <w:shd w:val="clear" w:color="auto" w:fill="FFFFFF"/>
          </w:rPr>
          <w:instrText xml:space="preserve"> HYPERLINK "http://www.javatpoint.com/opr/test.jsp?filename=Bike12" \t "_blank" </w:instrText>
        </w:r>
        <w:r>
          <w:rPr>
            <w:rStyle w:val="testit"/>
            <w:rFonts w:ascii="Verdana" w:hAnsi="Verdana"/>
            <w:color w:val="000000"/>
            <w:sz w:val="17"/>
            <w:szCs w:val="17"/>
            <w:shd w:val="clear" w:color="auto" w:fill="FFFFFF"/>
          </w:rPr>
          <w:fldChar w:fldCharType="separate"/>
        </w:r>
        <w:r w:rsidR="0067499D">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67499D" w:rsidRDefault="0067499D" w:rsidP="0067499D">
      <w:pPr>
        <w:pStyle w:val="HTMLPreformatted"/>
        <w:shd w:val="clear" w:color="auto" w:fill="F9FBF9"/>
        <w:rPr>
          <w:ins w:id="1551" w:author="Unknown"/>
          <w:color w:val="000000"/>
        </w:rPr>
      </w:pPr>
      <w:ins w:id="1552" w:author="Unknown">
        <w:r>
          <w:rPr>
            <w:color w:val="000000"/>
          </w:rPr>
          <w:t>compile time error</w:t>
        </w:r>
      </w:ins>
    </w:p>
    <w:p w:rsidR="0067499D" w:rsidRDefault="0067499D" w:rsidP="0067499D">
      <w:pPr>
        <w:pStyle w:val="Heading4"/>
        <w:pBdr>
          <w:top w:val="single" w:sz="4" w:space="13" w:color="FFC0CB"/>
          <w:left w:val="single" w:sz="18" w:space="26" w:color="FFA500"/>
          <w:bottom w:val="single" w:sz="4" w:space="13" w:color="FFC0CB"/>
          <w:right w:val="single" w:sz="4" w:space="10" w:color="FFC0CB"/>
        </w:pBdr>
        <w:shd w:val="clear" w:color="auto" w:fill="FFFFFF"/>
        <w:rPr>
          <w:ins w:id="1553" w:author="Unknown"/>
          <w:rFonts w:ascii="Arial" w:hAnsi="Arial" w:cs="Arial"/>
          <w:b w:val="0"/>
          <w:bCs w:val="0"/>
          <w:color w:val="008000"/>
          <w:sz w:val="20"/>
          <w:szCs w:val="20"/>
        </w:rPr>
      </w:pPr>
      <w:ins w:id="1554" w:author="Unknown">
        <w:r>
          <w:rPr>
            <w:rFonts w:ascii="Arial" w:hAnsi="Arial" w:cs="Arial"/>
            <w:b w:val="0"/>
            <w:bCs w:val="0"/>
            <w:color w:val="008000"/>
            <w:sz w:val="20"/>
            <w:szCs w:val="20"/>
          </w:rPr>
          <w:t>Rule: If you are extending an abstract class that has an abstract method, you must either provide the implementation of the method or make this class abstract.</w:t>
        </w:r>
      </w:ins>
    </w:p>
    <w:p w:rsidR="0067499D" w:rsidRDefault="00584E14" w:rsidP="0067499D">
      <w:pPr>
        <w:rPr>
          <w:ins w:id="1555" w:author="Unknown"/>
          <w:rFonts w:ascii="Times New Roman" w:hAnsi="Times New Roman" w:cs="Times New Roman"/>
          <w:sz w:val="24"/>
          <w:szCs w:val="24"/>
        </w:rPr>
      </w:pPr>
      <w:ins w:id="1556" w:author="Unknown">
        <w:r>
          <w:pict>
            <v:rect id="_x0000_i1061" style="width:0;height:.65pt" o:hralign="center" o:hrstd="t" o:hrnoshade="t" o:hr="t" fillcolor="#d4d4d4" stroked="f"/>
          </w:pict>
        </w:r>
      </w:ins>
    </w:p>
    <w:p w:rsidR="0067499D" w:rsidRDefault="0067499D" w:rsidP="0067499D">
      <w:pPr>
        <w:pStyle w:val="Heading3"/>
        <w:shd w:val="clear" w:color="auto" w:fill="FFFFFF"/>
        <w:spacing w:line="312" w:lineRule="atLeast"/>
        <w:rPr>
          <w:ins w:id="1557" w:author="Unknown"/>
          <w:rFonts w:ascii="Helvetica" w:hAnsi="Helvetica" w:cs="Helvetica"/>
          <w:b w:val="0"/>
          <w:bCs w:val="0"/>
          <w:color w:val="610B38"/>
          <w:sz w:val="32"/>
          <w:szCs w:val="32"/>
        </w:rPr>
      </w:pPr>
      <w:ins w:id="1558" w:author="Unknown">
        <w:r>
          <w:rPr>
            <w:rFonts w:ascii="Helvetica" w:hAnsi="Helvetica" w:cs="Helvetica"/>
            <w:b w:val="0"/>
            <w:bCs w:val="0"/>
            <w:color w:val="610B38"/>
            <w:sz w:val="32"/>
            <w:szCs w:val="32"/>
          </w:rPr>
          <w:lastRenderedPageBreak/>
          <w:t>Another real scenario of abstract class</w:t>
        </w:r>
      </w:ins>
    </w:p>
    <w:p w:rsidR="0067499D" w:rsidRDefault="0067499D" w:rsidP="0067499D">
      <w:pPr>
        <w:pStyle w:val="NormalWeb"/>
        <w:shd w:val="clear" w:color="auto" w:fill="FFFFFF"/>
        <w:rPr>
          <w:ins w:id="1559" w:author="Unknown"/>
          <w:rFonts w:ascii="Verdana" w:hAnsi="Verdana"/>
          <w:color w:val="000000"/>
          <w:sz w:val="17"/>
          <w:szCs w:val="17"/>
        </w:rPr>
      </w:pPr>
      <w:ins w:id="1560" w:author="Unknown">
        <w:r>
          <w:rPr>
            <w:rFonts w:ascii="Verdana" w:hAnsi="Verdana"/>
            <w:color w:val="000000"/>
            <w:sz w:val="17"/>
            <w:szCs w:val="17"/>
          </w:rPr>
          <w:t>The abstract class can also be used to provide some implementation of the interface. In such case, the end user may not be forced to override all the methods of the interface.</w:t>
        </w:r>
      </w:ins>
    </w:p>
    <w:p w:rsidR="0067499D" w:rsidRDefault="0067499D" w:rsidP="0067499D">
      <w:pPr>
        <w:pStyle w:val="Heading4"/>
        <w:shd w:val="clear" w:color="auto" w:fill="FFFFFF"/>
        <w:ind w:left="130"/>
        <w:rPr>
          <w:ins w:id="1561" w:author="Unknown"/>
          <w:rFonts w:ascii="Arial" w:hAnsi="Arial" w:cs="Arial"/>
          <w:b w:val="0"/>
          <w:bCs w:val="0"/>
          <w:color w:val="008000"/>
          <w:sz w:val="20"/>
          <w:szCs w:val="20"/>
        </w:rPr>
      </w:pPr>
      <w:ins w:id="1562" w:author="Unknown">
        <w:r>
          <w:rPr>
            <w:rFonts w:ascii="Arial" w:hAnsi="Arial" w:cs="Arial"/>
            <w:b w:val="0"/>
            <w:bCs w:val="0"/>
            <w:i w:val="0"/>
            <w:iCs w:val="0"/>
            <w:color w:val="008000"/>
            <w:sz w:val="20"/>
            <w:szCs w:val="20"/>
          </w:rPr>
          <w:t>Note: If you are beginner to java, learn interface first and skip this example.</w:t>
        </w:r>
      </w:ins>
    </w:p>
    <w:p w:rsidR="0067499D" w:rsidRDefault="0067499D" w:rsidP="0067499D">
      <w:pPr>
        <w:numPr>
          <w:ilvl w:val="0"/>
          <w:numId w:val="68"/>
        </w:numPr>
        <w:shd w:val="clear" w:color="auto" w:fill="FFFFFF"/>
        <w:spacing w:after="0" w:line="272" w:lineRule="atLeast"/>
        <w:ind w:left="0"/>
        <w:rPr>
          <w:ins w:id="1563" w:author="Unknown"/>
          <w:rFonts w:ascii="Verdana" w:hAnsi="Verdana" w:cs="Times New Roman"/>
          <w:color w:val="000000"/>
          <w:sz w:val="17"/>
          <w:szCs w:val="17"/>
        </w:rPr>
      </w:pPr>
      <w:ins w:id="1564"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65" w:author="Unknown"/>
          <w:rFonts w:ascii="Verdana" w:hAnsi="Verdana"/>
          <w:color w:val="000000"/>
          <w:sz w:val="17"/>
          <w:szCs w:val="17"/>
        </w:rPr>
      </w:pPr>
      <w:ins w:id="1566"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67" w:author="Unknown"/>
          <w:rFonts w:ascii="Verdana" w:hAnsi="Verdana"/>
          <w:color w:val="000000"/>
          <w:sz w:val="17"/>
          <w:szCs w:val="17"/>
        </w:rPr>
      </w:pPr>
      <w:ins w:id="156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  </w:t>
        </w:r>
      </w:ins>
    </w:p>
    <w:p w:rsidR="0067499D" w:rsidRDefault="0067499D" w:rsidP="0067499D">
      <w:pPr>
        <w:numPr>
          <w:ilvl w:val="0"/>
          <w:numId w:val="68"/>
        </w:numPr>
        <w:shd w:val="clear" w:color="auto" w:fill="FFFFFF"/>
        <w:spacing w:after="0" w:line="272" w:lineRule="atLeast"/>
        <w:ind w:left="0"/>
        <w:rPr>
          <w:ins w:id="1569" w:author="Unknown"/>
          <w:rFonts w:ascii="Verdana" w:hAnsi="Verdana"/>
          <w:color w:val="000000"/>
          <w:sz w:val="17"/>
          <w:szCs w:val="17"/>
        </w:rPr>
      </w:pPr>
      <w:ins w:id="157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  </w:t>
        </w:r>
      </w:ins>
    </w:p>
    <w:p w:rsidR="0067499D" w:rsidRDefault="0067499D" w:rsidP="0067499D">
      <w:pPr>
        <w:numPr>
          <w:ilvl w:val="0"/>
          <w:numId w:val="68"/>
        </w:numPr>
        <w:shd w:val="clear" w:color="auto" w:fill="FFFFFF"/>
        <w:spacing w:after="0" w:line="272" w:lineRule="atLeast"/>
        <w:ind w:left="0"/>
        <w:rPr>
          <w:ins w:id="1571" w:author="Unknown"/>
          <w:rFonts w:ascii="Verdana" w:hAnsi="Verdana"/>
          <w:color w:val="000000"/>
          <w:sz w:val="17"/>
          <w:szCs w:val="17"/>
        </w:rPr>
      </w:pPr>
      <w:ins w:id="157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  </w:t>
        </w:r>
      </w:ins>
    </w:p>
    <w:p w:rsidR="0067499D" w:rsidRDefault="0067499D" w:rsidP="0067499D">
      <w:pPr>
        <w:numPr>
          <w:ilvl w:val="0"/>
          <w:numId w:val="68"/>
        </w:numPr>
        <w:shd w:val="clear" w:color="auto" w:fill="FFFFFF"/>
        <w:spacing w:after="0" w:line="272" w:lineRule="atLeast"/>
        <w:ind w:left="0"/>
        <w:rPr>
          <w:ins w:id="1573" w:author="Unknown"/>
          <w:rFonts w:ascii="Verdana" w:hAnsi="Verdana"/>
          <w:color w:val="000000"/>
          <w:sz w:val="17"/>
          <w:szCs w:val="17"/>
        </w:rPr>
      </w:pPr>
      <w:ins w:id="157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75" w:author="Unknown"/>
          <w:rFonts w:ascii="Verdana" w:hAnsi="Verdana"/>
          <w:color w:val="000000"/>
          <w:sz w:val="17"/>
          <w:szCs w:val="17"/>
        </w:rPr>
      </w:pPr>
      <w:ins w:id="1576"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77" w:author="Unknown"/>
          <w:rFonts w:ascii="Verdana" w:hAnsi="Verdana"/>
          <w:color w:val="000000"/>
          <w:sz w:val="17"/>
          <w:szCs w:val="17"/>
        </w:rPr>
      </w:pPr>
      <w:ins w:id="1578" w:author="Unknown">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A{  </w:t>
        </w:r>
      </w:ins>
    </w:p>
    <w:p w:rsidR="0067499D" w:rsidRDefault="0067499D" w:rsidP="0067499D">
      <w:pPr>
        <w:numPr>
          <w:ilvl w:val="0"/>
          <w:numId w:val="68"/>
        </w:numPr>
        <w:shd w:val="clear" w:color="auto" w:fill="FFFFFF"/>
        <w:spacing w:after="0" w:line="272" w:lineRule="atLeast"/>
        <w:ind w:left="0"/>
        <w:rPr>
          <w:ins w:id="1579" w:author="Unknown"/>
          <w:rFonts w:ascii="Verdana" w:hAnsi="Verdana"/>
          <w:color w:val="000000"/>
          <w:sz w:val="17"/>
          <w:szCs w:val="17"/>
        </w:rPr>
      </w:pPr>
      <w:ins w:id="158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c(){System.out.println(</w:t>
        </w:r>
        <w:r>
          <w:rPr>
            <w:rStyle w:val="string"/>
            <w:rFonts w:ascii="Verdana" w:hAnsi="Verdana"/>
            <w:color w:val="0000FF"/>
            <w:sz w:val="17"/>
            <w:szCs w:val="17"/>
            <w:bdr w:val="none" w:sz="0" w:space="0" w:color="auto" w:frame="1"/>
          </w:rPr>
          <w:t>"I am c"</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1" w:author="Unknown"/>
          <w:rFonts w:ascii="Verdana" w:hAnsi="Verdana"/>
          <w:color w:val="000000"/>
          <w:sz w:val="17"/>
          <w:szCs w:val="17"/>
        </w:rPr>
      </w:pPr>
      <w:ins w:id="1582"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3" w:author="Unknown"/>
          <w:rFonts w:ascii="Verdana" w:hAnsi="Verdana"/>
          <w:color w:val="000000"/>
          <w:sz w:val="17"/>
          <w:szCs w:val="17"/>
        </w:rPr>
      </w:pPr>
      <w:ins w:id="158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5" w:author="Unknown"/>
          <w:rFonts w:ascii="Verdana" w:hAnsi="Verdana"/>
          <w:color w:val="000000"/>
          <w:sz w:val="17"/>
          <w:szCs w:val="17"/>
        </w:rPr>
      </w:pPr>
      <w:ins w:id="158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  </w:t>
        </w:r>
      </w:ins>
    </w:p>
    <w:p w:rsidR="0067499D" w:rsidRDefault="0067499D" w:rsidP="0067499D">
      <w:pPr>
        <w:numPr>
          <w:ilvl w:val="0"/>
          <w:numId w:val="68"/>
        </w:numPr>
        <w:shd w:val="clear" w:color="auto" w:fill="FFFFFF"/>
        <w:spacing w:after="0" w:line="272" w:lineRule="atLeast"/>
        <w:ind w:left="0"/>
        <w:rPr>
          <w:ins w:id="1587" w:author="Unknown"/>
          <w:rFonts w:ascii="Verdana" w:hAnsi="Verdana"/>
          <w:color w:val="000000"/>
          <w:sz w:val="17"/>
          <w:szCs w:val="17"/>
        </w:rPr>
      </w:pPr>
      <w:ins w:id="158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a(){System.out.println(</w:t>
        </w:r>
        <w:r>
          <w:rPr>
            <w:rStyle w:val="string"/>
            <w:rFonts w:ascii="Verdana" w:hAnsi="Verdana"/>
            <w:color w:val="0000FF"/>
            <w:sz w:val="17"/>
            <w:szCs w:val="17"/>
            <w:bdr w:val="none" w:sz="0" w:space="0" w:color="auto" w:frame="1"/>
          </w:rPr>
          <w:t>"I am a"</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89" w:author="Unknown"/>
          <w:rFonts w:ascii="Verdana" w:hAnsi="Verdana"/>
          <w:color w:val="000000"/>
          <w:sz w:val="17"/>
          <w:szCs w:val="17"/>
        </w:rPr>
      </w:pPr>
      <w:ins w:id="159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b(){System.out.println(</w:t>
        </w:r>
        <w:r>
          <w:rPr>
            <w:rStyle w:val="string"/>
            <w:rFonts w:ascii="Verdana" w:hAnsi="Verdana"/>
            <w:color w:val="0000FF"/>
            <w:sz w:val="17"/>
            <w:szCs w:val="17"/>
            <w:bdr w:val="none" w:sz="0" w:space="0" w:color="auto" w:frame="1"/>
          </w:rPr>
          <w:t>"I am b"</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1" w:author="Unknown"/>
          <w:rFonts w:ascii="Verdana" w:hAnsi="Verdana"/>
          <w:color w:val="000000"/>
          <w:sz w:val="17"/>
          <w:szCs w:val="17"/>
        </w:rPr>
      </w:pPr>
      <w:ins w:id="159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d(){System.out.println(</w:t>
        </w:r>
        <w:r>
          <w:rPr>
            <w:rStyle w:val="string"/>
            <w:rFonts w:ascii="Verdana" w:hAnsi="Verdana"/>
            <w:color w:val="0000FF"/>
            <w:sz w:val="17"/>
            <w:szCs w:val="17"/>
            <w:bdr w:val="none" w:sz="0" w:space="0" w:color="auto" w:frame="1"/>
          </w:rPr>
          <w:t>"I am d"</w:t>
        </w:r>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3" w:author="Unknown"/>
          <w:rFonts w:ascii="Verdana" w:hAnsi="Verdana"/>
          <w:color w:val="000000"/>
          <w:sz w:val="17"/>
          <w:szCs w:val="17"/>
        </w:rPr>
      </w:pPr>
      <w:ins w:id="1594"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5" w:author="Unknown"/>
          <w:rFonts w:ascii="Verdana" w:hAnsi="Verdana"/>
          <w:color w:val="000000"/>
          <w:sz w:val="17"/>
          <w:szCs w:val="17"/>
        </w:rPr>
      </w:pPr>
      <w:ins w:id="1596" w:author="Unknown">
        <w:r>
          <w:rPr>
            <w:rFonts w:ascii="Verdana" w:hAnsi="Verdana"/>
            <w:color w:val="000000"/>
            <w:sz w:val="17"/>
            <w:szCs w:val="17"/>
            <w:bdr w:val="none" w:sz="0" w:space="0" w:color="auto" w:frame="1"/>
          </w:rPr>
          <w:t>  </w:t>
        </w:r>
      </w:ins>
    </w:p>
    <w:p w:rsidR="0067499D" w:rsidRDefault="0067499D" w:rsidP="0067499D">
      <w:pPr>
        <w:numPr>
          <w:ilvl w:val="0"/>
          <w:numId w:val="68"/>
        </w:numPr>
        <w:shd w:val="clear" w:color="auto" w:fill="FFFFFF"/>
        <w:spacing w:after="0" w:line="272" w:lineRule="atLeast"/>
        <w:ind w:left="0"/>
        <w:rPr>
          <w:ins w:id="1597" w:author="Unknown"/>
          <w:rFonts w:ascii="Verdana" w:hAnsi="Verdana"/>
          <w:color w:val="000000"/>
          <w:sz w:val="17"/>
          <w:szCs w:val="17"/>
        </w:rPr>
      </w:pPr>
      <w:ins w:id="159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Test5{  </w:t>
        </w:r>
      </w:ins>
    </w:p>
    <w:p w:rsidR="0067499D" w:rsidRDefault="0067499D" w:rsidP="0067499D">
      <w:pPr>
        <w:numPr>
          <w:ilvl w:val="0"/>
          <w:numId w:val="68"/>
        </w:numPr>
        <w:shd w:val="clear" w:color="auto" w:fill="FFFFFF"/>
        <w:spacing w:after="0" w:line="272" w:lineRule="atLeast"/>
        <w:ind w:left="0"/>
        <w:rPr>
          <w:ins w:id="1599" w:author="Unknown"/>
          <w:rFonts w:ascii="Verdana" w:hAnsi="Verdana"/>
          <w:color w:val="000000"/>
          <w:sz w:val="17"/>
          <w:szCs w:val="17"/>
        </w:rPr>
      </w:pPr>
      <w:ins w:id="160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7499D" w:rsidRDefault="0067499D" w:rsidP="0067499D">
      <w:pPr>
        <w:numPr>
          <w:ilvl w:val="0"/>
          <w:numId w:val="68"/>
        </w:numPr>
        <w:shd w:val="clear" w:color="auto" w:fill="FFFFFF"/>
        <w:spacing w:after="0" w:line="272" w:lineRule="atLeast"/>
        <w:ind w:left="0"/>
        <w:rPr>
          <w:ins w:id="1601" w:author="Unknown"/>
          <w:rFonts w:ascii="Verdana" w:hAnsi="Verdana"/>
          <w:color w:val="000000"/>
          <w:sz w:val="17"/>
          <w:szCs w:val="17"/>
        </w:rPr>
      </w:pPr>
      <w:ins w:id="1602" w:author="Unknown">
        <w:r>
          <w:rPr>
            <w:rFonts w:ascii="Verdana" w:hAnsi="Verdana"/>
            <w:color w:val="000000"/>
            <w:sz w:val="17"/>
            <w:szCs w:val="17"/>
            <w:bdr w:val="none" w:sz="0" w:space="0" w:color="auto" w:frame="1"/>
          </w:rPr>
          <w:t>A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67499D" w:rsidRDefault="0067499D" w:rsidP="0067499D">
      <w:pPr>
        <w:numPr>
          <w:ilvl w:val="0"/>
          <w:numId w:val="68"/>
        </w:numPr>
        <w:shd w:val="clear" w:color="auto" w:fill="FFFFFF"/>
        <w:spacing w:after="0" w:line="272" w:lineRule="atLeast"/>
        <w:ind w:left="0"/>
        <w:rPr>
          <w:ins w:id="1603" w:author="Unknown"/>
          <w:rFonts w:ascii="Verdana" w:hAnsi="Verdana"/>
          <w:color w:val="000000"/>
          <w:sz w:val="17"/>
          <w:szCs w:val="17"/>
        </w:rPr>
      </w:pPr>
      <w:ins w:id="1604" w:author="Unknown">
        <w:r>
          <w:rPr>
            <w:rFonts w:ascii="Verdana" w:hAnsi="Verdana"/>
            <w:color w:val="000000"/>
            <w:sz w:val="17"/>
            <w:szCs w:val="17"/>
            <w:bdr w:val="none" w:sz="0" w:space="0" w:color="auto" w:frame="1"/>
          </w:rPr>
          <w:t>a.a();  </w:t>
        </w:r>
      </w:ins>
    </w:p>
    <w:p w:rsidR="0067499D" w:rsidRDefault="0067499D" w:rsidP="0067499D">
      <w:pPr>
        <w:numPr>
          <w:ilvl w:val="0"/>
          <w:numId w:val="68"/>
        </w:numPr>
        <w:shd w:val="clear" w:color="auto" w:fill="FFFFFF"/>
        <w:spacing w:after="0" w:line="272" w:lineRule="atLeast"/>
        <w:ind w:left="0"/>
        <w:rPr>
          <w:ins w:id="1605" w:author="Unknown"/>
          <w:rFonts w:ascii="Verdana" w:hAnsi="Verdana"/>
          <w:color w:val="000000"/>
          <w:sz w:val="17"/>
          <w:szCs w:val="17"/>
        </w:rPr>
      </w:pPr>
      <w:ins w:id="1606" w:author="Unknown">
        <w:r>
          <w:rPr>
            <w:rFonts w:ascii="Verdana" w:hAnsi="Verdana"/>
            <w:color w:val="000000"/>
            <w:sz w:val="17"/>
            <w:szCs w:val="17"/>
            <w:bdr w:val="none" w:sz="0" w:space="0" w:color="auto" w:frame="1"/>
          </w:rPr>
          <w:t>a.b();  </w:t>
        </w:r>
      </w:ins>
    </w:p>
    <w:p w:rsidR="0067499D" w:rsidRDefault="0067499D" w:rsidP="0067499D">
      <w:pPr>
        <w:numPr>
          <w:ilvl w:val="0"/>
          <w:numId w:val="68"/>
        </w:numPr>
        <w:shd w:val="clear" w:color="auto" w:fill="FFFFFF"/>
        <w:spacing w:after="0" w:line="272" w:lineRule="atLeast"/>
        <w:ind w:left="0"/>
        <w:rPr>
          <w:ins w:id="1607" w:author="Unknown"/>
          <w:rFonts w:ascii="Verdana" w:hAnsi="Verdana"/>
          <w:color w:val="000000"/>
          <w:sz w:val="17"/>
          <w:szCs w:val="17"/>
        </w:rPr>
      </w:pPr>
      <w:ins w:id="1608" w:author="Unknown">
        <w:r>
          <w:rPr>
            <w:rFonts w:ascii="Verdana" w:hAnsi="Verdana"/>
            <w:color w:val="000000"/>
            <w:sz w:val="17"/>
            <w:szCs w:val="17"/>
            <w:bdr w:val="none" w:sz="0" w:space="0" w:color="auto" w:frame="1"/>
          </w:rPr>
          <w:t>a.c();  </w:t>
        </w:r>
      </w:ins>
    </w:p>
    <w:p w:rsidR="0067499D" w:rsidRDefault="0067499D" w:rsidP="0067499D">
      <w:pPr>
        <w:numPr>
          <w:ilvl w:val="0"/>
          <w:numId w:val="68"/>
        </w:numPr>
        <w:shd w:val="clear" w:color="auto" w:fill="FFFFFF"/>
        <w:spacing w:after="0" w:line="272" w:lineRule="atLeast"/>
        <w:ind w:left="0"/>
        <w:rPr>
          <w:ins w:id="1609" w:author="Unknown"/>
          <w:rFonts w:ascii="Verdana" w:hAnsi="Verdana"/>
          <w:color w:val="000000"/>
          <w:sz w:val="17"/>
          <w:szCs w:val="17"/>
        </w:rPr>
      </w:pPr>
      <w:ins w:id="1610" w:author="Unknown">
        <w:r>
          <w:rPr>
            <w:rFonts w:ascii="Verdana" w:hAnsi="Verdana"/>
            <w:color w:val="000000"/>
            <w:sz w:val="17"/>
            <w:szCs w:val="17"/>
            <w:bdr w:val="none" w:sz="0" w:space="0" w:color="auto" w:frame="1"/>
          </w:rPr>
          <w:t>a.d();  </w:t>
        </w:r>
      </w:ins>
    </w:p>
    <w:p w:rsidR="0067499D" w:rsidRDefault="0067499D" w:rsidP="0067499D">
      <w:pPr>
        <w:numPr>
          <w:ilvl w:val="0"/>
          <w:numId w:val="68"/>
        </w:numPr>
        <w:shd w:val="clear" w:color="auto" w:fill="FFFFFF"/>
        <w:spacing w:after="0" w:line="272" w:lineRule="atLeast"/>
        <w:ind w:left="0"/>
        <w:rPr>
          <w:ins w:id="1611" w:author="Unknown"/>
          <w:rFonts w:ascii="Verdana" w:hAnsi="Verdana"/>
          <w:color w:val="000000"/>
          <w:sz w:val="17"/>
          <w:szCs w:val="17"/>
        </w:rPr>
      </w:pPr>
      <w:ins w:id="1612" w:author="Unknown">
        <w:r>
          <w:rPr>
            <w:rFonts w:ascii="Verdana" w:hAnsi="Verdana"/>
            <w:color w:val="000000"/>
            <w:sz w:val="17"/>
            <w:szCs w:val="17"/>
            <w:bdr w:val="none" w:sz="0" w:space="0" w:color="auto" w:frame="1"/>
          </w:rPr>
          <w:t>}}  </w:t>
        </w:r>
      </w:ins>
    </w:p>
    <w:p w:rsidR="00D57958" w:rsidRDefault="00D57958"/>
    <w:p w:rsidR="0067499D" w:rsidRDefault="0067499D"/>
    <w:p w:rsidR="00F81FFE" w:rsidRDefault="00F81FFE" w:rsidP="00F81FFE">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 in Java</w:t>
      </w:r>
    </w:p>
    <w:p w:rsidR="00F81FFE" w:rsidRDefault="00584E14" w:rsidP="00F81FFE">
      <w:pPr>
        <w:numPr>
          <w:ilvl w:val="0"/>
          <w:numId w:val="69"/>
        </w:numPr>
        <w:shd w:val="clear" w:color="auto" w:fill="FFFFFF"/>
        <w:spacing w:before="52" w:after="100" w:afterAutospacing="1" w:line="272" w:lineRule="atLeast"/>
        <w:rPr>
          <w:rFonts w:ascii="Verdana" w:hAnsi="Verdana" w:cs="Times New Roman"/>
          <w:color w:val="000000"/>
          <w:sz w:val="17"/>
          <w:szCs w:val="17"/>
        </w:rPr>
      </w:pPr>
      <w:hyperlink r:id="rId23" w:history="1">
        <w:r w:rsidR="00F81FFE">
          <w:rPr>
            <w:rStyle w:val="Hyperlink"/>
            <w:color w:val="008000"/>
            <w:sz w:val="20"/>
            <w:szCs w:val="20"/>
          </w:rPr>
          <w:t>Interface</w:t>
        </w:r>
      </w:hyperlink>
    </w:p>
    <w:p w:rsidR="00F81FFE" w:rsidRDefault="00584E14"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4" w:anchor="interfaceex" w:history="1">
        <w:r w:rsidR="00F81FFE">
          <w:rPr>
            <w:rStyle w:val="Hyperlink"/>
            <w:color w:val="008000"/>
            <w:sz w:val="20"/>
            <w:szCs w:val="20"/>
          </w:rPr>
          <w:t>Example of Interface</w:t>
        </w:r>
      </w:hyperlink>
    </w:p>
    <w:p w:rsidR="00F81FFE" w:rsidRDefault="00584E14"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5" w:anchor="interfacemultiple" w:history="1">
        <w:r w:rsidR="00F81FFE">
          <w:rPr>
            <w:rStyle w:val="Hyperlink"/>
            <w:color w:val="008000"/>
            <w:sz w:val="20"/>
            <w:szCs w:val="20"/>
          </w:rPr>
          <w:t>Multiple inheritance by Interface</w:t>
        </w:r>
      </w:hyperlink>
    </w:p>
    <w:p w:rsidR="00F81FFE" w:rsidRDefault="00584E14"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6" w:anchor="interfacewhynot" w:history="1">
        <w:r w:rsidR="00F81FFE">
          <w:rPr>
            <w:rStyle w:val="Hyperlink"/>
            <w:color w:val="008000"/>
            <w:sz w:val="20"/>
            <w:szCs w:val="20"/>
          </w:rPr>
          <w:t>Why multiple inheritance is supported in Interface while it is not supported in case of class.</w:t>
        </w:r>
      </w:hyperlink>
    </w:p>
    <w:p w:rsidR="00F81FFE" w:rsidRDefault="00584E14"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7" w:anchor="interfacemarker" w:history="1">
        <w:r w:rsidR="00F81FFE">
          <w:rPr>
            <w:rStyle w:val="Hyperlink"/>
            <w:color w:val="008000"/>
            <w:sz w:val="20"/>
            <w:szCs w:val="20"/>
          </w:rPr>
          <w:t>Marker Interface</w:t>
        </w:r>
      </w:hyperlink>
    </w:p>
    <w:p w:rsidR="00F81FFE" w:rsidRDefault="00584E14" w:rsidP="00F81FFE">
      <w:pPr>
        <w:numPr>
          <w:ilvl w:val="0"/>
          <w:numId w:val="69"/>
        </w:numPr>
        <w:shd w:val="clear" w:color="auto" w:fill="FFFFFF"/>
        <w:spacing w:before="52" w:after="100" w:afterAutospacing="1" w:line="272" w:lineRule="atLeast"/>
        <w:rPr>
          <w:rFonts w:ascii="Verdana" w:hAnsi="Verdana"/>
          <w:color w:val="000000"/>
          <w:sz w:val="17"/>
          <w:szCs w:val="17"/>
        </w:rPr>
      </w:pPr>
      <w:hyperlink r:id="rId28" w:history="1">
        <w:r w:rsidR="00F81FFE">
          <w:rPr>
            <w:rStyle w:val="Hyperlink"/>
            <w:color w:val="008000"/>
            <w:sz w:val="20"/>
            <w:szCs w:val="20"/>
          </w:rPr>
          <w:t>Nested Interface</w:t>
        </w:r>
      </w:hyperlink>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 in java</w:t>
      </w:r>
      <w:r>
        <w:rPr>
          <w:rFonts w:ascii="Verdana" w:hAnsi="Verdana"/>
          <w:color w:val="000000"/>
          <w:sz w:val="17"/>
          <w:szCs w:val="17"/>
        </w:rPr>
        <w:t> is a blueprint of a class. It has static constants and abstract methods.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The interface in Java is </w:t>
      </w:r>
      <w:r>
        <w:rPr>
          <w:rStyle w:val="Emphasis"/>
          <w:rFonts w:ascii="Verdana" w:hAnsi="Verdana"/>
          <w:color w:val="000000"/>
          <w:sz w:val="17"/>
          <w:szCs w:val="17"/>
        </w:rPr>
        <w:t>a mechanism to achieve abstraction</w:t>
      </w:r>
      <w:r>
        <w:rPr>
          <w:rFonts w:ascii="Verdana" w:hAnsi="Verdana"/>
          <w:color w:val="000000"/>
          <w:sz w:val="17"/>
          <w:szCs w:val="17"/>
        </w:rPr>
        <w:t>. There can be only abstract methods in the Java interface, not method body. It is used to achieve abstraction and multiple inheritance in Java.</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In other words, you can say that interfaces can have abstract methods and variables. It cannot have a method body.</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lastRenderedPageBreak/>
        <w:t>Java Interface also </w:t>
      </w:r>
      <w:r>
        <w:rPr>
          <w:rStyle w:val="Strong"/>
          <w:rFonts w:ascii="Verdana" w:hAnsi="Verdana"/>
          <w:color w:val="000000"/>
          <w:sz w:val="17"/>
          <w:szCs w:val="17"/>
        </w:rPr>
        <w:t>represents the IS-A relationship</w:t>
      </w:r>
      <w:r>
        <w:rPr>
          <w:rFonts w:ascii="Verdana" w:hAnsi="Verdana"/>
          <w:color w:val="000000"/>
          <w:sz w:val="17"/>
          <w:szCs w:val="17"/>
        </w:rPr>
        <w:t>.</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It cannot be instantiated just like the abstract class.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8, we can have </w:t>
      </w:r>
      <w:r>
        <w:rPr>
          <w:rStyle w:val="Strong"/>
          <w:rFonts w:ascii="Verdana" w:hAnsi="Verdana"/>
          <w:color w:val="000000"/>
          <w:sz w:val="17"/>
          <w:szCs w:val="17"/>
        </w:rPr>
        <w:t>default and static methods</w:t>
      </w:r>
      <w:r>
        <w:rPr>
          <w:rFonts w:ascii="Verdana" w:hAnsi="Verdana"/>
          <w:color w:val="000000"/>
          <w:sz w:val="17"/>
          <w:szCs w:val="17"/>
        </w:rPr>
        <w:t> in an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9, we can have </w:t>
      </w:r>
      <w:r>
        <w:rPr>
          <w:rStyle w:val="Strong"/>
          <w:rFonts w:ascii="Verdana" w:hAnsi="Verdana"/>
          <w:color w:val="000000"/>
          <w:sz w:val="17"/>
          <w:szCs w:val="17"/>
        </w:rPr>
        <w:t>private methods</w:t>
      </w:r>
      <w:r>
        <w:rPr>
          <w:rFonts w:ascii="Verdana" w:hAnsi="Verdana"/>
          <w:color w:val="000000"/>
          <w:sz w:val="17"/>
          <w:szCs w:val="17"/>
        </w:rPr>
        <w:t> in an interface.</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Java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There are mainly three reasons to use interface. They are given below.</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is used to achieve abstraction.</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By interface, we can support the functionality of multiple inheritance.</w:t>
      </w:r>
    </w:p>
    <w:p w:rsidR="00F81FFE" w:rsidRDefault="00F81FFE" w:rsidP="00F81FFE">
      <w:pPr>
        <w:numPr>
          <w:ilvl w:val="0"/>
          <w:numId w:val="7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can be used to achieve loose coupling.</w:t>
      </w:r>
    </w:p>
    <w:p w:rsidR="00F81FFE" w:rsidRDefault="00584E14" w:rsidP="00F81FFE">
      <w:pPr>
        <w:spacing w:after="0" w:line="240" w:lineRule="auto"/>
        <w:rPr>
          <w:rFonts w:ascii="Times New Roman" w:hAnsi="Times New Roman"/>
          <w:sz w:val="24"/>
          <w:szCs w:val="24"/>
        </w:rPr>
      </w:pPr>
      <w:r>
        <w:pict>
          <v:shape id="_x0000_i1062" type="#_x0000_t75" alt="Why use Java Interface" style="width:24pt;height:24pt"/>
        </w:pic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How to declare an interface?</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F81FFE" w:rsidRDefault="00F81FFE" w:rsidP="00F81FFE">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Syntax:</w:t>
      </w:r>
    </w:p>
    <w:p w:rsidR="00F81FFE" w:rsidRDefault="00F81FFE" w:rsidP="00F81FFE">
      <w:pPr>
        <w:numPr>
          <w:ilvl w:val="0"/>
          <w:numId w:val="7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&lt;interface_name&gt;{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declare constant fields</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declare methods that abstract </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by default.</w:t>
      </w:r>
      <w:r>
        <w:rPr>
          <w:rFonts w:ascii="Verdana" w:hAnsi="Verdana"/>
          <w:color w:val="000000"/>
          <w:sz w:val="17"/>
          <w:szCs w:val="17"/>
          <w:bdr w:val="none" w:sz="0" w:space="0" w:color="auto" w:frame="1"/>
        </w:rPr>
        <w:t>  </w:t>
      </w:r>
    </w:p>
    <w:p w:rsidR="00F81FFE" w:rsidRDefault="00F81FFE" w:rsidP="00F81FFE">
      <w:pPr>
        <w:numPr>
          <w:ilvl w:val="0"/>
          <w:numId w:val="7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8 Interface Improvement</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Since Java 8, interface can have default and static methods which is discussed later.</w:t>
      </w:r>
    </w:p>
    <w:p w:rsidR="00F81FFE" w:rsidRDefault="00F81FFE" w:rsidP="00F81FFE">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Internal addition by the compiler</w:t>
      </w:r>
    </w:p>
    <w:p w:rsidR="00F81FFE" w:rsidRDefault="00F81FFE" w:rsidP="00F81FFE">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The Java compiler adds public and abstract keywords before the interface method. Moreover, it adds public, static and final keywords before data members.</w:t>
      </w:r>
    </w:p>
    <w:p w:rsidR="00F81FFE" w:rsidRDefault="00F81FFE" w:rsidP="00F81FFE">
      <w:pPr>
        <w:pStyle w:val="NormalWeb"/>
        <w:shd w:val="clear" w:color="auto" w:fill="FFFFFF"/>
        <w:rPr>
          <w:rFonts w:ascii="Verdana" w:hAnsi="Verdana"/>
          <w:color w:val="000000"/>
          <w:sz w:val="17"/>
          <w:szCs w:val="17"/>
        </w:rPr>
      </w:pPr>
      <w:r>
        <w:rPr>
          <w:rFonts w:ascii="Verdana" w:hAnsi="Verdana"/>
          <w:color w:val="000000"/>
          <w:sz w:val="17"/>
          <w:szCs w:val="17"/>
        </w:rPr>
        <w:t>In other words, Interface fields are public, static and final by default, and the methods are public and abstract.</w:t>
      </w:r>
    </w:p>
    <w:p w:rsidR="00F81FFE" w:rsidRDefault="00584E14" w:rsidP="00F81FFE">
      <w:pPr>
        <w:rPr>
          <w:rFonts w:ascii="Times New Roman" w:hAnsi="Times New Roman"/>
          <w:sz w:val="24"/>
          <w:szCs w:val="24"/>
        </w:rPr>
      </w:pPr>
      <w:r>
        <w:pict>
          <v:shape id="_x0000_i1063" type="#_x0000_t75" alt="interface in java" style="width:24pt;height:24pt"/>
        </w:pict>
      </w:r>
    </w:p>
    <w:p w:rsidR="00F81FFE" w:rsidRDefault="00584E14" w:rsidP="00F81FFE">
      <w:r>
        <w:lastRenderedPageBreak/>
        <w:pict>
          <v:rect id="_x0000_i1064" style="width:0;height:.65pt" o:hralign="center" o:hrstd="t" o:hrnoshade="t" o:hr="t" fillcolor="#d4d4d4" stroked="f"/>
        </w:pict>
      </w:r>
    </w:p>
    <w:p w:rsidR="00F81FFE" w:rsidRDefault="00F81FFE" w:rsidP="00F81FFE">
      <w:pPr>
        <w:pStyle w:val="Heading4"/>
        <w:shd w:val="clear" w:color="auto" w:fill="FFFFFF"/>
        <w:rPr>
          <w:ins w:id="1613" w:author="Unknown"/>
          <w:rFonts w:ascii="Helvetica" w:hAnsi="Helvetica" w:cs="Helvetica"/>
          <w:b w:val="0"/>
          <w:bCs w:val="0"/>
          <w:color w:val="610B38"/>
          <w:sz w:val="32"/>
          <w:szCs w:val="32"/>
        </w:rPr>
      </w:pPr>
      <w:ins w:id="1614" w:author="Unknown">
        <w:r>
          <w:rPr>
            <w:rFonts w:ascii="Helvetica" w:hAnsi="Helvetica" w:cs="Helvetica"/>
            <w:b w:val="0"/>
            <w:bCs w:val="0"/>
            <w:color w:val="610B38"/>
            <w:sz w:val="32"/>
            <w:szCs w:val="32"/>
          </w:rPr>
          <w:t>The relationship between classes and interfaces</w:t>
        </w:r>
      </w:ins>
    </w:p>
    <w:p w:rsidR="00F81FFE" w:rsidRDefault="00F81FFE" w:rsidP="00F81FFE">
      <w:pPr>
        <w:pStyle w:val="NormalWeb"/>
        <w:shd w:val="clear" w:color="auto" w:fill="FFFFFF"/>
        <w:rPr>
          <w:ins w:id="1615" w:author="Unknown"/>
          <w:rFonts w:ascii="Verdana" w:hAnsi="Verdana"/>
          <w:color w:val="000000"/>
          <w:sz w:val="17"/>
          <w:szCs w:val="17"/>
        </w:rPr>
      </w:pPr>
      <w:ins w:id="1616" w:author="Unknown">
        <w:r>
          <w:rPr>
            <w:rFonts w:ascii="Verdana" w:hAnsi="Verdana"/>
            <w:color w:val="000000"/>
            <w:sz w:val="17"/>
            <w:szCs w:val="17"/>
          </w:rPr>
          <w:t>As shown in the figure given below, a class extends another class, an interface extends another interface, but a </w:t>
        </w:r>
        <w:r>
          <w:rPr>
            <w:rStyle w:val="Strong"/>
            <w:rFonts w:ascii="Verdana" w:hAnsi="Verdana"/>
            <w:color w:val="000000"/>
            <w:sz w:val="17"/>
            <w:szCs w:val="17"/>
          </w:rPr>
          <w:t>class implements an interface</w:t>
        </w:r>
        <w:r>
          <w:rPr>
            <w:rFonts w:ascii="Verdana" w:hAnsi="Verdana"/>
            <w:color w:val="000000"/>
            <w:sz w:val="17"/>
            <w:szCs w:val="17"/>
          </w:rPr>
          <w:t>.</w:t>
        </w:r>
      </w:ins>
    </w:p>
    <w:p w:rsidR="00F81FFE" w:rsidRDefault="00584E14" w:rsidP="00F81FFE">
      <w:pPr>
        <w:rPr>
          <w:ins w:id="1617" w:author="Unknown"/>
          <w:rFonts w:ascii="Times New Roman" w:hAnsi="Times New Roman"/>
          <w:sz w:val="24"/>
          <w:szCs w:val="24"/>
        </w:rPr>
      </w:pPr>
      <w:ins w:id="1618" w:author="Unknown">
        <w:r>
          <w:fldChar w:fldCharType="begin"/>
        </w:r>
        <w:r w:rsidR="00F81FFE">
          <w:instrText xml:space="preserve"> INCLUDEPICTURE "https://static.javatpoint.com/images/core/interfacerelation.jpg" \* MERGEFORMATINET </w:instrText>
        </w:r>
      </w:ins>
      <w:r>
        <w:fldChar w:fldCharType="separate"/>
      </w:r>
      <w:r>
        <w:pict>
          <v:shape id="_x0000_i1065" type="#_x0000_t75" alt="The relationship between class and interface" style="width:24pt;height:24pt"/>
        </w:pict>
      </w:r>
      <w:ins w:id="1619" w:author="Unknown">
        <w:r>
          <w:fldChar w:fldCharType="end"/>
        </w:r>
      </w:ins>
    </w:p>
    <w:p w:rsidR="00F81FFE" w:rsidRDefault="00584E14" w:rsidP="00F81FFE">
      <w:pPr>
        <w:rPr>
          <w:ins w:id="1620" w:author="Unknown"/>
        </w:rPr>
      </w:pPr>
      <w:ins w:id="1621" w:author="Unknown">
        <w:r>
          <w:pict>
            <v:rect id="_x0000_i1066" style="width:0;height:.65pt" o:hralign="center" o:hrstd="t" o:hrnoshade="t" o:hr="t" fillcolor="#d4d4d4" stroked="f"/>
          </w:pict>
        </w:r>
      </w:ins>
    </w:p>
    <w:p w:rsidR="00F81FFE" w:rsidRDefault="00F81FFE" w:rsidP="00F81FFE">
      <w:pPr>
        <w:pStyle w:val="Heading2"/>
        <w:shd w:val="clear" w:color="auto" w:fill="FFFFFF"/>
        <w:rPr>
          <w:ins w:id="1622" w:author="Unknown"/>
          <w:rFonts w:ascii="Tahoma" w:hAnsi="Tahoma" w:cs="Tahoma"/>
          <w:b w:val="0"/>
          <w:bCs w:val="0"/>
          <w:color w:val="610B4B"/>
          <w:sz w:val="29"/>
          <w:szCs w:val="29"/>
        </w:rPr>
      </w:pPr>
      <w:ins w:id="1623" w:author="Unknown">
        <w:r>
          <w:rPr>
            <w:rFonts w:ascii="Tahoma" w:hAnsi="Tahoma" w:cs="Tahoma"/>
            <w:b w:val="0"/>
            <w:bCs w:val="0"/>
            <w:color w:val="610B4B"/>
            <w:sz w:val="29"/>
            <w:szCs w:val="29"/>
          </w:rPr>
          <w:t>Java Interface Example</w:t>
        </w:r>
      </w:ins>
    </w:p>
    <w:p w:rsidR="00F81FFE" w:rsidRDefault="00F81FFE" w:rsidP="00F81FFE">
      <w:pPr>
        <w:pStyle w:val="NormalWeb"/>
        <w:shd w:val="clear" w:color="auto" w:fill="FFFFFF"/>
        <w:rPr>
          <w:ins w:id="1624" w:author="Unknown"/>
          <w:rFonts w:ascii="Verdana" w:hAnsi="Verdana"/>
          <w:color w:val="000000"/>
          <w:sz w:val="17"/>
          <w:szCs w:val="17"/>
        </w:rPr>
      </w:pPr>
      <w:ins w:id="1625" w:author="Unknown">
        <w:r>
          <w:rPr>
            <w:rFonts w:ascii="Verdana" w:hAnsi="Verdana"/>
            <w:color w:val="000000"/>
            <w:sz w:val="17"/>
            <w:szCs w:val="17"/>
          </w:rPr>
          <w:t>In this example, the Printable interface has only one method, and its implementation is provided in the A6 class.</w:t>
        </w:r>
      </w:ins>
    </w:p>
    <w:p w:rsidR="00F81FFE" w:rsidRDefault="00F81FFE" w:rsidP="00F81FFE">
      <w:pPr>
        <w:numPr>
          <w:ilvl w:val="0"/>
          <w:numId w:val="72"/>
        </w:numPr>
        <w:shd w:val="clear" w:color="auto" w:fill="FFFFFF"/>
        <w:spacing w:after="0" w:line="272" w:lineRule="atLeast"/>
        <w:ind w:left="0"/>
        <w:rPr>
          <w:ins w:id="1626" w:author="Unknown"/>
          <w:rFonts w:ascii="Verdana" w:hAnsi="Verdana"/>
          <w:color w:val="000000"/>
          <w:sz w:val="17"/>
          <w:szCs w:val="17"/>
        </w:rPr>
      </w:pPr>
      <w:ins w:id="1627"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2"/>
        </w:numPr>
        <w:shd w:val="clear" w:color="auto" w:fill="FFFFFF"/>
        <w:spacing w:after="0" w:line="272" w:lineRule="atLeast"/>
        <w:ind w:left="0"/>
        <w:rPr>
          <w:ins w:id="1628" w:author="Unknown"/>
          <w:rFonts w:ascii="Verdana" w:hAnsi="Verdana"/>
          <w:color w:val="000000"/>
          <w:sz w:val="17"/>
          <w:szCs w:val="17"/>
        </w:rPr>
      </w:pPr>
      <w:ins w:id="1629"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2"/>
        </w:numPr>
        <w:shd w:val="clear" w:color="auto" w:fill="FFFFFF"/>
        <w:spacing w:after="0" w:line="272" w:lineRule="atLeast"/>
        <w:ind w:left="0"/>
        <w:rPr>
          <w:ins w:id="1630" w:author="Unknown"/>
          <w:rFonts w:ascii="Verdana" w:hAnsi="Verdana"/>
          <w:color w:val="000000"/>
          <w:sz w:val="17"/>
          <w:szCs w:val="17"/>
        </w:rPr>
      </w:pPr>
      <w:ins w:id="1631" w:author="Unknown">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2" w:author="Unknown"/>
          <w:rFonts w:ascii="Verdana" w:hAnsi="Verdana"/>
          <w:color w:val="000000"/>
          <w:sz w:val="17"/>
          <w:szCs w:val="17"/>
        </w:rPr>
      </w:pPr>
      <w:ins w:id="163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A6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  </w:t>
        </w:r>
      </w:ins>
    </w:p>
    <w:p w:rsidR="00F81FFE" w:rsidRDefault="00F81FFE" w:rsidP="00F81FFE">
      <w:pPr>
        <w:numPr>
          <w:ilvl w:val="0"/>
          <w:numId w:val="72"/>
        </w:numPr>
        <w:shd w:val="clear" w:color="auto" w:fill="FFFFFF"/>
        <w:spacing w:after="0" w:line="272" w:lineRule="atLeast"/>
        <w:ind w:left="0"/>
        <w:rPr>
          <w:ins w:id="1634" w:author="Unknown"/>
          <w:rFonts w:ascii="Verdana" w:hAnsi="Verdana"/>
          <w:color w:val="000000"/>
          <w:sz w:val="17"/>
          <w:szCs w:val="17"/>
        </w:rPr>
      </w:pPr>
      <w:ins w:id="163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6" w:author="Unknown"/>
          <w:rFonts w:ascii="Verdana" w:hAnsi="Verdana"/>
          <w:color w:val="000000"/>
          <w:sz w:val="17"/>
          <w:szCs w:val="17"/>
        </w:rPr>
      </w:pPr>
      <w:ins w:id="1637" w:author="Unknown">
        <w:r>
          <w:rPr>
            <w:rFonts w:ascii="Verdana" w:hAnsi="Verdana"/>
            <w:color w:val="000000"/>
            <w:sz w:val="17"/>
            <w:szCs w:val="17"/>
            <w:bdr w:val="none" w:sz="0" w:space="0" w:color="auto" w:frame="1"/>
          </w:rPr>
          <w:t>  </w:t>
        </w:r>
      </w:ins>
    </w:p>
    <w:p w:rsidR="00F81FFE" w:rsidRDefault="00F81FFE" w:rsidP="00F81FFE">
      <w:pPr>
        <w:numPr>
          <w:ilvl w:val="0"/>
          <w:numId w:val="72"/>
        </w:numPr>
        <w:shd w:val="clear" w:color="auto" w:fill="FFFFFF"/>
        <w:spacing w:after="0" w:line="272" w:lineRule="atLeast"/>
        <w:ind w:left="0"/>
        <w:rPr>
          <w:ins w:id="1638" w:author="Unknown"/>
          <w:rFonts w:ascii="Verdana" w:hAnsi="Verdana"/>
          <w:color w:val="000000"/>
          <w:sz w:val="17"/>
          <w:szCs w:val="17"/>
        </w:rPr>
      </w:pPr>
      <w:ins w:id="163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2"/>
        </w:numPr>
        <w:shd w:val="clear" w:color="auto" w:fill="FFFFFF"/>
        <w:spacing w:after="0" w:line="272" w:lineRule="atLeast"/>
        <w:ind w:left="0"/>
        <w:rPr>
          <w:ins w:id="1640" w:author="Unknown"/>
          <w:rFonts w:ascii="Verdana" w:hAnsi="Verdana"/>
          <w:color w:val="000000"/>
          <w:sz w:val="17"/>
          <w:szCs w:val="17"/>
        </w:rPr>
      </w:pPr>
      <w:ins w:id="1641" w:author="Unknown">
        <w:r>
          <w:rPr>
            <w:rFonts w:ascii="Verdana" w:hAnsi="Verdana"/>
            <w:color w:val="000000"/>
            <w:sz w:val="17"/>
            <w:szCs w:val="17"/>
            <w:bdr w:val="none" w:sz="0" w:space="0" w:color="auto" w:frame="1"/>
          </w:rPr>
          <w:t>A6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A6();  </w:t>
        </w:r>
      </w:ins>
    </w:p>
    <w:p w:rsidR="00F81FFE" w:rsidRDefault="00F81FFE" w:rsidP="00F81FFE">
      <w:pPr>
        <w:numPr>
          <w:ilvl w:val="0"/>
          <w:numId w:val="72"/>
        </w:numPr>
        <w:shd w:val="clear" w:color="auto" w:fill="FFFFFF"/>
        <w:spacing w:after="0" w:line="272" w:lineRule="atLeast"/>
        <w:ind w:left="0"/>
        <w:rPr>
          <w:ins w:id="1642" w:author="Unknown"/>
          <w:rFonts w:ascii="Verdana" w:hAnsi="Verdana"/>
          <w:color w:val="000000"/>
          <w:sz w:val="17"/>
          <w:szCs w:val="17"/>
        </w:rPr>
      </w:pPr>
      <w:ins w:id="1643" w:author="Unknown">
        <w:r>
          <w:rPr>
            <w:rFonts w:ascii="Verdana" w:hAnsi="Verdana"/>
            <w:color w:val="000000"/>
            <w:sz w:val="17"/>
            <w:szCs w:val="17"/>
            <w:bdr w:val="none" w:sz="0" w:space="0" w:color="auto" w:frame="1"/>
          </w:rPr>
          <w:t>obj.print();  </w:t>
        </w:r>
      </w:ins>
    </w:p>
    <w:p w:rsidR="00F81FFE" w:rsidRDefault="00F81FFE" w:rsidP="00F81FFE">
      <w:pPr>
        <w:numPr>
          <w:ilvl w:val="0"/>
          <w:numId w:val="72"/>
        </w:numPr>
        <w:shd w:val="clear" w:color="auto" w:fill="FFFFFF"/>
        <w:spacing w:after="0" w:line="272" w:lineRule="atLeast"/>
        <w:ind w:left="0"/>
        <w:rPr>
          <w:ins w:id="1644" w:author="Unknown"/>
          <w:rFonts w:ascii="Verdana" w:hAnsi="Verdana"/>
          <w:color w:val="000000"/>
          <w:sz w:val="17"/>
          <w:szCs w:val="17"/>
        </w:rPr>
      </w:pPr>
      <w:ins w:id="1645" w:author="Unknown">
        <w:r>
          <w:rPr>
            <w:rFonts w:ascii="Verdana" w:hAnsi="Verdana"/>
            <w:color w:val="000000"/>
            <w:sz w:val="17"/>
            <w:szCs w:val="17"/>
            <w:bdr w:val="none" w:sz="0" w:space="0" w:color="auto" w:frame="1"/>
          </w:rPr>
          <w:t> }  </w:t>
        </w:r>
      </w:ins>
    </w:p>
    <w:p w:rsidR="00F81FFE" w:rsidRDefault="00F81FFE" w:rsidP="00F81FFE">
      <w:pPr>
        <w:numPr>
          <w:ilvl w:val="0"/>
          <w:numId w:val="72"/>
        </w:numPr>
        <w:shd w:val="clear" w:color="auto" w:fill="FFFFFF"/>
        <w:spacing w:after="0" w:line="272" w:lineRule="atLeast"/>
        <w:ind w:left="0"/>
        <w:rPr>
          <w:ins w:id="1646" w:author="Unknown"/>
          <w:rFonts w:ascii="Verdana" w:hAnsi="Verdana"/>
          <w:color w:val="000000"/>
          <w:sz w:val="17"/>
          <w:szCs w:val="17"/>
        </w:rPr>
      </w:pPr>
      <w:ins w:id="1647" w:author="Unknown">
        <w:r>
          <w:rPr>
            <w:rFonts w:ascii="Verdana" w:hAnsi="Verdana"/>
            <w:color w:val="000000"/>
            <w:sz w:val="17"/>
            <w:szCs w:val="17"/>
            <w:bdr w:val="none" w:sz="0" w:space="0" w:color="auto" w:frame="1"/>
          </w:rPr>
          <w:t>}  </w:t>
        </w:r>
      </w:ins>
    </w:p>
    <w:p w:rsidR="00F81FFE" w:rsidRDefault="00584E14" w:rsidP="00F81FFE">
      <w:pPr>
        <w:spacing w:line="240" w:lineRule="auto"/>
        <w:rPr>
          <w:ins w:id="1648" w:author="Unknown"/>
          <w:rFonts w:ascii="Times New Roman" w:hAnsi="Times New Roman"/>
          <w:sz w:val="24"/>
          <w:szCs w:val="24"/>
        </w:rPr>
      </w:pPr>
      <w:ins w:id="1649"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"http://www.javatpoint.com/opr/test.jsp?filename=A6"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650" w:author="Unknown"/>
          <w:rFonts w:ascii="Verdana" w:hAnsi="Verdana"/>
          <w:color w:val="000000"/>
          <w:sz w:val="17"/>
          <w:szCs w:val="17"/>
        </w:rPr>
      </w:pPr>
      <w:ins w:id="1651" w:author="Unknown">
        <w:r>
          <w:rPr>
            <w:rFonts w:ascii="Verdana" w:hAnsi="Verdana"/>
            <w:color w:val="000000"/>
            <w:sz w:val="17"/>
            <w:szCs w:val="17"/>
          </w:rPr>
          <w:t>Output:</w:t>
        </w:r>
      </w:ins>
    </w:p>
    <w:p w:rsidR="00F81FFE" w:rsidRDefault="00F81FFE" w:rsidP="00F81FFE">
      <w:pPr>
        <w:pStyle w:val="HTMLPreformatted"/>
        <w:shd w:val="clear" w:color="auto" w:fill="F9FBF9"/>
        <w:rPr>
          <w:ins w:id="1652" w:author="Unknown"/>
          <w:color w:val="000000"/>
        </w:rPr>
      </w:pPr>
      <w:ins w:id="1653" w:author="Unknown">
        <w:r>
          <w:rPr>
            <w:color w:val="000000"/>
          </w:rPr>
          <w:t>Hello</w:t>
        </w:r>
      </w:ins>
    </w:p>
    <w:p w:rsidR="00F81FFE" w:rsidRDefault="00F81FFE" w:rsidP="00F81FFE">
      <w:pPr>
        <w:pStyle w:val="Heading2"/>
        <w:shd w:val="clear" w:color="auto" w:fill="FFFFFF"/>
        <w:rPr>
          <w:ins w:id="1654" w:author="Unknown"/>
          <w:rFonts w:ascii="Tahoma" w:hAnsi="Tahoma" w:cs="Tahoma"/>
          <w:b w:val="0"/>
          <w:bCs w:val="0"/>
          <w:color w:val="610B4B"/>
          <w:sz w:val="29"/>
          <w:szCs w:val="29"/>
        </w:rPr>
      </w:pPr>
      <w:ins w:id="1655" w:author="Unknown">
        <w:r>
          <w:rPr>
            <w:rFonts w:ascii="Tahoma" w:hAnsi="Tahoma" w:cs="Tahoma"/>
            <w:b w:val="0"/>
            <w:bCs w:val="0"/>
            <w:color w:val="610B4B"/>
            <w:sz w:val="29"/>
            <w:szCs w:val="29"/>
          </w:rPr>
          <w:t>Java Interface Example: Drawable</w:t>
        </w:r>
      </w:ins>
    </w:p>
    <w:p w:rsidR="00F81FFE" w:rsidRDefault="00F81FFE" w:rsidP="00F81FFE">
      <w:pPr>
        <w:pStyle w:val="NormalWeb"/>
        <w:shd w:val="clear" w:color="auto" w:fill="FFFFFF"/>
        <w:rPr>
          <w:ins w:id="1656" w:author="Unknown"/>
          <w:rFonts w:ascii="Verdana" w:hAnsi="Verdana"/>
          <w:color w:val="000000"/>
          <w:sz w:val="17"/>
          <w:szCs w:val="17"/>
        </w:rPr>
      </w:pPr>
      <w:ins w:id="1657" w:author="Unknown">
        <w:r>
          <w:rPr>
            <w:rFonts w:ascii="Verdana" w:hAnsi="Verdana"/>
            <w:color w:val="000000"/>
            <w:sz w:val="17"/>
            <w:szCs w:val="17"/>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ins>
    </w:p>
    <w:p w:rsidR="00F81FFE" w:rsidRDefault="00F81FFE" w:rsidP="00F81FFE">
      <w:pPr>
        <w:pStyle w:val="filename"/>
        <w:shd w:val="clear" w:color="auto" w:fill="FFFFFF"/>
        <w:rPr>
          <w:ins w:id="1658" w:author="Unknown"/>
          <w:rFonts w:ascii="Verdana" w:hAnsi="Verdana"/>
          <w:i/>
          <w:iCs/>
          <w:color w:val="000000"/>
          <w:sz w:val="18"/>
          <w:szCs w:val="18"/>
        </w:rPr>
      </w:pPr>
      <w:ins w:id="1659" w:author="Unknown">
        <w:r>
          <w:rPr>
            <w:rFonts w:ascii="Verdana" w:hAnsi="Verdana"/>
            <w:i/>
            <w:iCs/>
            <w:color w:val="000000"/>
            <w:sz w:val="18"/>
            <w:szCs w:val="18"/>
          </w:rPr>
          <w:t>File: TestInterface1.java</w:t>
        </w:r>
      </w:ins>
    </w:p>
    <w:p w:rsidR="00F81FFE" w:rsidRDefault="00F81FFE" w:rsidP="00F81FFE">
      <w:pPr>
        <w:numPr>
          <w:ilvl w:val="0"/>
          <w:numId w:val="73"/>
        </w:numPr>
        <w:shd w:val="clear" w:color="auto" w:fill="FFFFFF"/>
        <w:spacing w:after="0" w:line="272" w:lineRule="atLeast"/>
        <w:ind w:left="0"/>
        <w:rPr>
          <w:ins w:id="1660" w:author="Unknown"/>
          <w:rFonts w:ascii="Verdana" w:hAnsi="Verdana"/>
          <w:color w:val="000000"/>
          <w:sz w:val="17"/>
          <w:szCs w:val="17"/>
        </w:rPr>
      </w:pPr>
      <w:ins w:id="1661" w:author="Unknown">
        <w:r>
          <w:rPr>
            <w:rStyle w:val="comment"/>
            <w:rFonts w:ascii="Verdana" w:hAnsi="Verdana"/>
            <w:color w:val="008200"/>
            <w:sz w:val="17"/>
            <w:szCs w:val="17"/>
            <w:bdr w:val="none" w:sz="0" w:space="0" w:color="auto" w:frame="1"/>
          </w:rPr>
          <w:t>//Interface declaration: by first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62" w:author="Unknown"/>
          <w:rFonts w:ascii="Verdana" w:hAnsi="Verdana"/>
          <w:color w:val="000000"/>
          <w:sz w:val="17"/>
          <w:szCs w:val="17"/>
        </w:rPr>
      </w:pPr>
      <w:ins w:id="1663"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64" w:author="Unknown"/>
          <w:rFonts w:ascii="Verdana" w:hAnsi="Verdana"/>
          <w:color w:val="000000"/>
          <w:sz w:val="17"/>
          <w:szCs w:val="17"/>
        </w:rPr>
      </w:pPr>
      <w:ins w:id="1665"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3"/>
        </w:numPr>
        <w:shd w:val="clear" w:color="auto" w:fill="FFFFFF"/>
        <w:spacing w:after="0" w:line="272" w:lineRule="atLeast"/>
        <w:ind w:left="0"/>
        <w:rPr>
          <w:ins w:id="1666" w:author="Unknown"/>
          <w:rFonts w:ascii="Verdana" w:hAnsi="Verdana"/>
          <w:color w:val="000000"/>
          <w:sz w:val="17"/>
          <w:szCs w:val="17"/>
        </w:rPr>
      </w:pPr>
      <w:ins w:id="1667"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68" w:author="Unknown"/>
          <w:rFonts w:ascii="Verdana" w:hAnsi="Verdana"/>
          <w:color w:val="000000"/>
          <w:sz w:val="17"/>
          <w:szCs w:val="17"/>
        </w:rPr>
      </w:pPr>
      <w:ins w:id="1669" w:author="Unknown">
        <w:r>
          <w:rPr>
            <w:rStyle w:val="comment"/>
            <w:rFonts w:ascii="Verdana" w:hAnsi="Verdana"/>
            <w:color w:val="008200"/>
            <w:sz w:val="17"/>
            <w:szCs w:val="17"/>
            <w:bdr w:val="none" w:sz="0" w:space="0" w:color="auto" w:frame="1"/>
          </w:rPr>
          <w:t>//Implementation: by second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0" w:author="Unknown"/>
          <w:rFonts w:ascii="Verdana" w:hAnsi="Verdana"/>
          <w:color w:val="000000"/>
          <w:sz w:val="17"/>
          <w:szCs w:val="17"/>
        </w:rPr>
      </w:pPr>
      <w:ins w:id="167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72" w:author="Unknown"/>
          <w:rFonts w:ascii="Verdana" w:hAnsi="Verdana"/>
          <w:color w:val="000000"/>
          <w:sz w:val="17"/>
          <w:szCs w:val="17"/>
        </w:rPr>
      </w:pPr>
      <w:ins w:id="167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4" w:author="Unknown"/>
          <w:rFonts w:ascii="Verdana" w:hAnsi="Verdana"/>
          <w:color w:val="000000"/>
          <w:sz w:val="17"/>
          <w:szCs w:val="17"/>
        </w:rPr>
      </w:pPr>
      <w:ins w:id="1675"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76" w:author="Unknown"/>
          <w:rFonts w:ascii="Verdana" w:hAnsi="Verdana"/>
          <w:color w:val="000000"/>
          <w:sz w:val="17"/>
          <w:szCs w:val="17"/>
        </w:rPr>
      </w:pPr>
      <w:ins w:id="167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Circle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3"/>
        </w:numPr>
        <w:shd w:val="clear" w:color="auto" w:fill="FFFFFF"/>
        <w:spacing w:after="0" w:line="272" w:lineRule="atLeast"/>
        <w:ind w:left="0"/>
        <w:rPr>
          <w:ins w:id="1678" w:author="Unknown"/>
          <w:rFonts w:ascii="Verdana" w:hAnsi="Verdana"/>
          <w:color w:val="000000"/>
          <w:sz w:val="17"/>
          <w:szCs w:val="17"/>
        </w:rPr>
      </w:pPr>
      <w:ins w:id="1679" w:author="Unknown">
        <w:r>
          <w:rPr>
            <w:rStyle w:val="keyword"/>
            <w:rFonts w:ascii="Verdana" w:hAnsi="Verdana"/>
            <w:b/>
            <w:bCs/>
            <w:color w:val="006699"/>
            <w:sz w:val="17"/>
            <w:szCs w:val="17"/>
            <w:bdr w:val="none" w:sz="0" w:space="0" w:color="auto" w:frame="1"/>
          </w:rPr>
          <w:lastRenderedPageBreak/>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circle"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0" w:author="Unknown"/>
          <w:rFonts w:ascii="Verdana" w:hAnsi="Verdana"/>
          <w:color w:val="000000"/>
          <w:sz w:val="17"/>
          <w:szCs w:val="17"/>
        </w:rPr>
      </w:pPr>
      <w:ins w:id="1681" w:author="Unknown">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2" w:author="Unknown"/>
          <w:rFonts w:ascii="Verdana" w:hAnsi="Verdana"/>
          <w:color w:val="000000"/>
          <w:sz w:val="17"/>
          <w:szCs w:val="17"/>
        </w:rPr>
      </w:pPr>
      <w:ins w:id="1683" w:author="Unknown">
        <w:r>
          <w:rPr>
            <w:rStyle w:val="comment"/>
            <w:rFonts w:ascii="Verdana" w:hAnsi="Verdana"/>
            <w:color w:val="008200"/>
            <w:sz w:val="17"/>
            <w:szCs w:val="17"/>
            <w:bdr w:val="none" w:sz="0" w:space="0" w:color="auto" w:frame="1"/>
          </w:rPr>
          <w:t>//Using interface: by third user</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84" w:author="Unknown"/>
          <w:rFonts w:ascii="Verdana" w:hAnsi="Verdana"/>
          <w:color w:val="000000"/>
          <w:sz w:val="17"/>
          <w:szCs w:val="17"/>
        </w:rPr>
      </w:pPr>
      <w:ins w:id="168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TestInterface1{  </w:t>
        </w:r>
      </w:ins>
    </w:p>
    <w:p w:rsidR="00F81FFE" w:rsidRDefault="00F81FFE" w:rsidP="00F81FFE">
      <w:pPr>
        <w:numPr>
          <w:ilvl w:val="0"/>
          <w:numId w:val="73"/>
        </w:numPr>
        <w:shd w:val="clear" w:color="auto" w:fill="FFFFFF"/>
        <w:spacing w:after="0" w:line="272" w:lineRule="atLeast"/>
        <w:ind w:left="0"/>
        <w:rPr>
          <w:ins w:id="1686" w:author="Unknown"/>
          <w:rFonts w:ascii="Verdana" w:hAnsi="Verdana"/>
          <w:color w:val="000000"/>
          <w:sz w:val="17"/>
          <w:szCs w:val="17"/>
        </w:rPr>
      </w:pPr>
      <w:ins w:id="168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3"/>
        </w:numPr>
        <w:shd w:val="clear" w:color="auto" w:fill="FFFFFF"/>
        <w:spacing w:after="0" w:line="272" w:lineRule="atLeast"/>
        <w:ind w:left="0"/>
        <w:rPr>
          <w:ins w:id="1688" w:author="Unknown"/>
          <w:rFonts w:ascii="Verdana" w:hAnsi="Verdana"/>
          <w:color w:val="000000"/>
          <w:sz w:val="17"/>
          <w:szCs w:val="17"/>
        </w:rPr>
      </w:pPr>
      <w:ins w:id="1689"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Circle();</w:t>
        </w:r>
        <w:r>
          <w:rPr>
            <w:rStyle w:val="comment"/>
            <w:rFonts w:ascii="Verdana" w:hAnsi="Verdana"/>
            <w:color w:val="008200"/>
            <w:sz w:val="17"/>
            <w:szCs w:val="17"/>
            <w:bdr w:val="none" w:sz="0" w:space="0" w:color="auto" w:frame="1"/>
          </w:rPr>
          <w:t>//In real scenario, object is provided by method e.g. getDrawable()</w:t>
        </w:r>
        <w:r>
          <w:rPr>
            <w:rFonts w:ascii="Verdana" w:hAnsi="Verdana"/>
            <w:color w:val="000000"/>
            <w:sz w:val="17"/>
            <w:szCs w:val="17"/>
            <w:bdr w:val="none" w:sz="0" w:space="0" w:color="auto" w:frame="1"/>
          </w:rPr>
          <w:t>  </w:t>
        </w:r>
      </w:ins>
    </w:p>
    <w:p w:rsidR="00F81FFE" w:rsidRDefault="00F81FFE" w:rsidP="00F81FFE">
      <w:pPr>
        <w:numPr>
          <w:ilvl w:val="0"/>
          <w:numId w:val="73"/>
        </w:numPr>
        <w:shd w:val="clear" w:color="auto" w:fill="FFFFFF"/>
        <w:spacing w:after="0" w:line="272" w:lineRule="atLeast"/>
        <w:ind w:left="0"/>
        <w:rPr>
          <w:ins w:id="1690" w:author="Unknown"/>
          <w:rFonts w:ascii="Verdana" w:hAnsi="Verdana"/>
          <w:color w:val="000000"/>
          <w:sz w:val="17"/>
          <w:szCs w:val="17"/>
        </w:rPr>
      </w:pPr>
      <w:ins w:id="1691" w:author="Unknown">
        <w:r>
          <w:rPr>
            <w:rFonts w:ascii="Verdana" w:hAnsi="Verdana"/>
            <w:color w:val="000000"/>
            <w:sz w:val="17"/>
            <w:szCs w:val="17"/>
            <w:bdr w:val="none" w:sz="0" w:space="0" w:color="auto" w:frame="1"/>
          </w:rPr>
          <w:t>d.draw();  </w:t>
        </w:r>
      </w:ins>
    </w:p>
    <w:p w:rsidR="00F81FFE" w:rsidRDefault="00F81FFE" w:rsidP="00F81FFE">
      <w:pPr>
        <w:numPr>
          <w:ilvl w:val="0"/>
          <w:numId w:val="73"/>
        </w:numPr>
        <w:shd w:val="clear" w:color="auto" w:fill="FFFFFF"/>
        <w:spacing w:after="0" w:line="272" w:lineRule="atLeast"/>
        <w:ind w:left="0"/>
        <w:rPr>
          <w:ins w:id="1692" w:author="Unknown"/>
          <w:rFonts w:ascii="Verdana" w:hAnsi="Verdana"/>
          <w:color w:val="000000"/>
          <w:sz w:val="17"/>
          <w:szCs w:val="17"/>
        </w:rPr>
      </w:pPr>
      <w:ins w:id="1693" w:author="Unknown">
        <w:r>
          <w:rPr>
            <w:rFonts w:ascii="Verdana" w:hAnsi="Verdana"/>
            <w:color w:val="000000"/>
            <w:sz w:val="17"/>
            <w:szCs w:val="17"/>
            <w:bdr w:val="none" w:sz="0" w:space="0" w:color="auto" w:frame="1"/>
          </w:rPr>
          <w:t>}}  </w:t>
        </w:r>
      </w:ins>
    </w:p>
    <w:p w:rsidR="00F81FFE" w:rsidRDefault="00584E14" w:rsidP="00F81FFE">
      <w:pPr>
        <w:spacing w:line="240" w:lineRule="auto"/>
        <w:rPr>
          <w:ins w:id="1694" w:author="Unknown"/>
          <w:rFonts w:ascii="Times New Roman" w:hAnsi="Times New Roman"/>
          <w:sz w:val="24"/>
          <w:szCs w:val="24"/>
        </w:rPr>
      </w:pPr>
      <w:ins w:id="1695"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"http://www.javatpoint.com/opr/test.jsp?filename=TestInterface1"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696" w:author="Unknown"/>
          <w:rFonts w:ascii="Verdana" w:hAnsi="Verdana"/>
          <w:color w:val="000000"/>
          <w:sz w:val="17"/>
          <w:szCs w:val="17"/>
        </w:rPr>
      </w:pPr>
      <w:ins w:id="1697" w:author="Unknown">
        <w:r>
          <w:rPr>
            <w:rFonts w:ascii="Verdana" w:hAnsi="Verdana"/>
            <w:color w:val="000000"/>
            <w:sz w:val="17"/>
            <w:szCs w:val="17"/>
          </w:rPr>
          <w:t>Output:</w:t>
        </w:r>
      </w:ins>
    </w:p>
    <w:p w:rsidR="00F81FFE" w:rsidRDefault="00F81FFE" w:rsidP="00F81FFE">
      <w:pPr>
        <w:pStyle w:val="HTMLPreformatted"/>
        <w:shd w:val="clear" w:color="auto" w:fill="F9FBF9"/>
        <w:rPr>
          <w:ins w:id="1698" w:author="Unknown"/>
          <w:color w:val="000000"/>
        </w:rPr>
      </w:pPr>
      <w:ins w:id="1699" w:author="Unknown">
        <w:r>
          <w:rPr>
            <w:color w:val="000000"/>
          </w:rPr>
          <w:t>drawing circle</w:t>
        </w:r>
      </w:ins>
    </w:p>
    <w:p w:rsidR="00F81FFE" w:rsidRDefault="00F81FFE" w:rsidP="00F81FFE">
      <w:pPr>
        <w:pStyle w:val="Heading2"/>
        <w:shd w:val="clear" w:color="auto" w:fill="FFFFFF"/>
        <w:rPr>
          <w:ins w:id="1700" w:author="Unknown"/>
          <w:rFonts w:ascii="Tahoma" w:hAnsi="Tahoma" w:cs="Tahoma"/>
          <w:b w:val="0"/>
          <w:bCs w:val="0"/>
          <w:color w:val="610B4B"/>
          <w:sz w:val="29"/>
          <w:szCs w:val="29"/>
        </w:rPr>
      </w:pPr>
      <w:ins w:id="1701" w:author="Unknown">
        <w:r>
          <w:rPr>
            <w:rFonts w:ascii="Tahoma" w:hAnsi="Tahoma" w:cs="Tahoma"/>
            <w:b w:val="0"/>
            <w:bCs w:val="0"/>
            <w:color w:val="610B4B"/>
            <w:sz w:val="29"/>
            <w:szCs w:val="29"/>
          </w:rPr>
          <w:t>Java Interface Example: Bank</w:t>
        </w:r>
      </w:ins>
    </w:p>
    <w:p w:rsidR="00F81FFE" w:rsidRDefault="00F81FFE" w:rsidP="00F81FFE">
      <w:pPr>
        <w:pStyle w:val="NormalWeb"/>
        <w:shd w:val="clear" w:color="auto" w:fill="FFFFFF"/>
        <w:rPr>
          <w:ins w:id="1702" w:author="Unknown"/>
          <w:rFonts w:ascii="Verdana" w:hAnsi="Verdana"/>
          <w:color w:val="000000"/>
          <w:sz w:val="17"/>
          <w:szCs w:val="17"/>
        </w:rPr>
      </w:pPr>
      <w:ins w:id="1703" w:author="Unknown">
        <w:r>
          <w:rPr>
            <w:rFonts w:ascii="Verdana" w:hAnsi="Verdana"/>
            <w:color w:val="000000"/>
            <w:sz w:val="17"/>
            <w:szCs w:val="17"/>
          </w:rPr>
          <w:t>Let's see another example of java interface which provides the implementation of Bank interface.</w:t>
        </w:r>
      </w:ins>
    </w:p>
    <w:p w:rsidR="00F81FFE" w:rsidRDefault="00F81FFE" w:rsidP="00F81FFE">
      <w:pPr>
        <w:pStyle w:val="filename"/>
        <w:shd w:val="clear" w:color="auto" w:fill="FFFFFF"/>
        <w:rPr>
          <w:ins w:id="1704" w:author="Unknown"/>
          <w:rFonts w:ascii="Verdana" w:hAnsi="Verdana"/>
          <w:i/>
          <w:iCs/>
          <w:color w:val="000000"/>
          <w:sz w:val="18"/>
          <w:szCs w:val="18"/>
        </w:rPr>
      </w:pPr>
      <w:ins w:id="1705" w:author="Unknown">
        <w:r>
          <w:rPr>
            <w:rFonts w:ascii="Verdana" w:hAnsi="Verdana"/>
            <w:i/>
            <w:iCs/>
            <w:color w:val="000000"/>
            <w:sz w:val="18"/>
            <w:szCs w:val="18"/>
          </w:rPr>
          <w:t>File: TestInterface2.java</w:t>
        </w:r>
      </w:ins>
    </w:p>
    <w:p w:rsidR="00F81FFE" w:rsidRDefault="00F81FFE" w:rsidP="00F81FFE">
      <w:pPr>
        <w:numPr>
          <w:ilvl w:val="0"/>
          <w:numId w:val="74"/>
        </w:numPr>
        <w:shd w:val="clear" w:color="auto" w:fill="FFFFFF"/>
        <w:spacing w:after="0" w:line="272" w:lineRule="atLeast"/>
        <w:ind w:left="0"/>
        <w:rPr>
          <w:ins w:id="1706" w:author="Unknown"/>
          <w:rFonts w:ascii="Verdana" w:hAnsi="Verdana"/>
          <w:color w:val="000000"/>
          <w:sz w:val="17"/>
          <w:szCs w:val="17"/>
        </w:rPr>
      </w:pPr>
      <w:ins w:id="1707"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08" w:author="Unknown"/>
          <w:rFonts w:ascii="Verdana" w:hAnsi="Verdana"/>
          <w:color w:val="000000"/>
          <w:sz w:val="17"/>
          <w:szCs w:val="17"/>
        </w:rPr>
      </w:pPr>
      <w:ins w:id="1709" w:author="Unknown">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  </w:t>
        </w:r>
      </w:ins>
    </w:p>
    <w:p w:rsidR="00F81FFE" w:rsidRDefault="00F81FFE" w:rsidP="00F81FFE">
      <w:pPr>
        <w:numPr>
          <w:ilvl w:val="0"/>
          <w:numId w:val="74"/>
        </w:numPr>
        <w:shd w:val="clear" w:color="auto" w:fill="FFFFFF"/>
        <w:spacing w:after="0" w:line="272" w:lineRule="atLeast"/>
        <w:ind w:left="0"/>
        <w:rPr>
          <w:ins w:id="1710" w:author="Unknown"/>
          <w:rFonts w:ascii="Verdana" w:hAnsi="Verdana"/>
          <w:color w:val="000000"/>
          <w:sz w:val="17"/>
          <w:szCs w:val="17"/>
        </w:rPr>
      </w:pPr>
      <w:ins w:id="1711"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12" w:author="Unknown"/>
          <w:rFonts w:ascii="Verdana" w:hAnsi="Verdana"/>
          <w:color w:val="000000"/>
          <w:sz w:val="17"/>
          <w:szCs w:val="17"/>
        </w:rPr>
      </w:pPr>
      <w:ins w:id="171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SBI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14" w:author="Unknown"/>
          <w:rFonts w:ascii="Verdana" w:hAnsi="Verdana"/>
          <w:color w:val="000000"/>
          <w:sz w:val="17"/>
          <w:szCs w:val="17"/>
        </w:rPr>
      </w:pPr>
      <w:ins w:id="171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.15f;}  </w:t>
        </w:r>
      </w:ins>
    </w:p>
    <w:p w:rsidR="00F81FFE" w:rsidRDefault="00F81FFE" w:rsidP="00F81FFE">
      <w:pPr>
        <w:numPr>
          <w:ilvl w:val="0"/>
          <w:numId w:val="74"/>
        </w:numPr>
        <w:shd w:val="clear" w:color="auto" w:fill="FFFFFF"/>
        <w:spacing w:after="0" w:line="272" w:lineRule="atLeast"/>
        <w:ind w:left="0"/>
        <w:rPr>
          <w:ins w:id="1716" w:author="Unknown"/>
          <w:rFonts w:ascii="Verdana" w:hAnsi="Verdana"/>
          <w:color w:val="000000"/>
          <w:sz w:val="17"/>
          <w:szCs w:val="17"/>
        </w:rPr>
      </w:pPr>
      <w:ins w:id="1717"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18" w:author="Unknown"/>
          <w:rFonts w:ascii="Verdana" w:hAnsi="Verdana"/>
          <w:color w:val="000000"/>
          <w:sz w:val="17"/>
          <w:szCs w:val="17"/>
        </w:rPr>
      </w:pPr>
      <w:ins w:id="171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PNB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Bank{  </w:t>
        </w:r>
      </w:ins>
    </w:p>
    <w:p w:rsidR="00F81FFE" w:rsidRDefault="00F81FFE" w:rsidP="00F81FFE">
      <w:pPr>
        <w:numPr>
          <w:ilvl w:val="0"/>
          <w:numId w:val="74"/>
        </w:numPr>
        <w:shd w:val="clear" w:color="auto" w:fill="FFFFFF"/>
        <w:spacing w:after="0" w:line="272" w:lineRule="atLeast"/>
        <w:ind w:left="0"/>
        <w:rPr>
          <w:ins w:id="1720" w:author="Unknown"/>
          <w:rFonts w:ascii="Verdana" w:hAnsi="Verdana"/>
          <w:color w:val="000000"/>
          <w:sz w:val="17"/>
          <w:szCs w:val="17"/>
        </w:rPr>
      </w:pPr>
      <w:ins w:id="172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float</w:t>
        </w:r>
        <w:r>
          <w:rPr>
            <w:rFonts w:ascii="Verdana" w:hAnsi="Verdana"/>
            <w:color w:val="000000"/>
            <w:sz w:val="17"/>
            <w:szCs w:val="17"/>
            <w:bdr w:val="none" w:sz="0" w:space="0" w:color="auto" w:frame="1"/>
          </w:rPr>
          <w:t> rateOfInterest(){</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.7f;}  </w:t>
        </w:r>
      </w:ins>
    </w:p>
    <w:p w:rsidR="00F81FFE" w:rsidRDefault="00F81FFE" w:rsidP="00F81FFE">
      <w:pPr>
        <w:numPr>
          <w:ilvl w:val="0"/>
          <w:numId w:val="74"/>
        </w:numPr>
        <w:shd w:val="clear" w:color="auto" w:fill="FFFFFF"/>
        <w:spacing w:after="0" w:line="272" w:lineRule="atLeast"/>
        <w:ind w:left="0"/>
        <w:rPr>
          <w:ins w:id="1722" w:author="Unknown"/>
          <w:rFonts w:ascii="Verdana" w:hAnsi="Verdana"/>
          <w:color w:val="000000"/>
          <w:sz w:val="17"/>
          <w:szCs w:val="17"/>
        </w:rPr>
      </w:pPr>
      <w:ins w:id="1723" w:author="Unknown">
        <w:r>
          <w:rPr>
            <w:rFonts w:ascii="Verdana" w:hAnsi="Verdana"/>
            <w:color w:val="000000"/>
            <w:sz w:val="17"/>
            <w:szCs w:val="17"/>
            <w:bdr w:val="none" w:sz="0" w:space="0" w:color="auto" w:frame="1"/>
          </w:rPr>
          <w:t>}  </w:t>
        </w:r>
      </w:ins>
    </w:p>
    <w:p w:rsidR="00F81FFE" w:rsidRDefault="00F81FFE" w:rsidP="00F81FFE">
      <w:pPr>
        <w:numPr>
          <w:ilvl w:val="0"/>
          <w:numId w:val="74"/>
        </w:numPr>
        <w:shd w:val="clear" w:color="auto" w:fill="FFFFFF"/>
        <w:spacing w:after="0" w:line="272" w:lineRule="atLeast"/>
        <w:ind w:left="0"/>
        <w:rPr>
          <w:ins w:id="1724" w:author="Unknown"/>
          <w:rFonts w:ascii="Verdana" w:hAnsi="Verdana"/>
          <w:color w:val="000000"/>
          <w:sz w:val="17"/>
          <w:szCs w:val="17"/>
        </w:rPr>
      </w:pPr>
      <w:ins w:id="172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TestInterface2{  </w:t>
        </w:r>
      </w:ins>
    </w:p>
    <w:p w:rsidR="00F81FFE" w:rsidRDefault="00F81FFE" w:rsidP="00F81FFE">
      <w:pPr>
        <w:numPr>
          <w:ilvl w:val="0"/>
          <w:numId w:val="74"/>
        </w:numPr>
        <w:shd w:val="clear" w:color="auto" w:fill="FFFFFF"/>
        <w:spacing w:after="0" w:line="272" w:lineRule="atLeast"/>
        <w:ind w:left="0"/>
        <w:rPr>
          <w:ins w:id="1726" w:author="Unknown"/>
          <w:rFonts w:ascii="Verdana" w:hAnsi="Verdana"/>
          <w:color w:val="000000"/>
          <w:sz w:val="17"/>
          <w:szCs w:val="17"/>
        </w:rPr>
      </w:pPr>
      <w:ins w:id="172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4"/>
        </w:numPr>
        <w:shd w:val="clear" w:color="auto" w:fill="FFFFFF"/>
        <w:spacing w:after="0" w:line="272" w:lineRule="atLeast"/>
        <w:ind w:left="0"/>
        <w:rPr>
          <w:ins w:id="1728" w:author="Unknown"/>
          <w:rFonts w:ascii="Verdana" w:hAnsi="Verdana"/>
          <w:color w:val="000000"/>
          <w:sz w:val="17"/>
          <w:szCs w:val="17"/>
        </w:rPr>
      </w:pPr>
      <w:ins w:id="1729" w:author="Unknown">
        <w:r>
          <w:rPr>
            <w:rFonts w:ascii="Verdana" w:hAnsi="Verdana"/>
            <w:color w:val="000000"/>
            <w:sz w:val="17"/>
            <w:szCs w:val="17"/>
            <w:bdr w:val="none" w:sz="0" w:space="0" w:color="auto" w:frame="1"/>
          </w:rPr>
          <w:t>Bank b=</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SBI();  </w:t>
        </w:r>
      </w:ins>
    </w:p>
    <w:p w:rsidR="00F81FFE" w:rsidRDefault="00F81FFE" w:rsidP="00F81FFE">
      <w:pPr>
        <w:numPr>
          <w:ilvl w:val="0"/>
          <w:numId w:val="74"/>
        </w:numPr>
        <w:shd w:val="clear" w:color="auto" w:fill="FFFFFF"/>
        <w:spacing w:after="0" w:line="272" w:lineRule="atLeast"/>
        <w:ind w:left="0"/>
        <w:rPr>
          <w:ins w:id="1730" w:author="Unknown"/>
          <w:rFonts w:ascii="Verdana" w:hAnsi="Verdana"/>
          <w:color w:val="000000"/>
          <w:sz w:val="17"/>
          <w:szCs w:val="17"/>
        </w:rPr>
      </w:pPr>
      <w:ins w:id="1731" w:author="Unknown">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"ROI: "</w:t>
        </w:r>
        <w:r>
          <w:rPr>
            <w:rFonts w:ascii="Verdana" w:hAnsi="Verdana"/>
            <w:color w:val="000000"/>
            <w:sz w:val="17"/>
            <w:szCs w:val="17"/>
            <w:bdr w:val="none" w:sz="0" w:space="0" w:color="auto" w:frame="1"/>
          </w:rPr>
          <w:t>+b.rateOfInterest());  </w:t>
        </w:r>
      </w:ins>
    </w:p>
    <w:p w:rsidR="00F81FFE" w:rsidRDefault="00F81FFE" w:rsidP="00F81FFE">
      <w:pPr>
        <w:numPr>
          <w:ilvl w:val="0"/>
          <w:numId w:val="74"/>
        </w:numPr>
        <w:shd w:val="clear" w:color="auto" w:fill="FFFFFF"/>
        <w:spacing w:after="0" w:line="272" w:lineRule="atLeast"/>
        <w:ind w:left="0"/>
        <w:rPr>
          <w:ins w:id="1732" w:author="Unknown"/>
          <w:rFonts w:ascii="Verdana" w:hAnsi="Verdana"/>
          <w:color w:val="000000"/>
          <w:sz w:val="17"/>
          <w:szCs w:val="17"/>
        </w:rPr>
      </w:pPr>
      <w:ins w:id="1733" w:author="Unknown">
        <w:r>
          <w:rPr>
            <w:rFonts w:ascii="Verdana" w:hAnsi="Verdana"/>
            <w:color w:val="000000"/>
            <w:sz w:val="17"/>
            <w:szCs w:val="17"/>
            <w:bdr w:val="none" w:sz="0" w:space="0" w:color="auto" w:frame="1"/>
          </w:rPr>
          <w:t>}}  </w:t>
        </w:r>
      </w:ins>
    </w:p>
    <w:p w:rsidR="00F81FFE" w:rsidRDefault="00584E14" w:rsidP="00F81FFE">
      <w:pPr>
        <w:spacing w:line="240" w:lineRule="auto"/>
        <w:rPr>
          <w:ins w:id="1734" w:author="Unknown"/>
          <w:rFonts w:ascii="Times New Roman" w:hAnsi="Times New Roman"/>
          <w:sz w:val="24"/>
          <w:szCs w:val="24"/>
        </w:rPr>
      </w:pPr>
      <w:ins w:id="1735"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"http://www.javatpoint.com/opr/test.jsp?filename=TestInterface2"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736" w:author="Unknown"/>
          <w:rFonts w:ascii="Verdana" w:hAnsi="Verdana"/>
          <w:color w:val="000000"/>
          <w:sz w:val="17"/>
          <w:szCs w:val="17"/>
        </w:rPr>
      </w:pPr>
      <w:ins w:id="1737" w:author="Unknown">
        <w:r>
          <w:rPr>
            <w:rFonts w:ascii="Verdana" w:hAnsi="Verdana"/>
            <w:color w:val="000000"/>
            <w:sz w:val="17"/>
            <w:szCs w:val="17"/>
          </w:rPr>
          <w:t>Output:</w:t>
        </w:r>
      </w:ins>
    </w:p>
    <w:p w:rsidR="00F81FFE" w:rsidRDefault="00F81FFE" w:rsidP="00F81FFE">
      <w:pPr>
        <w:pStyle w:val="HTMLPreformatted"/>
        <w:shd w:val="clear" w:color="auto" w:fill="F9FBF9"/>
        <w:rPr>
          <w:ins w:id="1738" w:author="Unknown"/>
          <w:color w:val="000000"/>
        </w:rPr>
      </w:pPr>
      <w:ins w:id="1739" w:author="Unknown">
        <w:r>
          <w:rPr>
            <w:color w:val="000000"/>
          </w:rPr>
          <w:t>ROI: 9.15</w:t>
        </w:r>
      </w:ins>
    </w:p>
    <w:p w:rsidR="00F81FFE" w:rsidRDefault="00584E14" w:rsidP="00F81FFE">
      <w:pPr>
        <w:rPr>
          <w:ins w:id="1740" w:author="Unknown"/>
          <w:rFonts w:ascii="Times New Roman" w:hAnsi="Times New Roman"/>
          <w:sz w:val="24"/>
          <w:szCs w:val="24"/>
        </w:rPr>
      </w:pPr>
      <w:ins w:id="1741" w:author="Unknown">
        <w:r>
          <w:pict>
            <v:rect id="_x0000_i1067" style="width:0;height:.65pt" o:hralign="center" o:hrstd="t" o:hrnoshade="t" o:hr="t" fillcolor="#d4d4d4" stroked="f"/>
          </w:pict>
        </w:r>
      </w:ins>
    </w:p>
    <w:p w:rsidR="00F81FFE" w:rsidRDefault="00F81FFE" w:rsidP="00F81FFE">
      <w:pPr>
        <w:pStyle w:val="Heading2"/>
        <w:shd w:val="clear" w:color="auto" w:fill="FFFFFF"/>
        <w:spacing w:line="312" w:lineRule="atLeast"/>
        <w:rPr>
          <w:ins w:id="1742" w:author="Unknown"/>
          <w:rFonts w:ascii="Helvetica" w:hAnsi="Helvetica" w:cs="Helvetica"/>
          <w:b w:val="0"/>
          <w:bCs w:val="0"/>
          <w:color w:val="610B38"/>
          <w:sz w:val="32"/>
          <w:szCs w:val="32"/>
        </w:rPr>
      </w:pPr>
      <w:ins w:id="1743" w:author="Unknown">
        <w:r>
          <w:rPr>
            <w:rFonts w:ascii="Helvetica" w:hAnsi="Helvetica" w:cs="Helvetica"/>
            <w:b w:val="0"/>
            <w:bCs w:val="0"/>
            <w:color w:val="610B38"/>
            <w:sz w:val="32"/>
            <w:szCs w:val="32"/>
          </w:rPr>
          <w:t>Multiple inheritance in Java by interface</w:t>
        </w:r>
      </w:ins>
    </w:p>
    <w:p w:rsidR="00F81FFE" w:rsidRDefault="00F81FFE" w:rsidP="00F81FFE">
      <w:pPr>
        <w:pStyle w:val="NormalWeb"/>
        <w:shd w:val="clear" w:color="auto" w:fill="FFFFFF"/>
        <w:rPr>
          <w:ins w:id="1744" w:author="Unknown"/>
          <w:rFonts w:ascii="Verdana" w:hAnsi="Verdana"/>
          <w:color w:val="000000"/>
          <w:sz w:val="17"/>
          <w:szCs w:val="17"/>
        </w:rPr>
      </w:pPr>
      <w:ins w:id="1745" w:author="Unknown">
        <w:r>
          <w:rPr>
            <w:rFonts w:ascii="Verdana" w:hAnsi="Verdana"/>
            <w:color w:val="000000"/>
            <w:sz w:val="17"/>
            <w:szCs w:val="17"/>
          </w:rPr>
          <w:t>If a class implements multiple interfaces, or an interface extends multiple interfaces, it is known as multiple inheritance.</w:t>
        </w:r>
      </w:ins>
    </w:p>
    <w:p w:rsidR="00F81FFE" w:rsidRDefault="00584E14" w:rsidP="00F81FFE">
      <w:pPr>
        <w:rPr>
          <w:ins w:id="1746" w:author="Unknown"/>
          <w:rFonts w:ascii="Times New Roman" w:hAnsi="Times New Roman"/>
          <w:sz w:val="24"/>
          <w:szCs w:val="24"/>
        </w:rPr>
      </w:pPr>
      <w:ins w:id="1747" w:author="Unknown">
        <w:r>
          <w:fldChar w:fldCharType="begin"/>
        </w:r>
        <w:r w:rsidR="00F81FFE">
          <w:instrText xml:space="preserve"> INCLUDEPICTURE "https://static.javatpoint.com/images/core/multipleinheritance.jpg" \* MERGEFORMATINET </w:instrText>
        </w:r>
      </w:ins>
      <w:r>
        <w:fldChar w:fldCharType="separate"/>
      </w:r>
      <w:r>
        <w:pict>
          <v:shape id="_x0000_i1068" type="#_x0000_t75" alt=" multiple inheritance in java" style="width:24pt;height:24pt"/>
        </w:pict>
      </w:r>
      <w:ins w:id="1748" w:author="Unknown">
        <w:r>
          <w:fldChar w:fldCharType="end"/>
        </w:r>
      </w:ins>
    </w:p>
    <w:p w:rsidR="00F81FFE" w:rsidRDefault="00F81FFE" w:rsidP="00F81FFE">
      <w:pPr>
        <w:numPr>
          <w:ilvl w:val="0"/>
          <w:numId w:val="75"/>
        </w:numPr>
        <w:shd w:val="clear" w:color="auto" w:fill="FFFFFF"/>
        <w:spacing w:after="0" w:line="272" w:lineRule="atLeast"/>
        <w:ind w:left="0"/>
        <w:rPr>
          <w:ins w:id="1749" w:author="Unknown"/>
          <w:rFonts w:ascii="Verdana" w:hAnsi="Verdana"/>
          <w:color w:val="000000"/>
          <w:sz w:val="17"/>
          <w:szCs w:val="17"/>
        </w:rPr>
      </w:pPr>
      <w:ins w:id="175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5"/>
        </w:numPr>
        <w:shd w:val="clear" w:color="auto" w:fill="FFFFFF"/>
        <w:spacing w:after="0" w:line="272" w:lineRule="atLeast"/>
        <w:ind w:left="0"/>
        <w:rPr>
          <w:ins w:id="1751" w:author="Unknown"/>
          <w:rFonts w:ascii="Verdana" w:hAnsi="Verdana"/>
          <w:color w:val="000000"/>
          <w:sz w:val="17"/>
          <w:szCs w:val="17"/>
        </w:rPr>
      </w:pPr>
      <w:ins w:id="175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5"/>
        </w:numPr>
        <w:shd w:val="clear" w:color="auto" w:fill="FFFFFF"/>
        <w:spacing w:after="0" w:line="272" w:lineRule="atLeast"/>
        <w:ind w:left="0"/>
        <w:rPr>
          <w:ins w:id="1753" w:author="Unknown"/>
          <w:rFonts w:ascii="Verdana" w:hAnsi="Verdana"/>
          <w:color w:val="000000"/>
          <w:sz w:val="17"/>
          <w:szCs w:val="17"/>
        </w:rPr>
      </w:pPr>
      <w:ins w:id="1754"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55" w:author="Unknown"/>
          <w:rFonts w:ascii="Verdana" w:hAnsi="Verdana"/>
          <w:color w:val="000000"/>
          <w:sz w:val="17"/>
          <w:szCs w:val="17"/>
        </w:rPr>
      </w:pPr>
      <w:ins w:id="1756" w:author="Unknown">
        <w:r>
          <w:rPr>
            <w:rStyle w:val="keyword"/>
            <w:rFonts w:ascii="Verdana" w:hAnsi="Verdana"/>
            <w:b/>
            <w:bCs/>
            <w:color w:val="006699"/>
            <w:sz w:val="17"/>
            <w:szCs w:val="17"/>
            <w:bdr w:val="none" w:sz="0" w:space="0" w:color="auto" w:frame="1"/>
          </w:rPr>
          <w:lastRenderedPageBreak/>
          <w:t>interface</w:t>
        </w:r>
        <w:r>
          <w:rPr>
            <w:rFonts w:ascii="Verdana" w:hAnsi="Verdana"/>
            <w:color w:val="000000"/>
            <w:sz w:val="17"/>
            <w:szCs w:val="17"/>
            <w:bdr w:val="none" w:sz="0" w:space="0" w:color="auto" w:frame="1"/>
          </w:rPr>
          <w:t> Showable{  </w:t>
        </w:r>
      </w:ins>
    </w:p>
    <w:p w:rsidR="00F81FFE" w:rsidRDefault="00F81FFE" w:rsidP="00F81FFE">
      <w:pPr>
        <w:numPr>
          <w:ilvl w:val="0"/>
          <w:numId w:val="75"/>
        </w:numPr>
        <w:shd w:val="clear" w:color="auto" w:fill="FFFFFF"/>
        <w:spacing w:after="0" w:line="272" w:lineRule="atLeast"/>
        <w:ind w:left="0"/>
        <w:rPr>
          <w:ins w:id="1757" w:author="Unknown"/>
          <w:rFonts w:ascii="Verdana" w:hAnsi="Verdana"/>
          <w:color w:val="000000"/>
          <w:sz w:val="17"/>
          <w:szCs w:val="17"/>
        </w:rPr>
      </w:pPr>
      <w:ins w:id="175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  </w:t>
        </w:r>
      </w:ins>
    </w:p>
    <w:p w:rsidR="00F81FFE" w:rsidRDefault="00F81FFE" w:rsidP="00F81FFE">
      <w:pPr>
        <w:numPr>
          <w:ilvl w:val="0"/>
          <w:numId w:val="75"/>
        </w:numPr>
        <w:shd w:val="clear" w:color="auto" w:fill="FFFFFF"/>
        <w:spacing w:after="0" w:line="272" w:lineRule="atLeast"/>
        <w:ind w:left="0"/>
        <w:rPr>
          <w:ins w:id="1759" w:author="Unknown"/>
          <w:rFonts w:ascii="Verdana" w:hAnsi="Verdana"/>
          <w:color w:val="000000"/>
          <w:sz w:val="17"/>
          <w:szCs w:val="17"/>
        </w:rPr>
      </w:pPr>
      <w:ins w:id="1760"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1" w:author="Unknown"/>
          <w:rFonts w:ascii="Verdana" w:hAnsi="Verdana"/>
          <w:color w:val="000000"/>
          <w:sz w:val="17"/>
          <w:szCs w:val="17"/>
        </w:rPr>
      </w:pPr>
      <w:ins w:id="1762"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A7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Printable,Showable{  </w:t>
        </w:r>
      </w:ins>
    </w:p>
    <w:p w:rsidR="00F81FFE" w:rsidRDefault="00F81FFE" w:rsidP="00F81FFE">
      <w:pPr>
        <w:numPr>
          <w:ilvl w:val="0"/>
          <w:numId w:val="75"/>
        </w:numPr>
        <w:shd w:val="clear" w:color="auto" w:fill="FFFFFF"/>
        <w:spacing w:after="0" w:line="272" w:lineRule="atLeast"/>
        <w:ind w:left="0"/>
        <w:rPr>
          <w:ins w:id="1763" w:author="Unknown"/>
          <w:rFonts w:ascii="Verdana" w:hAnsi="Verdana"/>
          <w:color w:val="000000"/>
          <w:sz w:val="17"/>
          <w:szCs w:val="17"/>
        </w:rPr>
      </w:pPr>
      <w:ins w:id="176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5" w:author="Unknown"/>
          <w:rFonts w:ascii="Verdana" w:hAnsi="Verdana"/>
          <w:color w:val="000000"/>
          <w:sz w:val="17"/>
          <w:szCs w:val="17"/>
        </w:rPr>
      </w:pPr>
      <w:ins w:id="176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show(){System.out.println(</w:t>
        </w:r>
        <w:r>
          <w:rPr>
            <w:rStyle w:val="string"/>
            <w:rFonts w:ascii="Verdana" w:hAnsi="Verdana"/>
            <w:color w:val="0000FF"/>
            <w:sz w:val="17"/>
            <w:szCs w:val="17"/>
            <w:bdr w:val="none" w:sz="0" w:space="0" w:color="auto" w:frame="1"/>
          </w:rPr>
          <w:t>"Welcome"</w:t>
        </w:r>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7" w:author="Unknown"/>
          <w:rFonts w:ascii="Verdana" w:hAnsi="Verdana"/>
          <w:color w:val="000000"/>
          <w:sz w:val="17"/>
          <w:szCs w:val="17"/>
        </w:rPr>
      </w:pPr>
      <w:ins w:id="1768" w:author="Unknown">
        <w:r>
          <w:rPr>
            <w:rFonts w:ascii="Verdana" w:hAnsi="Verdana"/>
            <w:color w:val="000000"/>
            <w:sz w:val="17"/>
            <w:szCs w:val="17"/>
            <w:bdr w:val="none" w:sz="0" w:space="0" w:color="auto" w:frame="1"/>
          </w:rPr>
          <w:t>  </w:t>
        </w:r>
      </w:ins>
    </w:p>
    <w:p w:rsidR="00F81FFE" w:rsidRDefault="00F81FFE" w:rsidP="00F81FFE">
      <w:pPr>
        <w:numPr>
          <w:ilvl w:val="0"/>
          <w:numId w:val="75"/>
        </w:numPr>
        <w:shd w:val="clear" w:color="auto" w:fill="FFFFFF"/>
        <w:spacing w:after="0" w:line="272" w:lineRule="atLeast"/>
        <w:ind w:left="0"/>
        <w:rPr>
          <w:ins w:id="1769" w:author="Unknown"/>
          <w:rFonts w:ascii="Verdana" w:hAnsi="Verdana"/>
          <w:color w:val="000000"/>
          <w:sz w:val="17"/>
          <w:szCs w:val="17"/>
        </w:rPr>
      </w:pPr>
      <w:ins w:id="177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5"/>
        </w:numPr>
        <w:shd w:val="clear" w:color="auto" w:fill="FFFFFF"/>
        <w:spacing w:after="0" w:line="272" w:lineRule="atLeast"/>
        <w:ind w:left="0"/>
        <w:rPr>
          <w:ins w:id="1771" w:author="Unknown"/>
          <w:rFonts w:ascii="Verdana" w:hAnsi="Verdana"/>
          <w:color w:val="000000"/>
          <w:sz w:val="17"/>
          <w:szCs w:val="17"/>
        </w:rPr>
      </w:pPr>
      <w:ins w:id="1772" w:author="Unknown">
        <w:r>
          <w:rPr>
            <w:rFonts w:ascii="Verdana" w:hAnsi="Verdana"/>
            <w:color w:val="000000"/>
            <w:sz w:val="17"/>
            <w:szCs w:val="17"/>
            <w:bdr w:val="none" w:sz="0" w:space="0" w:color="auto" w:frame="1"/>
          </w:rPr>
          <w:t>A7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A7();  </w:t>
        </w:r>
      </w:ins>
    </w:p>
    <w:p w:rsidR="00F81FFE" w:rsidRDefault="00F81FFE" w:rsidP="00F81FFE">
      <w:pPr>
        <w:numPr>
          <w:ilvl w:val="0"/>
          <w:numId w:val="75"/>
        </w:numPr>
        <w:shd w:val="clear" w:color="auto" w:fill="FFFFFF"/>
        <w:spacing w:after="0" w:line="272" w:lineRule="atLeast"/>
        <w:ind w:left="0"/>
        <w:rPr>
          <w:ins w:id="1773" w:author="Unknown"/>
          <w:rFonts w:ascii="Verdana" w:hAnsi="Verdana"/>
          <w:color w:val="000000"/>
          <w:sz w:val="17"/>
          <w:szCs w:val="17"/>
        </w:rPr>
      </w:pPr>
      <w:ins w:id="1774" w:author="Unknown">
        <w:r>
          <w:rPr>
            <w:rFonts w:ascii="Verdana" w:hAnsi="Verdana"/>
            <w:color w:val="000000"/>
            <w:sz w:val="17"/>
            <w:szCs w:val="17"/>
            <w:bdr w:val="none" w:sz="0" w:space="0" w:color="auto" w:frame="1"/>
          </w:rPr>
          <w:t>obj.print();  </w:t>
        </w:r>
      </w:ins>
    </w:p>
    <w:p w:rsidR="00F81FFE" w:rsidRDefault="00F81FFE" w:rsidP="00F81FFE">
      <w:pPr>
        <w:numPr>
          <w:ilvl w:val="0"/>
          <w:numId w:val="75"/>
        </w:numPr>
        <w:shd w:val="clear" w:color="auto" w:fill="FFFFFF"/>
        <w:spacing w:after="0" w:line="272" w:lineRule="atLeast"/>
        <w:ind w:left="0"/>
        <w:rPr>
          <w:ins w:id="1775" w:author="Unknown"/>
          <w:rFonts w:ascii="Verdana" w:hAnsi="Verdana"/>
          <w:color w:val="000000"/>
          <w:sz w:val="17"/>
          <w:szCs w:val="17"/>
        </w:rPr>
      </w:pPr>
      <w:ins w:id="1776" w:author="Unknown">
        <w:r>
          <w:rPr>
            <w:rFonts w:ascii="Verdana" w:hAnsi="Verdana"/>
            <w:color w:val="000000"/>
            <w:sz w:val="17"/>
            <w:szCs w:val="17"/>
            <w:bdr w:val="none" w:sz="0" w:space="0" w:color="auto" w:frame="1"/>
          </w:rPr>
          <w:t>obj.show();  </w:t>
        </w:r>
      </w:ins>
    </w:p>
    <w:p w:rsidR="00F81FFE" w:rsidRDefault="00F81FFE" w:rsidP="00F81FFE">
      <w:pPr>
        <w:numPr>
          <w:ilvl w:val="0"/>
          <w:numId w:val="75"/>
        </w:numPr>
        <w:shd w:val="clear" w:color="auto" w:fill="FFFFFF"/>
        <w:spacing w:after="0" w:line="272" w:lineRule="atLeast"/>
        <w:ind w:left="0"/>
        <w:rPr>
          <w:ins w:id="1777" w:author="Unknown"/>
          <w:rFonts w:ascii="Verdana" w:hAnsi="Verdana"/>
          <w:color w:val="000000"/>
          <w:sz w:val="17"/>
          <w:szCs w:val="17"/>
        </w:rPr>
      </w:pPr>
      <w:ins w:id="1778" w:author="Unknown">
        <w:r>
          <w:rPr>
            <w:rFonts w:ascii="Verdana" w:hAnsi="Verdana"/>
            <w:color w:val="000000"/>
            <w:sz w:val="17"/>
            <w:szCs w:val="17"/>
            <w:bdr w:val="none" w:sz="0" w:space="0" w:color="auto" w:frame="1"/>
          </w:rPr>
          <w:t> }  </w:t>
        </w:r>
      </w:ins>
    </w:p>
    <w:p w:rsidR="00F81FFE" w:rsidRDefault="00F81FFE" w:rsidP="00F81FFE">
      <w:pPr>
        <w:numPr>
          <w:ilvl w:val="0"/>
          <w:numId w:val="75"/>
        </w:numPr>
        <w:shd w:val="clear" w:color="auto" w:fill="FFFFFF"/>
        <w:spacing w:after="0" w:line="272" w:lineRule="atLeast"/>
        <w:ind w:left="0"/>
        <w:rPr>
          <w:ins w:id="1779" w:author="Unknown"/>
          <w:rFonts w:ascii="Verdana" w:hAnsi="Verdana"/>
          <w:color w:val="000000"/>
          <w:sz w:val="17"/>
          <w:szCs w:val="17"/>
        </w:rPr>
      </w:pPr>
      <w:ins w:id="1780" w:author="Unknown">
        <w:r>
          <w:rPr>
            <w:rFonts w:ascii="Verdana" w:hAnsi="Verdana"/>
            <w:color w:val="000000"/>
            <w:sz w:val="17"/>
            <w:szCs w:val="17"/>
            <w:bdr w:val="none" w:sz="0" w:space="0" w:color="auto" w:frame="1"/>
          </w:rPr>
          <w:t>}  </w:t>
        </w:r>
      </w:ins>
    </w:p>
    <w:p w:rsidR="00F81FFE" w:rsidRDefault="00584E14" w:rsidP="00F81FFE">
      <w:pPr>
        <w:spacing w:line="240" w:lineRule="auto"/>
        <w:rPr>
          <w:ins w:id="1781" w:author="Unknown"/>
          <w:rFonts w:ascii="Times New Roman" w:hAnsi="Times New Roman"/>
          <w:sz w:val="24"/>
          <w:szCs w:val="24"/>
        </w:rPr>
      </w:pPr>
      <w:ins w:id="1782"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"http://www.javatpoint.com/opr/test.jsp?filename=A7"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HTMLPreformatted"/>
        <w:shd w:val="clear" w:color="auto" w:fill="F9FBF9"/>
        <w:rPr>
          <w:ins w:id="1783" w:author="Unknown"/>
          <w:color w:val="000000"/>
        </w:rPr>
      </w:pPr>
      <w:ins w:id="1784" w:author="Unknown">
        <w:r>
          <w:rPr>
            <w:color w:val="000000"/>
          </w:rPr>
          <w:t>Output:Hello</w:t>
        </w:r>
      </w:ins>
    </w:p>
    <w:p w:rsidR="00F81FFE" w:rsidRDefault="00F81FFE" w:rsidP="00F81FFE">
      <w:pPr>
        <w:pStyle w:val="HTMLPreformatted"/>
        <w:shd w:val="clear" w:color="auto" w:fill="F9FBF9"/>
        <w:rPr>
          <w:ins w:id="1785" w:author="Unknown"/>
          <w:color w:val="000000"/>
        </w:rPr>
      </w:pPr>
      <w:ins w:id="1786" w:author="Unknown">
        <w:r>
          <w:rPr>
            <w:color w:val="000000"/>
          </w:rPr>
          <w:t xml:space="preserve">       Welcome</w:t>
        </w:r>
      </w:ins>
    </w:p>
    <w:p w:rsidR="00F81FFE" w:rsidRDefault="00F81FFE" w:rsidP="00F81FFE">
      <w:pPr>
        <w:pStyle w:val="Heading2"/>
        <w:shd w:val="clear" w:color="auto" w:fill="FFFFFF"/>
        <w:spacing w:line="312" w:lineRule="atLeast"/>
        <w:rPr>
          <w:ins w:id="1787" w:author="Unknown"/>
          <w:rFonts w:ascii="Helvetica" w:hAnsi="Helvetica" w:cs="Helvetica"/>
          <w:b w:val="0"/>
          <w:bCs w:val="0"/>
          <w:color w:val="610B4B"/>
          <w:sz w:val="27"/>
          <w:szCs w:val="27"/>
        </w:rPr>
      </w:pPr>
      <w:ins w:id="1788" w:author="Unknown">
        <w:r>
          <w:rPr>
            <w:rFonts w:ascii="Helvetica" w:hAnsi="Helvetica" w:cs="Helvetica"/>
            <w:b w:val="0"/>
            <w:bCs w:val="0"/>
            <w:color w:val="610B4B"/>
            <w:sz w:val="27"/>
            <w:szCs w:val="27"/>
          </w:rPr>
          <w:t>Q) Multiple inheritance is not supported through class in java, but it is possible by an interface, why?</w:t>
        </w:r>
      </w:ins>
    </w:p>
    <w:p w:rsidR="00F81FFE" w:rsidRDefault="00F81FFE" w:rsidP="00F81FFE">
      <w:pPr>
        <w:pStyle w:val="NormalWeb"/>
        <w:shd w:val="clear" w:color="auto" w:fill="FFFFFF"/>
        <w:rPr>
          <w:ins w:id="1789" w:author="Unknown"/>
          <w:rFonts w:ascii="Verdana" w:hAnsi="Verdana"/>
          <w:color w:val="000000"/>
          <w:sz w:val="17"/>
          <w:szCs w:val="17"/>
        </w:rPr>
      </w:pPr>
      <w:ins w:id="1790" w:author="Unknown">
        <w:r>
          <w:rPr>
            <w:rFonts w:ascii="Verdana" w:hAnsi="Verdana"/>
            <w:color w:val="000000"/>
            <w:sz w:val="17"/>
            <w:szCs w:val="17"/>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ins>
    </w:p>
    <w:p w:rsidR="00F81FFE" w:rsidRDefault="00F81FFE" w:rsidP="00F81FFE">
      <w:pPr>
        <w:numPr>
          <w:ilvl w:val="0"/>
          <w:numId w:val="76"/>
        </w:numPr>
        <w:shd w:val="clear" w:color="auto" w:fill="FFFFFF"/>
        <w:spacing w:after="0" w:line="272" w:lineRule="atLeast"/>
        <w:ind w:left="0"/>
        <w:rPr>
          <w:ins w:id="1791" w:author="Unknown"/>
          <w:rFonts w:ascii="Verdana" w:hAnsi="Verdana"/>
          <w:color w:val="000000"/>
          <w:sz w:val="17"/>
          <w:szCs w:val="17"/>
        </w:rPr>
      </w:pPr>
      <w:ins w:id="1792"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76"/>
        </w:numPr>
        <w:shd w:val="clear" w:color="auto" w:fill="FFFFFF"/>
        <w:spacing w:after="0" w:line="272" w:lineRule="atLeast"/>
        <w:ind w:left="0"/>
        <w:rPr>
          <w:ins w:id="1793" w:author="Unknown"/>
          <w:rFonts w:ascii="Verdana" w:hAnsi="Verdana"/>
          <w:color w:val="000000"/>
          <w:sz w:val="17"/>
          <w:szCs w:val="17"/>
        </w:rPr>
      </w:pPr>
      <w:ins w:id="1794"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6"/>
        </w:numPr>
        <w:shd w:val="clear" w:color="auto" w:fill="FFFFFF"/>
        <w:spacing w:after="0" w:line="272" w:lineRule="atLeast"/>
        <w:ind w:left="0"/>
        <w:rPr>
          <w:ins w:id="1795" w:author="Unknown"/>
          <w:rFonts w:ascii="Verdana" w:hAnsi="Verdana"/>
          <w:color w:val="000000"/>
          <w:sz w:val="17"/>
          <w:szCs w:val="17"/>
        </w:rPr>
      </w:pPr>
      <w:ins w:id="1796"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797" w:author="Unknown"/>
          <w:rFonts w:ascii="Verdana" w:hAnsi="Verdana"/>
          <w:color w:val="000000"/>
          <w:sz w:val="17"/>
          <w:szCs w:val="17"/>
        </w:rPr>
      </w:pPr>
      <w:ins w:id="1798"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Showable{  </w:t>
        </w:r>
      </w:ins>
    </w:p>
    <w:p w:rsidR="00F81FFE" w:rsidRDefault="00F81FFE" w:rsidP="00F81FFE">
      <w:pPr>
        <w:numPr>
          <w:ilvl w:val="0"/>
          <w:numId w:val="76"/>
        </w:numPr>
        <w:shd w:val="clear" w:color="auto" w:fill="FFFFFF"/>
        <w:spacing w:after="0" w:line="272" w:lineRule="atLeast"/>
        <w:ind w:left="0"/>
        <w:rPr>
          <w:ins w:id="1799" w:author="Unknown"/>
          <w:rFonts w:ascii="Verdana" w:hAnsi="Verdana"/>
          <w:color w:val="000000"/>
          <w:sz w:val="17"/>
          <w:szCs w:val="17"/>
        </w:rPr>
      </w:pPr>
      <w:ins w:id="180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6"/>
        </w:numPr>
        <w:shd w:val="clear" w:color="auto" w:fill="FFFFFF"/>
        <w:spacing w:after="0" w:line="272" w:lineRule="atLeast"/>
        <w:ind w:left="0"/>
        <w:rPr>
          <w:ins w:id="1801" w:author="Unknown"/>
          <w:rFonts w:ascii="Verdana" w:hAnsi="Verdana"/>
          <w:color w:val="000000"/>
          <w:sz w:val="17"/>
          <w:szCs w:val="17"/>
        </w:rPr>
      </w:pPr>
      <w:ins w:id="1802"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3" w:author="Unknown"/>
          <w:rFonts w:ascii="Verdana" w:hAnsi="Verdana"/>
          <w:color w:val="000000"/>
          <w:sz w:val="17"/>
          <w:szCs w:val="17"/>
        </w:rPr>
      </w:pPr>
      <w:ins w:id="1804" w:author="Unknown">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5" w:author="Unknown"/>
          <w:rFonts w:ascii="Verdana" w:hAnsi="Verdana"/>
          <w:color w:val="000000"/>
          <w:sz w:val="17"/>
          <w:szCs w:val="17"/>
        </w:rPr>
      </w:pPr>
      <w:ins w:id="180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TestInterface3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Printable, Showable{  </w:t>
        </w:r>
      </w:ins>
    </w:p>
    <w:p w:rsidR="00F81FFE" w:rsidRDefault="00F81FFE" w:rsidP="00F81FFE">
      <w:pPr>
        <w:numPr>
          <w:ilvl w:val="0"/>
          <w:numId w:val="76"/>
        </w:numPr>
        <w:shd w:val="clear" w:color="auto" w:fill="FFFFFF"/>
        <w:spacing w:after="0" w:line="272" w:lineRule="atLeast"/>
        <w:ind w:left="0"/>
        <w:rPr>
          <w:ins w:id="1807" w:author="Unknown"/>
          <w:rFonts w:ascii="Verdana" w:hAnsi="Verdana"/>
          <w:color w:val="000000"/>
          <w:sz w:val="17"/>
          <w:szCs w:val="17"/>
        </w:rPr>
      </w:pPr>
      <w:ins w:id="180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6"/>
        </w:numPr>
        <w:shd w:val="clear" w:color="auto" w:fill="FFFFFF"/>
        <w:spacing w:after="0" w:line="272" w:lineRule="atLeast"/>
        <w:ind w:left="0"/>
        <w:rPr>
          <w:ins w:id="1809" w:author="Unknown"/>
          <w:rFonts w:ascii="Verdana" w:hAnsi="Verdana"/>
          <w:color w:val="000000"/>
          <w:sz w:val="17"/>
          <w:szCs w:val="17"/>
        </w:rPr>
      </w:pPr>
      <w:ins w:id="181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6"/>
        </w:numPr>
        <w:shd w:val="clear" w:color="auto" w:fill="FFFFFF"/>
        <w:spacing w:after="0" w:line="272" w:lineRule="atLeast"/>
        <w:ind w:left="0"/>
        <w:rPr>
          <w:ins w:id="1811" w:author="Unknown"/>
          <w:rFonts w:ascii="Verdana" w:hAnsi="Verdana"/>
          <w:color w:val="000000"/>
          <w:sz w:val="17"/>
          <w:szCs w:val="17"/>
        </w:rPr>
      </w:pPr>
      <w:ins w:id="1812" w:author="Unknown">
        <w:r>
          <w:rPr>
            <w:rFonts w:ascii="Verdana" w:hAnsi="Verdana"/>
            <w:color w:val="000000"/>
            <w:sz w:val="17"/>
            <w:szCs w:val="17"/>
            <w:bdr w:val="none" w:sz="0" w:space="0" w:color="auto" w:frame="1"/>
          </w:rPr>
          <w:t>TestInterface3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TestInterface3();  </w:t>
        </w:r>
      </w:ins>
    </w:p>
    <w:p w:rsidR="00F81FFE" w:rsidRDefault="00F81FFE" w:rsidP="00F81FFE">
      <w:pPr>
        <w:numPr>
          <w:ilvl w:val="0"/>
          <w:numId w:val="76"/>
        </w:numPr>
        <w:shd w:val="clear" w:color="auto" w:fill="FFFFFF"/>
        <w:spacing w:after="0" w:line="272" w:lineRule="atLeast"/>
        <w:ind w:left="0"/>
        <w:rPr>
          <w:ins w:id="1813" w:author="Unknown"/>
          <w:rFonts w:ascii="Verdana" w:hAnsi="Verdana"/>
          <w:color w:val="000000"/>
          <w:sz w:val="17"/>
          <w:szCs w:val="17"/>
        </w:rPr>
      </w:pPr>
      <w:ins w:id="1814" w:author="Unknown">
        <w:r>
          <w:rPr>
            <w:rFonts w:ascii="Verdana" w:hAnsi="Verdana"/>
            <w:color w:val="000000"/>
            <w:sz w:val="17"/>
            <w:szCs w:val="17"/>
            <w:bdr w:val="none" w:sz="0" w:space="0" w:color="auto" w:frame="1"/>
          </w:rPr>
          <w:t>obj.print();  </w:t>
        </w:r>
      </w:ins>
    </w:p>
    <w:p w:rsidR="00F81FFE" w:rsidRDefault="00F81FFE" w:rsidP="00F81FFE">
      <w:pPr>
        <w:numPr>
          <w:ilvl w:val="0"/>
          <w:numId w:val="76"/>
        </w:numPr>
        <w:shd w:val="clear" w:color="auto" w:fill="FFFFFF"/>
        <w:spacing w:after="0" w:line="272" w:lineRule="atLeast"/>
        <w:ind w:left="0"/>
        <w:rPr>
          <w:ins w:id="1815" w:author="Unknown"/>
          <w:rFonts w:ascii="Verdana" w:hAnsi="Verdana"/>
          <w:color w:val="000000"/>
          <w:sz w:val="17"/>
          <w:szCs w:val="17"/>
        </w:rPr>
      </w:pPr>
      <w:ins w:id="1816" w:author="Unknown">
        <w:r>
          <w:rPr>
            <w:rFonts w:ascii="Verdana" w:hAnsi="Verdana"/>
            <w:color w:val="000000"/>
            <w:sz w:val="17"/>
            <w:szCs w:val="17"/>
            <w:bdr w:val="none" w:sz="0" w:space="0" w:color="auto" w:frame="1"/>
          </w:rPr>
          <w:t> }  </w:t>
        </w:r>
      </w:ins>
    </w:p>
    <w:p w:rsidR="00F81FFE" w:rsidRDefault="00F81FFE" w:rsidP="00F81FFE">
      <w:pPr>
        <w:numPr>
          <w:ilvl w:val="0"/>
          <w:numId w:val="76"/>
        </w:numPr>
        <w:shd w:val="clear" w:color="auto" w:fill="FFFFFF"/>
        <w:spacing w:after="0" w:line="272" w:lineRule="atLeast"/>
        <w:ind w:left="0"/>
        <w:rPr>
          <w:ins w:id="1817" w:author="Unknown"/>
          <w:rFonts w:ascii="Verdana" w:hAnsi="Verdana"/>
          <w:color w:val="000000"/>
          <w:sz w:val="17"/>
          <w:szCs w:val="17"/>
        </w:rPr>
      </w:pPr>
      <w:ins w:id="1818" w:author="Unknown">
        <w:r>
          <w:rPr>
            <w:rFonts w:ascii="Verdana" w:hAnsi="Verdana"/>
            <w:color w:val="000000"/>
            <w:sz w:val="17"/>
            <w:szCs w:val="17"/>
            <w:bdr w:val="none" w:sz="0" w:space="0" w:color="auto" w:frame="1"/>
          </w:rPr>
          <w:t>}  </w:t>
        </w:r>
      </w:ins>
    </w:p>
    <w:p w:rsidR="00F81FFE" w:rsidRDefault="00584E14" w:rsidP="00F81FFE">
      <w:pPr>
        <w:spacing w:line="240" w:lineRule="auto"/>
        <w:rPr>
          <w:ins w:id="1819" w:author="Unknown"/>
          <w:rFonts w:ascii="Times New Roman" w:hAnsi="Times New Roman"/>
          <w:sz w:val="24"/>
          <w:szCs w:val="24"/>
        </w:rPr>
      </w:pPr>
      <w:ins w:id="1820"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"http://www.javatpoint.com/opr/test.jsp?filename=TestInterface3"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821" w:author="Unknown"/>
          <w:rFonts w:ascii="Verdana" w:hAnsi="Verdana"/>
          <w:color w:val="000000"/>
          <w:sz w:val="17"/>
          <w:szCs w:val="17"/>
        </w:rPr>
      </w:pPr>
      <w:ins w:id="1822" w:author="Unknown">
        <w:r>
          <w:rPr>
            <w:rFonts w:ascii="Verdana" w:hAnsi="Verdana"/>
            <w:color w:val="000000"/>
            <w:sz w:val="17"/>
            <w:szCs w:val="17"/>
          </w:rPr>
          <w:t>Output:</w:t>
        </w:r>
      </w:ins>
    </w:p>
    <w:p w:rsidR="00F81FFE" w:rsidRDefault="00F81FFE" w:rsidP="00F81FFE">
      <w:pPr>
        <w:pStyle w:val="HTMLPreformatted"/>
        <w:shd w:val="clear" w:color="auto" w:fill="F9FBF9"/>
        <w:rPr>
          <w:ins w:id="1823" w:author="Unknown"/>
          <w:color w:val="000000"/>
        </w:rPr>
      </w:pPr>
      <w:ins w:id="1824" w:author="Unknown">
        <w:r>
          <w:rPr>
            <w:color w:val="000000"/>
          </w:rPr>
          <w:t>Hello</w:t>
        </w:r>
      </w:ins>
    </w:p>
    <w:p w:rsidR="00F81FFE" w:rsidRDefault="00F81FFE" w:rsidP="00F81FFE">
      <w:pPr>
        <w:pStyle w:val="NormalWeb"/>
        <w:shd w:val="clear" w:color="auto" w:fill="FFFFFF"/>
        <w:rPr>
          <w:ins w:id="1825" w:author="Unknown"/>
          <w:rFonts w:ascii="Verdana" w:hAnsi="Verdana"/>
          <w:color w:val="000000"/>
          <w:sz w:val="17"/>
          <w:szCs w:val="17"/>
        </w:rPr>
      </w:pPr>
      <w:ins w:id="1826" w:author="Unknown">
        <w:r>
          <w:rPr>
            <w:rFonts w:ascii="Verdana" w:hAnsi="Verdana"/>
            <w:color w:val="000000"/>
            <w:sz w:val="17"/>
            <w:szCs w:val="17"/>
          </w:rPr>
          <w:t>As you can see in the above example, Printable and Showable interface have same methods but its implementation is provided by class TestTnterface1, so there is no ambiguity.</w:t>
        </w:r>
      </w:ins>
    </w:p>
    <w:p w:rsidR="00F81FFE" w:rsidRDefault="00584E14" w:rsidP="00F81FFE">
      <w:pPr>
        <w:rPr>
          <w:ins w:id="1827" w:author="Unknown"/>
          <w:rFonts w:ascii="Times New Roman" w:hAnsi="Times New Roman"/>
          <w:sz w:val="24"/>
          <w:szCs w:val="24"/>
        </w:rPr>
      </w:pPr>
      <w:ins w:id="1828" w:author="Unknown">
        <w:r>
          <w:pict>
            <v:rect id="_x0000_i1069" style="width:0;height:.65pt" o:hralign="center" o:hrstd="t" o:hrnoshade="t" o:hr="t" fillcolor="#d4d4d4" stroked="f"/>
          </w:pict>
        </w:r>
      </w:ins>
    </w:p>
    <w:p w:rsidR="00F81FFE" w:rsidRDefault="00F81FFE" w:rsidP="00F81FFE">
      <w:pPr>
        <w:pStyle w:val="Heading2"/>
        <w:shd w:val="clear" w:color="auto" w:fill="FFFFFF"/>
        <w:spacing w:line="312" w:lineRule="atLeast"/>
        <w:rPr>
          <w:ins w:id="1829" w:author="Unknown"/>
          <w:rFonts w:ascii="Helvetica" w:hAnsi="Helvetica" w:cs="Helvetica"/>
          <w:b w:val="0"/>
          <w:bCs w:val="0"/>
          <w:color w:val="610B38"/>
          <w:sz w:val="32"/>
          <w:szCs w:val="32"/>
        </w:rPr>
      </w:pPr>
      <w:ins w:id="1830" w:author="Unknown">
        <w:r>
          <w:rPr>
            <w:rFonts w:ascii="Helvetica" w:hAnsi="Helvetica" w:cs="Helvetica"/>
            <w:b w:val="0"/>
            <w:bCs w:val="0"/>
            <w:color w:val="610B38"/>
            <w:sz w:val="32"/>
            <w:szCs w:val="32"/>
          </w:rPr>
          <w:t>Interface inheritance</w:t>
        </w:r>
      </w:ins>
    </w:p>
    <w:p w:rsidR="00F81FFE" w:rsidRDefault="00F81FFE" w:rsidP="00F81FFE">
      <w:pPr>
        <w:pStyle w:val="NormalWeb"/>
        <w:shd w:val="clear" w:color="auto" w:fill="FFFFFF"/>
        <w:rPr>
          <w:ins w:id="1831" w:author="Unknown"/>
          <w:rFonts w:ascii="Verdana" w:hAnsi="Verdana"/>
          <w:color w:val="000000"/>
          <w:sz w:val="17"/>
          <w:szCs w:val="17"/>
        </w:rPr>
      </w:pPr>
      <w:ins w:id="1832" w:author="Unknown">
        <w:r>
          <w:rPr>
            <w:rFonts w:ascii="Verdana" w:hAnsi="Verdana"/>
            <w:color w:val="000000"/>
            <w:sz w:val="17"/>
            <w:szCs w:val="17"/>
          </w:rPr>
          <w:t>A class implements an interface, but one interface extends another interface.</w:t>
        </w:r>
      </w:ins>
    </w:p>
    <w:p w:rsidR="00F81FFE" w:rsidRDefault="00F81FFE" w:rsidP="00F81FFE">
      <w:pPr>
        <w:numPr>
          <w:ilvl w:val="0"/>
          <w:numId w:val="77"/>
        </w:numPr>
        <w:shd w:val="clear" w:color="auto" w:fill="FFFFFF"/>
        <w:spacing w:after="0" w:line="272" w:lineRule="atLeast"/>
        <w:ind w:left="0"/>
        <w:rPr>
          <w:ins w:id="1833" w:author="Unknown"/>
          <w:rFonts w:ascii="Verdana" w:hAnsi="Verdana"/>
          <w:color w:val="000000"/>
          <w:sz w:val="17"/>
          <w:szCs w:val="17"/>
        </w:rPr>
      </w:pPr>
      <w:ins w:id="1834" w:author="Unknown">
        <w:r>
          <w:rPr>
            <w:rStyle w:val="keyword"/>
            <w:rFonts w:ascii="Verdana" w:hAnsi="Verdana"/>
            <w:b/>
            <w:bCs/>
            <w:color w:val="006699"/>
            <w:sz w:val="17"/>
            <w:szCs w:val="17"/>
            <w:bdr w:val="none" w:sz="0" w:space="0" w:color="auto" w:frame="1"/>
          </w:rPr>
          <w:lastRenderedPageBreak/>
          <w:t>interface</w:t>
        </w:r>
        <w:r>
          <w:rPr>
            <w:rFonts w:ascii="Verdana" w:hAnsi="Verdana"/>
            <w:color w:val="000000"/>
            <w:sz w:val="17"/>
            <w:szCs w:val="17"/>
            <w:bdr w:val="none" w:sz="0" w:space="0" w:color="auto" w:frame="1"/>
          </w:rPr>
          <w:t> Printable{  </w:t>
        </w:r>
      </w:ins>
    </w:p>
    <w:p w:rsidR="00F81FFE" w:rsidRDefault="00F81FFE" w:rsidP="00F81FFE">
      <w:pPr>
        <w:numPr>
          <w:ilvl w:val="0"/>
          <w:numId w:val="77"/>
        </w:numPr>
        <w:shd w:val="clear" w:color="auto" w:fill="FFFFFF"/>
        <w:spacing w:after="0" w:line="272" w:lineRule="atLeast"/>
        <w:ind w:left="0"/>
        <w:rPr>
          <w:ins w:id="1835" w:author="Unknown"/>
          <w:rFonts w:ascii="Verdana" w:hAnsi="Verdana"/>
          <w:color w:val="000000"/>
          <w:sz w:val="17"/>
          <w:szCs w:val="17"/>
        </w:rPr>
      </w:pPr>
      <w:ins w:id="1836"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77"/>
        </w:numPr>
        <w:shd w:val="clear" w:color="auto" w:fill="FFFFFF"/>
        <w:spacing w:after="0" w:line="272" w:lineRule="atLeast"/>
        <w:ind w:left="0"/>
        <w:rPr>
          <w:ins w:id="1837" w:author="Unknown"/>
          <w:rFonts w:ascii="Verdana" w:hAnsi="Verdana"/>
          <w:color w:val="000000"/>
          <w:sz w:val="17"/>
          <w:szCs w:val="17"/>
        </w:rPr>
      </w:pPr>
      <w:ins w:id="1838"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39" w:author="Unknown"/>
          <w:rFonts w:ascii="Verdana" w:hAnsi="Verdana"/>
          <w:color w:val="000000"/>
          <w:sz w:val="17"/>
          <w:szCs w:val="17"/>
        </w:rPr>
      </w:pPr>
      <w:ins w:id="184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Showable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Printable{  </w:t>
        </w:r>
      </w:ins>
    </w:p>
    <w:p w:rsidR="00F81FFE" w:rsidRDefault="00F81FFE" w:rsidP="00F81FFE">
      <w:pPr>
        <w:numPr>
          <w:ilvl w:val="0"/>
          <w:numId w:val="77"/>
        </w:numPr>
        <w:shd w:val="clear" w:color="auto" w:fill="FFFFFF"/>
        <w:spacing w:after="0" w:line="272" w:lineRule="atLeast"/>
        <w:ind w:left="0"/>
        <w:rPr>
          <w:ins w:id="1841" w:author="Unknown"/>
          <w:rFonts w:ascii="Verdana" w:hAnsi="Verdana"/>
          <w:color w:val="000000"/>
          <w:sz w:val="17"/>
          <w:szCs w:val="17"/>
        </w:rPr>
      </w:pPr>
      <w:ins w:id="184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  </w:t>
        </w:r>
      </w:ins>
    </w:p>
    <w:p w:rsidR="00F81FFE" w:rsidRDefault="00F81FFE" w:rsidP="00F81FFE">
      <w:pPr>
        <w:numPr>
          <w:ilvl w:val="0"/>
          <w:numId w:val="77"/>
        </w:numPr>
        <w:shd w:val="clear" w:color="auto" w:fill="FFFFFF"/>
        <w:spacing w:after="0" w:line="272" w:lineRule="atLeast"/>
        <w:ind w:left="0"/>
        <w:rPr>
          <w:ins w:id="1843" w:author="Unknown"/>
          <w:rFonts w:ascii="Verdana" w:hAnsi="Verdana"/>
          <w:color w:val="000000"/>
          <w:sz w:val="17"/>
          <w:szCs w:val="17"/>
        </w:rPr>
      </w:pPr>
      <w:ins w:id="1844"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45" w:author="Unknown"/>
          <w:rFonts w:ascii="Verdana" w:hAnsi="Verdana"/>
          <w:color w:val="000000"/>
          <w:sz w:val="17"/>
          <w:szCs w:val="17"/>
        </w:rPr>
      </w:pPr>
      <w:ins w:id="184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TestInterface4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Showable{  </w:t>
        </w:r>
      </w:ins>
    </w:p>
    <w:p w:rsidR="00F81FFE" w:rsidRDefault="00F81FFE" w:rsidP="00F81FFE">
      <w:pPr>
        <w:numPr>
          <w:ilvl w:val="0"/>
          <w:numId w:val="77"/>
        </w:numPr>
        <w:shd w:val="clear" w:color="auto" w:fill="FFFFFF"/>
        <w:spacing w:after="0" w:line="272" w:lineRule="atLeast"/>
        <w:ind w:left="0"/>
        <w:rPr>
          <w:ins w:id="1847" w:author="Unknown"/>
          <w:rFonts w:ascii="Verdana" w:hAnsi="Verdana"/>
          <w:color w:val="000000"/>
          <w:sz w:val="17"/>
          <w:szCs w:val="17"/>
        </w:rPr>
      </w:pPr>
      <w:ins w:id="184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print(){System.out.println(</w:t>
        </w:r>
        <w:r>
          <w:rPr>
            <w:rStyle w:val="string"/>
            <w:rFonts w:ascii="Verdana" w:hAnsi="Verdana"/>
            <w:color w:val="0000FF"/>
            <w:sz w:val="17"/>
            <w:szCs w:val="17"/>
            <w:bdr w:val="none" w:sz="0" w:space="0" w:color="auto" w:frame="1"/>
          </w:rPr>
          <w:t>"Hello"</w:t>
        </w:r>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49" w:author="Unknown"/>
          <w:rFonts w:ascii="Verdana" w:hAnsi="Verdana"/>
          <w:color w:val="000000"/>
          <w:sz w:val="17"/>
          <w:szCs w:val="17"/>
        </w:rPr>
      </w:pPr>
      <w:ins w:id="185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show(){System.out.println(</w:t>
        </w:r>
        <w:r>
          <w:rPr>
            <w:rStyle w:val="string"/>
            <w:rFonts w:ascii="Verdana" w:hAnsi="Verdana"/>
            <w:color w:val="0000FF"/>
            <w:sz w:val="17"/>
            <w:szCs w:val="17"/>
            <w:bdr w:val="none" w:sz="0" w:space="0" w:color="auto" w:frame="1"/>
          </w:rPr>
          <w:t>"Welcome"</w:t>
        </w:r>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51" w:author="Unknown"/>
          <w:rFonts w:ascii="Verdana" w:hAnsi="Verdana"/>
          <w:color w:val="000000"/>
          <w:sz w:val="17"/>
          <w:szCs w:val="17"/>
        </w:rPr>
      </w:pPr>
      <w:ins w:id="1852" w:author="Unknown">
        <w:r>
          <w:rPr>
            <w:rFonts w:ascii="Verdana" w:hAnsi="Verdana"/>
            <w:color w:val="000000"/>
            <w:sz w:val="17"/>
            <w:szCs w:val="17"/>
            <w:bdr w:val="none" w:sz="0" w:space="0" w:color="auto" w:frame="1"/>
          </w:rPr>
          <w:t>  </w:t>
        </w:r>
      </w:ins>
    </w:p>
    <w:p w:rsidR="00F81FFE" w:rsidRDefault="00F81FFE" w:rsidP="00F81FFE">
      <w:pPr>
        <w:numPr>
          <w:ilvl w:val="0"/>
          <w:numId w:val="77"/>
        </w:numPr>
        <w:shd w:val="clear" w:color="auto" w:fill="FFFFFF"/>
        <w:spacing w:after="0" w:line="272" w:lineRule="atLeast"/>
        <w:ind w:left="0"/>
        <w:rPr>
          <w:ins w:id="1853" w:author="Unknown"/>
          <w:rFonts w:ascii="Verdana" w:hAnsi="Verdana"/>
          <w:color w:val="000000"/>
          <w:sz w:val="17"/>
          <w:szCs w:val="17"/>
        </w:rPr>
      </w:pPr>
      <w:ins w:id="185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7"/>
        </w:numPr>
        <w:shd w:val="clear" w:color="auto" w:fill="FFFFFF"/>
        <w:spacing w:after="0" w:line="272" w:lineRule="atLeast"/>
        <w:ind w:left="0"/>
        <w:rPr>
          <w:ins w:id="1855" w:author="Unknown"/>
          <w:rFonts w:ascii="Verdana" w:hAnsi="Verdana"/>
          <w:color w:val="000000"/>
          <w:sz w:val="17"/>
          <w:szCs w:val="17"/>
        </w:rPr>
      </w:pPr>
      <w:ins w:id="1856" w:author="Unknown">
        <w:r>
          <w:rPr>
            <w:rFonts w:ascii="Verdana" w:hAnsi="Verdana"/>
            <w:color w:val="000000"/>
            <w:sz w:val="17"/>
            <w:szCs w:val="17"/>
            <w:bdr w:val="none" w:sz="0" w:space="0" w:color="auto" w:frame="1"/>
          </w:rPr>
          <w:t>TestInterface4 obj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TestInterface4();  </w:t>
        </w:r>
      </w:ins>
    </w:p>
    <w:p w:rsidR="00F81FFE" w:rsidRDefault="00F81FFE" w:rsidP="00F81FFE">
      <w:pPr>
        <w:numPr>
          <w:ilvl w:val="0"/>
          <w:numId w:val="77"/>
        </w:numPr>
        <w:shd w:val="clear" w:color="auto" w:fill="FFFFFF"/>
        <w:spacing w:after="0" w:line="272" w:lineRule="atLeast"/>
        <w:ind w:left="0"/>
        <w:rPr>
          <w:ins w:id="1857" w:author="Unknown"/>
          <w:rFonts w:ascii="Verdana" w:hAnsi="Verdana"/>
          <w:color w:val="000000"/>
          <w:sz w:val="17"/>
          <w:szCs w:val="17"/>
        </w:rPr>
      </w:pPr>
      <w:ins w:id="1858" w:author="Unknown">
        <w:r>
          <w:rPr>
            <w:rFonts w:ascii="Verdana" w:hAnsi="Verdana"/>
            <w:color w:val="000000"/>
            <w:sz w:val="17"/>
            <w:szCs w:val="17"/>
            <w:bdr w:val="none" w:sz="0" w:space="0" w:color="auto" w:frame="1"/>
          </w:rPr>
          <w:t>obj.print();  </w:t>
        </w:r>
      </w:ins>
    </w:p>
    <w:p w:rsidR="00F81FFE" w:rsidRDefault="00F81FFE" w:rsidP="00F81FFE">
      <w:pPr>
        <w:numPr>
          <w:ilvl w:val="0"/>
          <w:numId w:val="77"/>
        </w:numPr>
        <w:shd w:val="clear" w:color="auto" w:fill="FFFFFF"/>
        <w:spacing w:after="0" w:line="272" w:lineRule="atLeast"/>
        <w:ind w:left="0"/>
        <w:rPr>
          <w:ins w:id="1859" w:author="Unknown"/>
          <w:rFonts w:ascii="Verdana" w:hAnsi="Verdana"/>
          <w:color w:val="000000"/>
          <w:sz w:val="17"/>
          <w:szCs w:val="17"/>
        </w:rPr>
      </w:pPr>
      <w:ins w:id="1860" w:author="Unknown">
        <w:r>
          <w:rPr>
            <w:rFonts w:ascii="Verdana" w:hAnsi="Verdana"/>
            <w:color w:val="000000"/>
            <w:sz w:val="17"/>
            <w:szCs w:val="17"/>
            <w:bdr w:val="none" w:sz="0" w:space="0" w:color="auto" w:frame="1"/>
          </w:rPr>
          <w:t>obj.show();  </w:t>
        </w:r>
      </w:ins>
    </w:p>
    <w:p w:rsidR="00F81FFE" w:rsidRDefault="00F81FFE" w:rsidP="00F81FFE">
      <w:pPr>
        <w:numPr>
          <w:ilvl w:val="0"/>
          <w:numId w:val="77"/>
        </w:numPr>
        <w:shd w:val="clear" w:color="auto" w:fill="FFFFFF"/>
        <w:spacing w:after="0" w:line="272" w:lineRule="atLeast"/>
        <w:ind w:left="0"/>
        <w:rPr>
          <w:ins w:id="1861" w:author="Unknown"/>
          <w:rFonts w:ascii="Verdana" w:hAnsi="Verdana"/>
          <w:color w:val="000000"/>
          <w:sz w:val="17"/>
          <w:szCs w:val="17"/>
        </w:rPr>
      </w:pPr>
      <w:ins w:id="1862" w:author="Unknown">
        <w:r>
          <w:rPr>
            <w:rFonts w:ascii="Verdana" w:hAnsi="Verdana"/>
            <w:color w:val="000000"/>
            <w:sz w:val="17"/>
            <w:szCs w:val="17"/>
            <w:bdr w:val="none" w:sz="0" w:space="0" w:color="auto" w:frame="1"/>
          </w:rPr>
          <w:t> }  </w:t>
        </w:r>
      </w:ins>
    </w:p>
    <w:p w:rsidR="00F81FFE" w:rsidRDefault="00F81FFE" w:rsidP="00F81FFE">
      <w:pPr>
        <w:numPr>
          <w:ilvl w:val="0"/>
          <w:numId w:val="77"/>
        </w:numPr>
        <w:shd w:val="clear" w:color="auto" w:fill="FFFFFF"/>
        <w:spacing w:after="0" w:line="272" w:lineRule="atLeast"/>
        <w:ind w:left="0"/>
        <w:rPr>
          <w:ins w:id="1863" w:author="Unknown"/>
          <w:rFonts w:ascii="Verdana" w:hAnsi="Verdana"/>
          <w:color w:val="000000"/>
          <w:sz w:val="17"/>
          <w:szCs w:val="17"/>
        </w:rPr>
      </w:pPr>
      <w:ins w:id="1864" w:author="Unknown">
        <w:r>
          <w:rPr>
            <w:rFonts w:ascii="Verdana" w:hAnsi="Verdana"/>
            <w:color w:val="000000"/>
            <w:sz w:val="17"/>
            <w:szCs w:val="17"/>
            <w:bdr w:val="none" w:sz="0" w:space="0" w:color="auto" w:frame="1"/>
          </w:rPr>
          <w:t>}  </w:t>
        </w:r>
      </w:ins>
    </w:p>
    <w:p w:rsidR="00F81FFE" w:rsidRDefault="00584E14" w:rsidP="00F81FFE">
      <w:pPr>
        <w:spacing w:line="240" w:lineRule="auto"/>
        <w:rPr>
          <w:ins w:id="1865" w:author="Unknown"/>
          <w:rFonts w:ascii="Times New Roman" w:hAnsi="Times New Roman"/>
          <w:sz w:val="24"/>
          <w:szCs w:val="24"/>
        </w:rPr>
      </w:pPr>
      <w:ins w:id="1866"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"http://www.javatpoint.com/opr/test.jsp?filename=TestInterface4"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867" w:author="Unknown"/>
          <w:rFonts w:ascii="Verdana" w:hAnsi="Verdana"/>
          <w:color w:val="000000"/>
          <w:sz w:val="17"/>
          <w:szCs w:val="17"/>
        </w:rPr>
      </w:pPr>
      <w:ins w:id="1868" w:author="Unknown">
        <w:r>
          <w:rPr>
            <w:rFonts w:ascii="Verdana" w:hAnsi="Verdana"/>
            <w:color w:val="000000"/>
            <w:sz w:val="17"/>
            <w:szCs w:val="17"/>
          </w:rPr>
          <w:t>Output:</w:t>
        </w:r>
      </w:ins>
    </w:p>
    <w:p w:rsidR="00F81FFE" w:rsidRDefault="00F81FFE" w:rsidP="00F81FFE">
      <w:pPr>
        <w:pStyle w:val="HTMLPreformatted"/>
        <w:shd w:val="clear" w:color="auto" w:fill="F9FBF9"/>
        <w:rPr>
          <w:ins w:id="1869" w:author="Unknown"/>
          <w:color w:val="000000"/>
        </w:rPr>
      </w:pPr>
      <w:ins w:id="1870" w:author="Unknown">
        <w:r>
          <w:rPr>
            <w:color w:val="000000"/>
          </w:rPr>
          <w:t>Hello</w:t>
        </w:r>
      </w:ins>
    </w:p>
    <w:p w:rsidR="00F81FFE" w:rsidRDefault="00F81FFE" w:rsidP="00F81FFE">
      <w:pPr>
        <w:pStyle w:val="HTMLPreformatted"/>
        <w:shd w:val="clear" w:color="auto" w:fill="F9FBF9"/>
        <w:rPr>
          <w:ins w:id="1871" w:author="Unknown"/>
          <w:color w:val="000000"/>
        </w:rPr>
      </w:pPr>
      <w:ins w:id="1872" w:author="Unknown">
        <w:r>
          <w:rPr>
            <w:color w:val="000000"/>
          </w:rPr>
          <w:t>Welcome</w:t>
        </w:r>
      </w:ins>
    </w:p>
    <w:p w:rsidR="00F81FFE" w:rsidRDefault="00F81FFE" w:rsidP="00F81FFE">
      <w:pPr>
        <w:pStyle w:val="Heading2"/>
        <w:shd w:val="clear" w:color="auto" w:fill="FFFFFF"/>
        <w:spacing w:line="312" w:lineRule="atLeast"/>
        <w:rPr>
          <w:ins w:id="1873" w:author="Unknown"/>
          <w:rFonts w:ascii="Helvetica" w:hAnsi="Helvetica" w:cs="Helvetica"/>
          <w:b w:val="0"/>
          <w:bCs w:val="0"/>
          <w:color w:val="610B38"/>
          <w:sz w:val="32"/>
          <w:szCs w:val="32"/>
        </w:rPr>
      </w:pPr>
      <w:ins w:id="1874" w:author="Unknown">
        <w:r>
          <w:rPr>
            <w:rFonts w:ascii="Helvetica" w:hAnsi="Helvetica" w:cs="Helvetica"/>
            <w:b w:val="0"/>
            <w:bCs w:val="0"/>
            <w:color w:val="610B38"/>
            <w:sz w:val="32"/>
            <w:szCs w:val="32"/>
          </w:rPr>
          <w:t>Java 8 Default Method in Interface</w:t>
        </w:r>
      </w:ins>
    </w:p>
    <w:p w:rsidR="00F81FFE" w:rsidRDefault="00F81FFE" w:rsidP="00F81FFE">
      <w:pPr>
        <w:pStyle w:val="NormalWeb"/>
        <w:shd w:val="clear" w:color="auto" w:fill="FFFFFF"/>
        <w:rPr>
          <w:ins w:id="1875" w:author="Unknown"/>
          <w:rFonts w:ascii="Verdana" w:hAnsi="Verdana"/>
          <w:color w:val="000000"/>
          <w:sz w:val="17"/>
          <w:szCs w:val="17"/>
        </w:rPr>
      </w:pPr>
      <w:ins w:id="1876" w:author="Unknown">
        <w:r>
          <w:rPr>
            <w:rFonts w:ascii="Verdana" w:hAnsi="Verdana"/>
            <w:color w:val="000000"/>
            <w:sz w:val="17"/>
            <w:szCs w:val="17"/>
          </w:rPr>
          <w:t>Since Java 8, we can have method body in interface. But we need to make it default method. Let's see an example:</w:t>
        </w:r>
      </w:ins>
    </w:p>
    <w:p w:rsidR="00F81FFE" w:rsidRDefault="00F81FFE" w:rsidP="00F81FFE">
      <w:pPr>
        <w:pStyle w:val="filename"/>
        <w:shd w:val="clear" w:color="auto" w:fill="FFFFFF"/>
        <w:rPr>
          <w:ins w:id="1877" w:author="Unknown"/>
          <w:rFonts w:ascii="Verdana" w:hAnsi="Verdana"/>
          <w:i/>
          <w:iCs/>
          <w:color w:val="000000"/>
          <w:sz w:val="18"/>
          <w:szCs w:val="18"/>
        </w:rPr>
      </w:pPr>
      <w:ins w:id="1878" w:author="Unknown">
        <w:r>
          <w:rPr>
            <w:rFonts w:ascii="Verdana" w:hAnsi="Verdana"/>
            <w:i/>
            <w:iCs/>
            <w:color w:val="000000"/>
            <w:sz w:val="18"/>
            <w:szCs w:val="18"/>
          </w:rPr>
          <w:t>File: TestInterfaceDefault.java</w:t>
        </w:r>
      </w:ins>
    </w:p>
    <w:p w:rsidR="00F81FFE" w:rsidRDefault="00F81FFE" w:rsidP="00F81FFE">
      <w:pPr>
        <w:numPr>
          <w:ilvl w:val="0"/>
          <w:numId w:val="78"/>
        </w:numPr>
        <w:shd w:val="clear" w:color="auto" w:fill="FFFFFF"/>
        <w:spacing w:after="0" w:line="272" w:lineRule="atLeast"/>
        <w:ind w:left="0"/>
        <w:rPr>
          <w:ins w:id="1879" w:author="Unknown"/>
          <w:rFonts w:ascii="Verdana" w:hAnsi="Verdana"/>
          <w:color w:val="000000"/>
          <w:sz w:val="17"/>
          <w:szCs w:val="17"/>
        </w:rPr>
      </w:pPr>
      <w:ins w:id="188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8"/>
        </w:numPr>
        <w:shd w:val="clear" w:color="auto" w:fill="FFFFFF"/>
        <w:spacing w:after="0" w:line="272" w:lineRule="atLeast"/>
        <w:ind w:left="0"/>
        <w:rPr>
          <w:ins w:id="1881" w:author="Unknown"/>
          <w:rFonts w:ascii="Verdana" w:hAnsi="Verdana"/>
          <w:color w:val="000000"/>
          <w:sz w:val="17"/>
          <w:szCs w:val="17"/>
        </w:rPr>
      </w:pPr>
      <w:ins w:id="188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8"/>
        </w:numPr>
        <w:shd w:val="clear" w:color="auto" w:fill="FFFFFF"/>
        <w:spacing w:after="0" w:line="272" w:lineRule="atLeast"/>
        <w:ind w:left="0"/>
        <w:rPr>
          <w:ins w:id="1883" w:author="Unknown"/>
          <w:rFonts w:ascii="Verdana" w:hAnsi="Verdana"/>
          <w:color w:val="000000"/>
          <w:sz w:val="17"/>
          <w:szCs w:val="17"/>
        </w:rPr>
      </w:pPr>
      <w:ins w:id="1884" w:author="Unknown">
        <w:r>
          <w:rPr>
            <w:rStyle w:val="keyword"/>
            <w:rFonts w:ascii="Verdana" w:hAnsi="Verdana"/>
            <w:b/>
            <w:bCs/>
            <w:color w:val="006699"/>
            <w:sz w:val="17"/>
            <w:szCs w:val="17"/>
            <w:bdr w:val="none" w:sz="0" w:space="0" w:color="auto" w:frame="1"/>
          </w:rPr>
          <w:t>default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"default method"</w:t>
        </w:r>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85" w:author="Unknown"/>
          <w:rFonts w:ascii="Verdana" w:hAnsi="Verdana"/>
          <w:color w:val="000000"/>
          <w:sz w:val="17"/>
          <w:szCs w:val="17"/>
        </w:rPr>
      </w:pPr>
      <w:ins w:id="1886" w:author="Unknown">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87" w:author="Unknown"/>
          <w:rFonts w:ascii="Verdana" w:hAnsi="Verdana"/>
          <w:color w:val="000000"/>
          <w:sz w:val="17"/>
          <w:szCs w:val="17"/>
        </w:rPr>
      </w:pPr>
      <w:ins w:id="188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8"/>
        </w:numPr>
        <w:shd w:val="clear" w:color="auto" w:fill="FFFFFF"/>
        <w:spacing w:after="0" w:line="272" w:lineRule="atLeast"/>
        <w:ind w:left="0"/>
        <w:rPr>
          <w:ins w:id="1889" w:author="Unknown"/>
          <w:rFonts w:ascii="Verdana" w:hAnsi="Verdana"/>
          <w:color w:val="000000"/>
          <w:sz w:val="17"/>
          <w:szCs w:val="17"/>
        </w:rPr>
      </w:pPr>
      <w:ins w:id="189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91" w:author="Unknown"/>
          <w:rFonts w:ascii="Verdana" w:hAnsi="Verdana"/>
          <w:color w:val="000000"/>
          <w:sz w:val="17"/>
          <w:szCs w:val="17"/>
        </w:rPr>
      </w:pPr>
      <w:ins w:id="1892" w:author="Unknown">
        <w:r>
          <w:rPr>
            <w:rFonts w:ascii="Verdana" w:hAnsi="Verdana"/>
            <w:color w:val="000000"/>
            <w:sz w:val="17"/>
            <w:szCs w:val="17"/>
            <w:bdr w:val="none" w:sz="0" w:space="0" w:color="auto" w:frame="1"/>
          </w:rPr>
          <w:t>}  </w:t>
        </w:r>
      </w:ins>
    </w:p>
    <w:p w:rsidR="00F81FFE" w:rsidRDefault="00F81FFE" w:rsidP="00F81FFE">
      <w:pPr>
        <w:numPr>
          <w:ilvl w:val="0"/>
          <w:numId w:val="78"/>
        </w:numPr>
        <w:shd w:val="clear" w:color="auto" w:fill="FFFFFF"/>
        <w:spacing w:after="0" w:line="272" w:lineRule="atLeast"/>
        <w:ind w:left="0"/>
        <w:rPr>
          <w:ins w:id="1893" w:author="Unknown"/>
          <w:rFonts w:ascii="Verdana" w:hAnsi="Verdana"/>
          <w:color w:val="000000"/>
          <w:sz w:val="17"/>
          <w:szCs w:val="17"/>
        </w:rPr>
      </w:pPr>
      <w:ins w:id="189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TestInterfaceDefault{  </w:t>
        </w:r>
      </w:ins>
    </w:p>
    <w:p w:rsidR="00F81FFE" w:rsidRDefault="00F81FFE" w:rsidP="00F81FFE">
      <w:pPr>
        <w:numPr>
          <w:ilvl w:val="0"/>
          <w:numId w:val="78"/>
        </w:numPr>
        <w:shd w:val="clear" w:color="auto" w:fill="FFFFFF"/>
        <w:spacing w:after="0" w:line="272" w:lineRule="atLeast"/>
        <w:ind w:left="0"/>
        <w:rPr>
          <w:ins w:id="1895" w:author="Unknown"/>
          <w:rFonts w:ascii="Verdana" w:hAnsi="Verdana"/>
          <w:color w:val="000000"/>
          <w:sz w:val="17"/>
          <w:szCs w:val="17"/>
        </w:rPr>
      </w:pPr>
      <w:ins w:id="1896"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8"/>
        </w:numPr>
        <w:shd w:val="clear" w:color="auto" w:fill="FFFFFF"/>
        <w:spacing w:after="0" w:line="272" w:lineRule="atLeast"/>
        <w:ind w:left="0"/>
        <w:rPr>
          <w:ins w:id="1897" w:author="Unknown"/>
          <w:rFonts w:ascii="Verdana" w:hAnsi="Verdana"/>
          <w:color w:val="000000"/>
          <w:sz w:val="17"/>
          <w:szCs w:val="17"/>
        </w:rPr>
      </w:pPr>
      <w:ins w:id="1898"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Rectangle();  </w:t>
        </w:r>
      </w:ins>
    </w:p>
    <w:p w:rsidR="00F81FFE" w:rsidRDefault="00F81FFE" w:rsidP="00F81FFE">
      <w:pPr>
        <w:numPr>
          <w:ilvl w:val="0"/>
          <w:numId w:val="78"/>
        </w:numPr>
        <w:shd w:val="clear" w:color="auto" w:fill="FFFFFF"/>
        <w:spacing w:after="0" w:line="272" w:lineRule="atLeast"/>
        <w:ind w:left="0"/>
        <w:rPr>
          <w:ins w:id="1899" w:author="Unknown"/>
          <w:rFonts w:ascii="Verdana" w:hAnsi="Verdana"/>
          <w:color w:val="000000"/>
          <w:sz w:val="17"/>
          <w:szCs w:val="17"/>
        </w:rPr>
      </w:pPr>
      <w:ins w:id="1900" w:author="Unknown">
        <w:r>
          <w:rPr>
            <w:rFonts w:ascii="Verdana" w:hAnsi="Verdana"/>
            <w:color w:val="000000"/>
            <w:sz w:val="17"/>
            <w:szCs w:val="17"/>
            <w:bdr w:val="none" w:sz="0" w:space="0" w:color="auto" w:frame="1"/>
          </w:rPr>
          <w:t>d.draw();  </w:t>
        </w:r>
      </w:ins>
    </w:p>
    <w:p w:rsidR="00F81FFE" w:rsidRDefault="00F81FFE" w:rsidP="00F81FFE">
      <w:pPr>
        <w:numPr>
          <w:ilvl w:val="0"/>
          <w:numId w:val="78"/>
        </w:numPr>
        <w:shd w:val="clear" w:color="auto" w:fill="FFFFFF"/>
        <w:spacing w:after="0" w:line="272" w:lineRule="atLeast"/>
        <w:ind w:left="0"/>
        <w:rPr>
          <w:ins w:id="1901" w:author="Unknown"/>
          <w:rFonts w:ascii="Verdana" w:hAnsi="Verdana"/>
          <w:color w:val="000000"/>
          <w:sz w:val="17"/>
          <w:szCs w:val="17"/>
        </w:rPr>
      </w:pPr>
      <w:ins w:id="1902" w:author="Unknown">
        <w:r>
          <w:rPr>
            <w:rFonts w:ascii="Verdana" w:hAnsi="Verdana"/>
            <w:color w:val="000000"/>
            <w:sz w:val="17"/>
            <w:szCs w:val="17"/>
            <w:bdr w:val="none" w:sz="0" w:space="0" w:color="auto" w:frame="1"/>
          </w:rPr>
          <w:t>d.msg();  </w:t>
        </w:r>
      </w:ins>
    </w:p>
    <w:p w:rsidR="00F81FFE" w:rsidRDefault="00F81FFE" w:rsidP="00F81FFE">
      <w:pPr>
        <w:numPr>
          <w:ilvl w:val="0"/>
          <w:numId w:val="78"/>
        </w:numPr>
        <w:shd w:val="clear" w:color="auto" w:fill="FFFFFF"/>
        <w:spacing w:after="0" w:line="272" w:lineRule="atLeast"/>
        <w:ind w:left="0"/>
        <w:rPr>
          <w:ins w:id="1903" w:author="Unknown"/>
          <w:rFonts w:ascii="Verdana" w:hAnsi="Verdana"/>
          <w:color w:val="000000"/>
          <w:sz w:val="17"/>
          <w:szCs w:val="17"/>
        </w:rPr>
      </w:pPr>
      <w:ins w:id="1904" w:author="Unknown">
        <w:r>
          <w:rPr>
            <w:rFonts w:ascii="Verdana" w:hAnsi="Verdana"/>
            <w:color w:val="000000"/>
            <w:sz w:val="17"/>
            <w:szCs w:val="17"/>
            <w:bdr w:val="none" w:sz="0" w:space="0" w:color="auto" w:frame="1"/>
          </w:rPr>
          <w:t>}}  </w:t>
        </w:r>
      </w:ins>
    </w:p>
    <w:p w:rsidR="00F81FFE" w:rsidRDefault="00584E14" w:rsidP="00F81FFE">
      <w:pPr>
        <w:spacing w:line="240" w:lineRule="auto"/>
        <w:rPr>
          <w:ins w:id="1905" w:author="Unknown"/>
          <w:rFonts w:ascii="Times New Roman" w:hAnsi="Times New Roman"/>
          <w:sz w:val="24"/>
          <w:szCs w:val="24"/>
        </w:rPr>
      </w:pPr>
      <w:ins w:id="1906"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"http://www.javatpoint.com/opr/test.jsp?filename=TestInterfaceDefault"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907" w:author="Unknown"/>
          <w:rFonts w:ascii="Verdana" w:hAnsi="Verdana"/>
          <w:color w:val="000000"/>
          <w:sz w:val="17"/>
          <w:szCs w:val="17"/>
        </w:rPr>
      </w:pPr>
      <w:ins w:id="1908" w:author="Unknown">
        <w:r>
          <w:rPr>
            <w:rFonts w:ascii="Verdana" w:hAnsi="Verdana"/>
            <w:color w:val="000000"/>
            <w:sz w:val="17"/>
            <w:szCs w:val="17"/>
          </w:rPr>
          <w:t>Output:</w:t>
        </w:r>
      </w:ins>
    </w:p>
    <w:p w:rsidR="00F81FFE" w:rsidRDefault="00F81FFE" w:rsidP="00F81FFE">
      <w:pPr>
        <w:pStyle w:val="HTMLPreformatted"/>
        <w:shd w:val="clear" w:color="auto" w:fill="F9FBF9"/>
        <w:rPr>
          <w:ins w:id="1909" w:author="Unknown"/>
          <w:color w:val="000000"/>
        </w:rPr>
      </w:pPr>
      <w:ins w:id="1910" w:author="Unknown">
        <w:r>
          <w:rPr>
            <w:color w:val="000000"/>
          </w:rPr>
          <w:t>drawing rectangle</w:t>
        </w:r>
      </w:ins>
    </w:p>
    <w:p w:rsidR="00F81FFE" w:rsidRDefault="00F81FFE" w:rsidP="00F81FFE">
      <w:pPr>
        <w:pStyle w:val="HTMLPreformatted"/>
        <w:shd w:val="clear" w:color="auto" w:fill="F9FBF9"/>
        <w:rPr>
          <w:ins w:id="1911" w:author="Unknown"/>
          <w:color w:val="000000"/>
        </w:rPr>
      </w:pPr>
      <w:ins w:id="1912" w:author="Unknown">
        <w:r>
          <w:rPr>
            <w:color w:val="000000"/>
          </w:rPr>
          <w:t>default method</w:t>
        </w:r>
      </w:ins>
    </w:p>
    <w:p w:rsidR="00F81FFE" w:rsidRDefault="00F81FFE" w:rsidP="00F81FFE">
      <w:pPr>
        <w:pStyle w:val="Heading2"/>
        <w:shd w:val="clear" w:color="auto" w:fill="FFFFFF"/>
        <w:spacing w:line="312" w:lineRule="atLeast"/>
        <w:rPr>
          <w:ins w:id="1913" w:author="Unknown"/>
          <w:rFonts w:ascii="Helvetica" w:hAnsi="Helvetica" w:cs="Helvetica"/>
          <w:b w:val="0"/>
          <w:bCs w:val="0"/>
          <w:color w:val="610B38"/>
          <w:sz w:val="32"/>
          <w:szCs w:val="32"/>
        </w:rPr>
      </w:pPr>
      <w:ins w:id="1914" w:author="Unknown">
        <w:r>
          <w:rPr>
            <w:rFonts w:ascii="Helvetica" w:hAnsi="Helvetica" w:cs="Helvetica"/>
            <w:b w:val="0"/>
            <w:bCs w:val="0"/>
            <w:color w:val="610B38"/>
            <w:sz w:val="32"/>
            <w:szCs w:val="32"/>
          </w:rPr>
          <w:t>Java 8 Static Method in Interface</w:t>
        </w:r>
      </w:ins>
    </w:p>
    <w:p w:rsidR="00F81FFE" w:rsidRDefault="00F81FFE" w:rsidP="00F81FFE">
      <w:pPr>
        <w:pStyle w:val="NormalWeb"/>
        <w:shd w:val="clear" w:color="auto" w:fill="FFFFFF"/>
        <w:rPr>
          <w:ins w:id="1915" w:author="Unknown"/>
          <w:rFonts w:ascii="Verdana" w:hAnsi="Verdana"/>
          <w:color w:val="000000"/>
          <w:sz w:val="17"/>
          <w:szCs w:val="17"/>
        </w:rPr>
      </w:pPr>
      <w:ins w:id="1916" w:author="Unknown">
        <w:r>
          <w:rPr>
            <w:rFonts w:ascii="Verdana" w:hAnsi="Verdana"/>
            <w:color w:val="000000"/>
            <w:sz w:val="17"/>
            <w:szCs w:val="17"/>
          </w:rPr>
          <w:lastRenderedPageBreak/>
          <w:t>Since Java 8, we can have static method in interface. Let's see an example:</w:t>
        </w:r>
      </w:ins>
    </w:p>
    <w:p w:rsidR="00F81FFE" w:rsidRDefault="00F81FFE" w:rsidP="00F81FFE">
      <w:pPr>
        <w:pStyle w:val="filename"/>
        <w:shd w:val="clear" w:color="auto" w:fill="FFFFFF"/>
        <w:rPr>
          <w:ins w:id="1917" w:author="Unknown"/>
          <w:rFonts w:ascii="Verdana" w:hAnsi="Verdana"/>
          <w:i/>
          <w:iCs/>
          <w:color w:val="000000"/>
          <w:sz w:val="18"/>
          <w:szCs w:val="18"/>
        </w:rPr>
      </w:pPr>
      <w:ins w:id="1918" w:author="Unknown">
        <w:r>
          <w:rPr>
            <w:rFonts w:ascii="Verdana" w:hAnsi="Verdana"/>
            <w:i/>
            <w:iCs/>
            <w:color w:val="000000"/>
            <w:sz w:val="18"/>
            <w:szCs w:val="18"/>
          </w:rPr>
          <w:t>File: TestInterfaceStatic.java</w:t>
        </w:r>
      </w:ins>
    </w:p>
    <w:p w:rsidR="00F81FFE" w:rsidRDefault="00F81FFE" w:rsidP="00F81FFE">
      <w:pPr>
        <w:numPr>
          <w:ilvl w:val="0"/>
          <w:numId w:val="79"/>
        </w:numPr>
        <w:shd w:val="clear" w:color="auto" w:fill="FFFFFF"/>
        <w:spacing w:after="0" w:line="272" w:lineRule="atLeast"/>
        <w:ind w:left="0"/>
        <w:rPr>
          <w:ins w:id="1919" w:author="Unknown"/>
          <w:rFonts w:ascii="Verdana" w:hAnsi="Verdana"/>
          <w:color w:val="000000"/>
          <w:sz w:val="17"/>
          <w:szCs w:val="17"/>
        </w:rPr>
      </w:pPr>
      <w:ins w:id="1920"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Drawable{  </w:t>
        </w:r>
      </w:ins>
    </w:p>
    <w:p w:rsidR="00F81FFE" w:rsidRDefault="00F81FFE" w:rsidP="00F81FFE">
      <w:pPr>
        <w:numPr>
          <w:ilvl w:val="0"/>
          <w:numId w:val="79"/>
        </w:numPr>
        <w:shd w:val="clear" w:color="auto" w:fill="FFFFFF"/>
        <w:spacing w:after="0" w:line="272" w:lineRule="atLeast"/>
        <w:ind w:left="0"/>
        <w:rPr>
          <w:ins w:id="1921" w:author="Unknown"/>
          <w:rFonts w:ascii="Verdana" w:hAnsi="Verdana"/>
          <w:color w:val="000000"/>
          <w:sz w:val="17"/>
          <w:szCs w:val="17"/>
        </w:rPr>
      </w:pPr>
      <w:ins w:id="192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  </w:t>
        </w:r>
      </w:ins>
    </w:p>
    <w:p w:rsidR="00F81FFE" w:rsidRDefault="00F81FFE" w:rsidP="00F81FFE">
      <w:pPr>
        <w:numPr>
          <w:ilvl w:val="0"/>
          <w:numId w:val="79"/>
        </w:numPr>
        <w:shd w:val="clear" w:color="auto" w:fill="FFFFFF"/>
        <w:spacing w:after="0" w:line="272" w:lineRule="atLeast"/>
        <w:ind w:left="0"/>
        <w:rPr>
          <w:ins w:id="1923" w:author="Unknown"/>
          <w:rFonts w:ascii="Verdana" w:hAnsi="Verdana"/>
          <w:color w:val="000000"/>
          <w:sz w:val="17"/>
          <w:szCs w:val="17"/>
        </w:rPr>
      </w:pPr>
      <w:ins w:id="1924"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cube(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x){</w:t>
        </w:r>
        <w:r>
          <w:rPr>
            <w:rStyle w:val="keyword"/>
            <w:rFonts w:ascii="Verdana" w:hAnsi="Verdana"/>
            <w:b/>
            <w:bCs/>
            <w:color w:val="006699"/>
            <w:sz w:val="17"/>
            <w:szCs w:val="17"/>
            <w:bdr w:val="none" w:sz="0" w:space="0" w:color="auto" w:frame="1"/>
          </w:rPr>
          <w:t>return</w:t>
        </w:r>
        <w:r>
          <w:rPr>
            <w:rFonts w:ascii="Verdana" w:hAnsi="Verdana"/>
            <w:color w:val="000000"/>
            <w:sz w:val="17"/>
            <w:szCs w:val="17"/>
            <w:bdr w:val="none" w:sz="0" w:space="0" w:color="auto" w:frame="1"/>
          </w:rPr>
          <w:t> x*x*x;}  </w:t>
        </w:r>
      </w:ins>
    </w:p>
    <w:p w:rsidR="00F81FFE" w:rsidRDefault="00F81FFE" w:rsidP="00F81FFE">
      <w:pPr>
        <w:numPr>
          <w:ilvl w:val="0"/>
          <w:numId w:val="79"/>
        </w:numPr>
        <w:shd w:val="clear" w:color="auto" w:fill="FFFFFF"/>
        <w:spacing w:after="0" w:line="272" w:lineRule="atLeast"/>
        <w:ind w:left="0"/>
        <w:rPr>
          <w:ins w:id="1925" w:author="Unknown"/>
          <w:rFonts w:ascii="Verdana" w:hAnsi="Verdana"/>
          <w:color w:val="000000"/>
          <w:sz w:val="17"/>
          <w:szCs w:val="17"/>
        </w:rPr>
      </w:pPr>
      <w:ins w:id="1926"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27" w:author="Unknown"/>
          <w:rFonts w:ascii="Verdana" w:hAnsi="Verdana"/>
          <w:color w:val="000000"/>
          <w:sz w:val="17"/>
          <w:szCs w:val="17"/>
        </w:rPr>
      </w:pPr>
      <w:ins w:id="192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Rectangle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Drawable{  </w:t>
        </w:r>
      </w:ins>
    </w:p>
    <w:p w:rsidR="00F81FFE" w:rsidRDefault="00F81FFE" w:rsidP="00F81FFE">
      <w:pPr>
        <w:numPr>
          <w:ilvl w:val="0"/>
          <w:numId w:val="79"/>
        </w:numPr>
        <w:shd w:val="clear" w:color="auto" w:fill="FFFFFF"/>
        <w:spacing w:after="0" w:line="272" w:lineRule="atLeast"/>
        <w:ind w:left="0"/>
        <w:rPr>
          <w:ins w:id="1929" w:author="Unknown"/>
          <w:rFonts w:ascii="Verdana" w:hAnsi="Verdana"/>
          <w:color w:val="000000"/>
          <w:sz w:val="17"/>
          <w:szCs w:val="17"/>
        </w:rPr>
      </w:pPr>
      <w:ins w:id="193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draw(){System.out.println(</w:t>
        </w:r>
        <w:r>
          <w:rPr>
            <w:rStyle w:val="string"/>
            <w:rFonts w:ascii="Verdana" w:hAnsi="Verdana"/>
            <w:color w:val="0000FF"/>
            <w:sz w:val="17"/>
            <w:szCs w:val="17"/>
            <w:bdr w:val="none" w:sz="0" w:space="0" w:color="auto" w:frame="1"/>
          </w:rPr>
          <w:t>"drawing rectangle"</w:t>
        </w:r>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1" w:author="Unknown"/>
          <w:rFonts w:ascii="Verdana" w:hAnsi="Verdana"/>
          <w:color w:val="000000"/>
          <w:sz w:val="17"/>
          <w:szCs w:val="17"/>
        </w:rPr>
      </w:pPr>
      <w:ins w:id="1932"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3" w:author="Unknown"/>
          <w:rFonts w:ascii="Verdana" w:hAnsi="Verdana"/>
          <w:color w:val="000000"/>
          <w:sz w:val="17"/>
          <w:szCs w:val="17"/>
        </w:rPr>
      </w:pPr>
      <w:ins w:id="1934" w:author="Unknown">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35" w:author="Unknown"/>
          <w:rFonts w:ascii="Verdana" w:hAnsi="Verdana"/>
          <w:color w:val="000000"/>
          <w:sz w:val="17"/>
          <w:szCs w:val="17"/>
        </w:rPr>
      </w:pPr>
      <w:ins w:id="193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TestInterfaceStatic{  </w:t>
        </w:r>
      </w:ins>
    </w:p>
    <w:p w:rsidR="00F81FFE" w:rsidRDefault="00F81FFE" w:rsidP="00F81FFE">
      <w:pPr>
        <w:numPr>
          <w:ilvl w:val="0"/>
          <w:numId w:val="79"/>
        </w:numPr>
        <w:shd w:val="clear" w:color="auto" w:fill="FFFFFF"/>
        <w:spacing w:after="0" w:line="272" w:lineRule="atLeast"/>
        <w:ind w:left="0"/>
        <w:rPr>
          <w:ins w:id="1937" w:author="Unknown"/>
          <w:rFonts w:ascii="Verdana" w:hAnsi="Verdana"/>
          <w:color w:val="000000"/>
          <w:sz w:val="17"/>
          <w:szCs w:val="17"/>
        </w:rPr>
      </w:pPr>
      <w:ins w:id="193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F81FFE" w:rsidRDefault="00F81FFE" w:rsidP="00F81FFE">
      <w:pPr>
        <w:numPr>
          <w:ilvl w:val="0"/>
          <w:numId w:val="79"/>
        </w:numPr>
        <w:shd w:val="clear" w:color="auto" w:fill="FFFFFF"/>
        <w:spacing w:after="0" w:line="272" w:lineRule="atLeast"/>
        <w:ind w:left="0"/>
        <w:rPr>
          <w:ins w:id="1939" w:author="Unknown"/>
          <w:rFonts w:ascii="Verdana" w:hAnsi="Verdana"/>
          <w:color w:val="000000"/>
          <w:sz w:val="17"/>
          <w:szCs w:val="17"/>
        </w:rPr>
      </w:pPr>
      <w:ins w:id="1940" w:author="Unknown">
        <w:r>
          <w:rPr>
            <w:rFonts w:ascii="Verdana" w:hAnsi="Verdana"/>
            <w:color w:val="000000"/>
            <w:sz w:val="17"/>
            <w:szCs w:val="17"/>
            <w:bdr w:val="none" w:sz="0" w:space="0" w:color="auto" w:frame="1"/>
          </w:rPr>
          <w:t>Drawable d=</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Rectangle();  </w:t>
        </w:r>
      </w:ins>
    </w:p>
    <w:p w:rsidR="00F81FFE" w:rsidRDefault="00F81FFE" w:rsidP="00F81FFE">
      <w:pPr>
        <w:numPr>
          <w:ilvl w:val="0"/>
          <w:numId w:val="79"/>
        </w:numPr>
        <w:shd w:val="clear" w:color="auto" w:fill="FFFFFF"/>
        <w:spacing w:after="0" w:line="272" w:lineRule="atLeast"/>
        <w:ind w:left="0"/>
        <w:rPr>
          <w:ins w:id="1941" w:author="Unknown"/>
          <w:rFonts w:ascii="Verdana" w:hAnsi="Verdana"/>
          <w:color w:val="000000"/>
          <w:sz w:val="17"/>
          <w:szCs w:val="17"/>
        </w:rPr>
      </w:pPr>
      <w:ins w:id="1942" w:author="Unknown">
        <w:r>
          <w:rPr>
            <w:rFonts w:ascii="Verdana" w:hAnsi="Verdana"/>
            <w:color w:val="000000"/>
            <w:sz w:val="17"/>
            <w:szCs w:val="17"/>
            <w:bdr w:val="none" w:sz="0" w:space="0" w:color="auto" w:frame="1"/>
          </w:rPr>
          <w:t>d.draw();  </w:t>
        </w:r>
      </w:ins>
    </w:p>
    <w:p w:rsidR="00F81FFE" w:rsidRDefault="00F81FFE" w:rsidP="00F81FFE">
      <w:pPr>
        <w:numPr>
          <w:ilvl w:val="0"/>
          <w:numId w:val="79"/>
        </w:numPr>
        <w:shd w:val="clear" w:color="auto" w:fill="FFFFFF"/>
        <w:spacing w:after="0" w:line="272" w:lineRule="atLeast"/>
        <w:ind w:left="0"/>
        <w:rPr>
          <w:ins w:id="1943" w:author="Unknown"/>
          <w:rFonts w:ascii="Verdana" w:hAnsi="Verdana"/>
          <w:color w:val="000000"/>
          <w:sz w:val="17"/>
          <w:szCs w:val="17"/>
        </w:rPr>
      </w:pPr>
      <w:ins w:id="1944" w:author="Unknown">
        <w:r>
          <w:rPr>
            <w:rFonts w:ascii="Verdana" w:hAnsi="Verdana"/>
            <w:color w:val="000000"/>
            <w:sz w:val="17"/>
            <w:szCs w:val="17"/>
            <w:bdr w:val="none" w:sz="0" w:space="0" w:color="auto" w:frame="1"/>
          </w:rPr>
          <w:t>System.out.println(Drawable.cube(</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F81FFE" w:rsidRDefault="00F81FFE" w:rsidP="00F81FFE">
      <w:pPr>
        <w:numPr>
          <w:ilvl w:val="0"/>
          <w:numId w:val="79"/>
        </w:numPr>
        <w:shd w:val="clear" w:color="auto" w:fill="FFFFFF"/>
        <w:spacing w:after="0" w:line="272" w:lineRule="atLeast"/>
        <w:ind w:left="0"/>
        <w:rPr>
          <w:ins w:id="1945" w:author="Unknown"/>
          <w:rFonts w:ascii="Verdana" w:hAnsi="Verdana"/>
          <w:color w:val="000000"/>
          <w:sz w:val="17"/>
          <w:szCs w:val="17"/>
        </w:rPr>
      </w:pPr>
      <w:ins w:id="1946" w:author="Unknown">
        <w:r>
          <w:rPr>
            <w:rFonts w:ascii="Verdana" w:hAnsi="Verdana"/>
            <w:color w:val="000000"/>
            <w:sz w:val="17"/>
            <w:szCs w:val="17"/>
            <w:bdr w:val="none" w:sz="0" w:space="0" w:color="auto" w:frame="1"/>
          </w:rPr>
          <w:t>}}  </w:t>
        </w:r>
      </w:ins>
    </w:p>
    <w:p w:rsidR="00F81FFE" w:rsidRDefault="00584E14" w:rsidP="00F81FFE">
      <w:pPr>
        <w:spacing w:line="240" w:lineRule="auto"/>
        <w:rPr>
          <w:ins w:id="1947" w:author="Unknown"/>
          <w:rFonts w:ascii="Times New Roman" w:hAnsi="Times New Roman"/>
          <w:sz w:val="24"/>
          <w:szCs w:val="24"/>
        </w:rPr>
      </w:pPr>
      <w:ins w:id="1948" w:author="Unknown">
        <w:r>
          <w:rPr>
            <w:rStyle w:val="testit"/>
            <w:rFonts w:ascii="Verdana" w:hAnsi="Verdana"/>
            <w:color w:val="000000"/>
            <w:sz w:val="17"/>
            <w:szCs w:val="17"/>
            <w:shd w:val="clear" w:color="auto" w:fill="FFFFFF"/>
          </w:rPr>
          <w:fldChar w:fldCharType="begin"/>
        </w:r>
        <w:r w:rsidR="00F81FFE">
          <w:rPr>
            <w:rStyle w:val="testit"/>
            <w:rFonts w:ascii="Verdana" w:hAnsi="Verdana"/>
            <w:color w:val="000000"/>
            <w:sz w:val="17"/>
            <w:szCs w:val="17"/>
            <w:shd w:val="clear" w:color="auto" w:fill="FFFFFF"/>
          </w:rPr>
          <w:instrText xml:space="preserve"> HYPERLINK "http://www.javatpoint.com/opr/test.jsp?filename=TestInterfaceStatic" \t "_blank" </w:instrText>
        </w:r>
        <w:r>
          <w:rPr>
            <w:rStyle w:val="testit"/>
            <w:rFonts w:ascii="Verdana" w:hAnsi="Verdana"/>
            <w:color w:val="000000"/>
            <w:sz w:val="17"/>
            <w:szCs w:val="17"/>
            <w:shd w:val="clear" w:color="auto" w:fill="FFFFFF"/>
          </w:rPr>
          <w:fldChar w:fldCharType="separate"/>
        </w:r>
        <w:r w:rsidR="00F81FFE">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F81FFE" w:rsidRDefault="00F81FFE" w:rsidP="00F81FFE">
      <w:pPr>
        <w:pStyle w:val="NormalWeb"/>
        <w:shd w:val="clear" w:color="auto" w:fill="FFFFFF"/>
        <w:rPr>
          <w:ins w:id="1949" w:author="Unknown"/>
          <w:rFonts w:ascii="Verdana" w:hAnsi="Verdana"/>
          <w:color w:val="000000"/>
          <w:sz w:val="17"/>
          <w:szCs w:val="17"/>
        </w:rPr>
      </w:pPr>
      <w:ins w:id="1950" w:author="Unknown">
        <w:r>
          <w:rPr>
            <w:rFonts w:ascii="Verdana" w:hAnsi="Verdana"/>
            <w:color w:val="000000"/>
            <w:sz w:val="17"/>
            <w:szCs w:val="17"/>
          </w:rPr>
          <w:t>Output:</w:t>
        </w:r>
      </w:ins>
    </w:p>
    <w:p w:rsidR="00F81FFE" w:rsidRDefault="00F81FFE" w:rsidP="00F81FFE">
      <w:pPr>
        <w:pStyle w:val="HTMLPreformatted"/>
        <w:shd w:val="clear" w:color="auto" w:fill="F9FBF9"/>
        <w:rPr>
          <w:ins w:id="1951" w:author="Unknown"/>
          <w:color w:val="000000"/>
        </w:rPr>
      </w:pPr>
      <w:ins w:id="1952" w:author="Unknown">
        <w:r>
          <w:rPr>
            <w:color w:val="000000"/>
          </w:rPr>
          <w:t>drawing rectangle</w:t>
        </w:r>
      </w:ins>
    </w:p>
    <w:p w:rsidR="00F81FFE" w:rsidRDefault="00F81FFE" w:rsidP="00F81FFE">
      <w:pPr>
        <w:pStyle w:val="HTMLPreformatted"/>
        <w:shd w:val="clear" w:color="auto" w:fill="F9FBF9"/>
        <w:rPr>
          <w:ins w:id="1953" w:author="Unknown"/>
          <w:color w:val="000000"/>
        </w:rPr>
      </w:pPr>
      <w:ins w:id="1954" w:author="Unknown">
        <w:r>
          <w:rPr>
            <w:color w:val="000000"/>
          </w:rPr>
          <w:t>27</w:t>
        </w:r>
      </w:ins>
    </w:p>
    <w:p w:rsidR="00F81FFE" w:rsidRDefault="00F81FFE" w:rsidP="00F81FFE">
      <w:pPr>
        <w:pStyle w:val="Heading2"/>
        <w:shd w:val="clear" w:color="auto" w:fill="FFFFFF"/>
        <w:spacing w:line="312" w:lineRule="atLeast"/>
        <w:rPr>
          <w:ins w:id="1955" w:author="Unknown"/>
          <w:rFonts w:ascii="Helvetica" w:hAnsi="Helvetica" w:cs="Helvetica"/>
          <w:b w:val="0"/>
          <w:bCs w:val="0"/>
          <w:color w:val="610B38"/>
          <w:sz w:val="32"/>
          <w:szCs w:val="32"/>
        </w:rPr>
      </w:pPr>
      <w:ins w:id="1956" w:author="Unknown">
        <w:r>
          <w:rPr>
            <w:rFonts w:ascii="Helvetica" w:hAnsi="Helvetica" w:cs="Helvetica"/>
            <w:b w:val="0"/>
            <w:bCs w:val="0"/>
            <w:color w:val="610B38"/>
            <w:sz w:val="32"/>
            <w:szCs w:val="32"/>
          </w:rPr>
          <w:t>Q) What is marker or tagged interface?</w:t>
        </w:r>
      </w:ins>
    </w:p>
    <w:p w:rsidR="00F81FFE" w:rsidRDefault="00F81FFE" w:rsidP="00F81FFE">
      <w:pPr>
        <w:pStyle w:val="NormalWeb"/>
        <w:shd w:val="clear" w:color="auto" w:fill="FFFFFF"/>
        <w:rPr>
          <w:ins w:id="1957" w:author="Unknown"/>
          <w:rFonts w:ascii="Verdana" w:hAnsi="Verdana"/>
          <w:color w:val="000000"/>
          <w:sz w:val="17"/>
          <w:szCs w:val="17"/>
        </w:rPr>
      </w:pPr>
      <w:ins w:id="1958" w:author="Unknown">
        <w:r>
          <w:rPr>
            <w:rFonts w:ascii="Verdana" w:hAnsi="Verdana"/>
            <w:color w:val="000000"/>
            <w:sz w:val="17"/>
            <w:szCs w:val="17"/>
          </w:rPr>
          <w:t>An interface which has no member is known as a marker or tagged interface, for example, Serializable, Cloneable, Remote, etc. They are used to provide some essential information to the JVM so that JVM may perform some useful operation.</w:t>
        </w:r>
      </w:ins>
    </w:p>
    <w:p w:rsidR="00F81FFE" w:rsidRDefault="00F81FFE" w:rsidP="00F81FFE">
      <w:pPr>
        <w:numPr>
          <w:ilvl w:val="0"/>
          <w:numId w:val="80"/>
        </w:numPr>
        <w:shd w:val="clear" w:color="auto" w:fill="FFFFFF"/>
        <w:spacing w:after="0" w:line="272" w:lineRule="atLeast"/>
        <w:ind w:left="0"/>
        <w:rPr>
          <w:ins w:id="1959" w:author="Unknown"/>
          <w:rFonts w:ascii="Verdana" w:hAnsi="Verdana"/>
          <w:color w:val="000000"/>
          <w:sz w:val="17"/>
          <w:szCs w:val="17"/>
        </w:rPr>
      </w:pPr>
      <w:ins w:id="1960" w:author="Unknown">
        <w:r>
          <w:rPr>
            <w:rStyle w:val="comment"/>
            <w:rFonts w:ascii="Verdana" w:hAnsi="Verdana"/>
            <w:color w:val="008200"/>
            <w:sz w:val="17"/>
            <w:szCs w:val="17"/>
            <w:bdr w:val="none" w:sz="0" w:space="0" w:color="auto" w:frame="1"/>
          </w:rPr>
          <w:t>//How Serializable interface is written?</w:t>
        </w:r>
        <w:r>
          <w:rPr>
            <w:rFonts w:ascii="Verdana" w:hAnsi="Verdana"/>
            <w:color w:val="000000"/>
            <w:sz w:val="17"/>
            <w:szCs w:val="17"/>
            <w:bdr w:val="none" w:sz="0" w:space="0" w:color="auto" w:frame="1"/>
          </w:rPr>
          <w:t>  </w:t>
        </w:r>
      </w:ins>
    </w:p>
    <w:p w:rsidR="00F81FFE" w:rsidRDefault="00F81FFE" w:rsidP="00F81FFE">
      <w:pPr>
        <w:numPr>
          <w:ilvl w:val="0"/>
          <w:numId w:val="80"/>
        </w:numPr>
        <w:shd w:val="clear" w:color="auto" w:fill="FFFFFF"/>
        <w:spacing w:after="0" w:line="272" w:lineRule="atLeast"/>
        <w:ind w:left="0"/>
        <w:rPr>
          <w:ins w:id="1961" w:author="Unknown"/>
          <w:rFonts w:ascii="Verdana" w:hAnsi="Verdana"/>
          <w:color w:val="000000"/>
          <w:sz w:val="17"/>
          <w:szCs w:val="17"/>
        </w:rPr>
      </w:pPr>
      <w:ins w:id="196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Serializable{  </w:t>
        </w:r>
      </w:ins>
    </w:p>
    <w:p w:rsidR="00F81FFE" w:rsidRDefault="00F81FFE" w:rsidP="00F81FFE">
      <w:pPr>
        <w:numPr>
          <w:ilvl w:val="0"/>
          <w:numId w:val="80"/>
        </w:numPr>
        <w:shd w:val="clear" w:color="auto" w:fill="FFFFFF"/>
        <w:spacing w:after="0" w:line="272" w:lineRule="atLeast"/>
        <w:ind w:left="0"/>
        <w:rPr>
          <w:ins w:id="1963" w:author="Unknown"/>
          <w:rFonts w:ascii="Verdana" w:hAnsi="Verdana"/>
          <w:color w:val="000000"/>
          <w:sz w:val="17"/>
          <w:szCs w:val="17"/>
        </w:rPr>
      </w:pPr>
      <w:ins w:id="1964" w:author="Unknown">
        <w:r>
          <w:rPr>
            <w:rFonts w:ascii="Verdana" w:hAnsi="Verdana"/>
            <w:color w:val="000000"/>
            <w:sz w:val="17"/>
            <w:szCs w:val="17"/>
            <w:bdr w:val="none" w:sz="0" w:space="0" w:color="auto" w:frame="1"/>
          </w:rPr>
          <w:t>}  </w:t>
        </w:r>
      </w:ins>
    </w:p>
    <w:p w:rsidR="00F81FFE" w:rsidRDefault="00584E14" w:rsidP="00F81FFE">
      <w:pPr>
        <w:spacing w:line="240" w:lineRule="auto"/>
        <w:rPr>
          <w:ins w:id="1965" w:author="Unknown"/>
          <w:rFonts w:ascii="Times New Roman" w:hAnsi="Times New Roman"/>
          <w:sz w:val="24"/>
          <w:szCs w:val="24"/>
        </w:rPr>
      </w:pPr>
      <w:ins w:id="1966" w:author="Unknown">
        <w:r>
          <w:pict>
            <v:rect id="_x0000_i1070" style="width:0;height:.65pt" o:hralign="center" o:hrstd="t" o:hrnoshade="t" o:hr="t" fillcolor="#d4d4d4" stroked="f"/>
          </w:pict>
        </w:r>
      </w:ins>
    </w:p>
    <w:p w:rsidR="00F81FFE" w:rsidRDefault="00F81FFE" w:rsidP="00F81FFE">
      <w:pPr>
        <w:pStyle w:val="Heading4"/>
        <w:shd w:val="clear" w:color="auto" w:fill="FFFFFF"/>
        <w:rPr>
          <w:ins w:id="1967" w:author="Unknown"/>
          <w:rFonts w:ascii="Helvetica" w:hAnsi="Helvetica" w:cs="Helvetica"/>
          <w:b w:val="0"/>
          <w:bCs w:val="0"/>
          <w:color w:val="610B38"/>
          <w:sz w:val="32"/>
          <w:szCs w:val="32"/>
        </w:rPr>
      </w:pPr>
      <w:ins w:id="1968" w:author="Unknown">
        <w:r>
          <w:rPr>
            <w:rFonts w:ascii="Helvetica" w:hAnsi="Helvetica" w:cs="Helvetica"/>
            <w:b w:val="0"/>
            <w:bCs w:val="0"/>
            <w:color w:val="610B38"/>
            <w:sz w:val="32"/>
            <w:szCs w:val="32"/>
          </w:rPr>
          <w:t>Nested Interface in Java</w:t>
        </w:r>
      </w:ins>
    </w:p>
    <w:p w:rsidR="00F81FFE" w:rsidRDefault="00F81FFE" w:rsidP="00F81FFE">
      <w:pPr>
        <w:pStyle w:val="NormalWeb"/>
        <w:shd w:val="clear" w:color="auto" w:fill="FFFFFF"/>
        <w:rPr>
          <w:ins w:id="1969" w:author="Unknown"/>
          <w:rFonts w:ascii="Verdana" w:hAnsi="Verdana"/>
          <w:color w:val="000000"/>
          <w:sz w:val="17"/>
          <w:szCs w:val="17"/>
        </w:rPr>
      </w:pPr>
      <w:ins w:id="1970" w:author="Unknown">
        <w:r>
          <w:rPr>
            <w:rFonts w:ascii="Verdana" w:hAnsi="Verdana"/>
            <w:color w:val="000000"/>
            <w:sz w:val="17"/>
            <w:szCs w:val="17"/>
          </w:rPr>
          <w:t>Note: An interface can have another interface which is known as a nested interface. We will learn it in detail in the nested classes chapter. For example:</w:t>
        </w:r>
      </w:ins>
    </w:p>
    <w:p w:rsidR="00F81FFE" w:rsidRDefault="00F81FFE" w:rsidP="00F81FFE">
      <w:pPr>
        <w:numPr>
          <w:ilvl w:val="0"/>
          <w:numId w:val="81"/>
        </w:numPr>
        <w:shd w:val="clear" w:color="auto" w:fill="FFFFFF"/>
        <w:spacing w:after="0" w:line="272" w:lineRule="atLeast"/>
        <w:ind w:left="0"/>
        <w:rPr>
          <w:ins w:id="1971" w:author="Unknown"/>
          <w:rFonts w:ascii="Verdana" w:hAnsi="Verdana"/>
          <w:color w:val="000000"/>
          <w:sz w:val="17"/>
          <w:szCs w:val="17"/>
        </w:rPr>
      </w:pPr>
      <w:ins w:id="1972"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printable{  </w:t>
        </w:r>
      </w:ins>
    </w:p>
    <w:p w:rsidR="00F81FFE" w:rsidRDefault="00F81FFE" w:rsidP="00F81FFE">
      <w:pPr>
        <w:numPr>
          <w:ilvl w:val="0"/>
          <w:numId w:val="81"/>
        </w:numPr>
        <w:shd w:val="clear" w:color="auto" w:fill="FFFFFF"/>
        <w:spacing w:after="0" w:line="272" w:lineRule="atLeast"/>
        <w:ind w:left="0"/>
        <w:rPr>
          <w:ins w:id="1973" w:author="Unknown"/>
          <w:rFonts w:ascii="Verdana" w:hAnsi="Verdana"/>
          <w:color w:val="000000"/>
          <w:sz w:val="17"/>
          <w:szCs w:val="17"/>
        </w:rPr>
      </w:pPr>
      <w:ins w:id="197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print();  </w:t>
        </w:r>
      </w:ins>
    </w:p>
    <w:p w:rsidR="00F81FFE" w:rsidRDefault="00F81FFE" w:rsidP="00F81FFE">
      <w:pPr>
        <w:numPr>
          <w:ilvl w:val="0"/>
          <w:numId w:val="81"/>
        </w:numPr>
        <w:shd w:val="clear" w:color="auto" w:fill="FFFFFF"/>
        <w:spacing w:after="0" w:line="272" w:lineRule="atLeast"/>
        <w:ind w:left="0"/>
        <w:rPr>
          <w:ins w:id="1975" w:author="Unknown"/>
          <w:rFonts w:ascii="Verdana" w:hAnsi="Verdana"/>
          <w:color w:val="000000"/>
          <w:sz w:val="17"/>
          <w:szCs w:val="17"/>
        </w:rPr>
      </w:pPr>
      <w:ins w:id="19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MessagePrintable{  </w:t>
        </w:r>
      </w:ins>
    </w:p>
    <w:p w:rsidR="00F81FFE" w:rsidRDefault="00F81FFE" w:rsidP="00F81FFE">
      <w:pPr>
        <w:numPr>
          <w:ilvl w:val="0"/>
          <w:numId w:val="81"/>
        </w:numPr>
        <w:shd w:val="clear" w:color="auto" w:fill="FFFFFF"/>
        <w:spacing w:after="0" w:line="272" w:lineRule="atLeast"/>
        <w:ind w:left="0"/>
        <w:rPr>
          <w:ins w:id="1977" w:author="Unknown"/>
          <w:rFonts w:ascii="Verdana" w:hAnsi="Verdana"/>
          <w:color w:val="000000"/>
          <w:sz w:val="17"/>
          <w:szCs w:val="17"/>
        </w:rPr>
      </w:pPr>
      <w:ins w:id="197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F81FFE" w:rsidRDefault="00F81FFE" w:rsidP="00F81FFE">
      <w:pPr>
        <w:numPr>
          <w:ilvl w:val="0"/>
          <w:numId w:val="81"/>
        </w:numPr>
        <w:shd w:val="clear" w:color="auto" w:fill="FFFFFF"/>
        <w:spacing w:after="0" w:line="272" w:lineRule="atLeast"/>
        <w:ind w:left="0"/>
        <w:rPr>
          <w:ins w:id="1979" w:author="Unknown"/>
          <w:rFonts w:ascii="Verdana" w:hAnsi="Verdana"/>
          <w:color w:val="000000"/>
          <w:sz w:val="17"/>
          <w:szCs w:val="17"/>
        </w:rPr>
      </w:pPr>
      <w:ins w:id="1980" w:author="Unknown">
        <w:r>
          <w:rPr>
            <w:rFonts w:ascii="Verdana" w:hAnsi="Verdana"/>
            <w:color w:val="000000"/>
            <w:sz w:val="17"/>
            <w:szCs w:val="17"/>
            <w:bdr w:val="none" w:sz="0" w:space="0" w:color="auto" w:frame="1"/>
          </w:rPr>
          <w:t> }  </w:t>
        </w:r>
      </w:ins>
    </w:p>
    <w:p w:rsidR="00F81FFE" w:rsidRDefault="00F81FFE" w:rsidP="00F81FFE">
      <w:pPr>
        <w:numPr>
          <w:ilvl w:val="0"/>
          <w:numId w:val="81"/>
        </w:numPr>
        <w:shd w:val="clear" w:color="auto" w:fill="FFFFFF"/>
        <w:spacing w:after="0" w:line="272" w:lineRule="atLeast"/>
        <w:ind w:left="0"/>
        <w:rPr>
          <w:ins w:id="1981" w:author="Unknown"/>
          <w:rFonts w:ascii="Verdana" w:hAnsi="Verdana"/>
          <w:color w:val="000000"/>
          <w:sz w:val="17"/>
          <w:szCs w:val="17"/>
        </w:rPr>
      </w:pPr>
      <w:ins w:id="1982" w:author="Unknown">
        <w:r>
          <w:rPr>
            <w:rFonts w:ascii="Verdana" w:hAnsi="Verdana"/>
            <w:color w:val="000000"/>
            <w:sz w:val="17"/>
            <w:szCs w:val="17"/>
            <w:bdr w:val="none" w:sz="0" w:space="0" w:color="auto" w:frame="1"/>
          </w:rPr>
          <w:t>}  </w:t>
        </w:r>
      </w:ins>
    </w:p>
    <w:p w:rsidR="0067499D" w:rsidRDefault="0067499D"/>
    <w:p w:rsidR="00984339" w:rsidRDefault="00984339"/>
    <w:tbl>
      <w:tblPr>
        <w:tblW w:w="11364" w:type="dxa"/>
        <w:tblCellSpacing w:w="15" w:type="dxa"/>
        <w:shd w:val="clear" w:color="auto" w:fill="FFFFFF"/>
        <w:tblCellMar>
          <w:top w:w="15" w:type="dxa"/>
          <w:left w:w="15" w:type="dxa"/>
          <w:bottom w:w="15" w:type="dxa"/>
          <w:right w:w="15" w:type="dxa"/>
        </w:tblCellMar>
        <w:tblLook w:val="04A0"/>
      </w:tblPr>
      <w:tblGrid>
        <w:gridCol w:w="11633"/>
      </w:tblGrid>
      <w:tr w:rsidR="00F54102" w:rsidTr="00F54102">
        <w:trPr>
          <w:tblCellSpacing w:w="15" w:type="dxa"/>
        </w:trPr>
        <w:tc>
          <w:tcPr>
            <w:tcW w:w="0" w:type="auto"/>
            <w:shd w:val="clear" w:color="auto" w:fill="FFFFFF"/>
            <w:vAlign w:val="center"/>
            <w:hideMark/>
          </w:tcPr>
          <w:p w:rsidR="00F54102" w:rsidRDefault="00584E14" w:rsidP="00F54102">
            <w:pPr>
              <w:spacing w:line="298" w:lineRule="atLeast"/>
              <w:ind w:left="259"/>
              <w:rPr>
                <w:rFonts w:ascii="Verdana" w:hAnsi="Verdana"/>
                <w:color w:val="000000"/>
                <w:sz w:val="17"/>
                <w:szCs w:val="17"/>
              </w:rPr>
            </w:pPr>
            <w:hyperlink r:id="rId29" w:history="1">
              <w:r w:rsidR="00F54102">
                <w:rPr>
                  <w:rStyle w:val="Hyperlink"/>
                  <w:b/>
                  <w:bCs/>
                  <w:color w:val="FFFFFF"/>
                  <w:sz w:val="17"/>
                  <w:szCs w:val="17"/>
                  <w:shd w:val="clear" w:color="auto" w:fill="8BC34A"/>
                </w:rPr>
                <w:t>next →</w:t>
              </w:r>
            </w:hyperlink>
            <w:hyperlink r:id="rId30" w:history="1">
              <w:r w:rsidR="00F54102">
                <w:rPr>
                  <w:rStyle w:val="Hyperlink"/>
                  <w:b/>
                  <w:bCs/>
                  <w:color w:val="FFFFFF"/>
                  <w:sz w:val="17"/>
                  <w:szCs w:val="17"/>
                  <w:shd w:val="clear" w:color="auto" w:fill="8BC34A"/>
                </w:rPr>
                <w:t>← prev</w:t>
              </w:r>
            </w:hyperlink>
          </w:p>
          <w:p w:rsidR="00F54102" w:rsidRDefault="00F54102">
            <w:pPr>
              <w:pStyle w:val="Heading1"/>
              <w:spacing w:before="65" w:beforeAutospacing="0"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abstract class and interface</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Abstract class and interface both are used to achieve abstraction where we can declare the abstract methods. Abstract class and interface both can't be instantiated.</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But there are many differences between abstract class and interface that are given below.</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356"/>
              <w:gridCol w:w="5918"/>
            </w:tblGrid>
            <w:tr w:rsidR="00F54102">
              <w:tc>
                <w:tcPr>
                  <w:tcW w:w="0" w:type="auto"/>
                  <w:shd w:val="clear" w:color="auto" w:fill="C7CCBE"/>
                  <w:tcMar>
                    <w:top w:w="156" w:type="dxa"/>
                    <w:left w:w="156" w:type="dxa"/>
                    <w:bottom w:w="156" w:type="dxa"/>
                    <w:right w:w="156" w:type="dxa"/>
                  </w:tcMar>
                  <w:hideMark/>
                </w:tcPr>
                <w:p w:rsidR="00F54102" w:rsidRDefault="00F54102">
                  <w:pPr>
                    <w:rPr>
                      <w:b/>
                      <w:bCs/>
                      <w:color w:val="000000"/>
                    </w:rPr>
                  </w:pPr>
                  <w:r>
                    <w:rPr>
                      <w:b/>
                      <w:bCs/>
                      <w:color w:val="000000"/>
                    </w:rPr>
                    <w:t>Abstract class</w:t>
                  </w:r>
                </w:p>
              </w:tc>
              <w:tc>
                <w:tcPr>
                  <w:tcW w:w="0" w:type="auto"/>
                  <w:shd w:val="clear" w:color="auto" w:fill="C7CCBE"/>
                  <w:tcMar>
                    <w:top w:w="156" w:type="dxa"/>
                    <w:left w:w="156" w:type="dxa"/>
                    <w:bottom w:w="156" w:type="dxa"/>
                    <w:right w:w="156" w:type="dxa"/>
                  </w:tcMar>
                  <w:hideMark/>
                </w:tcPr>
                <w:p w:rsidR="00F54102" w:rsidRDefault="00F54102">
                  <w:pPr>
                    <w:rPr>
                      <w:b/>
                      <w:bCs/>
                      <w:color w:val="000000"/>
                    </w:rPr>
                  </w:pPr>
                  <w:r>
                    <w:rPr>
                      <w:b/>
                      <w:bCs/>
                      <w:color w:val="000000"/>
                    </w:rPr>
                    <w:t>Interface</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1) Abstract class can </w:t>
                  </w:r>
                  <w:r>
                    <w:rPr>
                      <w:rStyle w:val="Strong"/>
                      <w:rFonts w:ascii="Verdana" w:hAnsi="Verdana"/>
                      <w:color w:val="000000"/>
                      <w:sz w:val="17"/>
                      <w:szCs w:val="17"/>
                    </w:rPr>
                    <w:t>have abstract and non-abstract</w:t>
                  </w:r>
                  <w:r>
                    <w:rPr>
                      <w:rFonts w:ascii="Verdana" w:hAnsi="Verdana"/>
                      <w:color w:val="000000"/>
                      <w:sz w:val="17"/>
                      <w:szCs w:val="17"/>
                    </w:rPr>
                    <w: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can have </w:t>
                  </w:r>
                  <w:r>
                    <w:rPr>
                      <w:rStyle w:val="Strong"/>
                      <w:rFonts w:ascii="Verdana" w:hAnsi="Verdana"/>
                      <w:color w:val="000000"/>
                      <w:sz w:val="17"/>
                      <w:szCs w:val="17"/>
                    </w:rPr>
                    <w:t>only abstract</w:t>
                  </w:r>
                  <w:r>
                    <w:rPr>
                      <w:rFonts w:ascii="Verdana" w:hAnsi="Verdana"/>
                      <w:color w:val="000000"/>
                      <w:sz w:val="17"/>
                      <w:szCs w:val="17"/>
                    </w:rPr>
                    <w:t> methods. Since Java 8, it can have </w:t>
                  </w:r>
                  <w:r>
                    <w:rPr>
                      <w:rStyle w:val="Strong"/>
                      <w:rFonts w:ascii="Verdana" w:hAnsi="Verdana"/>
                      <w:color w:val="000000"/>
                      <w:sz w:val="17"/>
                      <w:szCs w:val="17"/>
                    </w:rPr>
                    <w:t>default and static methods</w:t>
                  </w:r>
                  <w:r>
                    <w:rPr>
                      <w:rFonts w:ascii="Verdana" w:hAnsi="Verdana"/>
                      <w:color w:val="000000"/>
                      <w:sz w:val="17"/>
                      <w:szCs w:val="17"/>
                    </w:rPr>
                    <w:t> also.</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2) Abstract class </w:t>
                  </w:r>
                  <w:r>
                    <w:rPr>
                      <w:rStyle w:val="Strong"/>
                      <w:rFonts w:ascii="Verdana" w:hAnsi="Verdana"/>
                      <w:color w:val="000000"/>
                      <w:sz w:val="17"/>
                      <w:szCs w:val="17"/>
                    </w:rPr>
                    <w:t>doesn't support multiple inheritance</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w:t>
                  </w:r>
                  <w:r>
                    <w:rPr>
                      <w:rStyle w:val="Strong"/>
                      <w:rFonts w:ascii="Verdana" w:hAnsi="Verdana"/>
                      <w:color w:val="000000"/>
                      <w:sz w:val="17"/>
                      <w:szCs w:val="17"/>
                    </w:rPr>
                    <w:t>supports multiple inheritance</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3) Abstract class </w:t>
                  </w:r>
                  <w:r>
                    <w:rPr>
                      <w:rStyle w:val="Strong"/>
                      <w:rFonts w:ascii="Verdana" w:hAnsi="Verdana"/>
                      <w:color w:val="000000"/>
                      <w:sz w:val="17"/>
                      <w:szCs w:val="17"/>
                    </w:rPr>
                    <w:t>can have final, non-final, static and non-static variables</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has </w:t>
                  </w:r>
                  <w:r>
                    <w:rPr>
                      <w:rStyle w:val="Strong"/>
                      <w:rFonts w:ascii="Verdana" w:hAnsi="Verdana"/>
                      <w:color w:val="000000"/>
                      <w:sz w:val="17"/>
                      <w:szCs w:val="17"/>
                    </w:rPr>
                    <w:t>only static and final variables</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4) Abstract class </w:t>
                  </w:r>
                  <w:r>
                    <w:rPr>
                      <w:rStyle w:val="Strong"/>
                      <w:rFonts w:ascii="Verdana" w:hAnsi="Verdana"/>
                      <w:color w:val="000000"/>
                      <w:sz w:val="17"/>
                      <w:szCs w:val="17"/>
                    </w:rPr>
                    <w:t>can provide the implementation of interface</w:t>
                  </w:r>
                  <w:r>
                    <w:rPr>
                      <w:rFonts w:ascii="Verdana" w:hAnsi="Verdana"/>
                      <w:color w:val="000000"/>
                      <w:sz w:val="17"/>
                      <w:szCs w:val="17"/>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Interface </w:t>
                  </w:r>
                  <w:r>
                    <w:rPr>
                      <w:rStyle w:val="Strong"/>
                      <w:rFonts w:ascii="Verdana" w:hAnsi="Verdana"/>
                      <w:color w:val="000000"/>
                      <w:sz w:val="17"/>
                      <w:szCs w:val="17"/>
                    </w:rPr>
                    <w:t>can't provide the implementation of abstract class</w:t>
                  </w:r>
                  <w:r>
                    <w:rPr>
                      <w:rFonts w:ascii="Verdana" w:hAnsi="Verdana"/>
                      <w:color w:val="000000"/>
                      <w:sz w:val="17"/>
                      <w:szCs w:val="17"/>
                    </w:rPr>
                    <w: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5) The </w:t>
                  </w:r>
                  <w:r>
                    <w:rPr>
                      <w:rStyle w:val="Strong"/>
                      <w:rFonts w:ascii="Verdana" w:hAnsi="Verdana"/>
                      <w:color w:val="000000"/>
                      <w:sz w:val="17"/>
                      <w:szCs w:val="17"/>
                    </w:rPr>
                    <w:t>abstract keyword</w:t>
                  </w:r>
                  <w:r>
                    <w:rPr>
                      <w:rFonts w:ascii="Verdana" w:hAnsi="Verdana"/>
                      <w:color w:val="000000"/>
                      <w:sz w:val="17"/>
                      <w:szCs w:val="17"/>
                    </w:rPr>
                    <w:t> is used to declare abstract 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interface keyword</w:t>
                  </w:r>
                  <w:r>
                    <w:rPr>
                      <w:rFonts w:ascii="Verdana" w:hAnsi="Verdana"/>
                      <w:color w:val="000000"/>
                      <w:sz w:val="17"/>
                      <w:szCs w:val="17"/>
                    </w:rPr>
                    <w:t> is used to declare interface.</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6) An </w:t>
                  </w:r>
                  <w:r>
                    <w:rPr>
                      <w:rStyle w:val="Strong"/>
                      <w:rFonts w:ascii="Verdana" w:hAnsi="Verdana"/>
                      <w:color w:val="000000"/>
                      <w:sz w:val="17"/>
                      <w:szCs w:val="17"/>
                    </w:rPr>
                    <w:t>abstract class</w:t>
                  </w:r>
                  <w:r>
                    <w:rPr>
                      <w:rFonts w:ascii="Verdana" w:hAnsi="Verdana"/>
                      <w:color w:val="000000"/>
                      <w:sz w:val="17"/>
                      <w:szCs w:val="17"/>
                    </w:rPr>
                    <w:t> can extend another Java class and implement multiple Java interfaces.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w:t>
                  </w:r>
                  <w:r>
                    <w:rPr>
                      <w:rFonts w:ascii="Verdana" w:hAnsi="Verdana"/>
                      <w:color w:val="000000"/>
                      <w:sz w:val="17"/>
                      <w:szCs w:val="17"/>
                    </w:rPr>
                    <w:t> can extend another Java interface only.</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7) An </w:t>
                  </w:r>
                  <w:r>
                    <w:rPr>
                      <w:rStyle w:val="Strong"/>
                      <w:rFonts w:ascii="Verdana" w:hAnsi="Verdana"/>
                      <w:color w:val="000000"/>
                      <w:sz w:val="17"/>
                      <w:szCs w:val="17"/>
                    </w:rPr>
                    <w:t>abstract class</w:t>
                  </w:r>
                  <w:r>
                    <w:rPr>
                      <w:rFonts w:ascii="Verdana" w:hAnsi="Verdana"/>
                      <w:color w:val="000000"/>
                      <w:sz w:val="17"/>
                      <w:szCs w:val="17"/>
                    </w:rPr>
                    <w:t> can be extended using keyword "extends".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An </w:t>
                  </w:r>
                  <w:r>
                    <w:rPr>
                      <w:rStyle w:val="Strong"/>
                      <w:rFonts w:ascii="Verdana" w:hAnsi="Verdana"/>
                      <w:color w:val="000000"/>
                      <w:sz w:val="17"/>
                      <w:szCs w:val="17"/>
                    </w:rPr>
                    <w:t>interface</w:t>
                  </w:r>
                  <w:r>
                    <w:rPr>
                      <w:rFonts w:ascii="Verdana" w:hAnsi="Verdana"/>
                      <w:color w:val="000000"/>
                      <w:sz w:val="17"/>
                      <w:szCs w:val="17"/>
                    </w:rPr>
                    <w:t> can be implemented using keyword "implements".</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8) A Java </w:t>
                  </w:r>
                  <w:r>
                    <w:rPr>
                      <w:rStyle w:val="Strong"/>
                      <w:rFonts w:ascii="Verdana" w:hAnsi="Verdana"/>
                      <w:color w:val="000000"/>
                      <w:sz w:val="17"/>
                      <w:szCs w:val="17"/>
                    </w:rPr>
                    <w:t>abstract class</w:t>
                  </w:r>
                  <w:r>
                    <w:rPr>
                      <w:rFonts w:ascii="Verdana" w:hAnsi="Verdana"/>
                      <w:color w:val="000000"/>
                      <w:sz w:val="17"/>
                      <w:szCs w:val="17"/>
                    </w:rPr>
                    <w:t> can have class members like private, protected, etc.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Members of a Java interface are public by default.</w:t>
                  </w:r>
                </w:p>
              </w:tc>
            </w:tr>
            <w:tr w:rsidR="00F5410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Fonts w:ascii="Verdana" w:hAnsi="Verdana"/>
                      <w:color w:val="000000"/>
                      <w:sz w:val="17"/>
                      <w:szCs w:val="17"/>
                    </w:rPr>
                    <w:t>9)</w:t>
                  </w:r>
                  <w:r>
                    <w:rPr>
                      <w:rStyle w:val="Strong"/>
                      <w:rFonts w:ascii="Verdana" w:hAnsi="Verdana"/>
                      <w:color w:val="000000"/>
                      <w:sz w:val="17"/>
                      <w:szCs w:val="17"/>
                    </w:rPr>
                    <w:t>Example:</w:t>
                  </w:r>
                  <w:r>
                    <w:rPr>
                      <w:rFonts w:ascii="Verdana" w:hAnsi="Verdana"/>
                      <w:color w:val="000000"/>
                      <w:sz w:val="17"/>
                      <w:szCs w:val="17"/>
                    </w:rPr>
                    <w:br/>
                    <w:t>public abstract class Shape{</w:t>
                  </w:r>
                  <w:r>
                    <w:rPr>
                      <w:rFonts w:ascii="Verdana" w:hAnsi="Verdana"/>
                      <w:color w:val="000000"/>
                      <w:sz w:val="17"/>
                      <w:szCs w:val="17"/>
                    </w:rPr>
                    <w:br/>
                    <w:t>public abstract void draw();</w:t>
                  </w:r>
                  <w:r>
                    <w:rPr>
                      <w:rFonts w:ascii="Verdana" w:hAnsi="Verdana"/>
                      <w:color w:val="000000"/>
                      <w:sz w:val="17"/>
                      <w:szCs w:val="17"/>
                    </w:rPr>
                    <w:b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54102" w:rsidRDefault="00F54102">
                  <w:pPr>
                    <w:spacing w:line="298" w:lineRule="atLeast"/>
                    <w:ind w:left="259"/>
                    <w:rPr>
                      <w:rFonts w:ascii="Verdana" w:hAnsi="Verdana"/>
                      <w:color w:val="000000"/>
                      <w:sz w:val="17"/>
                      <w:szCs w:val="17"/>
                    </w:rPr>
                  </w:pPr>
                  <w:r>
                    <w:rPr>
                      <w:rStyle w:val="Strong"/>
                      <w:rFonts w:ascii="Verdana" w:hAnsi="Verdana"/>
                      <w:color w:val="000000"/>
                      <w:sz w:val="17"/>
                      <w:szCs w:val="17"/>
                    </w:rPr>
                    <w:t>Example:</w:t>
                  </w:r>
                  <w:r>
                    <w:rPr>
                      <w:rFonts w:ascii="Verdana" w:hAnsi="Verdana"/>
                      <w:color w:val="000000"/>
                      <w:sz w:val="17"/>
                      <w:szCs w:val="17"/>
                    </w:rPr>
                    <w:br/>
                    <w:t>public interface Drawable{</w:t>
                  </w:r>
                  <w:r>
                    <w:rPr>
                      <w:rFonts w:ascii="Verdana" w:hAnsi="Verdana"/>
                      <w:color w:val="000000"/>
                      <w:sz w:val="17"/>
                      <w:szCs w:val="17"/>
                    </w:rPr>
                    <w:br/>
                    <w:t>void draw();</w:t>
                  </w:r>
                  <w:r>
                    <w:rPr>
                      <w:rFonts w:ascii="Verdana" w:hAnsi="Verdana"/>
                      <w:color w:val="000000"/>
                      <w:sz w:val="17"/>
                      <w:szCs w:val="17"/>
                    </w:rPr>
                    <w:br/>
                    <w:t>}</w:t>
                  </w:r>
                </w:p>
              </w:tc>
            </w:tr>
          </w:tbl>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lastRenderedPageBreak/>
              <w:t>Simply, abstract class achieves partial abstraction (0 to 100%) whereas interface achieves fully abstraction (100%).</w:t>
            </w:r>
          </w:p>
          <w:p w:rsidR="00F54102" w:rsidRDefault="00F54102">
            <w:pPr>
              <w:pStyle w:val="Heading3"/>
              <w:spacing w:line="312" w:lineRule="atLeast"/>
              <w:ind w:left="259"/>
              <w:rPr>
                <w:rFonts w:ascii="Helvetica" w:hAnsi="Helvetica" w:cs="Helvetica"/>
                <w:b w:val="0"/>
                <w:bCs w:val="0"/>
                <w:color w:val="610B38"/>
                <w:sz w:val="32"/>
                <w:szCs w:val="32"/>
              </w:rPr>
            </w:pPr>
            <w:r>
              <w:rPr>
                <w:rFonts w:ascii="Helvetica" w:hAnsi="Helvetica" w:cs="Helvetica"/>
                <w:b w:val="0"/>
                <w:bCs w:val="0"/>
                <w:color w:val="610B38"/>
                <w:sz w:val="32"/>
                <w:szCs w:val="32"/>
              </w:rPr>
              <w:t>Example of abstract class and interface in Java</w:t>
            </w:r>
          </w:p>
          <w:p w:rsidR="00F54102" w:rsidRDefault="00F54102">
            <w:pPr>
              <w:pStyle w:val="NormalWeb"/>
              <w:spacing w:line="298" w:lineRule="atLeast"/>
              <w:ind w:left="259"/>
              <w:rPr>
                <w:rFonts w:ascii="Verdana" w:hAnsi="Verdana"/>
                <w:color w:val="000000"/>
                <w:sz w:val="17"/>
                <w:szCs w:val="17"/>
              </w:rPr>
            </w:pPr>
            <w:r>
              <w:rPr>
                <w:rFonts w:ascii="Verdana" w:hAnsi="Verdana"/>
                <w:color w:val="000000"/>
                <w:sz w:val="17"/>
                <w:szCs w:val="17"/>
              </w:rPr>
              <w:t>Let's see a simple example where we are using interface and abstract class both.</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interface that has 4 methods</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A{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w:t>
            </w:r>
            <w:r>
              <w:rPr>
                <w:rStyle w:val="comment"/>
                <w:rFonts w:ascii="Verdana" w:hAnsi="Verdana"/>
                <w:color w:val="008200"/>
                <w:sz w:val="17"/>
                <w:szCs w:val="17"/>
                <w:bdr w:val="none" w:sz="0" w:space="0" w:color="auto" w:frame="1"/>
              </w:rPr>
              <w:t>//bydefault, public and abstract</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abstract class that provides the implementation of one method of A interface</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A{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c(){System.out.println(</w:t>
            </w:r>
            <w:r>
              <w:rPr>
                <w:rStyle w:val="string"/>
                <w:rFonts w:ascii="Verdana" w:hAnsi="Verdana"/>
                <w:color w:val="0000FF"/>
                <w:sz w:val="17"/>
                <w:szCs w:val="17"/>
                <w:bdr w:val="none" w:sz="0" w:space="0" w:color="auto" w:frame="1"/>
              </w:rPr>
              <w:t>"I am C"</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subclass of abstract class, now we need to provide the implementation of rest of the methods</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B{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a(){System.out.println(</w:t>
            </w:r>
            <w:r>
              <w:rPr>
                <w:rStyle w:val="string"/>
                <w:rFonts w:ascii="Verdana" w:hAnsi="Verdana"/>
                <w:color w:val="0000FF"/>
                <w:sz w:val="17"/>
                <w:szCs w:val="17"/>
                <w:bdr w:val="none" w:sz="0" w:space="0" w:color="auto" w:frame="1"/>
              </w:rPr>
              <w:t>"I am a"</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b(){System.out.println(</w:t>
            </w:r>
            <w:r>
              <w:rPr>
                <w:rStyle w:val="string"/>
                <w:rFonts w:ascii="Verdana" w:hAnsi="Verdana"/>
                <w:color w:val="0000FF"/>
                <w:sz w:val="17"/>
                <w:szCs w:val="17"/>
                <w:bdr w:val="none" w:sz="0" w:space="0" w:color="auto" w:frame="1"/>
              </w:rPr>
              <w:t>"I am b"</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d(){System.out.println(</w:t>
            </w:r>
            <w:r>
              <w:rPr>
                <w:rStyle w:val="string"/>
                <w:rFonts w:ascii="Verdana" w:hAnsi="Verdana"/>
                <w:color w:val="0000FF"/>
                <w:sz w:val="17"/>
                <w:szCs w:val="17"/>
                <w:bdr w:val="none" w:sz="0" w:space="0" w:color="auto" w:frame="1"/>
              </w:rPr>
              <w:t>"I am d"</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comment"/>
                <w:rFonts w:ascii="Verdana" w:hAnsi="Verdana"/>
                <w:color w:val="008200"/>
                <w:sz w:val="17"/>
                <w:szCs w:val="17"/>
                <w:bdr w:val="none" w:sz="0" w:space="0" w:color="auto" w:frame="1"/>
              </w:rPr>
              <w:t>//Creating a test class that calls the methods of A interface</w:t>
            </w:r>
            <w:r>
              <w:rPr>
                <w:rFonts w:ascii="Verdana" w:hAnsi="Verdana"/>
                <w:color w:val="000000"/>
                <w:sz w:val="17"/>
                <w:szCs w:val="17"/>
                <w:bdr w:val="none" w:sz="0" w:space="0" w:color="auto" w:frame="1"/>
              </w:rPr>
              <w:t>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Test5{  </w:t>
            </w:r>
          </w:p>
          <w:p w:rsidR="00F54102" w:rsidRDefault="00F54102" w:rsidP="00F54102">
            <w:pPr>
              <w:numPr>
                <w:ilvl w:val="0"/>
                <w:numId w:val="82"/>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a.a();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a.b();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a.c();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a.d();  </w:t>
            </w:r>
          </w:p>
          <w:p w:rsidR="00F54102" w:rsidRDefault="00F54102" w:rsidP="00F54102">
            <w:pPr>
              <w:numPr>
                <w:ilvl w:val="0"/>
                <w:numId w:val="82"/>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tc>
      </w:tr>
    </w:tbl>
    <w:p w:rsidR="00984339" w:rsidRDefault="00984339"/>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p w:rsidR="00CE79C3" w:rsidRDefault="00CE79C3" w:rsidP="00CE79C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Inner Classes</w:t>
      </w:r>
    </w:p>
    <w:p w:rsidR="00CE79C3" w:rsidRDefault="00584E14" w:rsidP="00CE79C3">
      <w:pPr>
        <w:numPr>
          <w:ilvl w:val="0"/>
          <w:numId w:val="83"/>
        </w:numPr>
        <w:shd w:val="clear" w:color="auto" w:fill="FFFFFF"/>
        <w:spacing w:before="52" w:after="100" w:afterAutospacing="1" w:line="272" w:lineRule="atLeast"/>
        <w:rPr>
          <w:rFonts w:ascii="Verdana" w:hAnsi="Verdana" w:cs="Times New Roman"/>
          <w:color w:val="000000"/>
          <w:sz w:val="17"/>
          <w:szCs w:val="17"/>
        </w:rPr>
      </w:pPr>
      <w:hyperlink r:id="rId31" w:history="1">
        <w:r w:rsidR="00CE79C3">
          <w:rPr>
            <w:rStyle w:val="Hyperlink"/>
            <w:color w:val="008000"/>
            <w:sz w:val="20"/>
            <w:szCs w:val="20"/>
          </w:rPr>
          <w:t>Java Inner classes</w:t>
        </w:r>
      </w:hyperlink>
    </w:p>
    <w:p w:rsidR="00CE79C3" w:rsidRDefault="00584E14"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2" w:anchor="nestedad" w:history="1">
        <w:r w:rsidR="00CE79C3">
          <w:rPr>
            <w:rStyle w:val="Hyperlink"/>
            <w:color w:val="008000"/>
            <w:sz w:val="20"/>
            <w:szCs w:val="20"/>
          </w:rPr>
          <w:t>Advantage of Inner class</w:t>
        </w:r>
      </w:hyperlink>
    </w:p>
    <w:p w:rsidR="00CE79C3" w:rsidRDefault="00584E14"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3" w:anchor="nesteddiff" w:history="1">
        <w:r w:rsidR="00CE79C3">
          <w:rPr>
            <w:rStyle w:val="Hyperlink"/>
            <w:color w:val="008000"/>
            <w:sz w:val="20"/>
            <w:szCs w:val="20"/>
          </w:rPr>
          <w:t>Difference between nested class and inner class</w:t>
        </w:r>
      </w:hyperlink>
    </w:p>
    <w:p w:rsidR="00CE79C3" w:rsidRDefault="00584E14" w:rsidP="00CE79C3">
      <w:pPr>
        <w:numPr>
          <w:ilvl w:val="0"/>
          <w:numId w:val="83"/>
        </w:numPr>
        <w:shd w:val="clear" w:color="auto" w:fill="FFFFFF"/>
        <w:spacing w:before="52" w:after="100" w:afterAutospacing="1" w:line="272" w:lineRule="atLeast"/>
        <w:rPr>
          <w:rFonts w:ascii="Verdana" w:hAnsi="Verdana"/>
          <w:color w:val="000000"/>
          <w:sz w:val="17"/>
          <w:szCs w:val="17"/>
        </w:rPr>
      </w:pPr>
      <w:hyperlink r:id="rId34" w:anchor="nestedtypes" w:history="1">
        <w:r w:rsidR="00CE79C3">
          <w:rPr>
            <w:rStyle w:val="Hyperlink"/>
            <w:color w:val="008000"/>
            <w:sz w:val="20"/>
            <w:szCs w:val="20"/>
          </w:rPr>
          <w:t>Types of Nested classes</w:t>
        </w:r>
      </w:hyperlink>
    </w:p>
    <w:p w:rsidR="00CE79C3" w:rsidRDefault="00CE79C3" w:rsidP="00CE79C3">
      <w:pPr>
        <w:pStyle w:val="NormalWeb"/>
        <w:shd w:val="clear" w:color="auto" w:fill="FFFFFF"/>
        <w:rPr>
          <w:rFonts w:ascii="Verdana" w:hAnsi="Verdana"/>
          <w:color w:val="000000"/>
          <w:sz w:val="17"/>
          <w:szCs w:val="17"/>
        </w:rPr>
      </w:pPr>
      <w:r>
        <w:rPr>
          <w:rFonts w:ascii="Verdana" w:hAnsi="Verdana"/>
          <w:b/>
          <w:bCs/>
          <w:color w:val="000000"/>
          <w:sz w:val="17"/>
          <w:szCs w:val="17"/>
        </w:rPr>
        <w:t>Java inner class</w:t>
      </w:r>
      <w:r>
        <w:rPr>
          <w:rFonts w:ascii="Verdana" w:hAnsi="Verdana"/>
          <w:color w:val="000000"/>
          <w:sz w:val="17"/>
          <w:szCs w:val="17"/>
        </w:rPr>
        <w:t> or nested class is a class which is declared inside the class or interface.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We use inner classes to logically group classes and interfaces in one place so that it can be more readable and maintainable.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Additionally, it can access all the members of outer class including private data members and methods.</w:t>
      </w:r>
    </w:p>
    <w:p w:rsidR="00CE79C3" w:rsidRDefault="00CE79C3" w:rsidP="00CE79C3">
      <w:pPr>
        <w:pStyle w:val="Heading4"/>
        <w:shd w:val="clear" w:color="auto" w:fill="FFFFFF"/>
        <w:rPr>
          <w:rFonts w:ascii="Helvetica" w:hAnsi="Helvetica" w:cs="Helvetica"/>
          <w:b w:val="0"/>
          <w:bCs w:val="0"/>
          <w:color w:val="610B4B"/>
        </w:rPr>
      </w:pPr>
      <w:r>
        <w:rPr>
          <w:rFonts w:ascii="Helvetica" w:hAnsi="Helvetica" w:cs="Helvetica"/>
          <w:b w:val="0"/>
          <w:bCs w:val="0"/>
          <w:color w:val="610B4B"/>
        </w:rPr>
        <w:t>Syntax of Inner class</w:t>
      </w:r>
    </w:p>
    <w:p w:rsidR="00CE79C3" w:rsidRDefault="00CE79C3" w:rsidP="00CE79C3">
      <w:pPr>
        <w:numPr>
          <w:ilvl w:val="0"/>
          <w:numId w:val="84"/>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Java_Outer_class{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Java_Inner_class{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E79C3" w:rsidRDefault="00CE79C3" w:rsidP="00CE79C3">
      <w:pPr>
        <w:numPr>
          <w:ilvl w:val="0"/>
          <w:numId w:val="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E79C3" w:rsidRDefault="00CE79C3" w:rsidP="00CE79C3">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Advantage of java inner classes</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There are basically three advantages of inner classes in java. They are as follows:</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1) Nested classes represent a special type of relationship that is </w:t>
      </w:r>
      <w:r>
        <w:rPr>
          <w:rFonts w:ascii="Verdana" w:hAnsi="Verdana"/>
          <w:b/>
          <w:bCs/>
          <w:color w:val="000000"/>
          <w:sz w:val="17"/>
          <w:szCs w:val="17"/>
        </w:rPr>
        <w:t>it can access all the members (data members and methods) of outer class</w:t>
      </w:r>
      <w:r>
        <w:rPr>
          <w:rFonts w:ascii="Verdana" w:hAnsi="Verdana"/>
          <w:color w:val="000000"/>
          <w:sz w:val="17"/>
          <w:szCs w:val="17"/>
        </w:rPr>
        <w:t> including private.</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2) Nested classes are used </w:t>
      </w:r>
      <w:r>
        <w:rPr>
          <w:rFonts w:ascii="Verdana" w:hAnsi="Verdana"/>
          <w:b/>
          <w:bCs/>
          <w:color w:val="000000"/>
          <w:sz w:val="17"/>
          <w:szCs w:val="17"/>
        </w:rPr>
        <w:t>to develop more readable and maintainable code</w:t>
      </w:r>
      <w:r>
        <w:rPr>
          <w:rFonts w:ascii="Verdana" w:hAnsi="Verdana"/>
          <w:color w:val="000000"/>
          <w:sz w:val="17"/>
          <w:szCs w:val="17"/>
        </w:rPr>
        <w:t> because it logically group classes and interfaces in one place only.</w:t>
      </w:r>
    </w:p>
    <w:p w:rsidR="00CE79C3" w:rsidRDefault="00CE79C3" w:rsidP="00CE79C3">
      <w:pPr>
        <w:pStyle w:val="NormalWeb"/>
        <w:shd w:val="clear" w:color="auto" w:fill="FFFFFF"/>
        <w:rPr>
          <w:rFonts w:ascii="Verdana" w:hAnsi="Verdana"/>
          <w:color w:val="000000"/>
          <w:sz w:val="17"/>
          <w:szCs w:val="17"/>
        </w:rPr>
      </w:pPr>
      <w:r>
        <w:rPr>
          <w:rFonts w:ascii="Verdana" w:hAnsi="Verdana"/>
          <w:color w:val="000000"/>
          <w:sz w:val="17"/>
          <w:szCs w:val="17"/>
        </w:rPr>
        <w:t>3) </w:t>
      </w:r>
      <w:r>
        <w:rPr>
          <w:rFonts w:ascii="Verdana" w:hAnsi="Verdana"/>
          <w:b/>
          <w:bCs/>
          <w:color w:val="000000"/>
          <w:sz w:val="17"/>
          <w:szCs w:val="17"/>
        </w:rPr>
        <w:t>Code Optimization</w:t>
      </w:r>
      <w:r>
        <w:rPr>
          <w:rFonts w:ascii="Verdana" w:hAnsi="Verdana"/>
          <w:color w:val="000000"/>
          <w:sz w:val="17"/>
          <w:szCs w:val="17"/>
        </w:rPr>
        <w:t>: It requires less code to write.</w:t>
      </w:r>
    </w:p>
    <w:p w:rsidR="00CE79C3" w:rsidRDefault="00CE79C3" w:rsidP="00CE79C3">
      <w:pPr>
        <w:rPr>
          <w:ins w:id="1983" w:author="Unknown"/>
          <w:rFonts w:ascii="Times New Roman" w:hAnsi="Times New Roman"/>
          <w:sz w:val="24"/>
          <w:szCs w:val="24"/>
        </w:rPr>
      </w:pPr>
      <w:ins w:id="1984" w:author="Unknown">
        <w:r>
          <w:t>Do You Know</w:t>
        </w:r>
      </w:ins>
    </w:p>
    <w:p w:rsidR="00CE79C3" w:rsidRDefault="00CE79C3" w:rsidP="00CE79C3">
      <w:pPr>
        <w:numPr>
          <w:ilvl w:val="0"/>
          <w:numId w:val="85"/>
        </w:numPr>
        <w:spacing w:before="52" w:after="100" w:afterAutospacing="1" w:line="272" w:lineRule="atLeast"/>
        <w:rPr>
          <w:ins w:id="1985" w:author="Unknown"/>
          <w:rFonts w:ascii="Verdana" w:hAnsi="Verdana"/>
          <w:color w:val="000000"/>
          <w:sz w:val="17"/>
          <w:szCs w:val="17"/>
        </w:rPr>
      </w:pPr>
      <w:ins w:id="1986" w:author="Unknown">
        <w:r>
          <w:rPr>
            <w:rFonts w:ascii="Verdana" w:hAnsi="Verdana"/>
            <w:color w:val="000000"/>
            <w:sz w:val="17"/>
            <w:szCs w:val="17"/>
          </w:rPr>
          <w:t>What is the internal code generated by the compiler for member inner class ?</w:t>
        </w:r>
      </w:ins>
    </w:p>
    <w:p w:rsidR="00CE79C3" w:rsidRDefault="00CE79C3" w:rsidP="00CE79C3">
      <w:pPr>
        <w:numPr>
          <w:ilvl w:val="0"/>
          <w:numId w:val="85"/>
        </w:numPr>
        <w:spacing w:before="52" w:after="100" w:afterAutospacing="1" w:line="272" w:lineRule="atLeast"/>
        <w:rPr>
          <w:ins w:id="1987" w:author="Unknown"/>
          <w:rFonts w:ascii="Verdana" w:hAnsi="Verdana"/>
          <w:color w:val="000000"/>
          <w:sz w:val="17"/>
          <w:szCs w:val="17"/>
        </w:rPr>
      </w:pPr>
      <w:ins w:id="1988" w:author="Unknown">
        <w:r>
          <w:rPr>
            <w:rFonts w:ascii="Verdana" w:hAnsi="Verdana"/>
            <w:color w:val="000000"/>
            <w:sz w:val="17"/>
            <w:szCs w:val="17"/>
          </w:rPr>
          <w:t>What are the two ways to create annonymous inner class ?</w:t>
        </w:r>
      </w:ins>
    </w:p>
    <w:p w:rsidR="00CE79C3" w:rsidRDefault="00CE79C3" w:rsidP="00CE79C3">
      <w:pPr>
        <w:numPr>
          <w:ilvl w:val="0"/>
          <w:numId w:val="85"/>
        </w:numPr>
        <w:spacing w:before="52" w:after="100" w:afterAutospacing="1" w:line="272" w:lineRule="atLeast"/>
        <w:rPr>
          <w:ins w:id="1989" w:author="Unknown"/>
          <w:rFonts w:ascii="Verdana" w:hAnsi="Verdana"/>
          <w:color w:val="000000"/>
          <w:sz w:val="17"/>
          <w:szCs w:val="17"/>
        </w:rPr>
      </w:pPr>
      <w:ins w:id="1990" w:author="Unknown">
        <w:r>
          <w:rPr>
            <w:rFonts w:ascii="Verdana" w:hAnsi="Verdana"/>
            <w:color w:val="000000"/>
            <w:sz w:val="17"/>
            <w:szCs w:val="17"/>
          </w:rPr>
          <w:t>Can we access the non-final local variable inside the local inner class ?</w:t>
        </w:r>
      </w:ins>
    </w:p>
    <w:p w:rsidR="00CE79C3" w:rsidRDefault="00CE79C3" w:rsidP="00CE79C3">
      <w:pPr>
        <w:numPr>
          <w:ilvl w:val="0"/>
          <w:numId w:val="85"/>
        </w:numPr>
        <w:spacing w:before="52" w:after="100" w:afterAutospacing="1" w:line="272" w:lineRule="atLeast"/>
        <w:rPr>
          <w:ins w:id="1991" w:author="Unknown"/>
          <w:rFonts w:ascii="Verdana" w:hAnsi="Verdana"/>
          <w:color w:val="000000"/>
          <w:sz w:val="17"/>
          <w:szCs w:val="17"/>
        </w:rPr>
      </w:pPr>
      <w:ins w:id="1992" w:author="Unknown">
        <w:r>
          <w:rPr>
            <w:rFonts w:ascii="Verdana" w:hAnsi="Verdana"/>
            <w:color w:val="000000"/>
            <w:sz w:val="17"/>
            <w:szCs w:val="17"/>
          </w:rPr>
          <w:t>How to access the static nested class ?</w:t>
        </w:r>
      </w:ins>
    </w:p>
    <w:p w:rsidR="00CE79C3" w:rsidRDefault="00CE79C3" w:rsidP="00CE79C3">
      <w:pPr>
        <w:numPr>
          <w:ilvl w:val="0"/>
          <w:numId w:val="85"/>
        </w:numPr>
        <w:spacing w:before="52" w:after="100" w:afterAutospacing="1" w:line="272" w:lineRule="atLeast"/>
        <w:rPr>
          <w:ins w:id="1993" w:author="Unknown"/>
          <w:rFonts w:ascii="Verdana" w:hAnsi="Verdana"/>
          <w:color w:val="000000"/>
          <w:sz w:val="17"/>
          <w:szCs w:val="17"/>
        </w:rPr>
      </w:pPr>
      <w:ins w:id="1994" w:author="Unknown">
        <w:r>
          <w:rPr>
            <w:rFonts w:ascii="Verdana" w:hAnsi="Verdana"/>
            <w:color w:val="000000"/>
            <w:sz w:val="17"/>
            <w:szCs w:val="17"/>
          </w:rPr>
          <w:t>Can we define an interface within the class ?</w:t>
        </w:r>
      </w:ins>
    </w:p>
    <w:p w:rsidR="00CE79C3" w:rsidRDefault="00CE79C3" w:rsidP="00CE79C3">
      <w:pPr>
        <w:numPr>
          <w:ilvl w:val="0"/>
          <w:numId w:val="85"/>
        </w:numPr>
        <w:spacing w:before="52" w:after="100" w:afterAutospacing="1" w:line="272" w:lineRule="atLeast"/>
        <w:rPr>
          <w:ins w:id="1995" w:author="Unknown"/>
          <w:rFonts w:ascii="Verdana" w:hAnsi="Verdana"/>
          <w:color w:val="000000"/>
          <w:sz w:val="17"/>
          <w:szCs w:val="17"/>
        </w:rPr>
      </w:pPr>
      <w:ins w:id="1996" w:author="Unknown">
        <w:r>
          <w:rPr>
            <w:rFonts w:ascii="Verdana" w:hAnsi="Verdana"/>
            <w:color w:val="000000"/>
            <w:sz w:val="17"/>
            <w:szCs w:val="17"/>
          </w:rPr>
          <w:t>Can we define a class within the interface ?</w:t>
        </w:r>
      </w:ins>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D566B3" w:rsidRDefault="00D566B3" w:rsidP="00CE79C3">
      <w:pPr>
        <w:pStyle w:val="Heading3"/>
        <w:shd w:val="clear" w:color="auto" w:fill="FFFFFF"/>
        <w:spacing w:line="312" w:lineRule="atLeast"/>
        <w:rPr>
          <w:rFonts w:ascii="Helvetica" w:hAnsi="Helvetica" w:cs="Helvetica"/>
          <w:b w:val="0"/>
          <w:bCs w:val="0"/>
          <w:color w:val="610B38"/>
          <w:sz w:val="32"/>
          <w:szCs w:val="32"/>
        </w:rPr>
      </w:pPr>
    </w:p>
    <w:p w:rsidR="00CE79C3" w:rsidRDefault="00CE79C3" w:rsidP="00CE79C3">
      <w:pPr>
        <w:pStyle w:val="Heading3"/>
        <w:shd w:val="clear" w:color="auto" w:fill="FFFFFF"/>
        <w:spacing w:line="312" w:lineRule="atLeast"/>
        <w:rPr>
          <w:ins w:id="1997" w:author="Unknown"/>
          <w:rFonts w:ascii="Helvetica" w:hAnsi="Helvetica" w:cs="Helvetica"/>
          <w:b w:val="0"/>
          <w:bCs w:val="0"/>
          <w:color w:val="610B38"/>
          <w:sz w:val="32"/>
          <w:szCs w:val="32"/>
        </w:rPr>
      </w:pPr>
      <w:ins w:id="1998" w:author="Unknown">
        <w:r>
          <w:rPr>
            <w:rFonts w:ascii="Helvetica" w:hAnsi="Helvetica" w:cs="Helvetica"/>
            <w:b w:val="0"/>
            <w:bCs w:val="0"/>
            <w:color w:val="610B38"/>
            <w:sz w:val="32"/>
            <w:szCs w:val="32"/>
          </w:rPr>
          <w:t>Difference between nested class and inner class in Java</w:t>
        </w:r>
      </w:ins>
    </w:p>
    <w:p w:rsidR="00CE79C3" w:rsidRDefault="00CE79C3" w:rsidP="00CE79C3">
      <w:pPr>
        <w:pStyle w:val="NormalWeb"/>
        <w:shd w:val="clear" w:color="auto" w:fill="FFFFFF"/>
        <w:rPr>
          <w:ins w:id="1999" w:author="Unknown"/>
          <w:rFonts w:ascii="Verdana" w:hAnsi="Verdana"/>
          <w:color w:val="000000"/>
          <w:sz w:val="17"/>
          <w:szCs w:val="17"/>
        </w:rPr>
      </w:pPr>
      <w:ins w:id="2000" w:author="Unknown">
        <w:r>
          <w:rPr>
            <w:rFonts w:ascii="Verdana" w:hAnsi="Verdana"/>
            <w:color w:val="000000"/>
            <w:sz w:val="17"/>
            <w:szCs w:val="17"/>
          </w:rPr>
          <w:t>Inner class is a part of nested class. Non-static nested classes are known as inner classes.</w:t>
        </w:r>
      </w:ins>
    </w:p>
    <w:p w:rsidR="00CE79C3" w:rsidRDefault="00584E14" w:rsidP="00CE79C3">
      <w:pPr>
        <w:rPr>
          <w:ins w:id="2001" w:author="Unknown"/>
          <w:rFonts w:ascii="Times New Roman" w:hAnsi="Times New Roman"/>
          <w:sz w:val="24"/>
          <w:szCs w:val="24"/>
        </w:rPr>
      </w:pPr>
      <w:ins w:id="2002" w:author="Unknown">
        <w:r>
          <w:pict>
            <v:rect id="_x0000_i1071" style="width:0;height:.65pt" o:hralign="center" o:hrstd="t" o:hrnoshade="t" o:hr="t" fillcolor="#d4d4d4" stroked="f"/>
          </w:pict>
        </w:r>
      </w:ins>
    </w:p>
    <w:p w:rsidR="00CE79C3" w:rsidRDefault="00CE79C3" w:rsidP="00CE79C3">
      <w:pPr>
        <w:pStyle w:val="Heading3"/>
        <w:shd w:val="clear" w:color="auto" w:fill="FFFFFF"/>
        <w:spacing w:line="312" w:lineRule="atLeast"/>
        <w:rPr>
          <w:ins w:id="2003" w:author="Unknown"/>
          <w:rFonts w:ascii="Helvetica" w:hAnsi="Helvetica" w:cs="Helvetica"/>
          <w:b w:val="0"/>
          <w:bCs w:val="0"/>
          <w:color w:val="610B38"/>
          <w:sz w:val="32"/>
          <w:szCs w:val="32"/>
        </w:rPr>
      </w:pPr>
      <w:ins w:id="2004" w:author="Unknown">
        <w:r>
          <w:rPr>
            <w:rFonts w:ascii="Helvetica" w:hAnsi="Helvetica" w:cs="Helvetica"/>
            <w:b w:val="0"/>
            <w:bCs w:val="0"/>
            <w:color w:val="610B38"/>
            <w:sz w:val="32"/>
            <w:szCs w:val="32"/>
          </w:rPr>
          <w:t>Types of Nested classes</w:t>
        </w:r>
      </w:ins>
    </w:p>
    <w:p w:rsidR="00CE79C3" w:rsidRDefault="00CE79C3" w:rsidP="00CE79C3">
      <w:pPr>
        <w:pStyle w:val="NormalWeb"/>
        <w:shd w:val="clear" w:color="auto" w:fill="FFFFFF"/>
        <w:rPr>
          <w:ins w:id="2005" w:author="Unknown"/>
          <w:rFonts w:ascii="Verdana" w:hAnsi="Verdana"/>
          <w:color w:val="000000"/>
          <w:sz w:val="17"/>
          <w:szCs w:val="17"/>
        </w:rPr>
      </w:pPr>
      <w:ins w:id="2006" w:author="Unknown">
        <w:r>
          <w:rPr>
            <w:rFonts w:ascii="Verdana" w:hAnsi="Verdana"/>
            <w:color w:val="000000"/>
            <w:sz w:val="17"/>
            <w:szCs w:val="17"/>
          </w:rPr>
          <w:t>There are two types of nested classes non-static and static nested classes.The non-static nested classes are also known as inner classes.</w:t>
        </w:r>
      </w:ins>
    </w:p>
    <w:p w:rsidR="00CE79C3" w:rsidRDefault="00CE79C3" w:rsidP="00CE79C3">
      <w:pPr>
        <w:numPr>
          <w:ilvl w:val="0"/>
          <w:numId w:val="86"/>
        </w:numPr>
        <w:shd w:val="clear" w:color="auto" w:fill="FFFFFF"/>
        <w:spacing w:before="52" w:after="100" w:afterAutospacing="1" w:line="272" w:lineRule="atLeast"/>
        <w:rPr>
          <w:ins w:id="2007" w:author="Unknown"/>
          <w:rFonts w:ascii="Verdana" w:hAnsi="Verdana"/>
          <w:color w:val="000000"/>
          <w:sz w:val="17"/>
          <w:szCs w:val="17"/>
        </w:rPr>
      </w:pPr>
      <w:ins w:id="2008" w:author="Unknown">
        <w:r>
          <w:rPr>
            <w:rFonts w:ascii="Verdana" w:hAnsi="Verdana"/>
            <w:color w:val="000000"/>
            <w:sz w:val="17"/>
            <w:szCs w:val="17"/>
          </w:rPr>
          <w:t>Non-static nested class (inner class)</w:t>
        </w:r>
      </w:ins>
    </w:p>
    <w:p w:rsidR="00CE79C3" w:rsidRDefault="00CE79C3" w:rsidP="00CE79C3">
      <w:pPr>
        <w:numPr>
          <w:ilvl w:val="1"/>
          <w:numId w:val="86"/>
        </w:numPr>
        <w:shd w:val="clear" w:color="auto" w:fill="FFFFFF"/>
        <w:spacing w:before="52" w:after="100" w:afterAutospacing="1" w:line="272" w:lineRule="atLeast"/>
        <w:rPr>
          <w:ins w:id="2009" w:author="Unknown"/>
          <w:rFonts w:ascii="Verdana" w:hAnsi="Verdana"/>
          <w:color w:val="000000"/>
          <w:sz w:val="17"/>
          <w:szCs w:val="17"/>
        </w:rPr>
      </w:pPr>
      <w:ins w:id="2010" w:author="Unknown">
        <w:r>
          <w:rPr>
            <w:rFonts w:ascii="Verdana" w:hAnsi="Verdana"/>
            <w:color w:val="000000"/>
            <w:sz w:val="17"/>
            <w:szCs w:val="17"/>
          </w:rPr>
          <w:t>Member inner class</w:t>
        </w:r>
      </w:ins>
    </w:p>
    <w:p w:rsidR="00CE79C3" w:rsidRDefault="00CE79C3" w:rsidP="00CE79C3">
      <w:pPr>
        <w:numPr>
          <w:ilvl w:val="1"/>
          <w:numId w:val="86"/>
        </w:numPr>
        <w:shd w:val="clear" w:color="auto" w:fill="FFFFFF"/>
        <w:spacing w:before="52" w:after="100" w:afterAutospacing="1" w:line="272" w:lineRule="atLeast"/>
        <w:rPr>
          <w:ins w:id="2011" w:author="Unknown"/>
          <w:rFonts w:ascii="Verdana" w:hAnsi="Verdana"/>
          <w:color w:val="000000"/>
          <w:sz w:val="17"/>
          <w:szCs w:val="17"/>
        </w:rPr>
      </w:pPr>
      <w:ins w:id="2012" w:author="Unknown">
        <w:r>
          <w:rPr>
            <w:rFonts w:ascii="Verdana" w:hAnsi="Verdana"/>
            <w:color w:val="000000"/>
            <w:sz w:val="17"/>
            <w:szCs w:val="17"/>
          </w:rPr>
          <w:t>Anonymous inner class</w:t>
        </w:r>
      </w:ins>
    </w:p>
    <w:p w:rsidR="00CE79C3" w:rsidRDefault="00CE79C3" w:rsidP="00CE79C3">
      <w:pPr>
        <w:numPr>
          <w:ilvl w:val="1"/>
          <w:numId w:val="86"/>
        </w:numPr>
        <w:shd w:val="clear" w:color="auto" w:fill="FFFFFF"/>
        <w:spacing w:before="52" w:after="100" w:afterAutospacing="1" w:line="272" w:lineRule="atLeast"/>
        <w:rPr>
          <w:ins w:id="2013" w:author="Unknown"/>
          <w:rFonts w:ascii="Verdana" w:hAnsi="Verdana"/>
          <w:color w:val="000000"/>
          <w:sz w:val="17"/>
          <w:szCs w:val="17"/>
        </w:rPr>
      </w:pPr>
      <w:ins w:id="2014" w:author="Unknown">
        <w:r>
          <w:rPr>
            <w:rFonts w:ascii="Verdana" w:hAnsi="Verdana"/>
            <w:color w:val="000000"/>
            <w:sz w:val="17"/>
            <w:szCs w:val="17"/>
          </w:rPr>
          <w:t>Local inner class</w:t>
        </w:r>
      </w:ins>
    </w:p>
    <w:p w:rsidR="00CE79C3" w:rsidRDefault="00CE79C3" w:rsidP="00CE79C3">
      <w:pPr>
        <w:numPr>
          <w:ilvl w:val="0"/>
          <w:numId w:val="86"/>
        </w:numPr>
        <w:shd w:val="clear" w:color="auto" w:fill="FFFFFF"/>
        <w:spacing w:before="52" w:after="100" w:afterAutospacing="1" w:line="272" w:lineRule="atLeast"/>
        <w:rPr>
          <w:ins w:id="2015" w:author="Unknown"/>
          <w:rFonts w:ascii="Verdana" w:hAnsi="Verdana"/>
          <w:color w:val="000000"/>
          <w:sz w:val="17"/>
          <w:szCs w:val="17"/>
        </w:rPr>
      </w:pPr>
      <w:ins w:id="2016" w:author="Unknown">
        <w:r>
          <w:rPr>
            <w:rFonts w:ascii="Verdana" w:hAnsi="Verdana"/>
            <w:color w:val="000000"/>
            <w:sz w:val="17"/>
            <w:szCs w:val="17"/>
          </w:rPr>
          <w:t>Static nested class</w:t>
        </w:r>
      </w:ins>
    </w:p>
    <w:tbl>
      <w:tblPr>
        <w:tblW w:w="9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89"/>
        <w:gridCol w:w="7085"/>
      </w:tblGrid>
      <w:tr w:rsidR="00CE79C3" w:rsidTr="008A4BDF">
        <w:trPr>
          <w:trHeight w:val="513"/>
        </w:trPr>
        <w:tc>
          <w:tcPr>
            <w:tcW w:w="0" w:type="auto"/>
            <w:shd w:val="clear" w:color="auto" w:fill="C7CCBE"/>
            <w:tcMar>
              <w:top w:w="156" w:type="dxa"/>
              <w:left w:w="156" w:type="dxa"/>
              <w:bottom w:w="156" w:type="dxa"/>
              <w:right w:w="156" w:type="dxa"/>
            </w:tcMar>
            <w:hideMark/>
          </w:tcPr>
          <w:p w:rsidR="00CE79C3" w:rsidRDefault="00CE79C3">
            <w:pPr>
              <w:rPr>
                <w:b/>
                <w:bCs/>
                <w:color w:val="000000"/>
              </w:rPr>
            </w:pPr>
            <w:r>
              <w:rPr>
                <w:b/>
                <w:bCs/>
                <w:color w:val="000000"/>
              </w:rPr>
              <w:t>Type</w:t>
            </w:r>
          </w:p>
        </w:tc>
        <w:tc>
          <w:tcPr>
            <w:tcW w:w="0" w:type="auto"/>
            <w:shd w:val="clear" w:color="auto" w:fill="C7CCBE"/>
            <w:tcMar>
              <w:top w:w="156" w:type="dxa"/>
              <w:left w:w="156" w:type="dxa"/>
              <w:bottom w:w="156" w:type="dxa"/>
              <w:right w:w="156" w:type="dxa"/>
            </w:tcMar>
            <w:hideMark/>
          </w:tcPr>
          <w:p w:rsidR="00CE79C3" w:rsidRDefault="00CE79C3">
            <w:pPr>
              <w:rPr>
                <w:b/>
                <w:bCs/>
                <w:color w:val="000000"/>
              </w:rPr>
            </w:pPr>
            <w:r>
              <w:rPr>
                <w:b/>
                <w:bCs/>
                <w:color w:val="000000"/>
              </w:rPr>
              <w:t>Description</w:t>
            </w:r>
          </w:p>
        </w:tc>
      </w:tr>
      <w:tr w:rsidR="00CE79C3" w:rsidTr="008A4BDF">
        <w:trPr>
          <w:trHeight w:val="50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584E14">
            <w:pPr>
              <w:spacing w:line="298" w:lineRule="atLeast"/>
              <w:ind w:left="259"/>
              <w:rPr>
                <w:rFonts w:ascii="Verdana" w:hAnsi="Verdana"/>
                <w:color w:val="000000"/>
                <w:sz w:val="17"/>
                <w:szCs w:val="17"/>
              </w:rPr>
            </w:pPr>
            <w:hyperlink r:id="rId35" w:history="1">
              <w:r w:rsidR="00CE79C3">
                <w:rPr>
                  <w:rStyle w:val="Hyperlink"/>
                  <w:rFonts w:ascii="Verdana" w:hAnsi="Verdana"/>
                  <w:color w:val="008000"/>
                  <w:sz w:val="17"/>
                  <w:szCs w:val="17"/>
                </w:rPr>
                <w:t>Member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within class and outside method.</w:t>
            </w:r>
          </w:p>
        </w:tc>
      </w:tr>
      <w:tr w:rsidR="00CE79C3" w:rsidTr="008A4BDF">
        <w:trPr>
          <w:trHeight w:val="80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584E14">
            <w:pPr>
              <w:spacing w:line="298" w:lineRule="atLeast"/>
              <w:ind w:left="259"/>
              <w:rPr>
                <w:rFonts w:ascii="Verdana" w:hAnsi="Verdana"/>
                <w:color w:val="000000"/>
                <w:sz w:val="17"/>
                <w:szCs w:val="17"/>
              </w:rPr>
            </w:pPr>
            <w:hyperlink r:id="rId36" w:history="1">
              <w:r w:rsidR="00CE79C3">
                <w:rPr>
                  <w:rStyle w:val="Hyperlink"/>
                  <w:rFonts w:ascii="Verdana" w:hAnsi="Verdana"/>
                  <w:color w:val="008000"/>
                  <w:sz w:val="17"/>
                  <w:szCs w:val="17"/>
                </w:rPr>
                <w:t>Anonymous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for implementing interface or extending class. Its name is decided by the java compiler.</w:t>
            </w:r>
          </w:p>
        </w:tc>
      </w:tr>
      <w:tr w:rsidR="00CE79C3" w:rsidTr="008A4BDF">
        <w:trPr>
          <w:trHeight w:val="51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584E14">
            <w:pPr>
              <w:spacing w:line="298" w:lineRule="atLeast"/>
              <w:ind w:left="259"/>
              <w:rPr>
                <w:rFonts w:ascii="Verdana" w:hAnsi="Verdana"/>
                <w:color w:val="000000"/>
                <w:sz w:val="17"/>
                <w:szCs w:val="17"/>
              </w:rPr>
            </w:pPr>
            <w:hyperlink r:id="rId37" w:history="1">
              <w:r w:rsidR="00CE79C3">
                <w:rPr>
                  <w:rStyle w:val="Hyperlink"/>
                  <w:rFonts w:ascii="Verdana" w:hAnsi="Verdana"/>
                  <w:color w:val="008000"/>
                  <w:sz w:val="17"/>
                  <w:szCs w:val="17"/>
                </w:rPr>
                <w:t>Local Inner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class created within method.</w:t>
            </w:r>
          </w:p>
        </w:tc>
      </w:tr>
      <w:tr w:rsidR="00CE79C3" w:rsidTr="008A4BDF">
        <w:trPr>
          <w:trHeight w:val="50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584E14">
            <w:pPr>
              <w:spacing w:line="298" w:lineRule="atLeast"/>
              <w:ind w:left="259"/>
              <w:rPr>
                <w:rFonts w:ascii="Verdana" w:hAnsi="Verdana"/>
                <w:color w:val="000000"/>
                <w:sz w:val="17"/>
                <w:szCs w:val="17"/>
              </w:rPr>
            </w:pPr>
            <w:hyperlink r:id="rId38" w:history="1">
              <w:r w:rsidR="00CE79C3">
                <w:rPr>
                  <w:rStyle w:val="Hyperlink"/>
                  <w:rFonts w:ascii="Verdana" w:hAnsi="Verdana"/>
                  <w:color w:val="008000"/>
                  <w:sz w:val="17"/>
                  <w:szCs w:val="17"/>
                </w:rPr>
                <w:t>Static Nested Class</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 static class created within class.</w:t>
            </w:r>
          </w:p>
        </w:tc>
      </w:tr>
      <w:tr w:rsidR="00CE79C3" w:rsidTr="008A4BDF">
        <w:trPr>
          <w:trHeight w:val="51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584E14">
            <w:pPr>
              <w:spacing w:line="298" w:lineRule="atLeast"/>
              <w:ind w:left="259"/>
              <w:rPr>
                <w:rFonts w:ascii="Verdana" w:hAnsi="Verdana"/>
                <w:color w:val="000000"/>
                <w:sz w:val="17"/>
                <w:szCs w:val="17"/>
              </w:rPr>
            </w:pPr>
            <w:hyperlink r:id="rId39" w:history="1">
              <w:r w:rsidR="00CE79C3">
                <w:rPr>
                  <w:rStyle w:val="Hyperlink"/>
                  <w:rFonts w:ascii="Verdana" w:hAnsi="Verdana"/>
                  <w:color w:val="008000"/>
                  <w:sz w:val="17"/>
                  <w:szCs w:val="17"/>
                </w:rPr>
                <w:t>Nested Interface</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E79C3" w:rsidRDefault="00CE79C3">
            <w:pPr>
              <w:spacing w:line="298" w:lineRule="atLeast"/>
              <w:ind w:left="259"/>
              <w:rPr>
                <w:rFonts w:ascii="Verdana" w:hAnsi="Verdana"/>
                <w:color w:val="000000"/>
                <w:sz w:val="17"/>
                <w:szCs w:val="17"/>
              </w:rPr>
            </w:pPr>
            <w:r>
              <w:rPr>
                <w:rFonts w:ascii="Verdana" w:hAnsi="Verdana"/>
                <w:color w:val="000000"/>
                <w:sz w:val="17"/>
                <w:szCs w:val="17"/>
              </w:rPr>
              <w:t>An interface created within class or interface.</w:t>
            </w:r>
          </w:p>
        </w:tc>
      </w:tr>
    </w:tbl>
    <w:p w:rsidR="00CE79C3" w:rsidRDefault="00CE79C3"/>
    <w:p w:rsidR="0089387A" w:rsidRDefault="0089387A"/>
    <w:p w:rsidR="0089387A" w:rsidRDefault="0089387A" w:rsidP="0089387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Member inner class</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A non-static class that is created inside a class but outside a method is called member inner class.</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Syntax:</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Outer{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comment"/>
          <w:rFonts w:ascii="Verdana" w:hAnsi="Verdana"/>
          <w:color w:val="008200"/>
          <w:sz w:val="17"/>
          <w:szCs w:val="17"/>
          <w:bdr w:val="none" w:sz="0" w:space="0" w:color="auto" w:frame="1"/>
        </w:rPr>
        <w:t>//code</w:t>
      </w:r>
      <w:r>
        <w:rPr>
          <w:rFonts w:ascii="Verdana" w:hAnsi="Verdana"/>
          <w:color w:val="000000"/>
          <w:sz w:val="17"/>
          <w:szCs w:val="17"/>
          <w:bdr w:val="none" w:sz="0" w:space="0" w:color="auto" w:frame="1"/>
        </w:rPr>
        <w:t>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9387A" w:rsidRDefault="0089387A" w:rsidP="0089387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Member inner class example</w:t>
      </w:r>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In this example, we are creating msg() method in member inner class that is accessing the private data member of outer class.</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TestMemberOuter1{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TestMemberOuter1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TestMemberOuter1();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TestMemberOuter1.Inner in=obj.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Inner();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in.msg();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9387A" w:rsidRDefault="0089387A" w:rsidP="0089387A">
      <w:pPr>
        <w:numPr>
          <w:ilvl w:val="0"/>
          <w:numId w:val="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9387A" w:rsidRDefault="00584E14" w:rsidP="0089387A">
      <w:pPr>
        <w:spacing w:line="240" w:lineRule="auto"/>
        <w:rPr>
          <w:rFonts w:ascii="Times New Roman" w:hAnsi="Times New Roman"/>
          <w:sz w:val="24"/>
          <w:szCs w:val="24"/>
        </w:rPr>
      </w:pPr>
      <w:hyperlink r:id="rId40" w:tgtFrame="_blank" w:history="1">
        <w:r w:rsidR="0089387A">
          <w:rPr>
            <w:rStyle w:val="Hyperlink"/>
            <w:rFonts w:ascii="Verdana" w:hAnsi="Verdana"/>
            <w:b/>
            <w:bCs/>
            <w:color w:val="FFFFFF"/>
            <w:sz w:val="17"/>
            <w:szCs w:val="17"/>
            <w:shd w:val="clear" w:color="auto" w:fill="8BC34A"/>
          </w:rPr>
          <w:t>Test it Now</w:t>
        </w:r>
      </w:hyperlink>
    </w:p>
    <w:p w:rsidR="0089387A" w:rsidRDefault="0089387A" w:rsidP="0089387A">
      <w:pPr>
        <w:pStyle w:val="NormalWeb"/>
        <w:shd w:val="clear" w:color="auto" w:fill="FFFFFF"/>
        <w:rPr>
          <w:rFonts w:ascii="Verdana" w:hAnsi="Verdana"/>
          <w:color w:val="000000"/>
          <w:sz w:val="17"/>
          <w:szCs w:val="17"/>
        </w:rPr>
      </w:pPr>
      <w:r>
        <w:rPr>
          <w:rFonts w:ascii="Verdana" w:hAnsi="Verdana"/>
          <w:color w:val="000000"/>
          <w:sz w:val="17"/>
          <w:szCs w:val="17"/>
        </w:rPr>
        <w:t>Output:</w:t>
      </w:r>
    </w:p>
    <w:p w:rsidR="0089387A" w:rsidRDefault="0089387A" w:rsidP="0089387A">
      <w:pPr>
        <w:pStyle w:val="HTMLPreformatted"/>
        <w:shd w:val="clear" w:color="auto" w:fill="F9FBF9"/>
        <w:rPr>
          <w:color w:val="000000"/>
        </w:rPr>
      </w:pPr>
      <w:r>
        <w:rPr>
          <w:color w:val="000000"/>
        </w:rPr>
        <w:t>data is 30</w:t>
      </w:r>
    </w:p>
    <w:p w:rsidR="0089387A" w:rsidRDefault="0089387A" w:rsidP="0089387A">
      <w:pPr>
        <w:pStyle w:val="Heading2"/>
        <w:shd w:val="clear" w:color="auto" w:fill="FFFFFF"/>
        <w:spacing w:line="312" w:lineRule="atLeast"/>
        <w:rPr>
          <w:ins w:id="2017" w:author="Unknown"/>
          <w:rFonts w:ascii="Helvetica" w:hAnsi="Helvetica" w:cs="Helvetica"/>
          <w:b w:val="0"/>
          <w:bCs w:val="0"/>
          <w:color w:val="610B38"/>
          <w:sz w:val="32"/>
          <w:szCs w:val="32"/>
        </w:rPr>
      </w:pPr>
      <w:ins w:id="2018" w:author="Unknown">
        <w:r>
          <w:rPr>
            <w:rFonts w:ascii="Helvetica" w:hAnsi="Helvetica" w:cs="Helvetica"/>
            <w:b w:val="0"/>
            <w:bCs w:val="0"/>
            <w:color w:val="610B38"/>
            <w:sz w:val="32"/>
            <w:szCs w:val="32"/>
          </w:rPr>
          <w:t>Internal working of Java member inner class</w:t>
        </w:r>
      </w:ins>
    </w:p>
    <w:p w:rsidR="0089387A" w:rsidRDefault="0089387A" w:rsidP="0089387A">
      <w:pPr>
        <w:pStyle w:val="NormalWeb"/>
        <w:shd w:val="clear" w:color="auto" w:fill="FFFFFF"/>
        <w:rPr>
          <w:ins w:id="2019" w:author="Unknown"/>
          <w:rFonts w:ascii="Verdana" w:hAnsi="Verdana"/>
          <w:color w:val="000000"/>
          <w:sz w:val="17"/>
          <w:szCs w:val="17"/>
        </w:rPr>
      </w:pPr>
      <w:ins w:id="2020" w:author="Unknown">
        <w:r>
          <w:rPr>
            <w:rFonts w:ascii="Verdana" w:hAnsi="Verdana"/>
            <w:color w:val="000000"/>
            <w:sz w:val="17"/>
            <w:szCs w:val="17"/>
          </w:rPr>
          <w:t>The java compiler creates two class files in case of inner class. The class file name of inner class is "Outer$Inner". If you want to instantiate inner class, you must have to create the instance of outer class. In such case, instance of inner class is created inside the instance of outer class.</w:t>
        </w:r>
      </w:ins>
    </w:p>
    <w:p w:rsidR="0089387A" w:rsidRDefault="0089387A" w:rsidP="0089387A">
      <w:pPr>
        <w:pStyle w:val="Heading2"/>
        <w:shd w:val="clear" w:color="auto" w:fill="FFFFFF"/>
        <w:spacing w:line="312" w:lineRule="atLeast"/>
        <w:rPr>
          <w:ins w:id="2021" w:author="Unknown"/>
          <w:rFonts w:ascii="Helvetica" w:hAnsi="Helvetica" w:cs="Helvetica"/>
          <w:b w:val="0"/>
          <w:bCs w:val="0"/>
          <w:color w:val="610B38"/>
          <w:sz w:val="32"/>
          <w:szCs w:val="32"/>
        </w:rPr>
      </w:pPr>
      <w:ins w:id="2022" w:author="Unknown">
        <w:r>
          <w:rPr>
            <w:rFonts w:ascii="Helvetica" w:hAnsi="Helvetica" w:cs="Helvetica"/>
            <w:b w:val="0"/>
            <w:bCs w:val="0"/>
            <w:color w:val="610B38"/>
            <w:sz w:val="32"/>
            <w:szCs w:val="32"/>
          </w:rPr>
          <w:t>Internal code generated by the compiler</w:t>
        </w:r>
      </w:ins>
    </w:p>
    <w:p w:rsidR="0089387A" w:rsidRDefault="0089387A" w:rsidP="0089387A">
      <w:pPr>
        <w:pStyle w:val="NormalWeb"/>
        <w:shd w:val="clear" w:color="auto" w:fill="FFFFFF"/>
        <w:rPr>
          <w:ins w:id="2023" w:author="Unknown"/>
          <w:rFonts w:ascii="Verdana" w:hAnsi="Verdana"/>
          <w:color w:val="000000"/>
          <w:sz w:val="17"/>
          <w:szCs w:val="17"/>
        </w:rPr>
      </w:pPr>
      <w:ins w:id="2024" w:author="Unknown">
        <w:r>
          <w:rPr>
            <w:rFonts w:ascii="Verdana" w:hAnsi="Verdana"/>
            <w:color w:val="000000"/>
            <w:sz w:val="17"/>
            <w:szCs w:val="17"/>
          </w:rPr>
          <w:t>The java compiler creates a class file named Outer$Inner in this case. The Member inner class have the reference of Outer class that is why it can access all the data members of Outer class including private.</w:t>
        </w:r>
      </w:ins>
    </w:p>
    <w:p w:rsidR="0089387A" w:rsidRDefault="0089387A" w:rsidP="0089387A">
      <w:pPr>
        <w:numPr>
          <w:ilvl w:val="0"/>
          <w:numId w:val="89"/>
        </w:numPr>
        <w:shd w:val="clear" w:color="auto" w:fill="FFFFFF"/>
        <w:spacing w:after="0" w:line="272" w:lineRule="atLeast"/>
        <w:ind w:left="0"/>
        <w:rPr>
          <w:ins w:id="2025" w:author="Unknown"/>
          <w:rFonts w:ascii="Verdana" w:hAnsi="Verdana"/>
          <w:color w:val="000000"/>
          <w:sz w:val="17"/>
          <w:szCs w:val="17"/>
        </w:rPr>
      </w:pPr>
      <w:ins w:id="2026"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89387A" w:rsidRDefault="0089387A" w:rsidP="0089387A">
      <w:pPr>
        <w:numPr>
          <w:ilvl w:val="0"/>
          <w:numId w:val="89"/>
        </w:numPr>
        <w:shd w:val="clear" w:color="auto" w:fill="FFFFFF"/>
        <w:spacing w:after="0" w:line="272" w:lineRule="atLeast"/>
        <w:ind w:left="0"/>
        <w:rPr>
          <w:ins w:id="2027" w:author="Unknown"/>
          <w:rFonts w:ascii="Verdana" w:hAnsi="Verdana"/>
          <w:color w:val="000000"/>
          <w:sz w:val="17"/>
          <w:szCs w:val="17"/>
        </w:rPr>
      </w:pPr>
      <w:ins w:id="202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Outer$Inner  </w:t>
        </w:r>
      </w:ins>
    </w:p>
    <w:p w:rsidR="0089387A" w:rsidRDefault="0089387A" w:rsidP="0089387A">
      <w:pPr>
        <w:numPr>
          <w:ilvl w:val="0"/>
          <w:numId w:val="89"/>
        </w:numPr>
        <w:shd w:val="clear" w:color="auto" w:fill="FFFFFF"/>
        <w:spacing w:after="0" w:line="272" w:lineRule="atLeast"/>
        <w:ind w:left="0"/>
        <w:rPr>
          <w:ins w:id="2029" w:author="Unknown"/>
          <w:rFonts w:ascii="Verdana" w:hAnsi="Verdana"/>
          <w:color w:val="000000"/>
          <w:sz w:val="17"/>
          <w:szCs w:val="17"/>
        </w:rPr>
      </w:pPr>
      <w:ins w:id="2030" w:author="Unknown">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1" w:author="Unknown"/>
          <w:rFonts w:ascii="Verdana" w:hAnsi="Verdana"/>
          <w:color w:val="000000"/>
          <w:sz w:val="17"/>
          <w:szCs w:val="17"/>
        </w:rPr>
      </w:pPr>
      <w:ins w:id="203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w:t>
        </w:r>
        <w:r>
          <w:rPr>
            <w:rFonts w:ascii="Verdana" w:hAnsi="Verdana"/>
            <w:color w:val="000000"/>
            <w:sz w:val="17"/>
            <w:szCs w:val="17"/>
            <w:bdr w:val="none" w:sz="0" w:space="0" w:color="auto" w:frame="1"/>
          </w:rPr>
          <w:t> Outer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3" w:author="Unknown"/>
          <w:rFonts w:ascii="Verdana" w:hAnsi="Verdana"/>
          <w:color w:val="000000"/>
          <w:sz w:val="17"/>
          <w:szCs w:val="17"/>
        </w:rPr>
      </w:pPr>
      <w:ins w:id="2034" w:author="Unknown">
        <w:r>
          <w:rPr>
            <w:rFonts w:ascii="Verdana" w:hAnsi="Verdana"/>
            <w:color w:val="000000"/>
            <w:sz w:val="17"/>
            <w:szCs w:val="17"/>
            <w:bdr w:val="none" w:sz="0" w:space="0" w:color="auto" w:frame="1"/>
          </w:rPr>
          <w:t>    Outer$Inner()  </w:t>
        </w:r>
      </w:ins>
    </w:p>
    <w:p w:rsidR="0089387A" w:rsidRDefault="0089387A" w:rsidP="0089387A">
      <w:pPr>
        <w:numPr>
          <w:ilvl w:val="0"/>
          <w:numId w:val="89"/>
        </w:numPr>
        <w:shd w:val="clear" w:color="auto" w:fill="FFFFFF"/>
        <w:spacing w:after="0" w:line="272" w:lineRule="atLeast"/>
        <w:ind w:left="0"/>
        <w:rPr>
          <w:ins w:id="2035" w:author="Unknown"/>
          <w:rFonts w:ascii="Verdana" w:hAnsi="Verdana"/>
          <w:color w:val="000000"/>
          <w:sz w:val="17"/>
          <w:szCs w:val="17"/>
        </w:rPr>
      </w:pPr>
      <w:ins w:id="2036" w:author="Unknown">
        <w:r>
          <w:rPr>
            <w:rFonts w:ascii="Verdana" w:hAnsi="Verdana"/>
            <w:color w:val="000000"/>
            <w:sz w:val="17"/>
            <w:szCs w:val="17"/>
            <w:bdr w:val="none" w:sz="0" w:space="0" w:color="auto" w:frame="1"/>
          </w:rPr>
          <w:t>    {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7" w:author="Unknown"/>
          <w:rFonts w:ascii="Verdana" w:hAnsi="Verdana"/>
          <w:color w:val="000000"/>
          <w:sz w:val="17"/>
          <w:szCs w:val="17"/>
        </w:rPr>
      </w:pPr>
      <w:ins w:id="203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 Outer.</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39" w:author="Unknown"/>
          <w:rFonts w:ascii="Verdana" w:hAnsi="Verdana"/>
          <w:color w:val="000000"/>
          <w:sz w:val="17"/>
          <w:szCs w:val="17"/>
        </w:rPr>
      </w:pPr>
      <w:ins w:id="2040"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41" w:author="Unknown"/>
          <w:rFonts w:ascii="Verdana" w:hAnsi="Verdana"/>
          <w:color w:val="000000"/>
          <w:sz w:val="17"/>
          <w:szCs w:val="17"/>
        </w:rPr>
      </w:pPr>
      <w:ins w:id="204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89387A" w:rsidRDefault="0089387A" w:rsidP="0089387A">
      <w:pPr>
        <w:numPr>
          <w:ilvl w:val="0"/>
          <w:numId w:val="89"/>
        </w:numPr>
        <w:shd w:val="clear" w:color="auto" w:fill="FFFFFF"/>
        <w:spacing w:after="0" w:line="272" w:lineRule="atLeast"/>
        <w:ind w:left="0"/>
        <w:rPr>
          <w:ins w:id="2043" w:author="Unknown"/>
          <w:rFonts w:ascii="Verdana" w:hAnsi="Verdana"/>
          <w:color w:val="000000"/>
          <w:sz w:val="17"/>
          <w:szCs w:val="17"/>
        </w:rPr>
      </w:pPr>
      <w:ins w:id="2044"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45" w:author="Unknown"/>
          <w:rFonts w:ascii="Verdana" w:hAnsi="Verdana"/>
          <w:color w:val="000000"/>
          <w:sz w:val="17"/>
          <w:szCs w:val="17"/>
        </w:rPr>
      </w:pPr>
      <w:ins w:id="2046" w:author="Unknown">
        <w:r>
          <w:rPr>
            <w:rFonts w:ascii="Verdana" w:hAnsi="Verdana"/>
            <w:color w:val="000000"/>
            <w:sz w:val="17"/>
            <w:szCs w:val="17"/>
            <w:bdr w:val="none" w:sz="0" w:space="0" w:color="auto" w:frame="1"/>
          </w:rPr>
          <w:t>        System.out.println((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StringBuilder()).append(</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  </w:t>
        </w:r>
      </w:ins>
    </w:p>
    <w:p w:rsidR="0089387A" w:rsidRDefault="0089387A" w:rsidP="0089387A">
      <w:pPr>
        <w:numPr>
          <w:ilvl w:val="0"/>
          <w:numId w:val="89"/>
        </w:numPr>
        <w:shd w:val="clear" w:color="auto" w:fill="FFFFFF"/>
        <w:spacing w:after="0" w:line="272" w:lineRule="atLeast"/>
        <w:ind w:left="0"/>
        <w:rPr>
          <w:ins w:id="2047" w:author="Unknown"/>
          <w:rFonts w:ascii="Verdana" w:hAnsi="Verdana"/>
          <w:color w:val="000000"/>
          <w:sz w:val="17"/>
          <w:szCs w:val="17"/>
        </w:rPr>
      </w:pPr>
      <w:ins w:id="2048" w:author="Unknown">
        <w:r>
          <w:rPr>
            <w:rFonts w:ascii="Verdana" w:hAnsi="Verdana"/>
            <w:color w:val="000000"/>
            <w:sz w:val="17"/>
            <w:szCs w:val="17"/>
            <w:bdr w:val="none" w:sz="0" w:space="0" w:color="auto" w:frame="1"/>
          </w:rPr>
          <w:t>                    .append(Outer.access$</w:t>
        </w:r>
        <w:r>
          <w:rPr>
            <w:rStyle w:val="number"/>
            <w:rFonts w:ascii="Verdana" w:hAnsi="Verdana"/>
            <w:color w:val="C00000"/>
            <w:sz w:val="17"/>
            <w:szCs w:val="17"/>
            <w:bdr w:val="none" w:sz="0" w:space="0" w:color="auto" w:frame="1"/>
          </w:rPr>
          <w:t>000</w:t>
        </w:r>
        <w:r>
          <w:rPr>
            <w:rFonts w:ascii="Verdana" w:hAnsi="Verdana"/>
            <w:color w:val="000000"/>
            <w:sz w:val="17"/>
            <w:szCs w:val="17"/>
            <w:bdr w:val="none" w:sz="0" w:space="0" w:color="auto" w:frame="1"/>
          </w:rPr>
          <w:t>(Outer.</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)).toString());  </w:t>
        </w:r>
      </w:ins>
    </w:p>
    <w:p w:rsidR="0089387A" w:rsidRDefault="0089387A" w:rsidP="0089387A">
      <w:pPr>
        <w:numPr>
          <w:ilvl w:val="0"/>
          <w:numId w:val="89"/>
        </w:numPr>
        <w:shd w:val="clear" w:color="auto" w:fill="FFFFFF"/>
        <w:spacing w:after="0" w:line="272" w:lineRule="atLeast"/>
        <w:ind w:left="0"/>
        <w:rPr>
          <w:ins w:id="2049" w:author="Unknown"/>
          <w:rFonts w:ascii="Verdana" w:hAnsi="Verdana"/>
          <w:color w:val="000000"/>
          <w:sz w:val="17"/>
          <w:szCs w:val="17"/>
        </w:rPr>
      </w:pPr>
      <w:ins w:id="2050" w:author="Unknown">
        <w:r>
          <w:rPr>
            <w:rFonts w:ascii="Verdana" w:hAnsi="Verdana"/>
            <w:color w:val="000000"/>
            <w:sz w:val="17"/>
            <w:szCs w:val="17"/>
            <w:bdr w:val="none" w:sz="0" w:space="0" w:color="auto" w:frame="1"/>
          </w:rPr>
          <w:t>    }  </w:t>
        </w:r>
      </w:ins>
    </w:p>
    <w:p w:rsidR="0089387A" w:rsidRDefault="0089387A" w:rsidP="0089387A">
      <w:pPr>
        <w:numPr>
          <w:ilvl w:val="0"/>
          <w:numId w:val="89"/>
        </w:numPr>
        <w:shd w:val="clear" w:color="auto" w:fill="FFFFFF"/>
        <w:spacing w:after="0" w:line="272" w:lineRule="atLeast"/>
        <w:ind w:left="0"/>
        <w:rPr>
          <w:ins w:id="2051" w:author="Unknown"/>
          <w:rFonts w:ascii="Verdana" w:hAnsi="Verdana"/>
          <w:color w:val="000000"/>
          <w:sz w:val="17"/>
          <w:szCs w:val="17"/>
        </w:rPr>
      </w:pPr>
      <w:ins w:id="2052" w:author="Unknown">
        <w:r>
          <w:rPr>
            <w:rFonts w:ascii="Verdana" w:hAnsi="Verdana"/>
            <w:color w:val="000000"/>
            <w:sz w:val="17"/>
            <w:szCs w:val="17"/>
            <w:bdr w:val="none" w:sz="0" w:space="0" w:color="auto" w:frame="1"/>
          </w:rPr>
          <w:t>}  </w:t>
        </w:r>
      </w:ins>
    </w:p>
    <w:p w:rsidR="0089387A" w:rsidRDefault="0089387A"/>
    <w:p w:rsidR="00B36EF7" w:rsidRDefault="00B36EF7"/>
    <w:p w:rsidR="00B36EF7" w:rsidRDefault="00B36EF7"/>
    <w:p w:rsidR="00B36EF7" w:rsidRDefault="00B36EF7"/>
    <w:p w:rsidR="00B36EF7" w:rsidRDefault="00B36EF7"/>
    <w:p w:rsidR="00B36EF7" w:rsidRDefault="00B36EF7"/>
    <w:p w:rsidR="00B36EF7" w:rsidRDefault="00B36EF7"/>
    <w:p w:rsidR="00010DF0" w:rsidRDefault="00010DF0" w:rsidP="00010DF0">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Anonymous inner class</w:t>
      </w:r>
    </w:p>
    <w:p w:rsidR="00010DF0" w:rsidRDefault="00010DF0" w:rsidP="00010DF0">
      <w:pPr>
        <w:pStyle w:val="NormalWeb"/>
        <w:shd w:val="clear" w:color="auto" w:fill="FFFFFF"/>
        <w:rPr>
          <w:rFonts w:ascii="Verdana" w:hAnsi="Verdana"/>
          <w:color w:val="000000"/>
          <w:sz w:val="17"/>
          <w:szCs w:val="17"/>
        </w:rPr>
      </w:pPr>
      <w:r>
        <w:rPr>
          <w:rFonts w:ascii="Verdana" w:hAnsi="Verdana"/>
          <w:color w:val="000000"/>
          <w:sz w:val="17"/>
          <w:szCs w:val="17"/>
        </w:rPr>
        <w:t>A class that have no name is known as anonymous inner class in java. It should be used if you have to override method of class or interface. Java Anonymous inner class can be created by two ways:</w:t>
      </w:r>
    </w:p>
    <w:p w:rsidR="00010DF0" w:rsidRDefault="00010DF0" w:rsidP="00010DF0">
      <w:pPr>
        <w:numPr>
          <w:ilvl w:val="0"/>
          <w:numId w:val="9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 (may be abstract or concrete).</w:t>
      </w:r>
    </w:p>
    <w:p w:rsidR="00010DF0" w:rsidRDefault="00010DF0" w:rsidP="00010DF0">
      <w:pPr>
        <w:numPr>
          <w:ilvl w:val="0"/>
          <w:numId w:val="9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Interface</w:t>
      </w:r>
    </w:p>
    <w:p w:rsidR="00010DF0" w:rsidRDefault="00010DF0" w:rsidP="00010DF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Java anonymous inner class example using class</w:t>
      </w:r>
    </w:p>
    <w:p w:rsidR="00010DF0" w:rsidRDefault="00010DF0" w:rsidP="00010DF0">
      <w:pPr>
        <w:numPr>
          <w:ilvl w:val="0"/>
          <w:numId w:val="9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Person{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abstract</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Person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Person(){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p.eat();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010DF0" w:rsidRDefault="00010DF0" w:rsidP="00010DF0">
      <w:pPr>
        <w:numPr>
          <w:ilvl w:val="0"/>
          <w:numId w:val="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010DF0" w:rsidRDefault="00584E14" w:rsidP="00010DF0">
      <w:pPr>
        <w:spacing w:line="240" w:lineRule="auto"/>
        <w:rPr>
          <w:rFonts w:ascii="Times New Roman" w:hAnsi="Times New Roman"/>
          <w:sz w:val="24"/>
          <w:szCs w:val="24"/>
        </w:rPr>
      </w:pPr>
      <w:hyperlink r:id="rId41" w:tgtFrame="_blank" w:history="1">
        <w:r w:rsidR="00010DF0">
          <w:rPr>
            <w:rStyle w:val="Hyperlink"/>
            <w:rFonts w:ascii="Verdana" w:hAnsi="Verdana"/>
            <w:b/>
            <w:bCs/>
            <w:color w:val="FFFFFF"/>
            <w:sz w:val="17"/>
            <w:szCs w:val="17"/>
            <w:shd w:val="clear" w:color="auto" w:fill="8BC34A"/>
          </w:rPr>
          <w:t>Test it Now</w:t>
        </w:r>
      </w:hyperlink>
    </w:p>
    <w:p w:rsidR="00010DF0" w:rsidRDefault="00010DF0" w:rsidP="00010DF0">
      <w:pPr>
        <w:pStyle w:val="NormalWeb"/>
        <w:shd w:val="clear" w:color="auto" w:fill="FFFFFF"/>
        <w:rPr>
          <w:rFonts w:ascii="Verdana" w:hAnsi="Verdana"/>
          <w:color w:val="000000"/>
          <w:sz w:val="17"/>
          <w:szCs w:val="17"/>
        </w:rPr>
      </w:pPr>
      <w:r>
        <w:rPr>
          <w:rFonts w:ascii="Verdana" w:hAnsi="Verdana"/>
          <w:color w:val="000000"/>
          <w:sz w:val="17"/>
          <w:szCs w:val="17"/>
        </w:rPr>
        <w:t>Output:</w:t>
      </w:r>
    </w:p>
    <w:p w:rsidR="00010DF0" w:rsidRDefault="00010DF0" w:rsidP="00010DF0">
      <w:pPr>
        <w:pStyle w:val="HTMLPreformatted"/>
        <w:shd w:val="clear" w:color="auto" w:fill="F9FBF9"/>
        <w:rPr>
          <w:color w:val="000000"/>
        </w:rPr>
      </w:pPr>
      <w:r>
        <w:rPr>
          <w:color w:val="000000"/>
        </w:rPr>
        <w:t>nice fruits</w:t>
      </w:r>
    </w:p>
    <w:p w:rsidR="00010DF0" w:rsidRDefault="00010DF0" w:rsidP="00010DF0">
      <w:pPr>
        <w:pStyle w:val="Heading2"/>
        <w:shd w:val="clear" w:color="auto" w:fill="FFFFFF"/>
        <w:spacing w:line="312" w:lineRule="atLeast"/>
        <w:rPr>
          <w:ins w:id="2053" w:author="Unknown"/>
          <w:rFonts w:ascii="Helvetica" w:hAnsi="Helvetica" w:cs="Helvetica"/>
          <w:b w:val="0"/>
          <w:bCs w:val="0"/>
          <w:color w:val="610B4B"/>
          <w:sz w:val="27"/>
          <w:szCs w:val="27"/>
        </w:rPr>
      </w:pPr>
      <w:ins w:id="2054" w:author="Unknown">
        <w:r>
          <w:rPr>
            <w:rFonts w:ascii="Helvetica" w:hAnsi="Helvetica" w:cs="Helvetica"/>
            <w:b w:val="0"/>
            <w:bCs w:val="0"/>
            <w:color w:val="610B4B"/>
            <w:sz w:val="27"/>
            <w:szCs w:val="27"/>
          </w:rPr>
          <w:t>Internal working of given code</w:t>
        </w:r>
      </w:ins>
    </w:p>
    <w:p w:rsidR="00010DF0" w:rsidRDefault="00010DF0" w:rsidP="00010DF0">
      <w:pPr>
        <w:numPr>
          <w:ilvl w:val="0"/>
          <w:numId w:val="92"/>
        </w:numPr>
        <w:shd w:val="clear" w:color="auto" w:fill="FFFFFF"/>
        <w:spacing w:after="0" w:line="272" w:lineRule="atLeast"/>
        <w:ind w:left="0"/>
        <w:rPr>
          <w:ins w:id="2055" w:author="Unknown"/>
          <w:rFonts w:ascii="Verdana" w:hAnsi="Verdana" w:cs="Times New Roman"/>
          <w:color w:val="000000"/>
          <w:sz w:val="17"/>
          <w:szCs w:val="17"/>
        </w:rPr>
      </w:pPr>
      <w:ins w:id="2056" w:author="Unknown">
        <w:r>
          <w:rPr>
            <w:rFonts w:ascii="Verdana" w:hAnsi="Verdana"/>
            <w:color w:val="000000"/>
            <w:sz w:val="17"/>
            <w:szCs w:val="17"/>
            <w:bdr w:val="none" w:sz="0" w:space="0" w:color="auto" w:frame="1"/>
          </w:rPr>
          <w:t>Person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Person(){  </w:t>
        </w:r>
      </w:ins>
    </w:p>
    <w:p w:rsidR="00010DF0" w:rsidRDefault="00010DF0" w:rsidP="00010DF0">
      <w:pPr>
        <w:numPr>
          <w:ilvl w:val="0"/>
          <w:numId w:val="92"/>
        </w:numPr>
        <w:shd w:val="clear" w:color="auto" w:fill="FFFFFF"/>
        <w:spacing w:after="0" w:line="272" w:lineRule="atLeast"/>
        <w:ind w:left="0"/>
        <w:rPr>
          <w:ins w:id="2057" w:author="Unknown"/>
          <w:rFonts w:ascii="Verdana" w:hAnsi="Verdana"/>
          <w:color w:val="000000"/>
          <w:sz w:val="17"/>
          <w:szCs w:val="17"/>
        </w:rPr>
      </w:pPr>
      <w:ins w:id="2058"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2"/>
        </w:numPr>
        <w:shd w:val="clear" w:color="auto" w:fill="FFFFFF"/>
        <w:spacing w:after="0" w:line="272" w:lineRule="atLeast"/>
        <w:ind w:left="0"/>
        <w:rPr>
          <w:ins w:id="2059" w:author="Unknown"/>
          <w:rFonts w:ascii="Verdana" w:hAnsi="Verdana"/>
          <w:color w:val="000000"/>
          <w:sz w:val="17"/>
          <w:szCs w:val="17"/>
        </w:rPr>
      </w:pPr>
      <w:ins w:id="2060" w:author="Unknown">
        <w:r>
          <w:rPr>
            <w:rFonts w:ascii="Verdana" w:hAnsi="Verdana"/>
            <w:color w:val="000000"/>
            <w:sz w:val="17"/>
            <w:szCs w:val="17"/>
            <w:bdr w:val="none" w:sz="0" w:space="0" w:color="auto" w:frame="1"/>
          </w:rPr>
          <w:t>};  </w:t>
        </w:r>
      </w:ins>
    </w:p>
    <w:p w:rsidR="00010DF0" w:rsidRDefault="00010DF0" w:rsidP="00010DF0">
      <w:pPr>
        <w:numPr>
          <w:ilvl w:val="0"/>
          <w:numId w:val="93"/>
        </w:numPr>
        <w:shd w:val="clear" w:color="auto" w:fill="FFFFFF"/>
        <w:spacing w:before="52" w:after="100" w:afterAutospacing="1" w:line="272" w:lineRule="atLeast"/>
        <w:rPr>
          <w:ins w:id="2061" w:author="Unknown"/>
          <w:rFonts w:ascii="Verdana" w:hAnsi="Verdana"/>
          <w:color w:val="000000"/>
          <w:sz w:val="17"/>
          <w:szCs w:val="17"/>
        </w:rPr>
      </w:pPr>
      <w:ins w:id="2062" w:author="Unknown">
        <w:r>
          <w:rPr>
            <w:rFonts w:ascii="Verdana" w:hAnsi="Verdana"/>
            <w:color w:val="000000"/>
            <w:sz w:val="17"/>
            <w:szCs w:val="17"/>
          </w:rPr>
          <w:t>A class is created but its name is decided by the compiler which extends the Person class and provides the implementation of the eat() method.</w:t>
        </w:r>
      </w:ins>
    </w:p>
    <w:p w:rsidR="00010DF0" w:rsidRDefault="00010DF0" w:rsidP="00010DF0">
      <w:pPr>
        <w:numPr>
          <w:ilvl w:val="0"/>
          <w:numId w:val="93"/>
        </w:numPr>
        <w:shd w:val="clear" w:color="auto" w:fill="FFFFFF"/>
        <w:spacing w:before="52" w:after="100" w:afterAutospacing="1" w:line="272" w:lineRule="atLeast"/>
        <w:rPr>
          <w:ins w:id="2063" w:author="Unknown"/>
          <w:rFonts w:ascii="Verdana" w:hAnsi="Verdana"/>
          <w:color w:val="000000"/>
          <w:sz w:val="17"/>
          <w:szCs w:val="17"/>
        </w:rPr>
      </w:pPr>
      <w:ins w:id="2064" w:author="Unknown">
        <w:r>
          <w:rPr>
            <w:rFonts w:ascii="Verdana" w:hAnsi="Verdana"/>
            <w:color w:val="000000"/>
            <w:sz w:val="17"/>
            <w:szCs w:val="17"/>
          </w:rPr>
          <w:t>An object of Anonymous class is created that is referred by p reference variable of Person type.</w:t>
        </w:r>
      </w:ins>
    </w:p>
    <w:p w:rsidR="00010DF0" w:rsidRDefault="00010DF0" w:rsidP="00010DF0">
      <w:pPr>
        <w:pStyle w:val="Heading2"/>
        <w:shd w:val="clear" w:color="auto" w:fill="FFFFFF"/>
        <w:spacing w:line="312" w:lineRule="atLeast"/>
        <w:rPr>
          <w:ins w:id="2065" w:author="Unknown"/>
          <w:rFonts w:ascii="Helvetica" w:hAnsi="Helvetica" w:cs="Helvetica"/>
          <w:b w:val="0"/>
          <w:bCs w:val="0"/>
          <w:color w:val="610B4B"/>
          <w:sz w:val="27"/>
          <w:szCs w:val="27"/>
        </w:rPr>
      </w:pPr>
      <w:ins w:id="2066" w:author="Unknown">
        <w:r>
          <w:rPr>
            <w:rFonts w:ascii="Helvetica" w:hAnsi="Helvetica" w:cs="Helvetica"/>
            <w:b w:val="0"/>
            <w:bCs w:val="0"/>
            <w:color w:val="610B4B"/>
            <w:sz w:val="27"/>
            <w:szCs w:val="27"/>
          </w:rPr>
          <w:t>Internal class generated by the compiler</w:t>
        </w:r>
      </w:ins>
    </w:p>
    <w:p w:rsidR="00010DF0" w:rsidRDefault="00010DF0" w:rsidP="00010DF0">
      <w:pPr>
        <w:numPr>
          <w:ilvl w:val="0"/>
          <w:numId w:val="94"/>
        </w:numPr>
        <w:shd w:val="clear" w:color="auto" w:fill="FFFFFF"/>
        <w:spacing w:after="0" w:line="272" w:lineRule="atLeast"/>
        <w:ind w:left="0"/>
        <w:rPr>
          <w:ins w:id="2067" w:author="Unknown"/>
          <w:rFonts w:ascii="Verdana" w:hAnsi="Verdana" w:cs="Times New Roman"/>
          <w:color w:val="000000"/>
          <w:sz w:val="17"/>
          <w:szCs w:val="17"/>
        </w:rPr>
      </w:pPr>
      <w:ins w:id="206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010DF0" w:rsidRDefault="00010DF0" w:rsidP="00010DF0">
      <w:pPr>
        <w:numPr>
          <w:ilvl w:val="0"/>
          <w:numId w:val="94"/>
        </w:numPr>
        <w:shd w:val="clear" w:color="auto" w:fill="FFFFFF"/>
        <w:spacing w:after="0" w:line="272" w:lineRule="atLeast"/>
        <w:ind w:left="0"/>
        <w:rPr>
          <w:ins w:id="2069" w:author="Unknown"/>
          <w:rFonts w:ascii="Verdana" w:hAnsi="Verdana"/>
          <w:color w:val="000000"/>
          <w:sz w:val="17"/>
          <w:szCs w:val="17"/>
        </w:rPr>
      </w:pPr>
      <w:ins w:id="2070" w:author="Unknown">
        <w:r>
          <w:rPr>
            <w:rStyle w:val="keyword"/>
            <w:rFonts w:ascii="Verdana" w:hAnsi="Verdana"/>
            <w:b/>
            <w:bCs/>
            <w:color w:val="006699"/>
            <w:sz w:val="17"/>
            <w:szCs w:val="17"/>
            <w:bdr w:val="none" w:sz="0" w:space="0" w:color="auto" w:frame="1"/>
          </w:rPr>
          <w:lastRenderedPageBreak/>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Person  </w:t>
        </w:r>
      </w:ins>
    </w:p>
    <w:p w:rsidR="00010DF0" w:rsidRDefault="00010DF0" w:rsidP="00010DF0">
      <w:pPr>
        <w:numPr>
          <w:ilvl w:val="0"/>
          <w:numId w:val="94"/>
        </w:numPr>
        <w:shd w:val="clear" w:color="auto" w:fill="FFFFFF"/>
        <w:spacing w:after="0" w:line="272" w:lineRule="atLeast"/>
        <w:ind w:left="0"/>
        <w:rPr>
          <w:ins w:id="2071" w:author="Unknown"/>
          <w:rFonts w:ascii="Verdana" w:hAnsi="Verdana"/>
          <w:color w:val="000000"/>
          <w:sz w:val="17"/>
          <w:szCs w:val="17"/>
        </w:rPr>
      </w:pPr>
      <w:ins w:id="2072" w:author="Unknown">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73" w:author="Unknown"/>
          <w:rFonts w:ascii="Verdana" w:hAnsi="Verdana"/>
          <w:color w:val="000000"/>
          <w:sz w:val="17"/>
          <w:szCs w:val="17"/>
        </w:rPr>
      </w:pPr>
      <w:ins w:id="2074" w:author="Unknown">
        <w:r>
          <w:rPr>
            <w:rFonts w:ascii="Verdana" w:hAnsi="Verdana"/>
            <w:color w:val="000000"/>
            <w:sz w:val="17"/>
            <w:szCs w:val="17"/>
            <w:bdr w:val="none" w:sz="0" w:space="0" w:color="auto" w:frame="1"/>
          </w:rPr>
          <w:t>   TestAnonymousInner$</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75" w:author="Unknown"/>
          <w:rFonts w:ascii="Verdana" w:hAnsi="Verdana"/>
          <w:color w:val="000000"/>
          <w:sz w:val="17"/>
          <w:szCs w:val="17"/>
        </w:rPr>
      </w:pPr>
      <w:ins w:id="20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ins>
    </w:p>
    <w:p w:rsidR="00010DF0" w:rsidRDefault="00010DF0" w:rsidP="00010DF0">
      <w:pPr>
        <w:numPr>
          <w:ilvl w:val="0"/>
          <w:numId w:val="94"/>
        </w:numPr>
        <w:shd w:val="clear" w:color="auto" w:fill="FFFFFF"/>
        <w:spacing w:after="0" w:line="272" w:lineRule="atLeast"/>
        <w:ind w:left="0"/>
        <w:rPr>
          <w:ins w:id="2077" w:author="Unknown"/>
          <w:rFonts w:ascii="Verdana" w:hAnsi="Verdana"/>
          <w:color w:val="000000"/>
          <w:sz w:val="17"/>
          <w:szCs w:val="17"/>
        </w:rPr>
      </w:pPr>
      <w:ins w:id="2078" w:author="Unknown">
        <w:r>
          <w:rPr>
            <w:rFonts w:ascii="Verdana" w:hAnsi="Verdana"/>
            <w:color w:val="000000"/>
            <w:sz w:val="17"/>
            <w:szCs w:val="17"/>
            <w:bdr w:val="none" w:sz="0" w:space="0" w:color="auto" w:frame="1"/>
          </w:rPr>
          <w:t>    {  </w:t>
        </w:r>
      </w:ins>
    </w:p>
    <w:p w:rsidR="00010DF0" w:rsidRDefault="00010DF0" w:rsidP="00010DF0">
      <w:pPr>
        <w:numPr>
          <w:ilvl w:val="0"/>
          <w:numId w:val="94"/>
        </w:numPr>
        <w:shd w:val="clear" w:color="auto" w:fill="FFFFFF"/>
        <w:spacing w:after="0" w:line="272" w:lineRule="atLeast"/>
        <w:ind w:left="0"/>
        <w:rPr>
          <w:ins w:id="2079" w:author="Unknown"/>
          <w:rFonts w:ascii="Verdana" w:hAnsi="Verdana"/>
          <w:color w:val="000000"/>
          <w:sz w:val="17"/>
          <w:szCs w:val="17"/>
        </w:rPr>
      </w:pPr>
      <w:ins w:id="2080"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4"/>
        </w:numPr>
        <w:shd w:val="clear" w:color="auto" w:fill="FFFFFF"/>
        <w:spacing w:after="0" w:line="272" w:lineRule="atLeast"/>
        <w:ind w:left="0"/>
        <w:rPr>
          <w:ins w:id="2081" w:author="Unknown"/>
          <w:rFonts w:ascii="Verdana" w:hAnsi="Verdana"/>
          <w:color w:val="000000"/>
          <w:sz w:val="17"/>
          <w:szCs w:val="17"/>
        </w:rPr>
      </w:pPr>
      <w:ins w:id="2082" w:author="Unknown">
        <w:r>
          <w:rPr>
            <w:rFonts w:ascii="Verdana" w:hAnsi="Verdana"/>
            <w:color w:val="000000"/>
            <w:sz w:val="17"/>
            <w:szCs w:val="17"/>
            <w:bdr w:val="none" w:sz="0" w:space="0" w:color="auto" w:frame="1"/>
          </w:rPr>
          <w:t>    }  </w:t>
        </w:r>
      </w:ins>
    </w:p>
    <w:p w:rsidR="00010DF0" w:rsidRDefault="00010DF0" w:rsidP="00010DF0">
      <w:pPr>
        <w:numPr>
          <w:ilvl w:val="0"/>
          <w:numId w:val="94"/>
        </w:numPr>
        <w:shd w:val="clear" w:color="auto" w:fill="FFFFFF"/>
        <w:spacing w:after="0" w:line="272" w:lineRule="atLeast"/>
        <w:ind w:left="0"/>
        <w:rPr>
          <w:ins w:id="2083" w:author="Unknown"/>
          <w:rFonts w:ascii="Verdana" w:hAnsi="Verdana"/>
          <w:color w:val="000000"/>
          <w:sz w:val="17"/>
          <w:szCs w:val="17"/>
        </w:rPr>
      </w:pPr>
      <w:ins w:id="2084" w:author="Unknown">
        <w:r>
          <w:rPr>
            <w:rFonts w:ascii="Verdana" w:hAnsi="Verdana"/>
            <w:color w:val="000000"/>
            <w:sz w:val="17"/>
            <w:szCs w:val="17"/>
            <w:bdr w:val="none" w:sz="0" w:space="0" w:color="auto" w:frame="1"/>
          </w:rPr>
          <w:t>}  </w:t>
        </w:r>
      </w:ins>
    </w:p>
    <w:p w:rsidR="00010DF0" w:rsidRDefault="00010DF0" w:rsidP="00010DF0">
      <w:pPr>
        <w:pStyle w:val="Heading2"/>
        <w:shd w:val="clear" w:color="auto" w:fill="FFFFFF"/>
        <w:spacing w:line="312" w:lineRule="atLeast"/>
        <w:rPr>
          <w:ins w:id="2085" w:author="Unknown"/>
          <w:rFonts w:ascii="Helvetica" w:hAnsi="Helvetica" w:cs="Helvetica"/>
          <w:b w:val="0"/>
          <w:bCs w:val="0"/>
          <w:color w:val="610B38"/>
          <w:sz w:val="32"/>
          <w:szCs w:val="32"/>
        </w:rPr>
      </w:pPr>
      <w:ins w:id="2086" w:author="Unknown">
        <w:r>
          <w:rPr>
            <w:rFonts w:ascii="Helvetica" w:hAnsi="Helvetica" w:cs="Helvetica"/>
            <w:b w:val="0"/>
            <w:bCs w:val="0"/>
            <w:color w:val="610B38"/>
            <w:sz w:val="32"/>
            <w:szCs w:val="32"/>
          </w:rPr>
          <w:t>Java anonymous inner class example using interface</w:t>
        </w:r>
      </w:ins>
    </w:p>
    <w:p w:rsidR="00010DF0" w:rsidRDefault="00010DF0" w:rsidP="00010DF0">
      <w:pPr>
        <w:numPr>
          <w:ilvl w:val="0"/>
          <w:numId w:val="95"/>
        </w:numPr>
        <w:shd w:val="clear" w:color="auto" w:fill="FFFFFF"/>
        <w:spacing w:after="0" w:line="272" w:lineRule="atLeast"/>
        <w:ind w:left="0"/>
        <w:rPr>
          <w:ins w:id="2087" w:author="Unknown"/>
          <w:rFonts w:ascii="Verdana" w:hAnsi="Verdana" w:cs="Times New Roman"/>
          <w:color w:val="000000"/>
          <w:sz w:val="17"/>
          <w:szCs w:val="17"/>
        </w:rPr>
      </w:pPr>
      <w:ins w:id="2088" w:author="Unknown">
        <w:r>
          <w:rPr>
            <w:rStyle w:val="keyword"/>
            <w:rFonts w:ascii="Verdana" w:hAnsi="Verdana"/>
            <w:b/>
            <w:bCs/>
            <w:color w:val="006699"/>
            <w:sz w:val="17"/>
            <w:szCs w:val="17"/>
            <w:bdr w:val="none" w:sz="0" w:space="0" w:color="auto" w:frame="1"/>
          </w:rPr>
          <w:t>interface</w:t>
        </w:r>
        <w:r>
          <w:rPr>
            <w:rFonts w:ascii="Verdana" w:hAnsi="Verdana"/>
            <w:color w:val="000000"/>
            <w:sz w:val="17"/>
            <w:szCs w:val="17"/>
            <w:bdr w:val="none" w:sz="0" w:space="0" w:color="auto" w:frame="1"/>
          </w:rPr>
          <w:t> Eatable{  </w:t>
        </w:r>
      </w:ins>
    </w:p>
    <w:p w:rsidR="00010DF0" w:rsidRDefault="00010DF0" w:rsidP="00010DF0">
      <w:pPr>
        <w:numPr>
          <w:ilvl w:val="0"/>
          <w:numId w:val="95"/>
        </w:numPr>
        <w:shd w:val="clear" w:color="auto" w:fill="FFFFFF"/>
        <w:spacing w:after="0" w:line="272" w:lineRule="atLeast"/>
        <w:ind w:left="0"/>
        <w:rPr>
          <w:ins w:id="2089" w:author="Unknown"/>
          <w:rFonts w:ascii="Verdana" w:hAnsi="Verdana"/>
          <w:color w:val="000000"/>
          <w:sz w:val="17"/>
          <w:szCs w:val="17"/>
        </w:rPr>
      </w:pPr>
      <w:ins w:id="209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  </w:t>
        </w:r>
      </w:ins>
    </w:p>
    <w:p w:rsidR="00010DF0" w:rsidRDefault="00010DF0" w:rsidP="00010DF0">
      <w:pPr>
        <w:numPr>
          <w:ilvl w:val="0"/>
          <w:numId w:val="95"/>
        </w:numPr>
        <w:shd w:val="clear" w:color="auto" w:fill="FFFFFF"/>
        <w:spacing w:after="0" w:line="272" w:lineRule="atLeast"/>
        <w:ind w:left="0"/>
        <w:rPr>
          <w:ins w:id="2091" w:author="Unknown"/>
          <w:rFonts w:ascii="Verdana" w:hAnsi="Verdana"/>
          <w:color w:val="000000"/>
          <w:sz w:val="17"/>
          <w:szCs w:val="17"/>
        </w:rPr>
      </w:pPr>
      <w:ins w:id="2092" w:author="Unknown">
        <w:r>
          <w:rPr>
            <w:rFonts w:ascii="Verdana" w:hAnsi="Verdana"/>
            <w:color w:val="000000"/>
            <w:sz w:val="17"/>
            <w:szCs w:val="17"/>
            <w:bdr w:val="none" w:sz="0" w:space="0" w:color="auto" w:frame="1"/>
          </w:rPr>
          <w:t>}  </w:t>
        </w:r>
      </w:ins>
    </w:p>
    <w:p w:rsidR="00010DF0" w:rsidRDefault="00010DF0" w:rsidP="00010DF0">
      <w:pPr>
        <w:numPr>
          <w:ilvl w:val="0"/>
          <w:numId w:val="95"/>
        </w:numPr>
        <w:shd w:val="clear" w:color="auto" w:fill="FFFFFF"/>
        <w:spacing w:after="0" w:line="272" w:lineRule="atLeast"/>
        <w:ind w:left="0"/>
        <w:rPr>
          <w:ins w:id="2093" w:author="Unknown"/>
          <w:rFonts w:ascii="Verdana" w:hAnsi="Verdana"/>
          <w:color w:val="000000"/>
          <w:sz w:val="17"/>
          <w:szCs w:val="17"/>
        </w:rPr>
      </w:pPr>
      <w:ins w:id="209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TestAnnonymousInner1{  </w:t>
        </w:r>
      </w:ins>
    </w:p>
    <w:p w:rsidR="00010DF0" w:rsidRDefault="00010DF0" w:rsidP="00010DF0">
      <w:pPr>
        <w:numPr>
          <w:ilvl w:val="0"/>
          <w:numId w:val="95"/>
        </w:numPr>
        <w:shd w:val="clear" w:color="auto" w:fill="FFFFFF"/>
        <w:spacing w:after="0" w:line="272" w:lineRule="atLeast"/>
        <w:ind w:left="0"/>
        <w:rPr>
          <w:ins w:id="2095" w:author="Unknown"/>
          <w:rFonts w:ascii="Verdana" w:hAnsi="Verdana"/>
          <w:color w:val="000000"/>
          <w:sz w:val="17"/>
          <w:szCs w:val="17"/>
        </w:rPr>
      </w:pPr>
      <w:ins w:id="209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010DF0" w:rsidRDefault="00010DF0" w:rsidP="00010DF0">
      <w:pPr>
        <w:numPr>
          <w:ilvl w:val="0"/>
          <w:numId w:val="95"/>
        </w:numPr>
        <w:shd w:val="clear" w:color="auto" w:fill="FFFFFF"/>
        <w:spacing w:after="0" w:line="272" w:lineRule="atLeast"/>
        <w:ind w:left="0"/>
        <w:rPr>
          <w:ins w:id="2097" w:author="Unknown"/>
          <w:rFonts w:ascii="Verdana" w:hAnsi="Verdana"/>
          <w:color w:val="000000"/>
          <w:sz w:val="17"/>
          <w:szCs w:val="17"/>
        </w:rPr>
      </w:pPr>
      <w:ins w:id="2098" w:author="Unknown">
        <w:r>
          <w:rPr>
            <w:rFonts w:ascii="Verdana" w:hAnsi="Verdana"/>
            <w:color w:val="000000"/>
            <w:sz w:val="17"/>
            <w:szCs w:val="17"/>
            <w:bdr w:val="none" w:sz="0" w:space="0" w:color="auto" w:frame="1"/>
          </w:rPr>
          <w:t> Eatable e=</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Eatable(){  </w:t>
        </w:r>
      </w:ins>
    </w:p>
    <w:p w:rsidR="00010DF0" w:rsidRDefault="00010DF0" w:rsidP="00010DF0">
      <w:pPr>
        <w:numPr>
          <w:ilvl w:val="0"/>
          <w:numId w:val="95"/>
        </w:numPr>
        <w:shd w:val="clear" w:color="auto" w:fill="FFFFFF"/>
        <w:spacing w:after="0" w:line="272" w:lineRule="atLeast"/>
        <w:ind w:left="0"/>
        <w:rPr>
          <w:ins w:id="2099" w:author="Unknown"/>
          <w:rFonts w:ascii="Verdana" w:hAnsi="Verdana"/>
          <w:color w:val="000000"/>
          <w:sz w:val="17"/>
          <w:szCs w:val="17"/>
        </w:rPr>
      </w:pPr>
      <w:ins w:id="210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5"/>
        </w:numPr>
        <w:shd w:val="clear" w:color="auto" w:fill="FFFFFF"/>
        <w:spacing w:after="0" w:line="272" w:lineRule="atLeast"/>
        <w:ind w:left="0"/>
        <w:rPr>
          <w:ins w:id="2101" w:author="Unknown"/>
          <w:rFonts w:ascii="Verdana" w:hAnsi="Verdana"/>
          <w:color w:val="000000"/>
          <w:sz w:val="17"/>
          <w:szCs w:val="17"/>
        </w:rPr>
      </w:pPr>
      <w:ins w:id="2102" w:author="Unknown">
        <w:r>
          <w:rPr>
            <w:rFonts w:ascii="Verdana" w:hAnsi="Verdana"/>
            <w:color w:val="000000"/>
            <w:sz w:val="17"/>
            <w:szCs w:val="17"/>
            <w:bdr w:val="none" w:sz="0" w:space="0" w:color="auto" w:frame="1"/>
          </w:rPr>
          <w:t> };  </w:t>
        </w:r>
      </w:ins>
    </w:p>
    <w:p w:rsidR="00010DF0" w:rsidRDefault="00010DF0" w:rsidP="00010DF0">
      <w:pPr>
        <w:numPr>
          <w:ilvl w:val="0"/>
          <w:numId w:val="95"/>
        </w:numPr>
        <w:shd w:val="clear" w:color="auto" w:fill="FFFFFF"/>
        <w:spacing w:after="0" w:line="272" w:lineRule="atLeast"/>
        <w:ind w:left="0"/>
        <w:rPr>
          <w:ins w:id="2103" w:author="Unknown"/>
          <w:rFonts w:ascii="Verdana" w:hAnsi="Verdana"/>
          <w:color w:val="000000"/>
          <w:sz w:val="17"/>
          <w:szCs w:val="17"/>
        </w:rPr>
      </w:pPr>
      <w:ins w:id="2104" w:author="Unknown">
        <w:r>
          <w:rPr>
            <w:rFonts w:ascii="Verdana" w:hAnsi="Verdana"/>
            <w:color w:val="000000"/>
            <w:sz w:val="17"/>
            <w:szCs w:val="17"/>
            <w:bdr w:val="none" w:sz="0" w:space="0" w:color="auto" w:frame="1"/>
          </w:rPr>
          <w:t> e.eat();  </w:t>
        </w:r>
      </w:ins>
    </w:p>
    <w:p w:rsidR="00010DF0" w:rsidRDefault="00010DF0" w:rsidP="00010DF0">
      <w:pPr>
        <w:numPr>
          <w:ilvl w:val="0"/>
          <w:numId w:val="95"/>
        </w:numPr>
        <w:shd w:val="clear" w:color="auto" w:fill="FFFFFF"/>
        <w:spacing w:after="0" w:line="272" w:lineRule="atLeast"/>
        <w:ind w:left="0"/>
        <w:rPr>
          <w:ins w:id="2105" w:author="Unknown"/>
          <w:rFonts w:ascii="Verdana" w:hAnsi="Verdana"/>
          <w:color w:val="000000"/>
          <w:sz w:val="17"/>
          <w:szCs w:val="17"/>
        </w:rPr>
      </w:pPr>
      <w:ins w:id="2106" w:author="Unknown">
        <w:r>
          <w:rPr>
            <w:rFonts w:ascii="Verdana" w:hAnsi="Verdana"/>
            <w:color w:val="000000"/>
            <w:sz w:val="17"/>
            <w:szCs w:val="17"/>
            <w:bdr w:val="none" w:sz="0" w:space="0" w:color="auto" w:frame="1"/>
          </w:rPr>
          <w:t> }  </w:t>
        </w:r>
      </w:ins>
    </w:p>
    <w:p w:rsidR="00010DF0" w:rsidRDefault="00010DF0" w:rsidP="00010DF0">
      <w:pPr>
        <w:numPr>
          <w:ilvl w:val="0"/>
          <w:numId w:val="95"/>
        </w:numPr>
        <w:shd w:val="clear" w:color="auto" w:fill="FFFFFF"/>
        <w:spacing w:after="0" w:line="272" w:lineRule="atLeast"/>
        <w:ind w:left="0"/>
        <w:rPr>
          <w:ins w:id="2107" w:author="Unknown"/>
          <w:rFonts w:ascii="Verdana" w:hAnsi="Verdana"/>
          <w:color w:val="000000"/>
          <w:sz w:val="17"/>
          <w:szCs w:val="17"/>
        </w:rPr>
      </w:pPr>
      <w:ins w:id="2108" w:author="Unknown">
        <w:r>
          <w:rPr>
            <w:rFonts w:ascii="Verdana" w:hAnsi="Verdana"/>
            <w:color w:val="000000"/>
            <w:sz w:val="17"/>
            <w:szCs w:val="17"/>
            <w:bdr w:val="none" w:sz="0" w:space="0" w:color="auto" w:frame="1"/>
          </w:rPr>
          <w:t>}  </w:t>
        </w:r>
      </w:ins>
    </w:p>
    <w:p w:rsidR="00010DF0" w:rsidRDefault="00584E14" w:rsidP="00010DF0">
      <w:pPr>
        <w:spacing w:line="240" w:lineRule="auto"/>
        <w:rPr>
          <w:ins w:id="2109" w:author="Unknown"/>
          <w:rFonts w:ascii="Times New Roman" w:hAnsi="Times New Roman"/>
          <w:sz w:val="24"/>
          <w:szCs w:val="24"/>
        </w:rPr>
      </w:pPr>
      <w:ins w:id="2110" w:author="Unknown">
        <w:r>
          <w:rPr>
            <w:rStyle w:val="testit"/>
            <w:rFonts w:ascii="Verdana" w:hAnsi="Verdana"/>
            <w:color w:val="000000"/>
            <w:sz w:val="17"/>
            <w:szCs w:val="17"/>
            <w:shd w:val="clear" w:color="auto" w:fill="FFFFFF"/>
          </w:rPr>
          <w:fldChar w:fldCharType="begin"/>
        </w:r>
        <w:r w:rsidR="00010DF0">
          <w:rPr>
            <w:rStyle w:val="testit"/>
            <w:rFonts w:ascii="Verdana" w:hAnsi="Verdana"/>
            <w:color w:val="000000"/>
            <w:sz w:val="17"/>
            <w:szCs w:val="17"/>
            <w:shd w:val="clear" w:color="auto" w:fill="FFFFFF"/>
          </w:rPr>
          <w:instrText xml:space="preserve"> HYPERLINK "http://www.javatpoint.com/opr/test.jsp?filename=TestAnnonymousInner1" \t "_blank" </w:instrText>
        </w:r>
        <w:r>
          <w:rPr>
            <w:rStyle w:val="testit"/>
            <w:rFonts w:ascii="Verdana" w:hAnsi="Verdana"/>
            <w:color w:val="000000"/>
            <w:sz w:val="17"/>
            <w:szCs w:val="17"/>
            <w:shd w:val="clear" w:color="auto" w:fill="FFFFFF"/>
          </w:rPr>
          <w:fldChar w:fldCharType="separate"/>
        </w:r>
        <w:r w:rsidR="00010DF0">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010DF0" w:rsidRDefault="00010DF0" w:rsidP="00010DF0">
      <w:pPr>
        <w:pStyle w:val="NormalWeb"/>
        <w:shd w:val="clear" w:color="auto" w:fill="FFFFFF"/>
        <w:rPr>
          <w:ins w:id="2111" w:author="Unknown"/>
          <w:rFonts w:ascii="Verdana" w:hAnsi="Verdana"/>
          <w:color w:val="000000"/>
          <w:sz w:val="17"/>
          <w:szCs w:val="17"/>
        </w:rPr>
      </w:pPr>
      <w:ins w:id="2112" w:author="Unknown">
        <w:r>
          <w:rPr>
            <w:rFonts w:ascii="Verdana" w:hAnsi="Verdana"/>
            <w:color w:val="000000"/>
            <w:sz w:val="17"/>
            <w:szCs w:val="17"/>
          </w:rPr>
          <w:t>Output:</w:t>
        </w:r>
      </w:ins>
    </w:p>
    <w:p w:rsidR="00010DF0" w:rsidRDefault="00010DF0" w:rsidP="00010DF0">
      <w:pPr>
        <w:pStyle w:val="HTMLPreformatted"/>
        <w:shd w:val="clear" w:color="auto" w:fill="F9FBF9"/>
        <w:rPr>
          <w:ins w:id="2113" w:author="Unknown"/>
          <w:color w:val="000000"/>
        </w:rPr>
      </w:pPr>
      <w:ins w:id="2114" w:author="Unknown">
        <w:r>
          <w:rPr>
            <w:color w:val="000000"/>
          </w:rPr>
          <w:t>nice fruits</w:t>
        </w:r>
      </w:ins>
    </w:p>
    <w:p w:rsidR="00010DF0" w:rsidRDefault="00010DF0" w:rsidP="00010DF0">
      <w:pPr>
        <w:pStyle w:val="Heading3"/>
        <w:shd w:val="clear" w:color="auto" w:fill="FFFFFF"/>
        <w:spacing w:line="312" w:lineRule="atLeast"/>
        <w:rPr>
          <w:ins w:id="2115" w:author="Unknown"/>
          <w:rFonts w:ascii="Helvetica" w:hAnsi="Helvetica" w:cs="Helvetica"/>
          <w:b w:val="0"/>
          <w:bCs w:val="0"/>
          <w:color w:val="610B4B"/>
        </w:rPr>
      </w:pPr>
      <w:ins w:id="2116" w:author="Unknown">
        <w:r>
          <w:rPr>
            <w:rFonts w:ascii="Helvetica" w:hAnsi="Helvetica" w:cs="Helvetica"/>
            <w:b w:val="0"/>
            <w:bCs w:val="0"/>
            <w:color w:val="610B4B"/>
          </w:rPr>
          <w:t>Internal working of given code</w:t>
        </w:r>
      </w:ins>
    </w:p>
    <w:p w:rsidR="00010DF0" w:rsidRDefault="00010DF0" w:rsidP="00010DF0">
      <w:pPr>
        <w:pStyle w:val="NormalWeb"/>
        <w:shd w:val="clear" w:color="auto" w:fill="FFFFFF"/>
        <w:rPr>
          <w:ins w:id="2117" w:author="Unknown"/>
          <w:rFonts w:ascii="Verdana" w:hAnsi="Verdana"/>
          <w:color w:val="000000"/>
          <w:sz w:val="17"/>
          <w:szCs w:val="17"/>
        </w:rPr>
      </w:pPr>
      <w:ins w:id="2118" w:author="Unknown">
        <w:r>
          <w:rPr>
            <w:rFonts w:ascii="Verdana" w:hAnsi="Verdana"/>
            <w:color w:val="000000"/>
            <w:sz w:val="17"/>
            <w:szCs w:val="17"/>
          </w:rPr>
          <w:t>It performs two main tasks behind this code:</w:t>
        </w:r>
      </w:ins>
    </w:p>
    <w:p w:rsidR="00010DF0" w:rsidRDefault="00010DF0" w:rsidP="00010DF0">
      <w:pPr>
        <w:numPr>
          <w:ilvl w:val="0"/>
          <w:numId w:val="96"/>
        </w:numPr>
        <w:shd w:val="clear" w:color="auto" w:fill="FFFFFF"/>
        <w:spacing w:after="0" w:line="272" w:lineRule="atLeast"/>
        <w:ind w:left="0"/>
        <w:rPr>
          <w:ins w:id="2119" w:author="Unknown"/>
          <w:rFonts w:ascii="Verdana" w:hAnsi="Verdana"/>
          <w:color w:val="000000"/>
          <w:sz w:val="17"/>
          <w:szCs w:val="17"/>
        </w:rPr>
      </w:pPr>
      <w:ins w:id="2120" w:author="Unknown">
        <w:r>
          <w:rPr>
            <w:rFonts w:ascii="Verdana" w:hAnsi="Verdana"/>
            <w:color w:val="000000"/>
            <w:sz w:val="17"/>
            <w:szCs w:val="17"/>
            <w:bdr w:val="none" w:sz="0" w:space="0" w:color="auto" w:frame="1"/>
          </w:rPr>
          <w:t>Eatable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Eatable(){  </w:t>
        </w:r>
      </w:ins>
    </w:p>
    <w:p w:rsidR="00010DF0" w:rsidRDefault="00010DF0" w:rsidP="00010DF0">
      <w:pPr>
        <w:numPr>
          <w:ilvl w:val="0"/>
          <w:numId w:val="96"/>
        </w:numPr>
        <w:shd w:val="clear" w:color="auto" w:fill="FFFFFF"/>
        <w:spacing w:after="0" w:line="272" w:lineRule="atLeast"/>
        <w:ind w:left="0"/>
        <w:rPr>
          <w:ins w:id="2121" w:author="Unknown"/>
          <w:rFonts w:ascii="Verdana" w:hAnsi="Verdana"/>
          <w:color w:val="000000"/>
          <w:sz w:val="17"/>
          <w:szCs w:val="17"/>
        </w:rPr>
      </w:pPr>
      <w:ins w:id="212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6"/>
        </w:numPr>
        <w:shd w:val="clear" w:color="auto" w:fill="FFFFFF"/>
        <w:spacing w:after="0" w:line="272" w:lineRule="atLeast"/>
        <w:ind w:left="0"/>
        <w:rPr>
          <w:ins w:id="2123" w:author="Unknown"/>
          <w:rFonts w:ascii="Verdana" w:hAnsi="Verdana"/>
          <w:color w:val="000000"/>
          <w:sz w:val="17"/>
          <w:szCs w:val="17"/>
        </w:rPr>
      </w:pPr>
      <w:ins w:id="2124" w:author="Unknown">
        <w:r>
          <w:rPr>
            <w:rFonts w:ascii="Verdana" w:hAnsi="Verdana"/>
            <w:color w:val="000000"/>
            <w:sz w:val="17"/>
            <w:szCs w:val="17"/>
            <w:bdr w:val="none" w:sz="0" w:space="0" w:color="auto" w:frame="1"/>
          </w:rPr>
          <w:t>};  </w:t>
        </w:r>
      </w:ins>
    </w:p>
    <w:p w:rsidR="00010DF0" w:rsidRDefault="00010DF0" w:rsidP="00010DF0">
      <w:pPr>
        <w:numPr>
          <w:ilvl w:val="0"/>
          <w:numId w:val="97"/>
        </w:numPr>
        <w:shd w:val="clear" w:color="auto" w:fill="FFFFFF"/>
        <w:spacing w:before="52" w:after="100" w:afterAutospacing="1" w:line="272" w:lineRule="atLeast"/>
        <w:rPr>
          <w:ins w:id="2125" w:author="Unknown"/>
          <w:rFonts w:ascii="Verdana" w:hAnsi="Verdana"/>
          <w:color w:val="000000"/>
          <w:sz w:val="17"/>
          <w:szCs w:val="17"/>
        </w:rPr>
      </w:pPr>
      <w:ins w:id="2126" w:author="Unknown">
        <w:r>
          <w:rPr>
            <w:rFonts w:ascii="Verdana" w:hAnsi="Verdana"/>
            <w:color w:val="000000"/>
            <w:sz w:val="17"/>
            <w:szCs w:val="17"/>
          </w:rPr>
          <w:t>A class is created but its name is decided by the compiler which implements the Eatable interface and provides the implementation of the eat() method.</w:t>
        </w:r>
      </w:ins>
    </w:p>
    <w:p w:rsidR="00010DF0" w:rsidRDefault="00010DF0" w:rsidP="00010DF0">
      <w:pPr>
        <w:numPr>
          <w:ilvl w:val="0"/>
          <w:numId w:val="97"/>
        </w:numPr>
        <w:shd w:val="clear" w:color="auto" w:fill="FFFFFF"/>
        <w:spacing w:before="52" w:after="100" w:afterAutospacing="1" w:line="272" w:lineRule="atLeast"/>
        <w:rPr>
          <w:ins w:id="2127" w:author="Unknown"/>
          <w:rFonts w:ascii="Verdana" w:hAnsi="Verdana"/>
          <w:color w:val="000000"/>
          <w:sz w:val="17"/>
          <w:szCs w:val="17"/>
        </w:rPr>
      </w:pPr>
      <w:ins w:id="2128" w:author="Unknown">
        <w:r>
          <w:rPr>
            <w:rFonts w:ascii="Verdana" w:hAnsi="Verdana"/>
            <w:color w:val="000000"/>
            <w:sz w:val="17"/>
            <w:szCs w:val="17"/>
          </w:rPr>
          <w:t>An object of Anonymous class is created that is referred by p reference variable of Eatable type.</w:t>
        </w:r>
      </w:ins>
    </w:p>
    <w:p w:rsidR="00010DF0" w:rsidRDefault="00010DF0" w:rsidP="00010DF0">
      <w:pPr>
        <w:pStyle w:val="Heading3"/>
        <w:shd w:val="clear" w:color="auto" w:fill="FFFFFF"/>
        <w:spacing w:line="312" w:lineRule="atLeast"/>
        <w:rPr>
          <w:ins w:id="2129" w:author="Unknown"/>
          <w:rFonts w:ascii="Helvetica" w:hAnsi="Helvetica" w:cs="Helvetica"/>
          <w:b w:val="0"/>
          <w:bCs w:val="0"/>
          <w:color w:val="610B4B"/>
        </w:rPr>
      </w:pPr>
      <w:ins w:id="2130" w:author="Unknown">
        <w:r>
          <w:rPr>
            <w:rFonts w:ascii="Helvetica" w:hAnsi="Helvetica" w:cs="Helvetica"/>
            <w:b w:val="0"/>
            <w:bCs w:val="0"/>
            <w:color w:val="610B4B"/>
          </w:rPr>
          <w:t>Internal class generated by the compiler</w:t>
        </w:r>
      </w:ins>
    </w:p>
    <w:p w:rsidR="00010DF0" w:rsidRDefault="00010DF0" w:rsidP="00010DF0">
      <w:pPr>
        <w:numPr>
          <w:ilvl w:val="0"/>
          <w:numId w:val="98"/>
        </w:numPr>
        <w:shd w:val="clear" w:color="auto" w:fill="FFFFFF"/>
        <w:spacing w:after="0" w:line="272" w:lineRule="atLeast"/>
        <w:ind w:left="0"/>
        <w:rPr>
          <w:ins w:id="2131" w:author="Unknown"/>
          <w:rFonts w:ascii="Verdana" w:hAnsi="Verdana" w:cs="Times New Roman"/>
          <w:color w:val="000000"/>
          <w:sz w:val="17"/>
          <w:szCs w:val="17"/>
        </w:rPr>
      </w:pPr>
      <w:ins w:id="2132"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010DF0" w:rsidRDefault="00010DF0" w:rsidP="00010DF0">
      <w:pPr>
        <w:numPr>
          <w:ilvl w:val="0"/>
          <w:numId w:val="98"/>
        </w:numPr>
        <w:shd w:val="clear" w:color="auto" w:fill="FFFFFF"/>
        <w:spacing w:after="0" w:line="272" w:lineRule="atLeast"/>
        <w:ind w:left="0"/>
        <w:rPr>
          <w:ins w:id="2133" w:author="Unknown"/>
          <w:rFonts w:ascii="Verdana" w:hAnsi="Verdana"/>
          <w:color w:val="000000"/>
          <w:sz w:val="17"/>
          <w:szCs w:val="17"/>
        </w:rPr>
      </w:pPr>
      <w:ins w:id="2134"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TestAnonymousInner1$</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Eatable  </w:t>
        </w:r>
      </w:ins>
    </w:p>
    <w:p w:rsidR="00010DF0" w:rsidRDefault="00010DF0" w:rsidP="00010DF0">
      <w:pPr>
        <w:numPr>
          <w:ilvl w:val="0"/>
          <w:numId w:val="98"/>
        </w:numPr>
        <w:shd w:val="clear" w:color="auto" w:fill="FFFFFF"/>
        <w:spacing w:after="0" w:line="272" w:lineRule="atLeast"/>
        <w:ind w:left="0"/>
        <w:rPr>
          <w:ins w:id="2135" w:author="Unknown"/>
          <w:rFonts w:ascii="Verdana" w:hAnsi="Verdana"/>
          <w:color w:val="000000"/>
          <w:sz w:val="17"/>
          <w:szCs w:val="17"/>
        </w:rPr>
      </w:pPr>
      <w:ins w:id="2136" w:author="Unknown">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37" w:author="Unknown"/>
          <w:rFonts w:ascii="Verdana" w:hAnsi="Verdana"/>
          <w:color w:val="000000"/>
          <w:sz w:val="17"/>
          <w:szCs w:val="17"/>
        </w:rPr>
      </w:pPr>
      <w:ins w:id="2138" w:author="Unknown">
        <w:r>
          <w:rPr>
            <w:rFonts w:ascii="Verdana" w:hAnsi="Verdana"/>
            <w:color w:val="000000"/>
            <w:sz w:val="17"/>
            <w:szCs w:val="17"/>
            <w:bdr w:val="none" w:sz="0" w:space="0" w:color="auto" w:frame="1"/>
          </w:rPr>
          <w:t>TestAnonymousInner1$</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39" w:author="Unknown"/>
          <w:rFonts w:ascii="Verdana" w:hAnsi="Verdana"/>
          <w:color w:val="000000"/>
          <w:sz w:val="17"/>
          <w:szCs w:val="17"/>
        </w:rPr>
      </w:pPr>
      <w:ins w:id="2140"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eat(){System.out.println(</w:t>
        </w:r>
        <w:r>
          <w:rPr>
            <w:rStyle w:val="string"/>
            <w:rFonts w:ascii="Verdana" w:hAnsi="Verdana"/>
            <w:color w:val="0000FF"/>
            <w:sz w:val="17"/>
            <w:szCs w:val="17"/>
            <w:bdr w:val="none" w:sz="0" w:space="0" w:color="auto" w:frame="1"/>
          </w:rPr>
          <w:t>"nice fruits"</w:t>
        </w:r>
        <w:r>
          <w:rPr>
            <w:rFonts w:ascii="Verdana" w:hAnsi="Verdana"/>
            <w:color w:val="000000"/>
            <w:sz w:val="17"/>
            <w:szCs w:val="17"/>
            <w:bdr w:val="none" w:sz="0" w:space="0" w:color="auto" w:frame="1"/>
          </w:rPr>
          <w:t>);}  </w:t>
        </w:r>
      </w:ins>
    </w:p>
    <w:p w:rsidR="00010DF0" w:rsidRDefault="00010DF0" w:rsidP="00010DF0">
      <w:pPr>
        <w:numPr>
          <w:ilvl w:val="0"/>
          <w:numId w:val="98"/>
        </w:numPr>
        <w:shd w:val="clear" w:color="auto" w:fill="FFFFFF"/>
        <w:spacing w:after="0" w:line="272" w:lineRule="atLeast"/>
        <w:ind w:left="0"/>
        <w:rPr>
          <w:ins w:id="2141" w:author="Unknown"/>
          <w:rFonts w:ascii="Verdana" w:hAnsi="Verdana"/>
          <w:color w:val="000000"/>
          <w:sz w:val="17"/>
          <w:szCs w:val="17"/>
        </w:rPr>
      </w:pPr>
      <w:ins w:id="2142" w:author="Unknown">
        <w:r>
          <w:rPr>
            <w:rFonts w:ascii="Verdana" w:hAnsi="Verdana"/>
            <w:color w:val="000000"/>
            <w:sz w:val="17"/>
            <w:szCs w:val="17"/>
            <w:bdr w:val="none" w:sz="0" w:space="0" w:color="auto" w:frame="1"/>
          </w:rPr>
          <w:t>}  </w:t>
        </w:r>
      </w:ins>
    </w:p>
    <w:p w:rsidR="00B36EF7" w:rsidRDefault="00B36EF7"/>
    <w:p w:rsidR="006A43FC" w:rsidRDefault="006A43FC"/>
    <w:p w:rsidR="006A43FC" w:rsidRDefault="006A43FC" w:rsidP="006A43FC">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Local inner class</w:t>
      </w:r>
    </w:p>
    <w:p w:rsidR="006A43FC" w:rsidRDefault="006A43FC" w:rsidP="006A43FC">
      <w:pPr>
        <w:pStyle w:val="NormalWeb"/>
        <w:shd w:val="clear" w:color="auto" w:fill="FFFFFF"/>
        <w:rPr>
          <w:rFonts w:ascii="Verdana" w:hAnsi="Verdana"/>
          <w:color w:val="000000"/>
          <w:sz w:val="17"/>
          <w:szCs w:val="17"/>
        </w:rPr>
      </w:pPr>
      <w:r>
        <w:rPr>
          <w:rFonts w:ascii="Verdana" w:hAnsi="Verdana"/>
          <w:color w:val="000000"/>
          <w:sz w:val="17"/>
          <w:szCs w:val="17"/>
        </w:rPr>
        <w:t>A class i.e. created inside a method is called local inner class in java. If you want to invoke the methods of local inner class, you must instantiate this class inside the method.</w:t>
      </w:r>
    </w:p>
    <w:p w:rsidR="006A43FC" w:rsidRDefault="006A43FC" w:rsidP="006A43F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local inner class example</w:t>
      </w:r>
    </w:p>
    <w:p w:rsidR="006A43FC" w:rsidRDefault="006A43FC" w:rsidP="006A43FC">
      <w:pPr>
        <w:numPr>
          <w:ilvl w:val="0"/>
          <w:numId w:val="99"/>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localInner1{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//instance variable</w:t>
      </w:r>
      <w:r>
        <w:rPr>
          <w:rFonts w:ascii="Verdana" w:hAnsi="Verdana"/>
          <w:color w:val="000000"/>
          <w:sz w:val="17"/>
          <w:szCs w:val="17"/>
          <w:bdr w:val="none" w:sz="0" w:space="0" w:color="auto" w:frame="1"/>
        </w:rPr>
        <w:t>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display(){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msg(){System.out.println(data);}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Local l=</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l.msg();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localInner1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localInner1();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obj.display();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A43FC" w:rsidRDefault="006A43FC" w:rsidP="006A43FC">
      <w:pPr>
        <w:numPr>
          <w:ilvl w:val="0"/>
          <w:numId w:val="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A43FC" w:rsidRDefault="00584E14" w:rsidP="006A43FC">
      <w:pPr>
        <w:spacing w:line="240" w:lineRule="auto"/>
        <w:rPr>
          <w:rFonts w:ascii="Times New Roman" w:hAnsi="Times New Roman"/>
          <w:sz w:val="24"/>
          <w:szCs w:val="24"/>
        </w:rPr>
      </w:pPr>
      <w:hyperlink r:id="rId42" w:tgtFrame="_blank" w:history="1">
        <w:r w:rsidR="006A43FC">
          <w:rPr>
            <w:rStyle w:val="Hyperlink"/>
            <w:rFonts w:ascii="Verdana" w:hAnsi="Verdana"/>
            <w:b/>
            <w:bCs/>
            <w:color w:val="FFFFFF"/>
            <w:sz w:val="17"/>
            <w:szCs w:val="17"/>
            <w:shd w:val="clear" w:color="auto" w:fill="8BC34A"/>
          </w:rPr>
          <w:t>Test it Now</w:t>
        </w:r>
      </w:hyperlink>
    </w:p>
    <w:p w:rsidR="006A43FC" w:rsidRDefault="006A43FC" w:rsidP="006A43FC">
      <w:pPr>
        <w:pStyle w:val="NormalWeb"/>
        <w:shd w:val="clear" w:color="auto" w:fill="FFFFFF"/>
        <w:rPr>
          <w:rFonts w:ascii="Verdana" w:hAnsi="Verdana"/>
          <w:color w:val="000000"/>
          <w:sz w:val="17"/>
          <w:szCs w:val="17"/>
        </w:rPr>
      </w:pPr>
      <w:r>
        <w:rPr>
          <w:rFonts w:ascii="Verdana" w:hAnsi="Verdana"/>
          <w:color w:val="000000"/>
          <w:sz w:val="17"/>
          <w:szCs w:val="17"/>
        </w:rPr>
        <w:t>Output:</w:t>
      </w:r>
    </w:p>
    <w:p w:rsidR="006A43FC" w:rsidRDefault="006A43FC" w:rsidP="006A43FC">
      <w:pPr>
        <w:pStyle w:val="HTMLPreformatted"/>
        <w:shd w:val="clear" w:color="auto" w:fill="F9FBF9"/>
        <w:rPr>
          <w:color w:val="000000"/>
        </w:rPr>
      </w:pPr>
      <w:r>
        <w:rPr>
          <w:color w:val="000000"/>
        </w:rPr>
        <w:t>30</w:t>
      </w:r>
    </w:p>
    <w:p w:rsidR="006A43FC" w:rsidRDefault="006A43FC" w:rsidP="006A43FC">
      <w:pPr>
        <w:pStyle w:val="Heading3"/>
        <w:shd w:val="clear" w:color="auto" w:fill="FFFFFF"/>
        <w:spacing w:line="312" w:lineRule="atLeast"/>
        <w:rPr>
          <w:ins w:id="2143" w:author="Unknown"/>
          <w:rFonts w:ascii="Helvetica" w:hAnsi="Helvetica" w:cs="Helvetica"/>
          <w:b w:val="0"/>
          <w:bCs w:val="0"/>
          <w:color w:val="610B4B"/>
        </w:rPr>
      </w:pPr>
      <w:ins w:id="2144" w:author="Unknown">
        <w:r>
          <w:rPr>
            <w:rFonts w:ascii="Helvetica" w:hAnsi="Helvetica" w:cs="Helvetica"/>
            <w:b w:val="0"/>
            <w:bCs w:val="0"/>
            <w:color w:val="610B4B"/>
          </w:rPr>
          <w:t>Internal class generated by the compiler</w:t>
        </w:r>
      </w:ins>
    </w:p>
    <w:p w:rsidR="006A43FC" w:rsidRDefault="006A43FC" w:rsidP="006A43FC">
      <w:pPr>
        <w:pStyle w:val="NormalWeb"/>
        <w:shd w:val="clear" w:color="auto" w:fill="FFFFFF"/>
        <w:rPr>
          <w:ins w:id="2145" w:author="Unknown"/>
          <w:rFonts w:ascii="Verdana" w:hAnsi="Verdana"/>
          <w:color w:val="000000"/>
          <w:sz w:val="17"/>
          <w:szCs w:val="17"/>
        </w:rPr>
      </w:pPr>
      <w:ins w:id="2146" w:author="Unknown">
        <w:r>
          <w:rPr>
            <w:rFonts w:ascii="Verdana" w:hAnsi="Verdana"/>
            <w:color w:val="000000"/>
            <w:sz w:val="17"/>
            <w:szCs w:val="17"/>
          </w:rPr>
          <w:t>In such case, compiler creates a class named Simple$1Local that have the reference of the outer class.</w:t>
        </w:r>
      </w:ins>
    </w:p>
    <w:p w:rsidR="006A43FC" w:rsidRDefault="006A43FC" w:rsidP="006A43FC">
      <w:pPr>
        <w:numPr>
          <w:ilvl w:val="0"/>
          <w:numId w:val="100"/>
        </w:numPr>
        <w:shd w:val="clear" w:color="auto" w:fill="FFFFFF"/>
        <w:spacing w:after="0" w:line="272" w:lineRule="atLeast"/>
        <w:ind w:left="0"/>
        <w:rPr>
          <w:ins w:id="2147" w:author="Unknown"/>
          <w:rFonts w:ascii="Verdana" w:hAnsi="Verdana"/>
          <w:color w:val="000000"/>
          <w:sz w:val="17"/>
          <w:szCs w:val="17"/>
        </w:rPr>
      </w:pPr>
      <w:ins w:id="214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6A43FC" w:rsidRDefault="006A43FC" w:rsidP="006A43FC">
      <w:pPr>
        <w:numPr>
          <w:ilvl w:val="0"/>
          <w:numId w:val="100"/>
        </w:numPr>
        <w:shd w:val="clear" w:color="auto" w:fill="FFFFFF"/>
        <w:spacing w:after="0" w:line="272" w:lineRule="atLeast"/>
        <w:ind w:left="0"/>
        <w:rPr>
          <w:ins w:id="2149" w:author="Unknown"/>
          <w:rFonts w:ascii="Verdana" w:hAnsi="Verdana"/>
          <w:color w:val="000000"/>
          <w:sz w:val="17"/>
          <w:szCs w:val="17"/>
        </w:rPr>
      </w:pPr>
      <w:ins w:id="2150"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localInner1$Local  </w:t>
        </w:r>
      </w:ins>
    </w:p>
    <w:p w:rsidR="006A43FC" w:rsidRDefault="006A43FC" w:rsidP="006A43FC">
      <w:pPr>
        <w:numPr>
          <w:ilvl w:val="0"/>
          <w:numId w:val="100"/>
        </w:numPr>
        <w:shd w:val="clear" w:color="auto" w:fill="FFFFFF"/>
        <w:spacing w:after="0" w:line="272" w:lineRule="atLeast"/>
        <w:ind w:left="0"/>
        <w:rPr>
          <w:ins w:id="2151" w:author="Unknown"/>
          <w:rFonts w:ascii="Verdana" w:hAnsi="Verdana"/>
          <w:color w:val="000000"/>
          <w:sz w:val="17"/>
          <w:szCs w:val="17"/>
        </w:rPr>
      </w:pPr>
      <w:ins w:id="2152" w:author="Unknown">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53" w:author="Unknown"/>
          <w:rFonts w:ascii="Verdana" w:hAnsi="Verdana"/>
          <w:color w:val="000000"/>
          <w:sz w:val="17"/>
          <w:szCs w:val="17"/>
        </w:rPr>
      </w:pPr>
      <w:ins w:id="215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w:t>
        </w:r>
        <w:r>
          <w:rPr>
            <w:rFonts w:ascii="Verdana" w:hAnsi="Verdana"/>
            <w:color w:val="000000"/>
            <w:sz w:val="17"/>
            <w:szCs w:val="17"/>
            <w:bdr w:val="none" w:sz="0" w:space="0" w:color="auto" w:frame="1"/>
          </w:rPr>
          <w:t> localInner1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55" w:author="Unknown"/>
          <w:rFonts w:ascii="Verdana" w:hAnsi="Verdana"/>
          <w:color w:val="000000"/>
          <w:sz w:val="17"/>
          <w:szCs w:val="17"/>
        </w:rPr>
      </w:pPr>
      <w:ins w:id="2156" w:author="Unknown">
        <w:r>
          <w:rPr>
            <w:rFonts w:ascii="Verdana" w:hAnsi="Verdana"/>
            <w:color w:val="000000"/>
            <w:sz w:val="17"/>
            <w:szCs w:val="17"/>
            <w:bdr w:val="none" w:sz="0" w:space="0" w:color="auto" w:frame="1"/>
          </w:rPr>
          <w:t>    localInner1$Local()  </w:t>
        </w:r>
      </w:ins>
    </w:p>
    <w:p w:rsidR="006A43FC" w:rsidRDefault="006A43FC" w:rsidP="006A43FC">
      <w:pPr>
        <w:numPr>
          <w:ilvl w:val="0"/>
          <w:numId w:val="100"/>
        </w:numPr>
        <w:shd w:val="clear" w:color="auto" w:fill="FFFFFF"/>
        <w:spacing w:after="0" w:line="272" w:lineRule="atLeast"/>
        <w:ind w:left="0"/>
        <w:rPr>
          <w:ins w:id="2157" w:author="Unknown"/>
          <w:rFonts w:ascii="Verdana" w:hAnsi="Verdana"/>
          <w:color w:val="000000"/>
          <w:sz w:val="17"/>
          <w:szCs w:val="17"/>
        </w:rPr>
      </w:pPr>
      <w:ins w:id="2158"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59" w:author="Unknown"/>
          <w:rFonts w:ascii="Verdana" w:hAnsi="Verdana"/>
          <w:color w:val="000000"/>
          <w:sz w:val="17"/>
          <w:szCs w:val="17"/>
        </w:rPr>
      </w:pPr>
      <w:ins w:id="216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61" w:author="Unknown"/>
          <w:rFonts w:ascii="Verdana" w:hAnsi="Verdana"/>
          <w:color w:val="000000"/>
          <w:sz w:val="17"/>
          <w:szCs w:val="17"/>
        </w:rPr>
      </w:pPr>
      <w:ins w:id="216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 Simple.</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63" w:author="Unknown"/>
          <w:rFonts w:ascii="Verdana" w:hAnsi="Verdana"/>
          <w:color w:val="000000"/>
          <w:sz w:val="17"/>
          <w:szCs w:val="17"/>
        </w:rPr>
      </w:pPr>
      <w:ins w:id="2164"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65" w:author="Unknown"/>
          <w:rFonts w:ascii="Verdana" w:hAnsi="Verdana"/>
          <w:color w:val="000000"/>
          <w:sz w:val="17"/>
          <w:szCs w:val="17"/>
        </w:rPr>
      </w:pPr>
      <w:ins w:id="216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6A43FC" w:rsidRDefault="006A43FC" w:rsidP="006A43FC">
      <w:pPr>
        <w:numPr>
          <w:ilvl w:val="0"/>
          <w:numId w:val="100"/>
        </w:numPr>
        <w:shd w:val="clear" w:color="auto" w:fill="FFFFFF"/>
        <w:spacing w:after="0" w:line="272" w:lineRule="atLeast"/>
        <w:ind w:left="0"/>
        <w:rPr>
          <w:ins w:id="2167" w:author="Unknown"/>
          <w:rFonts w:ascii="Verdana" w:hAnsi="Verdana"/>
          <w:color w:val="000000"/>
          <w:sz w:val="17"/>
          <w:szCs w:val="17"/>
        </w:rPr>
      </w:pPr>
      <w:ins w:id="2168"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69" w:author="Unknown"/>
          <w:rFonts w:ascii="Verdana" w:hAnsi="Verdana"/>
          <w:color w:val="000000"/>
          <w:sz w:val="17"/>
          <w:szCs w:val="17"/>
        </w:rPr>
      </w:pPr>
      <w:ins w:id="2170" w:author="Unknown">
        <w:r>
          <w:rPr>
            <w:rFonts w:ascii="Verdana" w:hAnsi="Verdana"/>
            <w:color w:val="000000"/>
            <w:sz w:val="17"/>
            <w:szCs w:val="17"/>
            <w:bdr w:val="none" w:sz="0" w:space="0" w:color="auto" w:frame="1"/>
          </w:rPr>
          <w:t>        System.out.println(localInner1.access$</w:t>
        </w:r>
        <w:r>
          <w:rPr>
            <w:rStyle w:val="number"/>
            <w:rFonts w:ascii="Verdana" w:hAnsi="Verdana"/>
            <w:color w:val="C00000"/>
            <w:sz w:val="17"/>
            <w:szCs w:val="17"/>
            <w:bdr w:val="none" w:sz="0" w:space="0" w:color="auto" w:frame="1"/>
          </w:rPr>
          <w:t>000</w:t>
        </w:r>
        <w:r>
          <w:rPr>
            <w:rFonts w:ascii="Verdana" w:hAnsi="Verdana"/>
            <w:color w:val="000000"/>
            <w:sz w:val="17"/>
            <w:szCs w:val="17"/>
            <w:bdr w:val="none" w:sz="0" w:space="0" w:color="auto" w:frame="1"/>
          </w:rPr>
          <w:t>(localInner1.</w:t>
        </w:r>
        <w:r>
          <w:rPr>
            <w:rStyle w:val="keyword"/>
            <w:rFonts w:ascii="Verdana" w:hAnsi="Verdana"/>
            <w:b/>
            <w:bCs/>
            <w:color w:val="006699"/>
            <w:sz w:val="17"/>
            <w:szCs w:val="17"/>
            <w:bdr w:val="none" w:sz="0" w:space="0" w:color="auto" w:frame="1"/>
          </w:rPr>
          <w:t>this</w:t>
        </w:r>
        <w:r>
          <w:rPr>
            <w:rFonts w:ascii="Verdana" w:hAnsi="Verdana"/>
            <w:color w:val="000000"/>
            <w:sz w:val="17"/>
            <w:szCs w:val="17"/>
            <w:bdr w:val="none" w:sz="0" w:space="0" w:color="auto" w:frame="1"/>
          </w:rPr>
          <w:t>));  </w:t>
        </w:r>
      </w:ins>
    </w:p>
    <w:p w:rsidR="006A43FC" w:rsidRDefault="006A43FC" w:rsidP="006A43FC">
      <w:pPr>
        <w:numPr>
          <w:ilvl w:val="0"/>
          <w:numId w:val="100"/>
        </w:numPr>
        <w:shd w:val="clear" w:color="auto" w:fill="FFFFFF"/>
        <w:spacing w:after="0" w:line="272" w:lineRule="atLeast"/>
        <w:ind w:left="0"/>
        <w:rPr>
          <w:ins w:id="2171" w:author="Unknown"/>
          <w:rFonts w:ascii="Verdana" w:hAnsi="Verdana"/>
          <w:color w:val="000000"/>
          <w:sz w:val="17"/>
          <w:szCs w:val="17"/>
        </w:rPr>
      </w:pPr>
      <w:ins w:id="2172" w:author="Unknown">
        <w:r>
          <w:rPr>
            <w:rFonts w:ascii="Verdana" w:hAnsi="Verdana"/>
            <w:color w:val="000000"/>
            <w:sz w:val="17"/>
            <w:szCs w:val="17"/>
            <w:bdr w:val="none" w:sz="0" w:space="0" w:color="auto" w:frame="1"/>
          </w:rPr>
          <w:t>    }  </w:t>
        </w:r>
      </w:ins>
    </w:p>
    <w:p w:rsidR="006A43FC" w:rsidRDefault="006A43FC" w:rsidP="006A43FC">
      <w:pPr>
        <w:numPr>
          <w:ilvl w:val="0"/>
          <w:numId w:val="100"/>
        </w:numPr>
        <w:shd w:val="clear" w:color="auto" w:fill="FFFFFF"/>
        <w:spacing w:after="0" w:line="272" w:lineRule="atLeast"/>
        <w:ind w:left="0"/>
        <w:rPr>
          <w:ins w:id="2173" w:author="Unknown"/>
          <w:rFonts w:ascii="Verdana" w:hAnsi="Verdana"/>
          <w:color w:val="000000"/>
          <w:sz w:val="17"/>
          <w:szCs w:val="17"/>
        </w:rPr>
      </w:pPr>
      <w:ins w:id="2174" w:author="Unknown">
        <w:r>
          <w:rPr>
            <w:rFonts w:ascii="Verdana" w:hAnsi="Verdana"/>
            <w:color w:val="000000"/>
            <w:sz w:val="17"/>
            <w:szCs w:val="17"/>
            <w:bdr w:val="none" w:sz="0" w:space="0" w:color="auto" w:frame="1"/>
          </w:rPr>
          <w:t>}  </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75" w:author="Unknown"/>
          <w:rFonts w:ascii="Arial" w:hAnsi="Arial" w:cs="Arial"/>
          <w:b w:val="0"/>
          <w:bCs w:val="0"/>
          <w:color w:val="008000"/>
          <w:sz w:val="20"/>
          <w:szCs w:val="20"/>
        </w:rPr>
      </w:pPr>
      <w:ins w:id="2176" w:author="Unknown">
        <w:r>
          <w:rPr>
            <w:rFonts w:ascii="Arial" w:hAnsi="Arial" w:cs="Arial"/>
            <w:b w:val="0"/>
            <w:bCs w:val="0"/>
            <w:color w:val="008000"/>
            <w:sz w:val="20"/>
            <w:szCs w:val="20"/>
          </w:rPr>
          <w:t>Rule: Local variable can't be private, public or protected.</w:t>
        </w:r>
      </w:ins>
    </w:p>
    <w:p w:rsidR="00AD19BC" w:rsidRDefault="00AD19BC" w:rsidP="006A43FC">
      <w:pPr>
        <w:pStyle w:val="Heading2"/>
        <w:shd w:val="clear" w:color="auto" w:fill="FFFFFF"/>
        <w:spacing w:line="312" w:lineRule="atLeast"/>
        <w:rPr>
          <w:rFonts w:ascii="Helvetica" w:hAnsi="Helvetica" w:cs="Helvetica"/>
          <w:b w:val="0"/>
          <w:bCs w:val="0"/>
          <w:color w:val="610B38"/>
          <w:sz w:val="32"/>
          <w:szCs w:val="32"/>
        </w:rPr>
      </w:pPr>
    </w:p>
    <w:p w:rsidR="006A43FC" w:rsidRDefault="006A43FC" w:rsidP="006A43FC">
      <w:pPr>
        <w:pStyle w:val="Heading2"/>
        <w:shd w:val="clear" w:color="auto" w:fill="FFFFFF"/>
        <w:spacing w:line="312" w:lineRule="atLeast"/>
        <w:rPr>
          <w:ins w:id="2177" w:author="Unknown"/>
          <w:rFonts w:ascii="Helvetica" w:hAnsi="Helvetica" w:cs="Helvetica"/>
          <w:b w:val="0"/>
          <w:bCs w:val="0"/>
          <w:color w:val="610B38"/>
          <w:sz w:val="32"/>
          <w:szCs w:val="32"/>
        </w:rPr>
      </w:pPr>
      <w:ins w:id="2178" w:author="Unknown">
        <w:r>
          <w:rPr>
            <w:rFonts w:ascii="Helvetica" w:hAnsi="Helvetica" w:cs="Helvetica"/>
            <w:b w:val="0"/>
            <w:bCs w:val="0"/>
            <w:color w:val="610B38"/>
            <w:sz w:val="32"/>
            <w:szCs w:val="32"/>
          </w:rPr>
          <w:lastRenderedPageBreak/>
          <w:t>Rules for Java Local Inner class</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79" w:author="Unknown"/>
          <w:rFonts w:ascii="Arial" w:hAnsi="Arial" w:cs="Arial"/>
          <w:b w:val="0"/>
          <w:bCs w:val="0"/>
          <w:color w:val="008000"/>
          <w:sz w:val="20"/>
          <w:szCs w:val="20"/>
        </w:rPr>
      </w:pPr>
      <w:ins w:id="2180" w:author="Unknown">
        <w:r>
          <w:rPr>
            <w:rFonts w:ascii="Arial" w:hAnsi="Arial" w:cs="Arial"/>
            <w:b w:val="0"/>
            <w:bCs w:val="0"/>
            <w:color w:val="008000"/>
            <w:sz w:val="20"/>
            <w:szCs w:val="20"/>
          </w:rPr>
          <w:t>1) Local inner class cannot be invoked from outside the method.</w:t>
        </w:r>
      </w:ins>
    </w:p>
    <w:p w:rsidR="006A43FC" w:rsidRDefault="006A43FC" w:rsidP="006A43FC">
      <w:pPr>
        <w:pStyle w:val="Heading4"/>
        <w:pBdr>
          <w:top w:val="single" w:sz="4" w:space="13" w:color="FFC0CB"/>
          <w:left w:val="single" w:sz="18" w:space="26" w:color="FFA500"/>
          <w:bottom w:val="single" w:sz="4" w:space="13" w:color="FFC0CB"/>
          <w:right w:val="single" w:sz="4" w:space="10" w:color="FFC0CB"/>
        </w:pBdr>
        <w:shd w:val="clear" w:color="auto" w:fill="FFFFFF"/>
        <w:rPr>
          <w:ins w:id="2181" w:author="Unknown"/>
          <w:rFonts w:ascii="Arial" w:hAnsi="Arial" w:cs="Arial"/>
          <w:b w:val="0"/>
          <w:bCs w:val="0"/>
          <w:color w:val="008000"/>
          <w:sz w:val="20"/>
          <w:szCs w:val="20"/>
        </w:rPr>
      </w:pPr>
      <w:ins w:id="2182" w:author="Unknown">
        <w:r>
          <w:rPr>
            <w:rFonts w:ascii="Arial" w:hAnsi="Arial" w:cs="Arial"/>
            <w:b w:val="0"/>
            <w:bCs w:val="0"/>
            <w:color w:val="008000"/>
            <w:sz w:val="20"/>
            <w:szCs w:val="20"/>
          </w:rPr>
          <w:t>2) Local inner class cannot access non-final local variable till JDK 1.7. Since JDK 1.8, it is possible to access the non-final local variable in local inner class.</w:t>
        </w:r>
      </w:ins>
    </w:p>
    <w:p w:rsidR="006A43FC" w:rsidRDefault="006A43FC" w:rsidP="006A43FC">
      <w:pPr>
        <w:pStyle w:val="Heading3"/>
        <w:shd w:val="clear" w:color="auto" w:fill="FFFFFF"/>
        <w:spacing w:line="312" w:lineRule="atLeast"/>
        <w:rPr>
          <w:ins w:id="2183" w:author="Unknown"/>
          <w:rFonts w:ascii="Helvetica" w:hAnsi="Helvetica" w:cs="Helvetica"/>
          <w:b w:val="0"/>
          <w:bCs w:val="0"/>
          <w:color w:val="610B4B"/>
        </w:rPr>
      </w:pPr>
      <w:ins w:id="2184" w:author="Unknown">
        <w:r>
          <w:rPr>
            <w:rFonts w:ascii="Helvetica" w:hAnsi="Helvetica" w:cs="Helvetica"/>
            <w:b w:val="0"/>
            <w:bCs w:val="0"/>
            <w:color w:val="610B4B"/>
          </w:rPr>
          <w:t>Example of local inner class with local variable</w:t>
        </w:r>
      </w:ins>
    </w:p>
    <w:p w:rsidR="006A43FC" w:rsidRDefault="006A43FC" w:rsidP="006A43FC">
      <w:pPr>
        <w:numPr>
          <w:ilvl w:val="0"/>
          <w:numId w:val="101"/>
        </w:numPr>
        <w:shd w:val="clear" w:color="auto" w:fill="FFFFFF"/>
        <w:spacing w:after="0" w:line="272" w:lineRule="atLeast"/>
        <w:ind w:left="0"/>
        <w:rPr>
          <w:ins w:id="2185" w:author="Unknown"/>
          <w:rFonts w:ascii="Verdana" w:hAnsi="Verdana" w:cs="Times New Roman"/>
          <w:color w:val="000000"/>
          <w:sz w:val="17"/>
          <w:szCs w:val="17"/>
        </w:rPr>
      </w:pPr>
      <w:ins w:id="218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localInner2{  </w:t>
        </w:r>
      </w:ins>
    </w:p>
    <w:p w:rsidR="006A43FC" w:rsidRDefault="006A43FC" w:rsidP="006A43FC">
      <w:pPr>
        <w:numPr>
          <w:ilvl w:val="0"/>
          <w:numId w:val="101"/>
        </w:numPr>
        <w:shd w:val="clear" w:color="auto" w:fill="FFFFFF"/>
        <w:spacing w:after="0" w:line="272" w:lineRule="atLeast"/>
        <w:ind w:left="0"/>
        <w:rPr>
          <w:ins w:id="2187" w:author="Unknown"/>
          <w:rFonts w:ascii="Verdana" w:hAnsi="Verdana"/>
          <w:color w:val="000000"/>
          <w:sz w:val="17"/>
          <w:szCs w:val="17"/>
        </w:rPr>
      </w:pPr>
      <w:ins w:id="218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private</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//instance variable</w:t>
        </w:r>
        <w:r>
          <w:rPr>
            <w:rFonts w:ascii="Verdana" w:hAnsi="Verdana"/>
            <w:color w:val="000000"/>
            <w:sz w:val="17"/>
            <w:szCs w:val="17"/>
            <w:bdr w:val="none" w:sz="0" w:space="0" w:color="auto" w:frame="1"/>
          </w:rPr>
          <w:t>  </w:t>
        </w:r>
      </w:ins>
    </w:p>
    <w:p w:rsidR="006A43FC" w:rsidRDefault="006A43FC" w:rsidP="006A43FC">
      <w:pPr>
        <w:numPr>
          <w:ilvl w:val="0"/>
          <w:numId w:val="101"/>
        </w:numPr>
        <w:shd w:val="clear" w:color="auto" w:fill="FFFFFF"/>
        <w:spacing w:after="0" w:line="272" w:lineRule="atLeast"/>
        <w:ind w:left="0"/>
        <w:rPr>
          <w:ins w:id="2189" w:author="Unknown"/>
          <w:rFonts w:ascii="Verdana" w:hAnsi="Verdana"/>
          <w:color w:val="000000"/>
          <w:sz w:val="17"/>
          <w:szCs w:val="17"/>
        </w:rPr>
      </w:pPr>
      <w:ins w:id="219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display(){  </w:t>
        </w:r>
      </w:ins>
    </w:p>
    <w:p w:rsidR="006A43FC" w:rsidRDefault="006A43FC" w:rsidP="006A43FC">
      <w:pPr>
        <w:numPr>
          <w:ilvl w:val="0"/>
          <w:numId w:val="101"/>
        </w:numPr>
        <w:shd w:val="clear" w:color="auto" w:fill="FFFFFF"/>
        <w:spacing w:after="0" w:line="272" w:lineRule="atLeast"/>
        <w:ind w:left="0"/>
        <w:rPr>
          <w:ins w:id="2191" w:author="Unknown"/>
          <w:rFonts w:ascii="Verdana" w:hAnsi="Verdana"/>
          <w:color w:val="000000"/>
          <w:sz w:val="17"/>
          <w:szCs w:val="17"/>
        </w:rPr>
      </w:pPr>
      <w:ins w:id="219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value=</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//local variable must be final till jdk 1.7 only</w:t>
        </w:r>
        <w:r>
          <w:rPr>
            <w:rFonts w:ascii="Verdana" w:hAnsi="Verdana"/>
            <w:color w:val="000000"/>
            <w:sz w:val="17"/>
            <w:szCs w:val="17"/>
            <w:bdr w:val="none" w:sz="0" w:space="0" w:color="auto" w:frame="1"/>
          </w:rPr>
          <w:t>  </w:t>
        </w:r>
      </w:ins>
    </w:p>
    <w:p w:rsidR="006A43FC" w:rsidRDefault="006A43FC" w:rsidP="006A43FC">
      <w:pPr>
        <w:numPr>
          <w:ilvl w:val="0"/>
          <w:numId w:val="101"/>
        </w:numPr>
        <w:shd w:val="clear" w:color="auto" w:fill="FFFFFF"/>
        <w:spacing w:after="0" w:line="272" w:lineRule="atLeast"/>
        <w:ind w:left="0"/>
        <w:rPr>
          <w:ins w:id="2193" w:author="Unknown"/>
          <w:rFonts w:ascii="Verdana" w:hAnsi="Verdana"/>
          <w:color w:val="000000"/>
          <w:sz w:val="17"/>
          <w:szCs w:val="17"/>
        </w:rPr>
      </w:pPr>
      <w:ins w:id="219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  </w:t>
        </w:r>
      </w:ins>
    </w:p>
    <w:p w:rsidR="006A43FC" w:rsidRDefault="006A43FC" w:rsidP="006A43FC">
      <w:pPr>
        <w:numPr>
          <w:ilvl w:val="0"/>
          <w:numId w:val="101"/>
        </w:numPr>
        <w:shd w:val="clear" w:color="auto" w:fill="FFFFFF"/>
        <w:spacing w:after="0" w:line="272" w:lineRule="atLeast"/>
        <w:ind w:left="0"/>
        <w:rPr>
          <w:ins w:id="2195" w:author="Unknown"/>
          <w:rFonts w:ascii="Verdana" w:hAnsi="Verdana"/>
          <w:color w:val="000000"/>
          <w:sz w:val="17"/>
          <w:szCs w:val="17"/>
        </w:rPr>
      </w:pPr>
      <w:ins w:id="219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msg(){System.out.println(value);}  </w:t>
        </w:r>
      </w:ins>
    </w:p>
    <w:p w:rsidR="006A43FC" w:rsidRDefault="006A43FC" w:rsidP="006A43FC">
      <w:pPr>
        <w:numPr>
          <w:ilvl w:val="0"/>
          <w:numId w:val="101"/>
        </w:numPr>
        <w:shd w:val="clear" w:color="auto" w:fill="FFFFFF"/>
        <w:spacing w:after="0" w:line="272" w:lineRule="atLeast"/>
        <w:ind w:left="0"/>
        <w:rPr>
          <w:ins w:id="2197" w:author="Unknown"/>
          <w:rFonts w:ascii="Verdana" w:hAnsi="Verdana"/>
          <w:color w:val="000000"/>
          <w:sz w:val="17"/>
          <w:szCs w:val="17"/>
        </w:rPr>
      </w:pPr>
      <w:ins w:id="2198"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199" w:author="Unknown"/>
          <w:rFonts w:ascii="Verdana" w:hAnsi="Verdana"/>
          <w:color w:val="000000"/>
          <w:sz w:val="17"/>
          <w:szCs w:val="17"/>
        </w:rPr>
      </w:pPr>
      <w:ins w:id="2200" w:author="Unknown">
        <w:r>
          <w:rPr>
            <w:rFonts w:ascii="Verdana" w:hAnsi="Verdana"/>
            <w:color w:val="000000"/>
            <w:sz w:val="17"/>
            <w:szCs w:val="17"/>
            <w:bdr w:val="none" w:sz="0" w:space="0" w:color="auto" w:frame="1"/>
          </w:rPr>
          <w:t>  Local l=</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  </w:t>
        </w:r>
      </w:ins>
    </w:p>
    <w:p w:rsidR="006A43FC" w:rsidRDefault="006A43FC" w:rsidP="006A43FC">
      <w:pPr>
        <w:numPr>
          <w:ilvl w:val="0"/>
          <w:numId w:val="101"/>
        </w:numPr>
        <w:shd w:val="clear" w:color="auto" w:fill="FFFFFF"/>
        <w:spacing w:after="0" w:line="272" w:lineRule="atLeast"/>
        <w:ind w:left="0"/>
        <w:rPr>
          <w:ins w:id="2201" w:author="Unknown"/>
          <w:rFonts w:ascii="Verdana" w:hAnsi="Verdana"/>
          <w:color w:val="000000"/>
          <w:sz w:val="17"/>
          <w:szCs w:val="17"/>
        </w:rPr>
      </w:pPr>
      <w:ins w:id="2202" w:author="Unknown">
        <w:r>
          <w:rPr>
            <w:rFonts w:ascii="Verdana" w:hAnsi="Verdana"/>
            <w:color w:val="000000"/>
            <w:sz w:val="17"/>
            <w:szCs w:val="17"/>
            <w:bdr w:val="none" w:sz="0" w:space="0" w:color="auto" w:frame="1"/>
          </w:rPr>
          <w:t>  l.msg();  </w:t>
        </w:r>
      </w:ins>
    </w:p>
    <w:p w:rsidR="006A43FC" w:rsidRDefault="006A43FC" w:rsidP="006A43FC">
      <w:pPr>
        <w:numPr>
          <w:ilvl w:val="0"/>
          <w:numId w:val="101"/>
        </w:numPr>
        <w:shd w:val="clear" w:color="auto" w:fill="FFFFFF"/>
        <w:spacing w:after="0" w:line="272" w:lineRule="atLeast"/>
        <w:ind w:left="0"/>
        <w:rPr>
          <w:ins w:id="2203" w:author="Unknown"/>
          <w:rFonts w:ascii="Verdana" w:hAnsi="Verdana"/>
          <w:color w:val="000000"/>
          <w:sz w:val="17"/>
          <w:szCs w:val="17"/>
        </w:rPr>
      </w:pPr>
      <w:ins w:id="2204"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205" w:author="Unknown"/>
          <w:rFonts w:ascii="Verdana" w:hAnsi="Verdana"/>
          <w:color w:val="000000"/>
          <w:sz w:val="17"/>
          <w:szCs w:val="17"/>
        </w:rPr>
      </w:pPr>
      <w:ins w:id="220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A43FC" w:rsidRDefault="006A43FC" w:rsidP="006A43FC">
      <w:pPr>
        <w:numPr>
          <w:ilvl w:val="0"/>
          <w:numId w:val="101"/>
        </w:numPr>
        <w:shd w:val="clear" w:color="auto" w:fill="FFFFFF"/>
        <w:spacing w:after="0" w:line="272" w:lineRule="atLeast"/>
        <w:ind w:left="0"/>
        <w:rPr>
          <w:ins w:id="2207" w:author="Unknown"/>
          <w:rFonts w:ascii="Verdana" w:hAnsi="Verdana"/>
          <w:color w:val="000000"/>
          <w:sz w:val="17"/>
          <w:szCs w:val="17"/>
        </w:rPr>
      </w:pPr>
      <w:ins w:id="2208" w:author="Unknown">
        <w:r>
          <w:rPr>
            <w:rFonts w:ascii="Verdana" w:hAnsi="Verdana"/>
            <w:color w:val="000000"/>
            <w:sz w:val="17"/>
            <w:szCs w:val="17"/>
            <w:bdr w:val="none" w:sz="0" w:space="0" w:color="auto" w:frame="1"/>
          </w:rPr>
          <w:t>  localInner2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localInner2();  </w:t>
        </w:r>
      </w:ins>
    </w:p>
    <w:p w:rsidR="006A43FC" w:rsidRDefault="006A43FC" w:rsidP="006A43FC">
      <w:pPr>
        <w:numPr>
          <w:ilvl w:val="0"/>
          <w:numId w:val="101"/>
        </w:numPr>
        <w:shd w:val="clear" w:color="auto" w:fill="FFFFFF"/>
        <w:spacing w:after="0" w:line="272" w:lineRule="atLeast"/>
        <w:ind w:left="0"/>
        <w:rPr>
          <w:ins w:id="2209" w:author="Unknown"/>
          <w:rFonts w:ascii="Verdana" w:hAnsi="Verdana"/>
          <w:color w:val="000000"/>
          <w:sz w:val="17"/>
          <w:szCs w:val="17"/>
        </w:rPr>
      </w:pPr>
      <w:ins w:id="2210" w:author="Unknown">
        <w:r>
          <w:rPr>
            <w:rFonts w:ascii="Verdana" w:hAnsi="Verdana"/>
            <w:color w:val="000000"/>
            <w:sz w:val="17"/>
            <w:szCs w:val="17"/>
            <w:bdr w:val="none" w:sz="0" w:space="0" w:color="auto" w:frame="1"/>
          </w:rPr>
          <w:t>  obj.display();  </w:t>
        </w:r>
      </w:ins>
    </w:p>
    <w:p w:rsidR="006A43FC" w:rsidRDefault="006A43FC" w:rsidP="006A43FC">
      <w:pPr>
        <w:numPr>
          <w:ilvl w:val="0"/>
          <w:numId w:val="101"/>
        </w:numPr>
        <w:shd w:val="clear" w:color="auto" w:fill="FFFFFF"/>
        <w:spacing w:after="0" w:line="272" w:lineRule="atLeast"/>
        <w:ind w:left="0"/>
        <w:rPr>
          <w:ins w:id="2211" w:author="Unknown"/>
          <w:rFonts w:ascii="Verdana" w:hAnsi="Verdana"/>
          <w:color w:val="000000"/>
          <w:sz w:val="17"/>
          <w:szCs w:val="17"/>
        </w:rPr>
      </w:pPr>
      <w:ins w:id="2212" w:author="Unknown">
        <w:r>
          <w:rPr>
            <w:rFonts w:ascii="Verdana" w:hAnsi="Verdana"/>
            <w:color w:val="000000"/>
            <w:sz w:val="17"/>
            <w:szCs w:val="17"/>
            <w:bdr w:val="none" w:sz="0" w:space="0" w:color="auto" w:frame="1"/>
          </w:rPr>
          <w:t> }  </w:t>
        </w:r>
      </w:ins>
    </w:p>
    <w:p w:rsidR="006A43FC" w:rsidRDefault="006A43FC" w:rsidP="006A43FC">
      <w:pPr>
        <w:numPr>
          <w:ilvl w:val="0"/>
          <w:numId w:val="101"/>
        </w:numPr>
        <w:shd w:val="clear" w:color="auto" w:fill="FFFFFF"/>
        <w:spacing w:after="0" w:line="272" w:lineRule="atLeast"/>
        <w:ind w:left="0"/>
        <w:rPr>
          <w:ins w:id="2213" w:author="Unknown"/>
          <w:rFonts w:ascii="Verdana" w:hAnsi="Verdana"/>
          <w:color w:val="000000"/>
          <w:sz w:val="17"/>
          <w:szCs w:val="17"/>
        </w:rPr>
      </w:pPr>
      <w:ins w:id="2214" w:author="Unknown">
        <w:r>
          <w:rPr>
            <w:rFonts w:ascii="Verdana" w:hAnsi="Verdana"/>
            <w:color w:val="000000"/>
            <w:sz w:val="17"/>
            <w:szCs w:val="17"/>
            <w:bdr w:val="none" w:sz="0" w:space="0" w:color="auto" w:frame="1"/>
          </w:rPr>
          <w:t>}  </w:t>
        </w:r>
      </w:ins>
    </w:p>
    <w:p w:rsidR="006A43FC" w:rsidRDefault="00584E14" w:rsidP="006A43FC">
      <w:pPr>
        <w:spacing w:line="240" w:lineRule="auto"/>
        <w:rPr>
          <w:ins w:id="2215" w:author="Unknown"/>
          <w:rFonts w:ascii="Times New Roman" w:hAnsi="Times New Roman"/>
          <w:sz w:val="24"/>
          <w:szCs w:val="24"/>
        </w:rPr>
      </w:pPr>
      <w:ins w:id="2216" w:author="Unknown">
        <w:r>
          <w:rPr>
            <w:rStyle w:val="testit"/>
            <w:rFonts w:ascii="Verdana" w:hAnsi="Verdana"/>
            <w:color w:val="000000"/>
            <w:sz w:val="17"/>
            <w:szCs w:val="17"/>
            <w:shd w:val="clear" w:color="auto" w:fill="FFFFFF"/>
          </w:rPr>
          <w:fldChar w:fldCharType="begin"/>
        </w:r>
        <w:r w:rsidR="006A43FC">
          <w:rPr>
            <w:rStyle w:val="testit"/>
            <w:rFonts w:ascii="Verdana" w:hAnsi="Verdana"/>
            <w:color w:val="000000"/>
            <w:sz w:val="17"/>
            <w:szCs w:val="17"/>
            <w:shd w:val="clear" w:color="auto" w:fill="FFFFFF"/>
          </w:rPr>
          <w:instrText xml:space="preserve"> HYPERLINK "http://www.javatpoint.com/opr/test.jsp?filename=localInner2" \t "_blank" </w:instrText>
        </w:r>
        <w:r>
          <w:rPr>
            <w:rStyle w:val="testit"/>
            <w:rFonts w:ascii="Verdana" w:hAnsi="Verdana"/>
            <w:color w:val="000000"/>
            <w:sz w:val="17"/>
            <w:szCs w:val="17"/>
            <w:shd w:val="clear" w:color="auto" w:fill="FFFFFF"/>
          </w:rPr>
          <w:fldChar w:fldCharType="separate"/>
        </w:r>
        <w:r w:rsidR="006A43FC">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A43FC" w:rsidRDefault="006A43FC" w:rsidP="006A43FC">
      <w:pPr>
        <w:pStyle w:val="NormalWeb"/>
        <w:shd w:val="clear" w:color="auto" w:fill="FFFFFF"/>
        <w:rPr>
          <w:ins w:id="2217" w:author="Unknown"/>
          <w:rFonts w:ascii="Verdana" w:hAnsi="Verdana"/>
          <w:color w:val="000000"/>
          <w:sz w:val="17"/>
          <w:szCs w:val="17"/>
        </w:rPr>
      </w:pPr>
      <w:ins w:id="2218" w:author="Unknown">
        <w:r>
          <w:rPr>
            <w:rFonts w:ascii="Verdana" w:hAnsi="Verdana"/>
            <w:color w:val="000000"/>
            <w:sz w:val="17"/>
            <w:szCs w:val="17"/>
          </w:rPr>
          <w:t>Output:</w:t>
        </w:r>
      </w:ins>
    </w:p>
    <w:p w:rsidR="006A43FC" w:rsidRDefault="006A43FC" w:rsidP="006A43FC">
      <w:pPr>
        <w:pStyle w:val="HTMLPreformatted"/>
        <w:shd w:val="clear" w:color="auto" w:fill="F9FBF9"/>
        <w:rPr>
          <w:ins w:id="2219" w:author="Unknown"/>
          <w:color w:val="000000"/>
        </w:rPr>
      </w:pPr>
      <w:ins w:id="2220" w:author="Unknown">
        <w:r>
          <w:rPr>
            <w:color w:val="000000"/>
          </w:rPr>
          <w:t>50</w:t>
        </w:r>
      </w:ins>
    </w:p>
    <w:p w:rsidR="006A43FC" w:rsidRDefault="006A43FC"/>
    <w:p w:rsidR="00E3797A" w:rsidRDefault="00E3797A"/>
    <w:p w:rsidR="00E3797A" w:rsidRDefault="00E3797A" w:rsidP="00E3797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static nested class</w:t>
      </w:r>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A static class i.e. created inside a class is called static nested class in java. It cannot access non-static data members and methods. It can be accessed by outer class name.</w:t>
      </w:r>
    </w:p>
    <w:p w:rsidR="00E3797A" w:rsidRDefault="00E3797A" w:rsidP="00E3797A">
      <w:pPr>
        <w:numPr>
          <w:ilvl w:val="0"/>
          <w:numId w:val="10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can access static data members of outer class including private.</w:t>
      </w:r>
    </w:p>
    <w:p w:rsidR="00E3797A" w:rsidRDefault="00E3797A" w:rsidP="00E3797A">
      <w:pPr>
        <w:numPr>
          <w:ilvl w:val="0"/>
          <w:numId w:val="10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Static nested class cannot access non-static (instance) data member or method.</w:t>
      </w:r>
    </w:p>
    <w:p w:rsidR="00E3797A" w:rsidRDefault="00E3797A" w:rsidP="00E3797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static nested class example with instance method</w:t>
      </w:r>
    </w:p>
    <w:p w:rsidR="00E3797A" w:rsidRDefault="00E3797A" w:rsidP="00E3797A">
      <w:pPr>
        <w:numPr>
          <w:ilvl w:val="0"/>
          <w:numId w:val="103"/>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TestOuter1{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TestOuter1.Inner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TestOuter1.Inner();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obj.msg();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3797A" w:rsidRDefault="00E3797A" w:rsidP="00E3797A">
      <w:pPr>
        <w:numPr>
          <w:ilvl w:val="0"/>
          <w:numId w:val="10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3797A" w:rsidRDefault="00584E14" w:rsidP="00E3797A">
      <w:pPr>
        <w:spacing w:line="240" w:lineRule="auto"/>
        <w:rPr>
          <w:rFonts w:ascii="Times New Roman" w:hAnsi="Times New Roman"/>
          <w:sz w:val="24"/>
          <w:szCs w:val="24"/>
        </w:rPr>
      </w:pPr>
      <w:hyperlink r:id="rId43" w:tgtFrame="_blank" w:history="1">
        <w:r w:rsidR="00E3797A">
          <w:rPr>
            <w:rStyle w:val="Hyperlink"/>
            <w:rFonts w:ascii="Verdana" w:hAnsi="Verdana"/>
            <w:b/>
            <w:bCs/>
            <w:color w:val="FFFFFF"/>
            <w:sz w:val="17"/>
            <w:szCs w:val="17"/>
            <w:shd w:val="clear" w:color="auto" w:fill="8BC34A"/>
          </w:rPr>
          <w:t>Test it Now</w:t>
        </w:r>
      </w:hyperlink>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Output:</w:t>
      </w:r>
    </w:p>
    <w:p w:rsidR="00E3797A" w:rsidRDefault="00E3797A" w:rsidP="00E3797A">
      <w:pPr>
        <w:pStyle w:val="HTMLPreformatted"/>
        <w:shd w:val="clear" w:color="auto" w:fill="F9FBF9"/>
        <w:rPr>
          <w:color w:val="000000"/>
        </w:rPr>
      </w:pPr>
      <w:r>
        <w:rPr>
          <w:color w:val="000000"/>
        </w:rPr>
        <w:t>data is 30</w:t>
      </w:r>
    </w:p>
    <w:p w:rsidR="00E3797A" w:rsidRDefault="00E3797A" w:rsidP="00E3797A">
      <w:pPr>
        <w:pStyle w:val="NormalWeb"/>
        <w:shd w:val="clear" w:color="auto" w:fill="FFFFFF"/>
        <w:rPr>
          <w:rFonts w:ascii="Verdana" w:hAnsi="Verdana"/>
          <w:color w:val="000000"/>
          <w:sz w:val="17"/>
          <w:szCs w:val="17"/>
        </w:rPr>
      </w:pPr>
      <w:r>
        <w:rPr>
          <w:rFonts w:ascii="Verdana" w:hAnsi="Verdana"/>
          <w:color w:val="000000"/>
          <w:sz w:val="17"/>
          <w:szCs w:val="17"/>
        </w:rPr>
        <w:t>In this example, you need to create the instance of static nested class because it has instance method msg(). But you don't need to create the object of Outer class because nested class is static and static properties, methods or classes can be accessed without object.</w:t>
      </w:r>
    </w:p>
    <w:p w:rsidR="00E3797A" w:rsidRDefault="00E3797A" w:rsidP="00E3797A">
      <w:pPr>
        <w:pStyle w:val="Heading3"/>
        <w:shd w:val="clear" w:color="auto" w:fill="FFFFFF"/>
        <w:spacing w:line="312" w:lineRule="atLeast"/>
        <w:rPr>
          <w:ins w:id="2221" w:author="Unknown"/>
          <w:rFonts w:ascii="Helvetica" w:hAnsi="Helvetica" w:cs="Helvetica"/>
          <w:b w:val="0"/>
          <w:bCs w:val="0"/>
          <w:color w:val="610B4B"/>
        </w:rPr>
      </w:pPr>
      <w:ins w:id="2222" w:author="Unknown">
        <w:r>
          <w:rPr>
            <w:rFonts w:ascii="Helvetica" w:hAnsi="Helvetica" w:cs="Helvetica"/>
            <w:b w:val="0"/>
            <w:bCs w:val="0"/>
            <w:color w:val="610B4B"/>
          </w:rPr>
          <w:t>Internal class generated by the compiler</w:t>
        </w:r>
      </w:ins>
    </w:p>
    <w:p w:rsidR="00E3797A" w:rsidRDefault="00E3797A" w:rsidP="00E3797A">
      <w:pPr>
        <w:numPr>
          <w:ilvl w:val="0"/>
          <w:numId w:val="104"/>
        </w:numPr>
        <w:shd w:val="clear" w:color="auto" w:fill="FFFFFF"/>
        <w:spacing w:after="0" w:line="272" w:lineRule="atLeast"/>
        <w:ind w:left="0"/>
        <w:rPr>
          <w:ins w:id="2223" w:author="Unknown"/>
          <w:rFonts w:ascii="Verdana" w:hAnsi="Verdana" w:cs="Times New Roman"/>
          <w:color w:val="000000"/>
          <w:sz w:val="17"/>
          <w:szCs w:val="17"/>
        </w:rPr>
      </w:pPr>
      <w:ins w:id="2224"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java.io.PrintStream;  </w:t>
        </w:r>
      </w:ins>
    </w:p>
    <w:p w:rsidR="00E3797A" w:rsidRDefault="00E3797A" w:rsidP="00E3797A">
      <w:pPr>
        <w:numPr>
          <w:ilvl w:val="0"/>
          <w:numId w:val="104"/>
        </w:numPr>
        <w:shd w:val="clear" w:color="auto" w:fill="FFFFFF"/>
        <w:spacing w:after="0" w:line="272" w:lineRule="atLeast"/>
        <w:ind w:left="0"/>
        <w:rPr>
          <w:ins w:id="2225" w:author="Unknown"/>
          <w:rFonts w:ascii="Verdana" w:hAnsi="Verdana"/>
          <w:color w:val="000000"/>
          <w:sz w:val="17"/>
          <w:szCs w:val="17"/>
        </w:rPr>
      </w:pPr>
      <w:ins w:id="2226" w:author="Unknown">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TestOuter1$Inner  </w:t>
        </w:r>
      </w:ins>
    </w:p>
    <w:p w:rsidR="00E3797A" w:rsidRDefault="00E3797A" w:rsidP="00E3797A">
      <w:pPr>
        <w:numPr>
          <w:ilvl w:val="0"/>
          <w:numId w:val="104"/>
        </w:numPr>
        <w:shd w:val="clear" w:color="auto" w:fill="FFFFFF"/>
        <w:spacing w:after="0" w:line="272" w:lineRule="atLeast"/>
        <w:ind w:left="0"/>
        <w:rPr>
          <w:ins w:id="2227" w:author="Unknown"/>
          <w:rFonts w:ascii="Verdana" w:hAnsi="Verdana"/>
          <w:color w:val="000000"/>
          <w:sz w:val="17"/>
          <w:szCs w:val="17"/>
        </w:rPr>
      </w:pPr>
      <w:ins w:id="2228" w:author="Unknown">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29" w:author="Unknown"/>
          <w:rFonts w:ascii="Verdana" w:hAnsi="Verdana"/>
          <w:color w:val="000000"/>
          <w:sz w:val="17"/>
          <w:szCs w:val="17"/>
        </w:rPr>
      </w:pPr>
      <w:ins w:id="2230" w:author="Unknown">
        <w:r>
          <w:rPr>
            <w:rFonts w:ascii="Verdana" w:hAnsi="Verdana"/>
            <w:color w:val="000000"/>
            <w:sz w:val="17"/>
            <w:szCs w:val="17"/>
            <w:bdr w:val="none" w:sz="0" w:space="0" w:color="auto" w:frame="1"/>
          </w:rPr>
          <w:t>TestOuter1$Inner(){}  </w:t>
        </w:r>
      </w:ins>
    </w:p>
    <w:p w:rsidR="00E3797A" w:rsidRDefault="00E3797A" w:rsidP="00E3797A">
      <w:pPr>
        <w:numPr>
          <w:ilvl w:val="0"/>
          <w:numId w:val="104"/>
        </w:numPr>
        <w:shd w:val="clear" w:color="auto" w:fill="FFFFFF"/>
        <w:spacing w:after="0" w:line="272" w:lineRule="atLeast"/>
        <w:ind w:left="0"/>
        <w:rPr>
          <w:ins w:id="2231" w:author="Unknown"/>
          <w:rFonts w:ascii="Verdana" w:hAnsi="Verdana"/>
          <w:color w:val="000000"/>
          <w:sz w:val="17"/>
          <w:szCs w:val="17"/>
        </w:rPr>
      </w:pPr>
      <w:ins w:id="2232" w:author="Unknown">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  </w:t>
        </w:r>
      </w:ins>
    </w:p>
    <w:p w:rsidR="00E3797A" w:rsidRDefault="00E3797A" w:rsidP="00E3797A">
      <w:pPr>
        <w:numPr>
          <w:ilvl w:val="0"/>
          <w:numId w:val="104"/>
        </w:numPr>
        <w:shd w:val="clear" w:color="auto" w:fill="FFFFFF"/>
        <w:spacing w:after="0" w:line="272" w:lineRule="atLeast"/>
        <w:ind w:left="0"/>
        <w:rPr>
          <w:ins w:id="2233" w:author="Unknown"/>
          <w:rFonts w:ascii="Verdana" w:hAnsi="Verdana"/>
          <w:color w:val="000000"/>
          <w:sz w:val="17"/>
          <w:szCs w:val="17"/>
        </w:rPr>
      </w:pPr>
      <w:ins w:id="2234" w:author="Unknown">
        <w:r>
          <w:rPr>
            <w:rFonts w:ascii="Verdana" w:hAnsi="Verdana"/>
            <w:color w:val="000000"/>
            <w:sz w:val="17"/>
            <w:szCs w:val="17"/>
            <w:bdr w:val="none" w:sz="0" w:space="0" w:color="auto" w:frame="1"/>
          </w:rPr>
          <w:t>System.out.println((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StringBuilder()).append(</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35" w:author="Unknown"/>
          <w:rFonts w:ascii="Verdana" w:hAnsi="Verdana"/>
          <w:color w:val="000000"/>
          <w:sz w:val="17"/>
          <w:szCs w:val="17"/>
        </w:rPr>
      </w:pPr>
      <w:ins w:id="2236" w:author="Unknown">
        <w:r>
          <w:rPr>
            <w:rFonts w:ascii="Verdana" w:hAnsi="Verdana"/>
            <w:color w:val="000000"/>
            <w:sz w:val="17"/>
            <w:szCs w:val="17"/>
            <w:bdr w:val="none" w:sz="0" w:space="0" w:color="auto" w:frame="1"/>
          </w:rPr>
          <w:t>.append(TestOuter1.data).toString());  </w:t>
        </w:r>
      </w:ins>
    </w:p>
    <w:p w:rsidR="00E3797A" w:rsidRDefault="00E3797A" w:rsidP="00E3797A">
      <w:pPr>
        <w:numPr>
          <w:ilvl w:val="0"/>
          <w:numId w:val="104"/>
        </w:numPr>
        <w:shd w:val="clear" w:color="auto" w:fill="FFFFFF"/>
        <w:spacing w:after="0" w:line="272" w:lineRule="atLeast"/>
        <w:ind w:left="0"/>
        <w:rPr>
          <w:ins w:id="2237" w:author="Unknown"/>
          <w:rFonts w:ascii="Verdana" w:hAnsi="Verdana"/>
          <w:color w:val="000000"/>
          <w:sz w:val="17"/>
          <w:szCs w:val="17"/>
        </w:rPr>
      </w:pPr>
      <w:ins w:id="2238" w:author="Unknown">
        <w:r>
          <w:rPr>
            <w:rFonts w:ascii="Verdana" w:hAnsi="Verdana"/>
            <w:color w:val="000000"/>
            <w:sz w:val="17"/>
            <w:szCs w:val="17"/>
            <w:bdr w:val="none" w:sz="0" w:space="0" w:color="auto" w:frame="1"/>
          </w:rPr>
          <w:t>}    </w:t>
        </w:r>
      </w:ins>
    </w:p>
    <w:p w:rsidR="00E3797A" w:rsidRDefault="00E3797A" w:rsidP="00E3797A">
      <w:pPr>
        <w:numPr>
          <w:ilvl w:val="0"/>
          <w:numId w:val="104"/>
        </w:numPr>
        <w:shd w:val="clear" w:color="auto" w:fill="FFFFFF"/>
        <w:spacing w:after="0" w:line="272" w:lineRule="atLeast"/>
        <w:ind w:left="0"/>
        <w:rPr>
          <w:ins w:id="2239" w:author="Unknown"/>
          <w:rFonts w:ascii="Verdana" w:hAnsi="Verdana"/>
          <w:color w:val="000000"/>
          <w:sz w:val="17"/>
          <w:szCs w:val="17"/>
        </w:rPr>
      </w:pPr>
      <w:ins w:id="2240" w:author="Unknown">
        <w:r>
          <w:rPr>
            <w:rFonts w:ascii="Verdana" w:hAnsi="Verdana"/>
            <w:color w:val="000000"/>
            <w:sz w:val="17"/>
            <w:szCs w:val="17"/>
            <w:bdr w:val="none" w:sz="0" w:space="0" w:color="auto" w:frame="1"/>
          </w:rPr>
          <w:t>}  </w:t>
        </w:r>
      </w:ins>
    </w:p>
    <w:p w:rsidR="00E3797A" w:rsidRDefault="00E3797A" w:rsidP="00E3797A">
      <w:pPr>
        <w:pStyle w:val="Heading2"/>
        <w:shd w:val="clear" w:color="auto" w:fill="FFFFFF"/>
        <w:spacing w:line="312" w:lineRule="atLeast"/>
        <w:rPr>
          <w:ins w:id="2241" w:author="Unknown"/>
          <w:rFonts w:ascii="Helvetica" w:hAnsi="Helvetica" w:cs="Helvetica"/>
          <w:b w:val="0"/>
          <w:bCs w:val="0"/>
          <w:color w:val="610B38"/>
          <w:sz w:val="32"/>
          <w:szCs w:val="32"/>
        </w:rPr>
      </w:pPr>
      <w:ins w:id="2242" w:author="Unknown">
        <w:r>
          <w:rPr>
            <w:rFonts w:ascii="Helvetica" w:hAnsi="Helvetica" w:cs="Helvetica"/>
            <w:b w:val="0"/>
            <w:bCs w:val="0"/>
            <w:color w:val="610B38"/>
            <w:sz w:val="32"/>
            <w:szCs w:val="32"/>
          </w:rPr>
          <w:t>Java static nested class example with static method</w:t>
        </w:r>
      </w:ins>
    </w:p>
    <w:p w:rsidR="00E3797A" w:rsidRDefault="00E3797A" w:rsidP="00E3797A">
      <w:pPr>
        <w:pStyle w:val="NormalWeb"/>
        <w:shd w:val="clear" w:color="auto" w:fill="FFFFFF"/>
        <w:rPr>
          <w:ins w:id="2243" w:author="Unknown"/>
          <w:rFonts w:ascii="Verdana" w:hAnsi="Verdana"/>
          <w:color w:val="000000"/>
          <w:sz w:val="17"/>
          <w:szCs w:val="17"/>
        </w:rPr>
      </w:pPr>
      <w:ins w:id="2244" w:author="Unknown">
        <w:r>
          <w:rPr>
            <w:rFonts w:ascii="Verdana" w:hAnsi="Verdana"/>
            <w:color w:val="000000"/>
            <w:sz w:val="17"/>
            <w:szCs w:val="17"/>
          </w:rPr>
          <w:t>If you have the static member inside static nested class, you don't need to create instance of static nested class.</w:t>
        </w:r>
      </w:ins>
    </w:p>
    <w:p w:rsidR="00E3797A" w:rsidRDefault="00E3797A" w:rsidP="00E3797A">
      <w:pPr>
        <w:numPr>
          <w:ilvl w:val="0"/>
          <w:numId w:val="105"/>
        </w:numPr>
        <w:shd w:val="clear" w:color="auto" w:fill="FFFFFF"/>
        <w:spacing w:after="0" w:line="272" w:lineRule="atLeast"/>
        <w:ind w:left="0"/>
        <w:rPr>
          <w:ins w:id="2245" w:author="Unknown"/>
          <w:rFonts w:ascii="Verdana" w:hAnsi="Verdana"/>
          <w:color w:val="000000"/>
          <w:sz w:val="17"/>
          <w:szCs w:val="17"/>
        </w:rPr>
      </w:pPr>
      <w:ins w:id="224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TestOuter2{  </w:t>
        </w:r>
      </w:ins>
    </w:p>
    <w:p w:rsidR="00E3797A" w:rsidRDefault="00E3797A" w:rsidP="00E3797A">
      <w:pPr>
        <w:numPr>
          <w:ilvl w:val="0"/>
          <w:numId w:val="105"/>
        </w:numPr>
        <w:shd w:val="clear" w:color="auto" w:fill="FFFFFF"/>
        <w:spacing w:after="0" w:line="272" w:lineRule="atLeast"/>
        <w:ind w:left="0"/>
        <w:rPr>
          <w:ins w:id="2247" w:author="Unknown"/>
          <w:rFonts w:ascii="Verdana" w:hAnsi="Verdana"/>
          <w:color w:val="000000"/>
          <w:sz w:val="17"/>
          <w:szCs w:val="17"/>
        </w:rPr>
      </w:pPr>
      <w:ins w:id="224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  </w:t>
        </w:r>
      </w:ins>
    </w:p>
    <w:p w:rsidR="00E3797A" w:rsidRDefault="00E3797A" w:rsidP="00E3797A">
      <w:pPr>
        <w:numPr>
          <w:ilvl w:val="0"/>
          <w:numId w:val="105"/>
        </w:numPr>
        <w:shd w:val="clear" w:color="auto" w:fill="FFFFFF"/>
        <w:spacing w:after="0" w:line="272" w:lineRule="atLeast"/>
        <w:ind w:left="0"/>
        <w:rPr>
          <w:ins w:id="2249" w:author="Unknown"/>
          <w:rFonts w:ascii="Verdana" w:hAnsi="Verdana"/>
          <w:color w:val="000000"/>
          <w:sz w:val="17"/>
          <w:szCs w:val="17"/>
        </w:rPr>
      </w:pPr>
      <w:ins w:id="225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Inner{  </w:t>
        </w:r>
      </w:ins>
    </w:p>
    <w:p w:rsidR="00E3797A" w:rsidRDefault="00E3797A" w:rsidP="00E3797A">
      <w:pPr>
        <w:numPr>
          <w:ilvl w:val="0"/>
          <w:numId w:val="105"/>
        </w:numPr>
        <w:shd w:val="clear" w:color="auto" w:fill="FFFFFF"/>
        <w:spacing w:after="0" w:line="272" w:lineRule="atLeast"/>
        <w:ind w:left="0"/>
        <w:rPr>
          <w:ins w:id="2251" w:author="Unknown"/>
          <w:rFonts w:ascii="Verdana" w:hAnsi="Verdana"/>
          <w:color w:val="000000"/>
          <w:sz w:val="17"/>
          <w:szCs w:val="17"/>
        </w:rPr>
      </w:pPr>
      <w:ins w:id="225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"data is "</w:t>
        </w:r>
        <w:r>
          <w:rPr>
            <w:rFonts w:ascii="Verdana" w:hAnsi="Verdana"/>
            <w:color w:val="000000"/>
            <w:sz w:val="17"/>
            <w:szCs w:val="17"/>
            <w:bdr w:val="none" w:sz="0" w:space="0" w:color="auto" w:frame="1"/>
          </w:rPr>
          <w:t>+data);}  </w:t>
        </w:r>
      </w:ins>
    </w:p>
    <w:p w:rsidR="00E3797A" w:rsidRDefault="00E3797A" w:rsidP="00E3797A">
      <w:pPr>
        <w:numPr>
          <w:ilvl w:val="0"/>
          <w:numId w:val="105"/>
        </w:numPr>
        <w:shd w:val="clear" w:color="auto" w:fill="FFFFFF"/>
        <w:spacing w:after="0" w:line="272" w:lineRule="atLeast"/>
        <w:ind w:left="0"/>
        <w:rPr>
          <w:ins w:id="2253" w:author="Unknown"/>
          <w:rFonts w:ascii="Verdana" w:hAnsi="Verdana"/>
          <w:color w:val="000000"/>
          <w:sz w:val="17"/>
          <w:szCs w:val="17"/>
        </w:rPr>
      </w:pPr>
      <w:ins w:id="2254" w:author="Unknown">
        <w:r>
          <w:rPr>
            <w:rFonts w:ascii="Verdana" w:hAnsi="Verdana"/>
            <w:color w:val="000000"/>
            <w:sz w:val="17"/>
            <w:szCs w:val="17"/>
            <w:bdr w:val="none" w:sz="0" w:space="0" w:color="auto" w:frame="1"/>
          </w:rPr>
          <w:t>  }  </w:t>
        </w:r>
      </w:ins>
    </w:p>
    <w:p w:rsidR="00E3797A" w:rsidRDefault="00E3797A" w:rsidP="00E3797A">
      <w:pPr>
        <w:numPr>
          <w:ilvl w:val="0"/>
          <w:numId w:val="105"/>
        </w:numPr>
        <w:shd w:val="clear" w:color="auto" w:fill="FFFFFF"/>
        <w:spacing w:after="0" w:line="272" w:lineRule="atLeast"/>
        <w:ind w:left="0"/>
        <w:rPr>
          <w:ins w:id="2255" w:author="Unknown"/>
          <w:rFonts w:ascii="Verdana" w:hAnsi="Verdana"/>
          <w:color w:val="000000"/>
          <w:sz w:val="17"/>
          <w:szCs w:val="17"/>
        </w:rPr>
      </w:pPr>
      <w:ins w:id="225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3797A" w:rsidRDefault="00E3797A" w:rsidP="00E3797A">
      <w:pPr>
        <w:numPr>
          <w:ilvl w:val="0"/>
          <w:numId w:val="105"/>
        </w:numPr>
        <w:shd w:val="clear" w:color="auto" w:fill="FFFFFF"/>
        <w:spacing w:after="0" w:line="272" w:lineRule="atLeast"/>
        <w:ind w:left="0"/>
        <w:rPr>
          <w:ins w:id="2257" w:author="Unknown"/>
          <w:rFonts w:ascii="Verdana" w:hAnsi="Verdana"/>
          <w:color w:val="000000"/>
          <w:sz w:val="17"/>
          <w:szCs w:val="17"/>
        </w:rPr>
      </w:pPr>
      <w:ins w:id="2258" w:author="Unknown">
        <w:r>
          <w:rPr>
            <w:rFonts w:ascii="Verdana" w:hAnsi="Verdana"/>
            <w:color w:val="000000"/>
            <w:sz w:val="17"/>
            <w:szCs w:val="17"/>
            <w:bdr w:val="none" w:sz="0" w:space="0" w:color="auto" w:frame="1"/>
          </w:rPr>
          <w:t>  TestOuter2.Inner.msg();</w:t>
        </w:r>
        <w:r>
          <w:rPr>
            <w:rStyle w:val="comment"/>
            <w:rFonts w:ascii="Verdana" w:hAnsi="Verdana"/>
            <w:color w:val="008200"/>
            <w:sz w:val="17"/>
            <w:szCs w:val="17"/>
            <w:bdr w:val="none" w:sz="0" w:space="0" w:color="auto" w:frame="1"/>
          </w:rPr>
          <w:t>//no need to create the instance of static nested class</w:t>
        </w:r>
        <w:r>
          <w:rPr>
            <w:rFonts w:ascii="Verdana" w:hAnsi="Verdana"/>
            <w:color w:val="000000"/>
            <w:sz w:val="17"/>
            <w:szCs w:val="17"/>
            <w:bdr w:val="none" w:sz="0" w:space="0" w:color="auto" w:frame="1"/>
          </w:rPr>
          <w:t>  </w:t>
        </w:r>
      </w:ins>
    </w:p>
    <w:p w:rsidR="00E3797A" w:rsidRDefault="00E3797A" w:rsidP="00E3797A">
      <w:pPr>
        <w:numPr>
          <w:ilvl w:val="0"/>
          <w:numId w:val="105"/>
        </w:numPr>
        <w:shd w:val="clear" w:color="auto" w:fill="FFFFFF"/>
        <w:spacing w:after="0" w:line="272" w:lineRule="atLeast"/>
        <w:ind w:left="0"/>
        <w:rPr>
          <w:ins w:id="2259" w:author="Unknown"/>
          <w:rFonts w:ascii="Verdana" w:hAnsi="Verdana"/>
          <w:color w:val="000000"/>
          <w:sz w:val="17"/>
          <w:szCs w:val="17"/>
        </w:rPr>
      </w:pPr>
      <w:ins w:id="2260" w:author="Unknown">
        <w:r>
          <w:rPr>
            <w:rFonts w:ascii="Verdana" w:hAnsi="Verdana"/>
            <w:color w:val="000000"/>
            <w:sz w:val="17"/>
            <w:szCs w:val="17"/>
            <w:bdr w:val="none" w:sz="0" w:space="0" w:color="auto" w:frame="1"/>
          </w:rPr>
          <w:t>  }  </w:t>
        </w:r>
      </w:ins>
    </w:p>
    <w:p w:rsidR="00E3797A" w:rsidRDefault="00E3797A" w:rsidP="00E3797A">
      <w:pPr>
        <w:numPr>
          <w:ilvl w:val="0"/>
          <w:numId w:val="105"/>
        </w:numPr>
        <w:shd w:val="clear" w:color="auto" w:fill="FFFFFF"/>
        <w:spacing w:after="0" w:line="272" w:lineRule="atLeast"/>
        <w:ind w:left="0"/>
        <w:rPr>
          <w:ins w:id="2261" w:author="Unknown"/>
          <w:rFonts w:ascii="Verdana" w:hAnsi="Verdana"/>
          <w:color w:val="000000"/>
          <w:sz w:val="17"/>
          <w:szCs w:val="17"/>
        </w:rPr>
      </w:pPr>
      <w:ins w:id="2262" w:author="Unknown">
        <w:r>
          <w:rPr>
            <w:rFonts w:ascii="Verdana" w:hAnsi="Verdana"/>
            <w:color w:val="000000"/>
            <w:sz w:val="17"/>
            <w:szCs w:val="17"/>
            <w:bdr w:val="none" w:sz="0" w:space="0" w:color="auto" w:frame="1"/>
          </w:rPr>
          <w:t>}  </w:t>
        </w:r>
      </w:ins>
    </w:p>
    <w:p w:rsidR="00E3797A" w:rsidRDefault="00584E14" w:rsidP="00E3797A">
      <w:pPr>
        <w:spacing w:line="240" w:lineRule="auto"/>
        <w:rPr>
          <w:ins w:id="2263" w:author="Unknown"/>
          <w:rFonts w:ascii="Times New Roman" w:hAnsi="Times New Roman"/>
          <w:sz w:val="24"/>
          <w:szCs w:val="24"/>
        </w:rPr>
      </w:pPr>
      <w:ins w:id="2264" w:author="Unknown">
        <w:r>
          <w:rPr>
            <w:rStyle w:val="testit"/>
            <w:rFonts w:ascii="Verdana" w:hAnsi="Verdana"/>
            <w:color w:val="000000"/>
            <w:sz w:val="17"/>
            <w:szCs w:val="17"/>
            <w:shd w:val="clear" w:color="auto" w:fill="FFFFFF"/>
          </w:rPr>
          <w:fldChar w:fldCharType="begin"/>
        </w:r>
        <w:r w:rsidR="00E3797A">
          <w:rPr>
            <w:rStyle w:val="testit"/>
            <w:rFonts w:ascii="Verdana" w:hAnsi="Verdana"/>
            <w:color w:val="000000"/>
            <w:sz w:val="17"/>
            <w:szCs w:val="17"/>
            <w:shd w:val="clear" w:color="auto" w:fill="FFFFFF"/>
          </w:rPr>
          <w:instrText xml:space="preserve"> HYPERLINK "http://www.javatpoint.com/opr/test.jsp?filename=TestOuter2" \t "_blank" </w:instrText>
        </w:r>
        <w:r>
          <w:rPr>
            <w:rStyle w:val="testit"/>
            <w:rFonts w:ascii="Verdana" w:hAnsi="Verdana"/>
            <w:color w:val="000000"/>
            <w:sz w:val="17"/>
            <w:szCs w:val="17"/>
            <w:shd w:val="clear" w:color="auto" w:fill="FFFFFF"/>
          </w:rPr>
          <w:fldChar w:fldCharType="separate"/>
        </w:r>
        <w:r w:rsidR="00E3797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3797A" w:rsidRDefault="00E3797A" w:rsidP="00E3797A">
      <w:pPr>
        <w:pStyle w:val="NormalWeb"/>
        <w:shd w:val="clear" w:color="auto" w:fill="FFFFFF"/>
        <w:rPr>
          <w:ins w:id="2265" w:author="Unknown"/>
          <w:rFonts w:ascii="Verdana" w:hAnsi="Verdana"/>
          <w:color w:val="000000"/>
          <w:sz w:val="17"/>
          <w:szCs w:val="17"/>
        </w:rPr>
      </w:pPr>
      <w:ins w:id="2266" w:author="Unknown">
        <w:r>
          <w:rPr>
            <w:rFonts w:ascii="Verdana" w:hAnsi="Verdana"/>
            <w:color w:val="000000"/>
            <w:sz w:val="17"/>
            <w:szCs w:val="17"/>
          </w:rPr>
          <w:t>Output:</w:t>
        </w:r>
      </w:ins>
    </w:p>
    <w:p w:rsidR="00E3797A" w:rsidRDefault="00E3797A" w:rsidP="00E3797A">
      <w:pPr>
        <w:pStyle w:val="HTMLPreformatted"/>
        <w:shd w:val="clear" w:color="auto" w:fill="F9FBF9"/>
        <w:rPr>
          <w:color w:val="000000"/>
        </w:rPr>
      </w:pPr>
      <w:ins w:id="2267" w:author="Unknown">
        <w:r>
          <w:rPr>
            <w:color w:val="000000"/>
          </w:rPr>
          <w:t>data is 30</w:t>
        </w:r>
      </w:ins>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AD19BC" w:rsidRDefault="00AD19BC" w:rsidP="00E3797A">
      <w:pPr>
        <w:pStyle w:val="HTMLPreformatted"/>
        <w:shd w:val="clear" w:color="auto" w:fill="F9FBF9"/>
        <w:rPr>
          <w:color w:val="000000"/>
        </w:rPr>
      </w:pPr>
    </w:p>
    <w:p w:rsidR="008B0FB9" w:rsidRDefault="008B0FB9" w:rsidP="008B0FB9">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Exception Handling in Java</w:t>
      </w:r>
    </w:p>
    <w:p w:rsidR="008B0FB9" w:rsidRDefault="00584E14" w:rsidP="008B0FB9">
      <w:pPr>
        <w:numPr>
          <w:ilvl w:val="0"/>
          <w:numId w:val="106"/>
        </w:numPr>
        <w:shd w:val="clear" w:color="auto" w:fill="FFFFFF"/>
        <w:spacing w:before="52" w:after="100" w:afterAutospacing="1" w:line="272" w:lineRule="atLeast"/>
        <w:rPr>
          <w:rFonts w:ascii="Verdana" w:hAnsi="Verdana" w:cs="Times New Roman"/>
          <w:color w:val="000000"/>
          <w:sz w:val="17"/>
          <w:szCs w:val="17"/>
        </w:rPr>
      </w:pPr>
      <w:hyperlink r:id="rId44" w:history="1">
        <w:r w:rsidR="008B0FB9">
          <w:rPr>
            <w:rStyle w:val="Hyperlink"/>
            <w:color w:val="008000"/>
            <w:sz w:val="20"/>
            <w:szCs w:val="20"/>
          </w:rPr>
          <w:t>Exception Handling</w:t>
        </w:r>
      </w:hyperlink>
    </w:p>
    <w:p w:rsidR="008B0FB9" w:rsidRDefault="00584E14"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5" w:anchor="exceptionad" w:history="1">
        <w:r w:rsidR="008B0FB9">
          <w:rPr>
            <w:rStyle w:val="Hyperlink"/>
            <w:color w:val="008000"/>
            <w:sz w:val="20"/>
            <w:szCs w:val="20"/>
          </w:rPr>
          <w:t>Advantage of Exception Handling</w:t>
        </w:r>
      </w:hyperlink>
    </w:p>
    <w:p w:rsidR="008B0FB9" w:rsidRDefault="00584E14"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6" w:anchor="exceptionhierarchy" w:history="1">
        <w:r w:rsidR="008B0FB9">
          <w:rPr>
            <w:rStyle w:val="Hyperlink"/>
            <w:color w:val="008000"/>
            <w:sz w:val="20"/>
            <w:szCs w:val="20"/>
          </w:rPr>
          <w:t>Hierarchy of Exception classes</w:t>
        </w:r>
      </w:hyperlink>
    </w:p>
    <w:p w:rsidR="008B0FB9" w:rsidRDefault="00584E14"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7" w:anchor="exceptiontypes" w:history="1">
        <w:r w:rsidR="008B0FB9">
          <w:rPr>
            <w:rStyle w:val="Hyperlink"/>
            <w:color w:val="008000"/>
            <w:sz w:val="20"/>
            <w:szCs w:val="20"/>
          </w:rPr>
          <w:t>Types of Exception</w:t>
        </w:r>
      </w:hyperlink>
    </w:p>
    <w:p w:rsidR="008B0FB9" w:rsidRDefault="00584E14"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8" w:anchor="exceptionexample" w:history="1">
        <w:r w:rsidR="008B0FB9">
          <w:rPr>
            <w:rStyle w:val="Hyperlink"/>
            <w:color w:val="008000"/>
            <w:sz w:val="20"/>
            <w:szCs w:val="20"/>
          </w:rPr>
          <w:t>Exception Example</w:t>
        </w:r>
      </w:hyperlink>
    </w:p>
    <w:p w:rsidR="008B0FB9" w:rsidRDefault="00584E14" w:rsidP="008B0FB9">
      <w:pPr>
        <w:numPr>
          <w:ilvl w:val="0"/>
          <w:numId w:val="106"/>
        </w:numPr>
        <w:shd w:val="clear" w:color="auto" w:fill="FFFFFF"/>
        <w:spacing w:before="52" w:after="100" w:afterAutospacing="1" w:line="272" w:lineRule="atLeast"/>
        <w:rPr>
          <w:rFonts w:ascii="Verdana" w:hAnsi="Verdana"/>
          <w:color w:val="000000"/>
          <w:sz w:val="17"/>
          <w:szCs w:val="17"/>
        </w:rPr>
      </w:pPr>
      <w:hyperlink r:id="rId49" w:anchor="exceptionscenarios" w:history="1">
        <w:r w:rsidR="008B0FB9">
          <w:rPr>
            <w:rStyle w:val="Hyperlink"/>
            <w:color w:val="008000"/>
            <w:sz w:val="20"/>
            <w:szCs w:val="20"/>
          </w:rPr>
          <w:t>Scenarios where an exception may occur</w:t>
        </w:r>
      </w:hyperlink>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Exception Handling in Java</w:t>
      </w:r>
      <w:r>
        <w:rPr>
          <w:rFonts w:ascii="Verdana" w:hAnsi="Verdana"/>
          <w:color w:val="000000"/>
          <w:sz w:val="17"/>
          <w:szCs w:val="17"/>
        </w:rPr>
        <w:t> is one of the powerful </w:t>
      </w:r>
      <w:r>
        <w:rPr>
          <w:rStyle w:val="Emphasis"/>
          <w:rFonts w:ascii="Verdana" w:hAnsi="Verdana"/>
          <w:color w:val="000000"/>
          <w:sz w:val="17"/>
          <w:szCs w:val="17"/>
        </w:rPr>
        <w:t>mechanism to handle the runtime errors</w:t>
      </w:r>
      <w:r>
        <w:rPr>
          <w:rFonts w:ascii="Verdana" w:hAnsi="Verdana"/>
          <w:color w:val="000000"/>
          <w:sz w:val="17"/>
          <w:szCs w:val="17"/>
        </w:rPr>
        <w:t> so that normal flow of the application can be maintained.</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In this page, we will learn about Java exceptions, its type and the difference between checked and unchecked exceptions.</w:t>
      </w:r>
    </w:p>
    <w:p w:rsidR="008B0FB9" w:rsidRDefault="008B0FB9" w:rsidP="008B0FB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What is Exception in Java</w:t>
      </w:r>
    </w:p>
    <w:p w:rsidR="008B0FB9" w:rsidRDefault="008B0FB9" w:rsidP="008B0FB9">
      <w:pPr>
        <w:pStyle w:val="NormalWeb"/>
        <w:shd w:val="clear" w:color="auto" w:fill="FFFFFF"/>
        <w:rPr>
          <w:rFonts w:ascii="Verdana" w:hAnsi="Verdana"/>
          <w:color w:val="000000"/>
          <w:sz w:val="17"/>
          <w:szCs w:val="17"/>
        </w:rPr>
      </w:pPr>
      <w:r>
        <w:rPr>
          <w:rStyle w:val="Strong"/>
          <w:rFonts w:ascii="Verdana" w:hAnsi="Verdana"/>
          <w:color w:val="000000"/>
          <w:sz w:val="17"/>
          <w:szCs w:val="17"/>
        </w:rPr>
        <w:t>Dictionary Meaning:</w:t>
      </w:r>
      <w:r>
        <w:rPr>
          <w:rFonts w:ascii="Verdana" w:hAnsi="Verdana"/>
          <w:color w:val="000000"/>
          <w:sz w:val="17"/>
          <w:szCs w:val="17"/>
        </w:rPr>
        <w:t> Exception is an abnormal condition.</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In Java, an exception is an event that disrupts the normal flow of the program. It is an object which is thrown at runtime.</w:t>
      </w:r>
    </w:p>
    <w:p w:rsidR="008B0FB9" w:rsidRDefault="00584E14" w:rsidP="008B0FB9">
      <w:pPr>
        <w:rPr>
          <w:rFonts w:ascii="Times New Roman" w:hAnsi="Times New Roman"/>
          <w:sz w:val="24"/>
          <w:szCs w:val="24"/>
        </w:rPr>
      </w:pPr>
      <w:r>
        <w:pict>
          <v:rect id="_x0000_i1072" style="width:0;height:.65pt" o:hralign="center" o:hrstd="t" o:hrnoshade="t" o:hr="t" fillcolor="#d4d4d4" stroked="f"/>
        </w:pict>
      </w:r>
    </w:p>
    <w:p w:rsidR="008B0FB9" w:rsidRDefault="008B0FB9" w:rsidP="008B0FB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What is Exception Handling</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Exception Handling is a mechanism to handle runtime errors such as ClassNotFoundException, IOException, SQLException, RemoteException, etc.</w:t>
      </w:r>
    </w:p>
    <w:p w:rsidR="008B0FB9" w:rsidRDefault="008B0FB9" w:rsidP="008B0FB9">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Advantage of Exception Handling</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The core advantage of exception handling is </w:t>
      </w:r>
      <w:r>
        <w:rPr>
          <w:rStyle w:val="Strong"/>
          <w:rFonts w:ascii="Verdana" w:hAnsi="Verdana"/>
          <w:color w:val="000000"/>
          <w:sz w:val="17"/>
          <w:szCs w:val="17"/>
        </w:rPr>
        <w:t>to maintain the normal flow of the application</w:t>
      </w:r>
      <w:r>
        <w:rPr>
          <w:rFonts w:ascii="Verdana" w:hAnsi="Verdana"/>
          <w:color w:val="000000"/>
          <w:sz w:val="17"/>
          <w:szCs w:val="17"/>
        </w:rPr>
        <w:t>. An exception normally disrupts the normal flow of the application that is why we use exception handling. Let's take a scenario:</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4</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//exception occurs</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6</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8</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  </w:t>
      </w:r>
    </w:p>
    <w:p w:rsidR="008B0FB9" w:rsidRDefault="008B0FB9" w:rsidP="008B0FB9">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8B0FB9" w:rsidRDefault="008B0FB9" w:rsidP="008B0FB9">
      <w:pPr>
        <w:pStyle w:val="NormalWeb"/>
        <w:shd w:val="clear" w:color="auto" w:fill="FFFFFF"/>
        <w:rPr>
          <w:rFonts w:ascii="Verdana" w:hAnsi="Verdana"/>
          <w:color w:val="000000"/>
          <w:sz w:val="17"/>
          <w:szCs w:val="17"/>
        </w:rPr>
      </w:pPr>
      <w:r>
        <w:rPr>
          <w:rFonts w:ascii="Verdana" w:hAnsi="Verdana"/>
          <w:color w:val="000000"/>
          <w:sz w:val="17"/>
          <w:szCs w:val="17"/>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8B0FB9" w:rsidRDefault="008B0FB9" w:rsidP="008B0FB9">
      <w:pPr>
        <w:rPr>
          <w:ins w:id="2268" w:author="Unknown"/>
          <w:rFonts w:ascii="Times New Roman" w:hAnsi="Times New Roman"/>
          <w:sz w:val="24"/>
          <w:szCs w:val="24"/>
        </w:rPr>
      </w:pPr>
      <w:r>
        <w:rPr>
          <w:rFonts w:ascii="Verdana" w:hAnsi="Verdana"/>
          <w:color w:val="000000"/>
          <w:sz w:val="17"/>
          <w:szCs w:val="17"/>
        </w:rPr>
        <w:lastRenderedPageBreak/>
        <w:br/>
      </w:r>
      <w:ins w:id="2269" w:author="Unknown">
        <w:r>
          <w:t>Do You Know?</w:t>
        </w:r>
      </w:ins>
    </w:p>
    <w:tbl>
      <w:tblPr>
        <w:tblW w:w="10755" w:type="dxa"/>
        <w:tblCellSpacing w:w="15" w:type="dxa"/>
        <w:tblCellMar>
          <w:top w:w="15" w:type="dxa"/>
          <w:left w:w="15" w:type="dxa"/>
          <w:bottom w:w="15" w:type="dxa"/>
          <w:right w:w="15" w:type="dxa"/>
        </w:tblCellMar>
        <w:tblLook w:val="04A0"/>
      </w:tblPr>
      <w:tblGrid>
        <w:gridCol w:w="10755"/>
      </w:tblGrid>
      <w:tr w:rsidR="008B0FB9" w:rsidTr="008B0FB9">
        <w:trPr>
          <w:tblCellSpacing w:w="15" w:type="dxa"/>
        </w:trPr>
        <w:tc>
          <w:tcPr>
            <w:tcW w:w="0" w:type="auto"/>
            <w:vAlign w:val="center"/>
            <w:hideMark/>
          </w:tcPr>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the difference between checked and unchecked exceptions?</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happens behind the code int data=50/0;?</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Why use multiple catch block?</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Is there any possibility when finally block is not executed?</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exception propagation?</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is the difference between throw and throws keyword?</w:t>
            </w:r>
          </w:p>
          <w:p w:rsidR="008B0FB9" w:rsidRDefault="008B0FB9" w:rsidP="008B0FB9">
            <w:pPr>
              <w:numPr>
                <w:ilvl w:val="0"/>
                <w:numId w:val="108"/>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What are the 4 rules for using exception handling with method overriding?</w:t>
            </w:r>
          </w:p>
        </w:tc>
      </w:tr>
    </w:tbl>
    <w:p w:rsidR="008B0FB9" w:rsidRDefault="008B0FB9" w:rsidP="008B0FB9">
      <w:pPr>
        <w:pStyle w:val="Heading2"/>
        <w:shd w:val="clear" w:color="auto" w:fill="FFFFFF"/>
        <w:spacing w:line="312" w:lineRule="atLeast"/>
        <w:rPr>
          <w:ins w:id="2270" w:author="Unknown"/>
          <w:rFonts w:ascii="Helvetica" w:hAnsi="Helvetica" w:cs="Helvetica"/>
          <w:b w:val="0"/>
          <w:bCs w:val="0"/>
          <w:color w:val="610B38"/>
          <w:sz w:val="32"/>
          <w:szCs w:val="32"/>
        </w:rPr>
      </w:pPr>
      <w:ins w:id="2271" w:author="Unknown">
        <w:r>
          <w:rPr>
            <w:rFonts w:ascii="Helvetica" w:hAnsi="Helvetica" w:cs="Helvetica"/>
            <w:b w:val="0"/>
            <w:bCs w:val="0"/>
            <w:color w:val="610B38"/>
            <w:sz w:val="32"/>
            <w:szCs w:val="32"/>
          </w:rPr>
          <w:t>Hierarchy of Java Exception classes</w:t>
        </w:r>
      </w:ins>
    </w:p>
    <w:p w:rsidR="008B0FB9" w:rsidRDefault="008B0FB9" w:rsidP="008B0FB9">
      <w:pPr>
        <w:pStyle w:val="NormalWeb"/>
        <w:shd w:val="clear" w:color="auto" w:fill="FFFFFF"/>
        <w:rPr>
          <w:ins w:id="2272" w:author="Unknown"/>
          <w:rFonts w:ascii="Verdana" w:hAnsi="Verdana"/>
          <w:color w:val="000000"/>
          <w:sz w:val="17"/>
          <w:szCs w:val="17"/>
        </w:rPr>
      </w:pPr>
      <w:ins w:id="2273" w:author="Unknown">
        <w:r>
          <w:rPr>
            <w:rFonts w:ascii="Verdana" w:hAnsi="Verdana"/>
            <w:color w:val="000000"/>
            <w:sz w:val="17"/>
            <w:szCs w:val="17"/>
          </w:rPr>
          <w:t>The java.lang.Throwable class is the root class of Java Exception hierarchy which is inherited by two subclasses: Exception and Error. A hierarchy of Java Exception classes are given below:</w:t>
        </w:r>
      </w:ins>
    </w:p>
    <w:p w:rsidR="008B0FB9" w:rsidRDefault="00584E14" w:rsidP="008B0FB9">
      <w:pPr>
        <w:rPr>
          <w:ins w:id="2274" w:author="Unknown"/>
          <w:rFonts w:ascii="Times New Roman" w:hAnsi="Times New Roman"/>
          <w:sz w:val="24"/>
          <w:szCs w:val="24"/>
        </w:rPr>
      </w:pPr>
      <w:ins w:id="2275" w:author="Unknown">
        <w:r>
          <w:fldChar w:fldCharType="begin"/>
        </w:r>
        <w:r w:rsidR="008B0FB9">
          <w:instrText xml:space="preserve"> INCLUDEPICTURE "https://static.javatpoint.com/images/throwable.png" \* MERGEFORMATINET </w:instrText>
        </w:r>
      </w:ins>
      <w:r>
        <w:fldChar w:fldCharType="separate"/>
      </w:r>
      <w:r>
        <w:pict>
          <v:shape id="_x0000_i1073" type="#_x0000_t75" alt="hierarchy of exception handling" style="width:24pt;height:24pt"/>
        </w:pict>
      </w:r>
      <w:ins w:id="2276" w:author="Unknown">
        <w:r>
          <w:fldChar w:fldCharType="end"/>
        </w:r>
      </w:ins>
    </w:p>
    <w:p w:rsidR="008B0FB9" w:rsidRDefault="00584E14" w:rsidP="008B0FB9">
      <w:pPr>
        <w:rPr>
          <w:ins w:id="2277" w:author="Unknown"/>
        </w:rPr>
      </w:pPr>
      <w:ins w:id="2278" w:author="Unknown">
        <w:r>
          <w:pict>
            <v:rect id="_x0000_i1074" style="width:0;height:.65pt" o:hralign="center" o:hrstd="t" o:hrnoshade="t" o:hr="t" fillcolor="#d4d4d4" stroked="f"/>
          </w:pict>
        </w:r>
      </w:ins>
    </w:p>
    <w:p w:rsidR="008B0FB9" w:rsidRDefault="008B0FB9" w:rsidP="008B0FB9">
      <w:pPr>
        <w:pStyle w:val="Heading3"/>
        <w:shd w:val="clear" w:color="auto" w:fill="FFFFFF"/>
        <w:spacing w:line="312" w:lineRule="atLeast"/>
        <w:rPr>
          <w:ins w:id="2279" w:author="Unknown"/>
          <w:rFonts w:ascii="Helvetica" w:hAnsi="Helvetica" w:cs="Helvetica"/>
          <w:b w:val="0"/>
          <w:bCs w:val="0"/>
          <w:color w:val="610B38"/>
          <w:sz w:val="32"/>
          <w:szCs w:val="32"/>
        </w:rPr>
      </w:pPr>
      <w:ins w:id="2280" w:author="Unknown">
        <w:r>
          <w:rPr>
            <w:rFonts w:ascii="Helvetica" w:hAnsi="Helvetica" w:cs="Helvetica"/>
            <w:b w:val="0"/>
            <w:bCs w:val="0"/>
            <w:color w:val="610B38"/>
            <w:sz w:val="32"/>
            <w:szCs w:val="32"/>
          </w:rPr>
          <w:t>Types of Java Exceptions</w:t>
        </w:r>
      </w:ins>
    </w:p>
    <w:p w:rsidR="008B0FB9" w:rsidRDefault="008B0FB9" w:rsidP="008B0FB9">
      <w:pPr>
        <w:pStyle w:val="NormalWeb"/>
        <w:shd w:val="clear" w:color="auto" w:fill="FFFFFF"/>
        <w:rPr>
          <w:ins w:id="2281" w:author="Unknown"/>
          <w:rFonts w:ascii="Verdana" w:hAnsi="Verdana"/>
          <w:color w:val="000000"/>
          <w:sz w:val="17"/>
          <w:szCs w:val="17"/>
        </w:rPr>
      </w:pPr>
      <w:ins w:id="2282" w:author="Unknown">
        <w:r>
          <w:rPr>
            <w:rFonts w:ascii="Verdana" w:hAnsi="Verdana"/>
            <w:color w:val="000000"/>
            <w:sz w:val="17"/>
            <w:szCs w:val="17"/>
          </w:rPr>
          <w:t>There are mainly two types of exceptions: checked and unchecked. Here, an error is considered as the unchecked exception. According to Oracle, there are three types of exceptions:</w:t>
        </w:r>
      </w:ins>
    </w:p>
    <w:p w:rsidR="008B0FB9" w:rsidRDefault="008B0FB9" w:rsidP="008B0FB9">
      <w:pPr>
        <w:numPr>
          <w:ilvl w:val="0"/>
          <w:numId w:val="109"/>
        </w:numPr>
        <w:shd w:val="clear" w:color="auto" w:fill="FFFFFF"/>
        <w:spacing w:before="52" w:after="100" w:afterAutospacing="1" w:line="272" w:lineRule="atLeast"/>
        <w:rPr>
          <w:ins w:id="2283" w:author="Unknown"/>
          <w:rFonts w:ascii="Verdana" w:hAnsi="Verdana"/>
          <w:color w:val="000000"/>
          <w:sz w:val="17"/>
          <w:szCs w:val="17"/>
        </w:rPr>
      </w:pPr>
      <w:ins w:id="2284" w:author="Unknown">
        <w:r>
          <w:rPr>
            <w:rFonts w:ascii="Verdana" w:hAnsi="Verdana"/>
            <w:color w:val="000000"/>
            <w:sz w:val="17"/>
            <w:szCs w:val="17"/>
          </w:rPr>
          <w:t>Checked Exception</w:t>
        </w:r>
      </w:ins>
    </w:p>
    <w:p w:rsidR="008B0FB9" w:rsidRDefault="008B0FB9" w:rsidP="008B0FB9">
      <w:pPr>
        <w:numPr>
          <w:ilvl w:val="0"/>
          <w:numId w:val="109"/>
        </w:numPr>
        <w:shd w:val="clear" w:color="auto" w:fill="FFFFFF"/>
        <w:spacing w:before="52" w:after="100" w:afterAutospacing="1" w:line="272" w:lineRule="atLeast"/>
        <w:rPr>
          <w:ins w:id="2285" w:author="Unknown"/>
          <w:rFonts w:ascii="Verdana" w:hAnsi="Verdana"/>
          <w:color w:val="000000"/>
          <w:sz w:val="17"/>
          <w:szCs w:val="17"/>
        </w:rPr>
      </w:pPr>
      <w:ins w:id="2286" w:author="Unknown">
        <w:r>
          <w:rPr>
            <w:rFonts w:ascii="Verdana" w:hAnsi="Verdana"/>
            <w:color w:val="000000"/>
            <w:sz w:val="17"/>
            <w:szCs w:val="17"/>
          </w:rPr>
          <w:t>Unchecked Exception</w:t>
        </w:r>
      </w:ins>
    </w:p>
    <w:p w:rsidR="008B0FB9" w:rsidRDefault="008B0FB9" w:rsidP="008B0FB9">
      <w:pPr>
        <w:numPr>
          <w:ilvl w:val="0"/>
          <w:numId w:val="109"/>
        </w:numPr>
        <w:shd w:val="clear" w:color="auto" w:fill="FFFFFF"/>
        <w:spacing w:before="52" w:after="100" w:afterAutospacing="1" w:line="272" w:lineRule="atLeast"/>
        <w:rPr>
          <w:ins w:id="2287" w:author="Unknown"/>
          <w:rFonts w:ascii="Verdana" w:hAnsi="Verdana"/>
          <w:color w:val="000000"/>
          <w:sz w:val="17"/>
          <w:szCs w:val="17"/>
        </w:rPr>
      </w:pPr>
      <w:ins w:id="2288" w:author="Unknown">
        <w:r>
          <w:rPr>
            <w:rFonts w:ascii="Verdana" w:hAnsi="Verdana"/>
            <w:color w:val="000000"/>
            <w:sz w:val="17"/>
            <w:szCs w:val="17"/>
          </w:rPr>
          <w:t>Error</w:t>
        </w:r>
      </w:ins>
    </w:p>
    <w:p w:rsidR="008B0FB9" w:rsidRDefault="00584E14" w:rsidP="008B0FB9">
      <w:pPr>
        <w:spacing w:after="0" w:line="240" w:lineRule="auto"/>
        <w:rPr>
          <w:ins w:id="2289" w:author="Unknown"/>
          <w:rFonts w:ascii="Times New Roman" w:hAnsi="Times New Roman"/>
          <w:sz w:val="24"/>
          <w:szCs w:val="24"/>
        </w:rPr>
      </w:pPr>
      <w:ins w:id="2290" w:author="Unknown">
        <w:r>
          <w:fldChar w:fldCharType="begin"/>
        </w:r>
        <w:r w:rsidR="008B0FB9">
          <w:instrText xml:space="preserve"> INCLUDEPICTURE "https://static.javatpoint.com/images/types-of-java-exceptions.jpg" \* MERGEFORMATINET </w:instrText>
        </w:r>
      </w:ins>
      <w:r>
        <w:fldChar w:fldCharType="separate"/>
      </w:r>
      <w:r>
        <w:pict>
          <v:shape id="_x0000_i1075" type="#_x0000_t75" alt="Types of Java Exceptions" style="width:24pt;height:24pt"/>
        </w:pict>
      </w:r>
      <w:ins w:id="2291" w:author="Unknown">
        <w:r>
          <w:fldChar w:fldCharType="end"/>
        </w:r>
      </w:ins>
    </w:p>
    <w:p w:rsidR="008B0FB9" w:rsidRDefault="008B0FB9" w:rsidP="008B0FB9">
      <w:pPr>
        <w:pStyle w:val="Heading2"/>
        <w:shd w:val="clear" w:color="auto" w:fill="FFFFFF"/>
        <w:spacing w:line="312" w:lineRule="atLeast"/>
        <w:rPr>
          <w:ins w:id="2292" w:author="Unknown"/>
          <w:rFonts w:ascii="Helvetica" w:hAnsi="Helvetica" w:cs="Helvetica"/>
          <w:b w:val="0"/>
          <w:bCs w:val="0"/>
          <w:color w:val="610B38"/>
          <w:sz w:val="32"/>
          <w:szCs w:val="32"/>
        </w:rPr>
      </w:pPr>
      <w:ins w:id="2293" w:author="Unknown">
        <w:r>
          <w:rPr>
            <w:rFonts w:ascii="Helvetica" w:hAnsi="Helvetica" w:cs="Helvetica"/>
            <w:b w:val="0"/>
            <w:bCs w:val="0"/>
            <w:color w:val="610B38"/>
            <w:sz w:val="32"/>
            <w:szCs w:val="32"/>
          </w:rPr>
          <w:t>Difference between Checked and Unchecked Exceptions</w:t>
        </w:r>
      </w:ins>
    </w:p>
    <w:p w:rsidR="008B0FB9" w:rsidRDefault="008B0FB9" w:rsidP="008B0FB9">
      <w:pPr>
        <w:pStyle w:val="Heading3"/>
        <w:shd w:val="clear" w:color="auto" w:fill="FFFFFF"/>
        <w:spacing w:line="312" w:lineRule="atLeast"/>
        <w:rPr>
          <w:ins w:id="2294" w:author="Unknown"/>
          <w:rFonts w:ascii="Helvetica" w:hAnsi="Helvetica" w:cs="Helvetica"/>
          <w:b w:val="0"/>
          <w:bCs w:val="0"/>
          <w:color w:val="610B4B"/>
          <w:sz w:val="22"/>
          <w:szCs w:val="22"/>
        </w:rPr>
      </w:pPr>
      <w:ins w:id="2295" w:author="Unknown">
        <w:r>
          <w:rPr>
            <w:rFonts w:ascii="Helvetica" w:hAnsi="Helvetica" w:cs="Helvetica"/>
            <w:b w:val="0"/>
            <w:bCs w:val="0"/>
            <w:color w:val="610B4B"/>
            <w:sz w:val="22"/>
            <w:szCs w:val="22"/>
          </w:rPr>
          <w:t>1) Checked Exception</w:t>
        </w:r>
      </w:ins>
    </w:p>
    <w:p w:rsidR="008B0FB9" w:rsidRDefault="008B0FB9" w:rsidP="008B0FB9">
      <w:pPr>
        <w:pStyle w:val="NormalWeb"/>
        <w:shd w:val="clear" w:color="auto" w:fill="FFFFFF"/>
        <w:rPr>
          <w:ins w:id="2296" w:author="Unknown"/>
          <w:rFonts w:ascii="Verdana" w:hAnsi="Verdana"/>
          <w:color w:val="000000"/>
          <w:sz w:val="17"/>
          <w:szCs w:val="17"/>
        </w:rPr>
      </w:pPr>
      <w:ins w:id="2297" w:author="Unknown">
        <w:r>
          <w:rPr>
            <w:rFonts w:ascii="Verdana" w:hAnsi="Verdana"/>
            <w:color w:val="000000"/>
            <w:sz w:val="17"/>
            <w:szCs w:val="17"/>
          </w:rPr>
          <w:t>The classes which directly inherit Throwable class except RuntimeException and Error are known as checked exceptions e.g. IOException, SQLException etc. Checked exceptions are checked at compile-time.</w:t>
        </w:r>
      </w:ins>
    </w:p>
    <w:p w:rsidR="008B0FB9" w:rsidRDefault="008B0FB9" w:rsidP="008B0FB9">
      <w:pPr>
        <w:pStyle w:val="Heading3"/>
        <w:shd w:val="clear" w:color="auto" w:fill="FFFFFF"/>
        <w:spacing w:line="312" w:lineRule="atLeast"/>
        <w:rPr>
          <w:ins w:id="2298" w:author="Unknown"/>
          <w:rFonts w:ascii="Helvetica" w:hAnsi="Helvetica" w:cs="Helvetica"/>
          <w:b w:val="0"/>
          <w:bCs w:val="0"/>
          <w:color w:val="610B4B"/>
          <w:sz w:val="22"/>
          <w:szCs w:val="22"/>
        </w:rPr>
      </w:pPr>
      <w:ins w:id="2299" w:author="Unknown">
        <w:r>
          <w:rPr>
            <w:rFonts w:ascii="Helvetica" w:hAnsi="Helvetica" w:cs="Helvetica"/>
            <w:b w:val="0"/>
            <w:bCs w:val="0"/>
            <w:color w:val="610B4B"/>
            <w:sz w:val="22"/>
            <w:szCs w:val="22"/>
          </w:rPr>
          <w:t>2) Unchecked Exception</w:t>
        </w:r>
      </w:ins>
    </w:p>
    <w:p w:rsidR="008B0FB9" w:rsidRDefault="008B0FB9" w:rsidP="008B0FB9">
      <w:pPr>
        <w:pStyle w:val="NormalWeb"/>
        <w:shd w:val="clear" w:color="auto" w:fill="FFFFFF"/>
        <w:rPr>
          <w:ins w:id="2300" w:author="Unknown"/>
          <w:rFonts w:ascii="Verdana" w:hAnsi="Verdana"/>
          <w:color w:val="000000"/>
          <w:sz w:val="17"/>
          <w:szCs w:val="17"/>
        </w:rPr>
      </w:pPr>
      <w:ins w:id="2301" w:author="Unknown">
        <w:r>
          <w:rPr>
            <w:rFonts w:ascii="Verdana" w:hAnsi="Verdana"/>
            <w:color w:val="000000"/>
            <w:sz w:val="17"/>
            <w:szCs w:val="17"/>
          </w:rPr>
          <w:t>The classes which inherit RuntimeException are known as unchecked exceptions e.g. ArithmeticException, NullPointerException, ArrayIndexOutOfBoundsException etc. Unchecked exceptions are not checked at compile-time, but they are checked at runtime.</w:t>
        </w:r>
      </w:ins>
    </w:p>
    <w:p w:rsidR="00BD2420" w:rsidRDefault="00BD2420" w:rsidP="008B0FB9">
      <w:pPr>
        <w:pStyle w:val="Heading3"/>
        <w:shd w:val="clear" w:color="auto" w:fill="FFFFFF"/>
        <w:spacing w:line="312" w:lineRule="atLeast"/>
        <w:rPr>
          <w:rFonts w:ascii="Helvetica" w:hAnsi="Helvetica" w:cs="Helvetica"/>
          <w:b w:val="0"/>
          <w:bCs w:val="0"/>
          <w:color w:val="610B4B"/>
          <w:sz w:val="22"/>
          <w:szCs w:val="22"/>
        </w:rPr>
      </w:pPr>
    </w:p>
    <w:p w:rsidR="008B0FB9" w:rsidRDefault="008B0FB9" w:rsidP="008B0FB9">
      <w:pPr>
        <w:pStyle w:val="Heading3"/>
        <w:shd w:val="clear" w:color="auto" w:fill="FFFFFF"/>
        <w:spacing w:line="312" w:lineRule="atLeast"/>
        <w:rPr>
          <w:ins w:id="2302" w:author="Unknown"/>
          <w:rFonts w:ascii="Helvetica" w:hAnsi="Helvetica" w:cs="Helvetica"/>
          <w:b w:val="0"/>
          <w:bCs w:val="0"/>
          <w:color w:val="610B4B"/>
          <w:sz w:val="22"/>
          <w:szCs w:val="22"/>
        </w:rPr>
      </w:pPr>
      <w:ins w:id="2303" w:author="Unknown">
        <w:r>
          <w:rPr>
            <w:rFonts w:ascii="Helvetica" w:hAnsi="Helvetica" w:cs="Helvetica"/>
            <w:b w:val="0"/>
            <w:bCs w:val="0"/>
            <w:color w:val="610B4B"/>
            <w:sz w:val="22"/>
            <w:szCs w:val="22"/>
          </w:rPr>
          <w:lastRenderedPageBreak/>
          <w:t>3) Error</w:t>
        </w:r>
      </w:ins>
    </w:p>
    <w:p w:rsidR="008B0FB9" w:rsidRDefault="008B0FB9" w:rsidP="008B0FB9">
      <w:pPr>
        <w:pStyle w:val="NormalWeb"/>
        <w:shd w:val="clear" w:color="auto" w:fill="FFFFFF"/>
        <w:rPr>
          <w:ins w:id="2304" w:author="Unknown"/>
          <w:rFonts w:ascii="Verdana" w:hAnsi="Verdana"/>
          <w:color w:val="000000"/>
          <w:sz w:val="17"/>
          <w:szCs w:val="17"/>
        </w:rPr>
      </w:pPr>
      <w:ins w:id="2305" w:author="Unknown">
        <w:r>
          <w:rPr>
            <w:rFonts w:ascii="Verdana" w:hAnsi="Verdana"/>
            <w:color w:val="000000"/>
            <w:sz w:val="17"/>
            <w:szCs w:val="17"/>
          </w:rPr>
          <w:t>Error is irrecoverable e.g. OutOfMemoryError, VirtualMachineError, AssertionError etc.</w:t>
        </w:r>
      </w:ins>
    </w:p>
    <w:p w:rsidR="008B0FB9" w:rsidRDefault="00584E14" w:rsidP="008B0FB9">
      <w:pPr>
        <w:rPr>
          <w:ins w:id="2306" w:author="Unknown"/>
          <w:rFonts w:ascii="Times New Roman" w:hAnsi="Times New Roman"/>
          <w:sz w:val="24"/>
          <w:szCs w:val="24"/>
        </w:rPr>
      </w:pPr>
      <w:ins w:id="2307" w:author="Unknown">
        <w:r>
          <w:pict>
            <v:rect id="_x0000_i1076" style="width:0;height:.65pt" o:hralign="center" o:hrstd="t" o:hrnoshade="t" o:hr="t" fillcolor="#d4d4d4" stroked="f"/>
          </w:pict>
        </w:r>
      </w:ins>
    </w:p>
    <w:p w:rsidR="008B0FB9" w:rsidRDefault="008B0FB9" w:rsidP="008B0FB9">
      <w:pPr>
        <w:pStyle w:val="Heading2"/>
        <w:shd w:val="clear" w:color="auto" w:fill="FFFFFF"/>
        <w:spacing w:line="312" w:lineRule="atLeast"/>
        <w:rPr>
          <w:ins w:id="2308" w:author="Unknown"/>
          <w:rFonts w:ascii="Helvetica" w:hAnsi="Helvetica" w:cs="Helvetica"/>
          <w:b w:val="0"/>
          <w:bCs w:val="0"/>
          <w:color w:val="610B38"/>
          <w:sz w:val="32"/>
          <w:szCs w:val="32"/>
        </w:rPr>
      </w:pPr>
      <w:ins w:id="2309" w:author="Unknown">
        <w:r>
          <w:rPr>
            <w:rFonts w:ascii="Helvetica" w:hAnsi="Helvetica" w:cs="Helvetica"/>
            <w:b w:val="0"/>
            <w:bCs w:val="0"/>
            <w:color w:val="610B38"/>
            <w:sz w:val="32"/>
            <w:szCs w:val="32"/>
          </w:rPr>
          <w:t>Java Exception Keywords</w:t>
        </w:r>
      </w:ins>
    </w:p>
    <w:p w:rsidR="008B0FB9" w:rsidRDefault="008B0FB9" w:rsidP="008B0FB9">
      <w:pPr>
        <w:pStyle w:val="NormalWeb"/>
        <w:shd w:val="clear" w:color="auto" w:fill="FFFFFF"/>
        <w:rPr>
          <w:ins w:id="2310" w:author="Unknown"/>
          <w:rFonts w:ascii="Verdana" w:hAnsi="Verdana"/>
          <w:color w:val="000000"/>
          <w:sz w:val="17"/>
          <w:szCs w:val="17"/>
        </w:rPr>
      </w:pPr>
      <w:ins w:id="2311" w:author="Unknown">
        <w:r>
          <w:rPr>
            <w:rFonts w:ascii="Verdana" w:hAnsi="Verdana"/>
            <w:color w:val="000000"/>
            <w:sz w:val="17"/>
            <w:szCs w:val="17"/>
          </w:rPr>
          <w:t>There are 5 keywords which are used in handling exceptions in Java.</w:t>
        </w:r>
      </w:ins>
    </w:p>
    <w:tbl>
      <w:tblPr>
        <w:tblW w:w="103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26"/>
        <w:gridCol w:w="9226"/>
      </w:tblGrid>
      <w:tr w:rsidR="008B0FB9" w:rsidTr="00A66097">
        <w:trPr>
          <w:trHeight w:val="526"/>
        </w:trPr>
        <w:tc>
          <w:tcPr>
            <w:tcW w:w="0" w:type="auto"/>
            <w:shd w:val="clear" w:color="auto" w:fill="C7CCBE"/>
            <w:tcMar>
              <w:top w:w="156" w:type="dxa"/>
              <w:left w:w="156" w:type="dxa"/>
              <w:bottom w:w="156" w:type="dxa"/>
              <w:right w:w="156" w:type="dxa"/>
            </w:tcMar>
            <w:hideMark/>
          </w:tcPr>
          <w:p w:rsidR="008B0FB9" w:rsidRDefault="008B0FB9">
            <w:pPr>
              <w:rPr>
                <w:b/>
                <w:bCs/>
                <w:color w:val="000000"/>
              </w:rPr>
            </w:pPr>
            <w:r>
              <w:rPr>
                <w:b/>
                <w:bCs/>
                <w:color w:val="000000"/>
              </w:rPr>
              <w:t>Keyword</w:t>
            </w:r>
          </w:p>
        </w:tc>
        <w:tc>
          <w:tcPr>
            <w:tcW w:w="0" w:type="auto"/>
            <w:shd w:val="clear" w:color="auto" w:fill="C7CCBE"/>
            <w:tcMar>
              <w:top w:w="156" w:type="dxa"/>
              <w:left w:w="156" w:type="dxa"/>
              <w:bottom w:w="156" w:type="dxa"/>
              <w:right w:w="156" w:type="dxa"/>
            </w:tcMar>
            <w:hideMark/>
          </w:tcPr>
          <w:p w:rsidR="008B0FB9" w:rsidRDefault="008B0FB9">
            <w:pPr>
              <w:rPr>
                <w:b/>
                <w:bCs/>
                <w:color w:val="000000"/>
              </w:rPr>
            </w:pPr>
            <w:r>
              <w:rPr>
                <w:b/>
                <w:bCs/>
                <w:color w:val="000000"/>
              </w:rPr>
              <w:t>Description</w:t>
            </w:r>
          </w:p>
        </w:tc>
      </w:tr>
      <w:tr w:rsidR="008B0FB9" w:rsidTr="00A66097">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"try" keyword is used to specify a block where we should place exception code. The try block must be followed by either catch or finally. It means, we can't use try block alone.</w:t>
            </w:r>
          </w:p>
        </w:tc>
      </w:tr>
      <w:tr w:rsidR="008B0FB9" w:rsidTr="00A66097">
        <w:trPr>
          <w:trHeight w:val="82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"catch" block is used to handle the exception. It must be preceded by try block which means we can't use catch block alone. It can be followed by finally block later.</w:t>
            </w:r>
          </w:p>
        </w:tc>
      </w:tr>
      <w:tr w:rsidR="008B0FB9" w:rsidTr="00A66097">
        <w:trPr>
          <w:trHeight w:val="82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"finally" block is used to execute the important code of the program. It is executed whether an exception is handled or not.</w:t>
            </w:r>
          </w:p>
        </w:tc>
      </w:tr>
      <w:tr w:rsidR="008B0FB9" w:rsidTr="00A66097">
        <w:trPr>
          <w:trHeight w:val="512"/>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"throw" keyword is used to throw an exception.</w:t>
            </w:r>
          </w:p>
        </w:tc>
      </w:tr>
      <w:tr w:rsidR="008B0FB9" w:rsidTr="00A66097">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B0FB9" w:rsidRDefault="008B0FB9">
            <w:pPr>
              <w:spacing w:line="298" w:lineRule="atLeast"/>
              <w:ind w:left="259"/>
              <w:rPr>
                <w:rFonts w:ascii="Verdana" w:hAnsi="Verdana"/>
                <w:color w:val="000000"/>
                <w:sz w:val="17"/>
                <w:szCs w:val="17"/>
              </w:rPr>
            </w:pPr>
            <w:r>
              <w:rPr>
                <w:rFonts w:ascii="Verdana" w:hAnsi="Verdana"/>
                <w:color w:val="000000"/>
                <w:sz w:val="17"/>
                <w:szCs w:val="17"/>
              </w:rPr>
              <w:t>The "throws" keyword is used to declare exceptions. It doesn't throw an exception. It specifies that there may occur an exception in the method. It is always used with method signature.</w:t>
            </w:r>
          </w:p>
        </w:tc>
      </w:tr>
    </w:tbl>
    <w:p w:rsidR="008B0FB9" w:rsidRDefault="008B0FB9" w:rsidP="008B0FB9">
      <w:pPr>
        <w:pStyle w:val="Heading2"/>
        <w:shd w:val="clear" w:color="auto" w:fill="FFFFFF"/>
        <w:spacing w:line="312" w:lineRule="atLeast"/>
        <w:rPr>
          <w:ins w:id="2312" w:author="Unknown"/>
          <w:rFonts w:ascii="Helvetica" w:hAnsi="Helvetica" w:cs="Helvetica"/>
          <w:b w:val="0"/>
          <w:bCs w:val="0"/>
          <w:color w:val="610B38"/>
          <w:sz w:val="32"/>
          <w:szCs w:val="32"/>
        </w:rPr>
      </w:pPr>
      <w:ins w:id="2313" w:author="Unknown">
        <w:r>
          <w:rPr>
            <w:rFonts w:ascii="Helvetica" w:hAnsi="Helvetica" w:cs="Helvetica"/>
            <w:b w:val="0"/>
            <w:bCs w:val="0"/>
            <w:color w:val="610B38"/>
            <w:sz w:val="32"/>
            <w:szCs w:val="32"/>
          </w:rPr>
          <w:t>Java Exception Handling Example</w:t>
        </w:r>
      </w:ins>
    </w:p>
    <w:p w:rsidR="008B0FB9" w:rsidRDefault="008B0FB9" w:rsidP="008B0FB9">
      <w:pPr>
        <w:pStyle w:val="NormalWeb"/>
        <w:shd w:val="clear" w:color="auto" w:fill="FFFFFF"/>
        <w:rPr>
          <w:ins w:id="2314" w:author="Unknown"/>
          <w:rFonts w:ascii="Verdana" w:hAnsi="Verdana"/>
          <w:color w:val="000000"/>
          <w:sz w:val="17"/>
          <w:szCs w:val="17"/>
        </w:rPr>
      </w:pPr>
      <w:ins w:id="2315" w:author="Unknown">
        <w:r>
          <w:rPr>
            <w:rFonts w:ascii="Verdana" w:hAnsi="Verdana"/>
            <w:color w:val="000000"/>
            <w:sz w:val="17"/>
            <w:szCs w:val="17"/>
          </w:rPr>
          <w:t>Let's see an example of Java Exception Handling where we using a try-catch statement to handle the exception.</w:t>
        </w:r>
      </w:ins>
    </w:p>
    <w:p w:rsidR="008B0FB9" w:rsidRDefault="008B0FB9" w:rsidP="008B0FB9">
      <w:pPr>
        <w:numPr>
          <w:ilvl w:val="0"/>
          <w:numId w:val="110"/>
        </w:numPr>
        <w:shd w:val="clear" w:color="auto" w:fill="FFFFFF"/>
        <w:spacing w:after="0" w:line="272" w:lineRule="atLeast"/>
        <w:ind w:left="0"/>
        <w:rPr>
          <w:ins w:id="2316" w:author="Unknown"/>
          <w:rFonts w:ascii="Verdana" w:hAnsi="Verdana"/>
          <w:color w:val="000000"/>
          <w:sz w:val="17"/>
          <w:szCs w:val="17"/>
        </w:rPr>
      </w:pPr>
      <w:ins w:id="231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JavaExceptionExample{  </w:t>
        </w:r>
      </w:ins>
    </w:p>
    <w:p w:rsidR="008B0FB9" w:rsidRDefault="008B0FB9" w:rsidP="008B0FB9">
      <w:pPr>
        <w:numPr>
          <w:ilvl w:val="0"/>
          <w:numId w:val="110"/>
        </w:numPr>
        <w:shd w:val="clear" w:color="auto" w:fill="FFFFFF"/>
        <w:spacing w:after="0" w:line="272" w:lineRule="atLeast"/>
        <w:ind w:left="0"/>
        <w:rPr>
          <w:ins w:id="2318" w:author="Unknown"/>
          <w:rFonts w:ascii="Verdana" w:hAnsi="Verdana"/>
          <w:color w:val="000000"/>
          <w:sz w:val="17"/>
          <w:szCs w:val="17"/>
        </w:rPr>
      </w:pPr>
      <w:ins w:id="23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8B0FB9" w:rsidRDefault="008B0FB9" w:rsidP="008B0FB9">
      <w:pPr>
        <w:numPr>
          <w:ilvl w:val="0"/>
          <w:numId w:val="110"/>
        </w:numPr>
        <w:shd w:val="clear" w:color="auto" w:fill="FFFFFF"/>
        <w:spacing w:after="0" w:line="272" w:lineRule="atLeast"/>
        <w:ind w:left="0"/>
        <w:rPr>
          <w:ins w:id="2320" w:author="Unknown"/>
          <w:rFonts w:ascii="Verdana" w:hAnsi="Verdana"/>
          <w:color w:val="000000"/>
          <w:sz w:val="17"/>
          <w:szCs w:val="17"/>
        </w:rPr>
      </w:pPr>
      <w:ins w:id="23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2" w:author="Unknown"/>
          <w:rFonts w:ascii="Verdana" w:hAnsi="Verdana"/>
          <w:color w:val="000000"/>
          <w:sz w:val="17"/>
          <w:szCs w:val="17"/>
        </w:rPr>
      </w:pPr>
      <w:ins w:id="232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//code that may raise exception</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4" w:author="Unknown"/>
          <w:rFonts w:ascii="Verdana" w:hAnsi="Verdana"/>
          <w:color w:val="000000"/>
          <w:sz w:val="17"/>
          <w:szCs w:val="17"/>
        </w:rPr>
      </w:pPr>
      <w:ins w:id="232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100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26" w:author="Unknown"/>
          <w:rFonts w:ascii="Verdana" w:hAnsi="Verdana"/>
          <w:color w:val="000000"/>
          <w:sz w:val="17"/>
          <w:szCs w:val="17"/>
        </w:rPr>
      </w:pPr>
      <w:ins w:id="23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e){System.out.println(e);}  </w:t>
        </w:r>
      </w:ins>
      <w:r w:rsidR="00A66097">
        <w:rPr>
          <w:rFonts w:ascii="Verdana" w:hAnsi="Verdana"/>
          <w:color w:val="000000"/>
          <w:sz w:val="17"/>
          <w:szCs w:val="17"/>
          <w:bdr w:val="none" w:sz="0" w:space="0" w:color="auto" w:frame="1"/>
        </w:rPr>
        <w:t xml:space="preserve">  </w:t>
      </w:r>
    </w:p>
    <w:p w:rsidR="008B0FB9" w:rsidRDefault="008B0FB9" w:rsidP="008B0FB9">
      <w:pPr>
        <w:numPr>
          <w:ilvl w:val="0"/>
          <w:numId w:val="110"/>
        </w:numPr>
        <w:shd w:val="clear" w:color="auto" w:fill="FFFFFF"/>
        <w:spacing w:after="0" w:line="272" w:lineRule="atLeast"/>
        <w:ind w:left="0"/>
        <w:rPr>
          <w:ins w:id="2328" w:author="Unknown"/>
          <w:rFonts w:ascii="Verdana" w:hAnsi="Verdana"/>
          <w:color w:val="000000"/>
          <w:sz w:val="17"/>
          <w:szCs w:val="17"/>
        </w:rPr>
      </w:pPr>
      <w:ins w:id="232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//rest code of the program </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30" w:author="Unknown"/>
          <w:rFonts w:ascii="Verdana" w:hAnsi="Verdana"/>
          <w:color w:val="000000"/>
          <w:sz w:val="17"/>
          <w:szCs w:val="17"/>
        </w:rPr>
      </w:pPr>
      <w:ins w:id="233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8B0FB9" w:rsidRDefault="008B0FB9" w:rsidP="008B0FB9">
      <w:pPr>
        <w:numPr>
          <w:ilvl w:val="0"/>
          <w:numId w:val="110"/>
        </w:numPr>
        <w:shd w:val="clear" w:color="auto" w:fill="FFFFFF"/>
        <w:spacing w:after="0" w:line="272" w:lineRule="atLeast"/>
        <w:ind w:left="0"/>
        <w:rPr>
          <w:ins w:id="2332" w:author="Unknown"/>
          <w:rFonts w:ascii="Verdana" w:hAnsi="Verdana"/>
          <w:color w:val="000000"/>
          <w:sz w:val="17"/>
          <w:szCs w:val="17"/>
        </w:rPr>
      </w:pPr>
      <w:ins w:id="2333" w:author="Unknown">
        <w:r>
          <w:rPr>
            <w:rFonts w:ascii="Verdana" w:hAnsi="Verdana"/>
            <w:color w:val="000000"/>
            <w:sz w:val="17"/>
            <w:szCs w:val="17"/>
            <w:bdr w:val="none" w:sz="0" w:space="0" w:color="auto" w:frame="1"/>
          </w:rPr>
          <w:t>  }  </w:t>
        </w:r>
      </w:ins>
    </w:p>
    <w:p w:rsidR="008B0FB9" w:rsidRDefault="008B0FB9" w:rsidP="008B0FB9">
      <w:pPr>
        <w:numPr>
          <w:ilvl w:val="0"/>
          <w:numId w:val="110"/>
        </w:numPr>
        <w:shd w:val="clear" w:color="auto" w:fill="FFFFFF"/>
        <w:spacing w:after="0" w:line="272" w:lineRule="atLeast"/>
        <w:ind w:left="0"/>
        <w:rPr>
          <w:ins w:id="2334" w:author="Unknown"/>
          <w:rFonts w:ascii="Verdana" w:hAnsi="Verdana"/>
          <w:color w:val="000000"/>
          <w:sz w:val="17"/>
          <w:szCs w:val="17"/>
        </w:rPr>
      </w:pPr>
      <w:ins w:id="2335" w:author="Unknown">
        <w:r>
          <w:rPr>
            <w:rFonts w:ascii="Verdana" w:hAnsi="Verdana"/>
            <w:color w:val="000000"/>
            <w:sz w:val="17"/>
            <w:szCs w:val="17"/>
            <w:bdr w:val="none" w:sz="0" w:space="0" w:color="auto" w:frame="1"/>
          </w:rPr>
          <w:t>}  </w:t>
        </w:r>
      </w:ins>
    </w:p>
    <w:p w:rsidR="008B0FB9" w:rsidRDefault="00584E14" w:rsidP="008B0FB9">
      <w:pPr>
        <w:spacing w:line="240" w:lineRule="auto"/>
        <w:rPr>
          <w:ins w:id="2336" w:author="Unknown"/>
          <w:rFonts w:ascii="Times New Roman" w:hAnsi="Times New Roman"/>
          <w:sz w:val="24"/>
          <w:szCs w:val="24"/>
        </w:rPr>
      </w:pPr>
      <w:ins w:id="2337" w:author="Unknown">
        <w:r>
          <w:rPr>
            <w:rStyle w:val="testit"/>
            <w:rFonts w:ascii="Verdana" w:hAnsi="Verdana"/>
            <w:color w:val="000000"/>
            <w:sz w:val="17"/>
            <w:szCs w:val="17"/>
            <w:shd w:val="clear" w:color="auto" w:fill="FFFFFF"/>
          </w:rPr>
          <w:fldChar w:fldCharType="begin"/>
        </w:r>
        <w:r w:rsidR="008B0FB9">
          <w:rPr>
            <w:rStyle w:val="testit"/>
            <w:rFonts w:ascii="Verdana" w:hAnsi="Verdana"/>
            <w:color w:val="000000"/>
            <w:sz w:val="17"/>
            <w:szCs w:val="17"/>
            <w:shd w:val="clear" w:color="auto" w:fill="FFFFFF"/>
          </w:rPr>
          <w:instrText xml:space="preserve"> HYPERLINK "http://www.javatpoint.com/opr/test.jsp?filename=JavaExceptionExample" \t "_blank" </w:instrText>
        </w:r>
        <w:r>
          <w:rPr>
            <w:rStyle w:val="testit"/>
            <w:rFonts w:ascii="Verdana" w:hAnsi="Verdana"/>
            <w:color w:val="000000"/>
            <w:sz w:val="17"/>
            <w:szCs w:val="17"/>
            <w:shd w:val="clear" w:color="auto" w:fill="FFFFFF"/>
          </w:rPr>
          <w:fldChar w:fldCharType="separate"/>
        </w:r>
        <w:r w:rsidR="008B0FB9">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8B0FB9" w:rsidRDefault="008B0FB9" w:rsidP="008B0FB9">
      <w:pPr>
        <w:pStyle w:val="NormalWeb"/>
        <w:shd w:val="clear" w:color="auto" w:fill="FFFFFF"/>
        <w:rPr>
          <w:ins w:id="2338" w:author="Unknown"/>
          <w:rFonts w:ascii="Verdana" w:hAnsi="Verdana"/>
          <w:color w:val="000000"/>
          <w:sz w:val="17"/>
          <w:szCs w:val="17"/>
        </w:rPr>
      </w:pPr>
      <w:ins w:id="2339" w:author="Unknown">
        <w:r>
          <w:rPr>
            <w:rFonts w:ascii="Verdana" w:hAnsi="Verdana"/>
            <w:color w:val="000000"/>
            <w:sz w:val="17"/>
            <w:szCs w:val="17"/>
          </w:rPr>
          <w:t>Output:</w:t>
        </w:r>
      </w:ins>
    </w:p>
    <w:p w:rsidR="008B0FB9" w:rsidRDefault="008B0FB9" w:rsidP="008B0FB9">
      <w:pPr>
        <w:pStyle w:val="HTMLPreformatted"/>
        <w:shd w:val="clear" w:color="auto" w:fill="F9FBF9"/>
        <w:rPr>
          <w:ins w:id="2340" w:author="Unknown"/>
          <w:color w:val="000000"/>
        </w:rPr>
      </w:pPr>
      <w:ins w:id="2341" w:author="Unknown">
        <w:r>
          <w:rPr>
            <w:color w:val="000000"/>
          </w:rPr>
          <w:lastRenderedPageBreak/>
          <w:t>Exception in thread main java.lang.ArithmeticException:/ by zero</w:t>
        </w:r>
      </w:ins>
    </w:p>
    <w:p w:rsidR="008B0FB9" w:rsidRDefault="008B0FB9" w:rsidP="008B0FB9">
      <w:pPr>
        <w:pStyle w:val="HTMLPreformatted"/>
        <w:shd w:val="clear" w:color="auto" w:fill="F9FBF9"/>
        <w:rPr>
          <w:ins w:id="2342" w:author="Unknown"/>
          <w:color w:val="000000"/>
        </w:rPr>
      </w:pPr>
      <w:ins w:id="2343" w:author="Unknown">
        <w:r>
          <w:rPr>
            <w:color w:val="000000"/>
          </w:rPr>
          <w:t>rest of the code...</w:t>
        </w:r>
      </w:ins>
    </w:p>
    <w:p w:rsidR="008B0FB9" w:rsidRDefault="008B0FB9" w:rsidP="008B0FB9">
      <w:pPr>
        <w:pStyle w:val="NormalWeb"/>
        <w:shd w:val="clear" w:color="auto" w:fill="FFFFFF"/>
        <w:rPr>
          <w:ins w:id="2344" w:author="Unknown"/>
          <w:rFonts w:ascii="Verdana" w:hAnsi="Verdana"/>
          <w:color w:val="000000"/>
          <w:sz w:val="17"/>
          <w:szCs w:val="17"/>
        </w:rPr>
      </w:pPr>
      <w:ins w:id="2345" w:author="Unknown">
        <w:r>
          <w:rPr>
            <w:rFonts w:ascii="Verdana" w:hAnsi="Verdana"/>
            <w:color w:val="000000"/>
            <w:sz w:val="17"/>
            <w:szCs w:val="17"/>
          </w:rPr>
          <w:t>In the above example, 100/0 raises an ArithmeticException which is handled by a try-catch block.</w:t>
        </w:r>
      </w:ins>
    </w:p>
    <w:p w:rsidR="008B0FB9" w:rsidRDefault="00584E14" w:rsidP="008B0FB9">
      <w:pPr>
        <w:rPr>
          <w:ins w:id="2346" w:author="Unknown"/>
          <w:rFonts w:ascii="Times New Roman" w:hAnsi="Times New Roman"/>
          <w:sz w:val="24"/>
          <w:szCs w:val="24"/>
        </w:rPr>
      </w:pPr>
      <w:ins w:id="2347" w:author="Unknown">
        <w:r>
          <w:pict>
            <v:rect id="_x0000_i1077" style="width:0;height:.65pt" o:hralign="center" o:hrstd="t" o:hrnoshade="t" o:hr="t" fillcolor="#d4d4d4" stroked="f"/>
          </w:pict>
        </w:r>
      </w:ins>
    </w:p>
    <w:p w:rsidR="008B0FB9" w:rsidRDefault="008B0FB9" w:rsidP="008B0FB9">
      <w:pPr>
        <w:pStyle w:val="Heading2"/>
        <w:shd w:val="clear" w:color="auto" w:fill="FFFFFF"/>
        <w:spacing w:line="312" w:lineRule="atLeast"/>
        <w:rPr>
          <w:ins w:id="2348" w:author="Unknown"/>
          <w:rFonts w:ascii="Helvetica" w:hAnsi="Helvetica" w:cs="Helvetica"/>
          <w:b w:val="0"/>
          <w:bCs w:val="0"/>
          <w:color w:val="610B38"/>
          <w:sz w:val="32"/>
          <w:szCs w:val="32"/>
        </w:rPr>
      </w:pPr>
      <w:ins w:id="2349" w:author="Unknown">
        <w:r>
          <w:rPr>
            <w:rFonts w:ascii="Helvetica" w:hAnsi="Helvetica" w:cs="Helvetica"/>
            <w:b w:val="0"/>
            <w:bCs w:val="0"/>
            <w:color w:val="610B38"/>
            <w:sz w:val="32"/>
            <w:szCs w:val="32"/>
          </w:rPr>
          <w:t>Common Scenarios of Java Exceptions</w:t>
        </w:r>
      </w:ins>
    </w:p>
    <w:p w:rsidR="008B0FB9" w:rsidRDefault="008B0FB9" w:rsidP="008B0FB9">
      <w:pPr>
        <w:pStyle w:val="NormalWeb"/>
        <w:shd w:val="clear" w:color="auto" w:fill="FFFFFF"/>
        <w:rPr>
          <w:ins w:id="2350" w:author="Unknown"/>
          <w:rFonts w:ascii="Verdana" w:hAnsi="Verdana"/>
          <w:color w:val="000000"/>
          <w:sz w:val="17"/>
          <w:szCs w:val="17"/>
        </w:rPr>
      </w:pPr>
      <w:ins w:id="2351" w:author="Unknown">
        <w:r>
          <w:rPr>
            <w:rFonts w:ascii="Verdana" w:hAnsi="Verdana"/>
            <w:color w:val="000000"/>
            <w:sz w:val="17"/>
            <w:szCs w:val="17"/>
          </w:rPr>
          <w:t>There are given some scenarios where unchecked exceptions may occur. They are as follows:</w:t>
        </w:r>
      </w:ins>
    </w:p>
    <w:p w:rsidR="008B0FB9" w:rsidRDefault="008B0FB9" w:rsidP="008B0FB9">
      <w:pPr>
        <w:pStyle w:val="Heading3"/>
        <w:shd w:val="clear" w:color="auto" w:fill="FFFFFF"/>
        <w:spacing w:line="312" w:lineRule="atLeast"/>
        <w:rPr>
          <w:ins w:id="2352" w:author="Unknown"/>
          <w:rFonts w:ascii="Helvetica" w:hAnsi="Helvetica" w:cs="Helvetica"/>
          <w:b w:val="0"/>
          <w:bCs w:val="0"/>
          <w:color w:val="610B4B"/>
          <w:sz w:val="22"/>
          <w:szCs w:val="22"/>
        </w:rPr>
      </w:pPr>
      <w:ins w:id="2353" w:author="Unknown">
        <w:r>
          <w:rPr>
            <w:rFonts w:ascii="Helvetica" w:hAnsi="Helvetica" w:cs="Helvetica"/>
            <w:b w:val="0"/>
            <w:bCs w:val="0"/>
            <w:color w:val="610B4B"/>
            <w:sz w:val="22"/>
            <w:szCs w:val="22"/>
          </w:rPr>
          <w:t>1) A scenario where ArithmeticException occurs</w:t>
        </w:r>
      </w:ins>
    </w:p>
    <w:p w:rsidR="008B0FB9" w:rsidRDefault="008B0FB9" w:rsidP="008B0FB9">
      <w:pPr>
        <w:pStyle w:val="NormalWeb"/>
        <w:shd w:val="clear" w:color="auto" w:fill="FFFFFF"/>
        <w:rPr>
          <w:ins w:id="2354" w:author="Unknown"/>
          <w:rFonts w:ascii="Verdana" w:hAnsi="Verdana"/>
          <w:color w:val="000000"/>
          <w:sz w:val="17"/>
          <w:szCs w:val="17"/>
        </w:rPr>
      </w:pPr>
      <w:ins w:id="2355" w:author="Unknown">
        <w:r>
          <w:rPr>
            <w:rFonts w:ascii="Verdana" w:hAnsi="Verdana"/>
            <w:color w:val="000000"/>
            <w:sz w:val="17"/>
            <w:szCs w:val="17"/>
          </w:rPr>
          <w:t>If we divide any number by zero, there occurs an ArithmeticException.</w:t>
        </w:r>
      </w:ins>
    </w:p>
    <w:p w:rsidR="008B0FB9" w:rsidRDefault="008B0FB9" w:rsidP="008B0FB9">
      <w:pPr>
        <w:numPr>
          <w:ilvl w:val="0"/>
          <w:numId w:val="111"/>
        </w:numPr>
        <w:shd w:val="clear" w:color="auto" w:fill="FFFFFF"/>
        <w:spacing w:after="0" w:line="272" w:lineRule="atLeast"/>
        <w:ind w:left="0"/>
        <w:rPr>
          <w:ins w:id="2356" w:author="Unknown"/>
          <w:rFonts w:ascii="Verdana" w:hAnsi="Verdana"/>
          <w:color w:val="000000"/>
          <w:sz w:val="17"/>
          <w:szCs w:val="17"/>
        </w:rPr>
      </w:pPr>
      <w:ins w:id="2357"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//ArithmeticException</w:t>
        </w:r>
        <w:r>
          <w:rPr>
            <w:rFonts w:ascii="Verdana" w:hAnsi="Verdana"/>
            <w:color w:val="000000"/>
            <w:sz w:val="17"/>
            <w:szCs w:val="17"/>
            <w:bdr w:val="none" w:sz="0" w:space="0" w:color="auto" w:frame="1"/>
          </w:rPr>
          <w:t>  </w:t>
        </w:r>
      </w:ins>
    </w:p>
    <w:p w:rsidR="008B0FB9" w:rsidRDefault="00584E14" w:rsidP="008B0FB9">
      <w:pPr>
        <w:spacing w:line="240" w:lineRule="auto"/>
        <w:rPr>
          <w:ins w:id="2358" w:author="Unknown"/>
          <w:rFonts w:ascii="Times New Roman" w:hAnsi="Times New Roman"/>
          <w:sz w:val="24"/>
          <w:szCs w:val="24"/>
        </w:rPr>
      </w:pPr>
      <w:ins w:id="2359" w:author="Unknown">
        <w:r>
          <w:pict>
            <v:rect id="_x0000_i1078" style="width:0;height:.65pt" o:hralign="center" o:hrstd="t" o:hrnoshade="t" o:hr="t" fillcolor="#d4d4d4" stroked="f"/>
          </w:pict>
        </w:r>
      </w:ins>
    </w:p>
    <w:p w:rsidR="008B0FB9" w:rsidRDefault="008B0FB9" w:rsidP="008B0FB9">
      <w:pPr>
        <w:pStyle w:val="Heading3"/>
        <w:shd w:val="clear" w:color="auto" w:fill="FFFFFF"/>
        <w:spacing w:line="312" w:lineRule="atLeast"/>
        <w:rPr>
          <w:ins w:id="2360" w:author="Unknown"/>
          <w:rFonts w:ascii="Helvetica" w:hAnsi="Helvetica" w:cs="Helvetica"/>
          <w:b w:val="0"/>
          <w:bCs w:val="0"/>
          <w:color w:val="610B4B"/>
          <w:sz w:val="22"/>
          <w:szCs w:val="22"/>
        </w:rPr>
      </w:pPr>
      <w:ins w:id="2361" w:author="Unknown">
        <w:r>
          <w:rPr>
            <w:rFonts w:ascii="Helvetica" w:hAnsi="Helvetica" w:cs="Helvetica"/>
            <w:b w:val="0"/>
            <w:bCs w:val="0"/>
            <w:color w:val="610B4B"/>
            <w:sz w:val="22"/>
            <w:szCs w:val="22"/>
          </w:rPr>
          <w:t>2) A scenario where NullPointerException occurs</w:t>
        </w:r>
      </w:ins>
    </w:p>
    <w:p w:rsidR="008B0FB9" w:rsidRDefault="008B0FB9" w:rsidP="008B0FB9">
      <w:pPr>
        <w:pStyle w:val="NormalWeb"/>
        <w:shd w:val="clear" w:color="auto" w:fill="FFFFFF"/>
        <w:rPr>
          <w:ins w:id="2362" w:author="Unknown"/>
          <w:rFonts w:ascii="Verdana" w:hAnsi="Verdana"/>
          <w:color w:val="000000"/>
          <w:sz w:val="17"/>
          <w:szCs w:val="17"/>
        </w:rPr>
      </w:pPr>
      <w:ins w:id="2363" w:author="Unknown">
        <w:r>
          <w:rPr>
            <w:rFonts w:ascii="Verdana" w:hAnsi="Verdana"/>
            <w:color w:val="000000"/>
            <w:sz w:val="17"/>
            <w:szCs w:val="17"/>
          </w:rPr>
          <w:t>If we have a null value in any variable, performing any operation on the variable throws a NullPointerException.</w:t>
        </w:r>
      </w:ins>
    </w:p>
    <w:p w:rsidR="008B0FB9" w:rsidRDefault="008B0FB9" w:rsidP="008B0FB9">
      <w:pPr>
        <w:numPr>
          <w:ilvl w:val="0"/>
          <w:numId w:val="112"/>
        </w:numPr>
        <w:shd w:val="clear" w:color="auto" w:fill="FFFFFF"/>
        <w:spacing w:after="0" w:line="272" w:lineRule="atLeast"/>
        <w:ind w:left="0"/>
        <w:rPr>
          <w:ins w:id="2364" w:author="Unknown"/>
          <w:rFonts w:ascii="Verdana" w:hAnsi="Verdana"/>
          <w:color w:val="000000"/>
          <w:sz w:val="17"/>
          <w:szCs w:val="17"/>
        </w:rPr>
      </w:pPr>
      <w:ins w:id="2365" w:author="Unknown">
        <w:r>
          <w:rPr>
            <w:rFonts w:ascii="Verdana" w:hAnsi="Verdana"/>
            <w:color w:val="000000"/>
            <w:sz w:val="17"/>
            <w:szCs w:val="17"/>
            <w:bdr w:val="none" w:sz="0" w:space="0" w:color="auto" w:frame="1"/>
          </w:rPr>
          <w:t>String s=</w:t>
        </w:r>
        <w:r>
          <w:rPr>
            <w:rStyle w:val="keyword"/>
            <w:rFonts w:ascii="Verdana" w:hAnsi="Verdana"/>
            <w:b/>
            <w:bCs/>
            <w:color w:val="006699"/>
            <w:sz w:val="17"/>
            <w:szCs w:val="17"/>
            <w:bdr w:val="none" w:sz="0" w:space="0" w:color="auto" w:frame="1"/>
          </w:rPr>
          <w:t>null</w:t>
        </w:r>
        <w:r>
          <w:rPr>
            <w:rFonts w:ascii="Verdana" w:hAnsi="Verdana"/>
            <w:color w:val="000000"/>
            <w:sz w:val="17"/>
            <w:szCs w:val="17"/>
            <w:bdr w:val="none" w:sz="0" w:space="0" w:color="auto" w:frame="1"/>
          </w:rPr>
          <w:t>;  </w:t>
        </w:r>
      </w:ins>
    </w:p>
    <w:p w:rsidR="008B0FB9" w:rsidRDefault="008B0FB9" w:rsidP="008B0FB9">
      <w:pPr>
        <w:numPr>
          <w:ilvl w:val="0"/>
          <w:numId w:val="112"/>
        </w:numPr>
        <w:shd w:val="clear" w:color="auto" w:fill="FFFFFF"/>
        <w:spacing w:after="0" w:line="272" w:lineRule="atLeast"/>
        <w:ind w:left="0"/>
        <w:rPr>
          <w:ins w:id="2366" w:author="Unknown"/>
          <w:rFonts w:ascii="Verdana" w:hAnsi="Verdana"/>
          <w:color w:val="000000"/>
          <w:sz w:val="17"/>
          <w:szCs w:val="17"/>
        </w:rPr>
      </w:pPr>
      <w:ins w:id="2367" w:author="Unknown">
        <w:r>
          <w:rPr>
            <w:rFonts w:ascii="Verdana" w:hAnsi="Verdana"/>
            <w:color w:val="000000"/>
            <w:sz w:val="17"/>
            <w:szCs w:val="17"/>
            <w:bdr w:val="none" w:sz="0" w:space="0" w:color="auto" w:frame="1"/>
          </w:rPr>
          <w:t>System.out.println(s.length());</w:t>
        </w:r>
        <w:r>
          <w:rPr>
            <w:rStyle w:val="comment"/>
            <w:rFonts w:ascii="Verdana" w:hAnsi="Verdana"/>
            <w:color w:val="008200"/>
            <w:sz w:val="17"/>
            <w:szCs w:val="17"/>
            <w:bdr w:val="none" w:sz="0" w:space="0" w:color="auto" w:frame="1"/>
          </w:rPr>
          <w:t>//NullPointerException</w:t>
        </w:r>
        <w:r>
          <w:rPr>
            <w:rFonts w:ascii="Verdana" w:hAnsi="Verdana"/>
            <w:color w:val="000000"/>
            <w:sz w:val="17"/>
            <w:szCs w:val="17"/>
            <w:bdr w:val="none" w:sz="0" w:space="0" w:color="auto" w:frame="1"/>
          </w:rPr>
          <w:t>  </w:t>
        </w:r>
      </w:ins>
    </w:p>
    <w:p w:rsidR="008B0FB9" w:rsidRDefault="00584E14" w:rsidP="008B0FB9">
      <w:pPr>
        <w:spacing w:line="240" w:lineRule="auto"/>
        <w:rPr>
          <w:ins w:id="2368" w:author="Unknown"/>
          <w:rFonts w:ascii="Times New Roman" w:hAnsi="Times New Roman"/>
          <w:sz w:val="24"/>
          <w:szCs w:val="24"/>
        </w:rPr>
      </w:pPr>
      <w:ins w:id="2369" w:author="Unknown">
        <w:r>
          <w:pict>
            <v:rect id="_x0000_i1079" style="width:0;height:.65pt" o:hralign="center" o:hrstd="t" o:hrnoshade="t" o:hr="t" fillcolor="#d4d4d4" stroked="f"/>
          </w:pict>
        </w:r>
      </w:ins>
    </w:p>
    <w:p w:rsidR="008B0FB9" w:rsidRDefault="008B0FB9" w:rsidP="008B0FB9">
      <w:pPr>
        <w:pStyle w:val="Heading3"/>
        <w:shd w:val="clear" w:color="auto" w:fill="FFFFFF"/>
        <w:spacing w:line="312" w:lineRule="atLeast"/>
        <w:rPr>
          <w:ins w:id="2370" w:author="Unknown"/>
          <w:rFonts w:ascii="Helvetica" w:hAnsi="Helvetica" w:cs="Helvetica"/>
          <w:b w:val="0"/>
          <w:bCs w:val="0"/>
          <w:color w:val="610B4B"/>
          <w:sz w:val="22"/>
          <w:szCs w:val="22"/>
        </w:rPr>
      </w:pPr>
      <w:ins w:id="2371" w:author="Unknown">
        <w:r>
          <w:rPr>
            <w:rFonts w:ascii="Helvetica" w:hAnsi="Helvetica" w:cs="Helvetica"/>
            <w:b w:val="0"/>
            <w:bCs w:val="0"/>
            <w:color w:val="610B4B"/>
            <w:sz w:val="22"/>
            <w:szCs w:val="22"/>
          </w:rPr>
          <w:t>3) A scenario where NumberFormatException occurs</w:t>
        </w:r>
      </w:ins>
    </w:p>
    <w:p w:rsidR="008B0FB9" w:rsidRDefault="008B0FB9" w:rsidP="008B0FB9">
      <w:pPr>
        <w:pStyle w:val="NormalWeb"/>
        <w:shd w:val="clear" w:color="auto" w:fill="FFFFFF"/>
        <w:rPr>
          <w:ins w:id="2372" w:author="Unknown"/>
          <w:rFonts w:ascii="Verdana" w:hAnsi="Verdana"/>
          <w:color w:val="000000"/>
          <w:sz w:val="17"/>
          <w:szCs w:val="17"/>
        </w:rPr>
      </w:pPr>
      <w:ins w:id="2373" w:author="Unknown">
        <w:r>
          <w:rPr>
            <w:rFonts w:ascii="Verdana" w:hAnsi="Verdana"/>
            <w:color w:val="000000"/>
            <w:sz w:val="17"/>
            <w:szCs w:val="17"/>
          </w:rPr>
          <w:t>The wrong formatting of any value may occur NumberFormatException. Suppose I have a string variable that has characters, converting this variable into digit will occur NumberFormatException.</w:t>
        </w:r>
      </w:ins>
    </w:p>
    <w:p w:rsidR="008B0FB9" w:rsidRDefault="008B0FB9" w:rsidP="008B0FB9">
      <w:pPr>
        <w:numPr>
          <w:ilvl w:val="0"/>
          <w:numId w:val="113"/>
        </w:numPr>
        <w:shd w:val="clear" w:color="auto" w:fill="FFFFFF"/>
        <w:spacing w:after="0" w:line="272" w:lineRule="atLeast"/>
        <w:ind w:left="0"/>
        <w:rPr>
          <w:ins w:id="2374" w:author="Unknown"/>
          <w:rFonts w:ascii="Verdana" w:hAnsi="Verdana"/>
          <w:color w:val="000000"/>
          <w:sz w:val="17"/>
          <w:szCs w:val="17"/>
        </w:rPr>
      </w:pPr>
      <w:ins w:id="2375" w:author="Unknown">
        <w:r>
          <w:rPr>
            <w:rFonts w:ascii="Verdana" w:hAnsi="Verdana"/>
            <w:color w:val="000000"/>
            <w:sz w:val="17"/>
            <w:szCs w:val="17"/>
            <w:bdr w:val="none" w:sz="0" w:space="0" w:color="auto" w:frame="1"/>
          </w:rPr>
          <w:t>String s=</w:t>
        </w:r>
        <w:r>
          <w:rPr>
            <w:rStyle w:val="string"/>
            <w:rFonts w:ascii="Verdana" w:hAnsi="Verdana"/>
            <w:color w:val="0000FF"/>
            <w:sz w:val="17"/>
            <w:szCs w:val="17"/>
            <w:bdr w:val="none" w:sz="0" w:space="0" w:color="auto" w:frame="1"/>
          </w:rPr>
          <w:t>"abc"</w:t>
        </w:r>
        <w:r>
          <w:rPr>
            <w:rFonts w:ascii="Verdana" w:hAnsi="Verdana"/>
            <w:color w:val="000000"/>
            <w:sz w:val="17"/>
            <w:szCs w:val="17"/>
            <w:bdr w:val="none" w:sz="0" w:space="0" w:color="auto" w:frame="1"/>
          </w:rPr>
          <w:t>;  </w:t>
        </w:r>
      </w:ins>
    </w:p>
    <w:p w:rsidR="008B0FB9" w:rsidRDefault="008B0FB9" w:rsidP="008B0FB9">
      <w:pPr>
        <w:numPr>
          <w:ilvl w:val="0"/>
          <w:numId w:val="113"/>
        </w:numPr>
        <w:shd w:val="clear" w:color="auto" w:fill="FFFFFF"/>
        <w:spacing w:after="0" w:line="272" w:lineRule="atLeast"/>
        <w:ind w:left="0"/>
        <w:rPr>
          <w:ins w:id="2376" w:author="Unknown"/>
          <w:rFonts w:ascii="Verdana" w:hAnsi="Verdana"/>
          <w:color w:val="000000"/>
          <w:sz w:val="17"/>
          <w:szCs w:val="17"/>
        </w:rPr>
      </w:pPr>
      <w:ins w:id="2377"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i=Integer.parseInt(s);</w:t>
        </w:r>
        <w:r>
          <w:rPr>
            <w:rStyle w:val="comment"/>
            <w:rFonts w:ascii="Verdana" w:hAnsi="Verdana"/>
            <w:color w:val="008200"/>
            <w:sz w:val="17"/>
            <w:szCs w:val="17"/>
            <w:bdr w:val="none" w:sz="0" w:space="0" w:color="auto" w:frame="1"/>
          </w:rPr>
          <w:t>//NumberFormatException</w:t>
        </w:r>
        <w:r>
          <w:rPr>
            <w:rFonts w:ascii="Verdana" w:hAnsi="Verdana"/>
            <w:color w:val="000000"/>
            <w:sz w:val="17"/>
            <w:szCs w:val="17"/>
            <w:bdr w:val="none" w:sz="0" w:space="0" w:color="auto" w:frame="1"/>
          </w:rPr>
          <w:t>  </w:t>
        </w:r>
      </w:ins>
    </w:p>
    <w:p w:rsidR="008B0FB9" w:rsidRDefault="00584E14" w:rsidP="008B0FB9">
      <w:pPr>
        <w:spacing w:line="240" w:lineRule="auto"/>
        <w:rPr>
          <w:ins w:id="2378" w:author="Unknown"/>
          <w:rFonts w:ascii="Times New Roman" w:hAnsi="Times New Roman"/>
          <w:sz w:val="24"/>
          <w:szCs w:val="24"/>
        </w:rPr>
      </w:pPr>
      <w:ins w:id="2379" w:author="Unknown">
        <w:r>
          <w:pict>
            <v:rect id="_x0000_i1080" style="width:0;height:.65pt" o:hralign="center" o:hrstd="t" o:hrnoshade="t" o:hr="t" fillcolor="#d4d4d4" stroked="f"/>
          </w:pict>
        </w:r>
      </w:ins>
    </w:p>
    <w:p w:rsidR="008B0FB9" w:rsidRDefault="008B0FB9" w:rsidP="008B0FB9">
      <w:pPr>
        <w:pStyle w:val="Heading3"/>
        <w:shd w:val="clear" w:color="auto" w:fill="FFFFFF"/>
        <w:spacing w:line="312" w:lineRule="atLeast"/>
        <w:rPr>
          <w:ins w:id="2380" w:author="Unknown"/>
          <w:rFonts w:ascii="Helvetica" w:hAnsi="Helvetica" w:cs="Helvetica"/>
          <w:b w:val="0"/>
          <w:bCs w:val="0"/>
          <w:color w:val="610B4B"/>
          <w:sz w:val="22"/>
          <w:szCs w:val="22"/>
        </w:rPr>
      </w:pPr>
      <w:ins w:id="2381" w:author="Unknown">
        <w:r>
          <w:rPr>
            <w:rFonts w:ascii="Helvetica" w:hAnsi="Helvetica" w:cs="Helvetica"/>
            <w:b w:val="0"/>
            <w:bCs w:val="0"/>
            <w:color w:val="610B4B"/>
            <w:sz w:val="22"/>
            <w:szCs w:val="22"/>
          </w:rPr>
          <w:t>4) A scenario where ArrayIndexOutOfBoundsException occurs</w:t>
        </w:r>
      </w:ins>
    </w:p>
    <w:p w:rsidR="008B0FB9" w:rsidRDefault="008B0FB9" w:rsidP="008B0FB9">
      <w:pPr>
        <w:pStyle w:val="NormalWeb"/>
        <w:shd w:val="clear" w:color="auto" w:fill="FFFFFF"/>
        <w:rPr>
          <w:ins w:id="2382" w:author="Unknown"/>
          <w:rFonts w:ascii="Verdana" w:hAnsi="Verdana"/>
          <w:color w:val="000000"/>
          <w:sz w:val="17"/>
          <w:szCs w:val="17"/>
        </w:rPr>
      </w:pPr>
      <w:ins w:id="2383" w:author="Unknown">
        <w:r>
          <w:rPr>
            <w:rFonts w:ascii="Verdana" w:hAnsi="Verdana"/>
            <w:color w:val="000000"/>
            <w:sz w:val="17"/>
            <w:szCs w:val="17"/>
          </w:rPr>
          <w:t>If you are inserting any value in the wrong index, it would result in ArrayIndexOutOfBoundsException as shown below:</w:t>
        </w:r>
      </w:ins>
    </w:p>
    <w:p w:rsidR="008B0FB9" w:rsidRDefault="008B0FB9" w:rsidP="008B0FB9">
      <w:pPr>
        <w:numPr>
          <w:ilvl w:val="0"/>
          <w:numId w:val="114"/>
        </w:numPr>
        <w:shd w:val="clear" w:color="auto" w:fill="FFFFFF"/>
        <w:spacing w:after="0" w:line="272" w:lineRule="atLeast"/>
        <w:ind w:left="0"/>
        <w:rPr>
          <w:ins w:id="2384" w:author="Unknown"/>
          <w:rFonts w:ascii="Verdana" w:hAnsi="Verdana"/>
          <w:color w:val="000000"/>
          <w:sz w:val="17"/>
          <w:szCs w:val="17"/>
        </w:rPr>
      </w:pPr>
      <w:ins w:id="2385"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ins>
    </w:p>
    <w:p w:rsidR="008B0FB9" w:rsidRDefault="008B0FB9" w:rsidP="008B0FB9">
      <w:pPr>
        <w:numPr>
          <w:ilvl w:val="0"/>
          <w:numId w:val="114"/>
        </w:numPr>
        <w:shd w:val="clear" w:color="auto" w:fill="FFFFFF"/>
        <w:spacing w:after="0" w:line="272" w:lineRule="atLeast"/>
        <w:ind w:left="0"/>
        <w:rPr>
          <w:ins w:id="2386" w:author="Unknown"/>
          <w:rFonts w:ascii="Verdana" w:hAnsi="Verdana"/>
          <w:color w:val="000000"/>
          <w:sz w:val="17"/>
          <w:szCs w:val="17"/>
        </w:rPr>
      </w:pPr>
      <w:ins w:id="2387" w:author="Unknown">
        <w:r>
          <w:rPr>
            <w:rFonts w:ascii="Verdana" w:hAnsi="Verdana"/>
            <w:color w:val="000000"/>
            <w:sz w:val="17"/>
            <w:szCs w:val="17"/>
            <w:bdr w:val="none" w:sz="0" w:space="0" w:color="auto" w:frame="1"/>
          </w:rPr>
          <w:t>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//ArrayIndexOutOfBoundsException</w:t>
        </w:r>
        <w:r>
          <w:rPr>
            <w:rFonts w:ascii="Verdana" w:hAnsi="Verdana"/>
            <w:color w:val="000000"/>
            <w:sz w:val="17"/>
            <w:szCs w:val="17"/>
            <w:bdr w:val="none" w:sz="0" w:space="0" w:color="auto" w:frame="1"/>
          </w:rPr>
          <w:t> </w:t>
        </w:r>
      </w:ins>
    </w:p>
    <w:p w:rsidR="00AD19BC" w:rsidRDefault="00AD19BC"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8B0FB9" w:rsidRDefault="008B0FB9" w:rsidP="00E3797A">
      <w:pPr>
        <w:pStyle w:val="HTMLPreformatted"/>
        <w:shd w:val="clear" w:color="auto" w:fill="F9FBF9"/>
        <w:rPr>
          <w:color w:val="000000"/>
        </w:rPr>
      </w:pPr>
    </w:p>
    <w:p w:rsidR="00D70287" w:rsidRDefault="00D70287" w:rsidP="00D70287">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try-catch block</w:t>
      </w:r>
    </w:p>
    <w:p w:rsidR="00D70287" w:rsidRDefault="00584E14" w:rsidP="00D70287">
      <w:pPr>
        <w:rPr>
          <w:rFonts w:ascii="Times New Roman" w:hAnsi="Times New Roman" w:cs="Times New Roman"/>
          <w:sz w:val="24"/>
          <w:szCs w:val="24"/>
        </w:rPr>
      </w:pPr>
      <w:r>
        <w:pict>
          <v:rect id="_x0000_i1081" style="width:0;height:.65pt" o:hralign="center" o:hrstd="t" o:hrnoshade="t" o:hr="t" fillcolor="#d4d4d4" stroked="f"/>
        </w:pict>
      </w:r>
    </w:p>
    <w:p w:rsidR="00D70287" w:rsidRDefault="00D70287" w:rsidP="00D70287">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try block</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w:t>
      </w:r>
      <w:r>
        <w:rPr>
          <w:rStyle w:val="Strong"/>
          <w:rFonts w:ascii="Verdana" w:hAnsi="Verdana"/>
          <w:color w:val="000000"/>
          <w:sz w:val="17"/>
          <w:szCs w:val="17"/>
        </w:rPr>
        <w:t>try</w:t>
      </w:r>
      <w:r>
        <w:rPr>
          <w:rFonts w:ascii="Verdana" w:hAnsi="Verdana"/>
          <w:color w:val="000000"/>
          <w:sz w:val="17"/>
          <w:szCs w:val="17"/>
        </w:rPr>
        <w:t> block is used to enclose the code that might throw an exception. It must be used within the method.</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If an exception occurs at the particular statement of try block, the rest of the block code will not execute. So, it is recommended not to keeping the code in try block that will not throw an exception.</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try block must be followed by either catch or finally block.</w:t>
      </w:r>
    </w:p>
    <w:p w:rsidR="00D70287" w:rsidRDefault="00D70287" w:rsidP="00D7028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 of Java try-catch</w:t>
      </w:r>
    </w:p>
    <w:p w:rsidR="00D70287" w:rsidRDefault="00D70287" w:rsidP="00D70287">
      <w:pPr>
        <w:numPr>
          <w:ilvl w:val="0"/>
          <w:numId w:val="115"/>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D70287" w:rsidRDefault="00D70287" w:rsidP="00D70287">
      <w:pPr>
        <w:numPr>
          <w:ilvl w:val="0"/>
          <w:numId w:val="115"/>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//code that may throw an exception  </w:t>
      </w:r>
      <w:r>
        <w:rPr>
          <w:rFonts w:ascii="Verdana" w:hAnsi="Verdana"/>
          <w:color w:val="000000"/>
          <w:sz w:val="17"/>
          <w:szCs w:val="17"/>
          <w:bdr w:val="none" w:sz="0" w:space="0" w:color="auto" w:frame="1"/>
        </w:rPr>
        <w:t>  </w:t>
      </w:r>
    </w:p>
    <w:p w:rsidR="00D70287" w:rsidRDefault="00D70287" w:rsidP="00D70287">
      <w:pPr>
        <w:numPr>
          <w:ilvl w:val="0"/>
          <w:numId w:val="11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(Exception_class_Name ref){}    </w:t>
      </w:r>
    </w:p>
    <w:p w:rsidR="00D70287" w:rsidRDefault="00D70287" w:rsidP="00D7028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 of try-finally block</w:t>
      </w:r>
    </w:p>
    <w:p w:rsidR="00D70287" w:rsidRDefault="00D70287" w:rsidP="00D70287">
      <w:pPr>
        <w:numPr>
          <w:ilvl w:val="0"/>
          <w:numId w:val="116"/>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D70287" w:rsidRDefault="00D70287" w:rsidP="00D70287">
      <w:pPr>
        <w:numPr>
          <w:ilvl w:val="0"/>
          <w:numId w:val="116"/>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//code that may throw an exception  </w:t>
      </w:r>
      <w:r>
        <w:rPr>
          <w:rFonts w:ascii="Verdana" w:hAnsi="Verdana"/>
          <w:color w:val="000000"/>
          <w:sz w:val="17"/>
          <w:szCs w:val="17"/>
          <w:bdr w:val="none" w:sz="0" w:space="0" w:color="auto" w:frame="1"/>
        </w:rPr>
        <w:t>  </w:t>
      </w:r>
    </w:p>
    <w:p w:rsidR="00D70287" w:rsidRDefault="00D70287" w:rsidP="00D70287">
      <w:pPr>
        <w:numPr>
          <w:ilvl w:val="0"/>
          <w:numId w:val="11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    </w:t>
      </w:r>
    </w:p>
    <w:p w:rsidR="00D70287" w:rsidRDefault="00D70287" w:rsidP="00D70287">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catch block</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D70287" w:rsidRDefault="00D70287" w:rsidP="00D70287">
      <w:pPr>
        <w:pStyle w:val="NormalWeb"/>
        <w:shd w:val="clear" w:color="auto" w:fill="FFFFFF"/>
        <w:rPr>
          <w:rFonts w:ascii="Verdana" w:hAnsi="Verdana"/>
          <w:color w:val="000000"/>
          <w:sz w:val="17"/>
          <w:szCs w:val="17"/>
        </w:rPr>
      </w:pPr>
      <w:r>
        <w:rPr>
          <w:rFonts w:ascii="Verdana" w:hAnsi="Verdana"/>
          <w:color w:val="000000"/>
          <w:sz w:val="17"/>
          <w:szCs w:val="17"/>
        </w:rPr>
        <w:t>The catch block must be used after the try block only. You can use multiple catch block with a single try block.</w:t>
      </w:r>
    </w:p>
    <w:p w:rsidR="00D70287" w:rsidRDefault="00584E14" w:rsidP="00D70287">
      <w:pPr>
        <w:rPr>
          <w:rFonts w:ascii="Times New Roman" w:hAnsi="Times New Roman"/>
          <w:sz w:val="24"/>
          <w:szCs w:val="24"/>
        </w:rPr>
      </w:pPr>
      <w:r>
        <w:pict>
          <v:rect id="_x0000_i1082" style="width:0;height:.65pt" o:hralign="center" o:hrstd="t" o:hrnoshade="t" o:hr="t" fillcolor="#d4d4d4" stroked="f"/>
        </w:pict>
      </w:r>
    </w:p>
    <w:p w:rsidR="00D70287" w:rsidRDefault="00D70287" w:rsidP="00D70287">
      <w:pPr>
        <w:pStyle w:val="Heading2"/>
        <w:shd w:val="clear" w:color="auto" w:fill="FFFFFF"/>
        <w:spacing w:line="312" w:lineRule="atLeast"/>
        <w:rPr>
          <w:ins w:id="2388" w:author="Unknown"/>
          <w:rFonts w:ascii="Helvetica" w:hAnsi="Helvetica" w:cs="Helvetica"/>
          <w:b w:val="0"/>
          <w:bCs w:val="0"/>
          <w:color w:val="610B38"/>
          <w:sz w:val="32"/>
          <w:szCs w:val="32"/>
        </w:rPr>
      </w:pPr>
      <w:ins w:id="2389" w:author="Unknown">
        <w:r>
          <w:rPr>
            <w:rFonts w:ascii="Helvetica" w:hAnsi="Helvetica" w:cs="Helvetica"/>
            <w:b w:val="0"/>
            <w:bCs w:val="0"/>
            <w:color w:val="610B38"/>
            <w:sz w:val="32"/>
            <w:szCs w:val="32"/>
          </w:rPr>
          <w:t>Problem without exception handling</w:t>
        </w:r>
      </w:ins>
    </w:p>
    <w:p w:rsidR="00D70287" w:rsidRDefault="00D70287" w:rsidP="00D70287">
      <w:pPr>
        <w:pStyle w:val="NormalWeb"/>
        <w:shd w:val="clear" w:color="auto" w:fill="FFFFFF"/>
        <w:rPr>
          <w:ins w:id="2390" w:author="Unknown"/>
          <w:rFonts w:ascii="Verdana" w:hAnsi="Verdana"/>
          <w:color w:val="000000"/>
          <w:sz w:val="17"/>
          <w:szCs w:val="17"/>
        </w:rPr>
      </w:pPr>
      <w:ins w:id="2391" w:author="Unknown">
        <w:r>
          <w:rPr>
            <w:rFonts w:ascii="Verdana" w:hAnsi="Verdana"/>
            <w:color w:val="000000"/>
            <w:sz w:val="17"/>
            <w:szCs w:val="17"/>
          </w:rPr>
          <w:t>Let's try to understand the problem if we don't use a try-catch block.</w:t>
        </w:r>
      </w:ins>
    </w:p>
    <w:p w:rsidR="00D70287" w:rsidRDefault="00D70287" w:rsidP="00D70287">
      <w:pPr>
        <w:pStyle w:val="Heading3"/>
        <w:shd w:val="clear" w:color="auto" w:fill="FFFFFF"/>
        <w:spacing w:line="312" w:lineRule="atLeast"/>
        <w:rPr>
          <w:ins w:id="2392" w:author="Unknown"/>
          <w:rFonts w:ascii="Helvetica" w:hAnsi="Helvetica" w:cs="Helvetica"/>
          <w:b w:val="0"/>
          <w:bCs w:val="0"/>
          <w:color w:val="610B4B"/>
        </w:rPr>
      </w:pPr>
      <w:ins w:id="2393" w:author="Unknown">
        <w:r>
          <w:rPr>
            <w:rFonts w:ascii="Helvetica" w:hAnsi="Helvetica" w:cs="Helvetica"/>
            <w:b w:val="0"/>
            <w:bCs w:val="0"/>
            <w:color w:val="610B4B"/>
          </w:rPr>
          <w:t>Example 1</w:t>
        </w:r>
      </w:ins>
    </w:p>
    <w:p w:rsidR="00D70287" w:rsidRDefault="00D70287" w:rsidP="00D70287">
      <w:pPr>
        <w:numPr>
          <w:ilvl w:val="0"/>
          <w:numId w:val="117"/>
        </w:numPr>
        <w:shd w:val="clear" w:color="auto" w:fill="FFFFFF"/>
        <w:spacing w:after="0" w:line="272" w:lineRule="atLeast"/>
        <w:ind w:left="0"/>
        <w:rPr>
          <w:ins w:id="2394" w:author="Unknown"/>
          <w:rFonts w:ascii="Verdana" w:hAnsi="Verdana" w:cs="Times New Roman"/>
          <w:color w:val="000000"/>
          <w:sz w:val="17"/>
          <w:szCs w:val="17"/>
        </w:rPr>
      </w:pPr>
      <w:ins w:id="239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TryCatchExample1 {  </w:t>
        </w:r>
      </w:ins>
    </w:p>
    <w:p w:rsidR="00D70287" w:rsidRDefault="00D70287" w:rsidP="00D70287">
      <w:pPr>
        <w:numPr>
          <w:ilvl w:val="0"/>
          <w:numId w:val="117"/>
        </w:numPr>
        <w:shd w:val="clear" w:color="auto" w:fill="FFFFFF"/>
        <w:spacing w:after="0" w:line="272" w:lineRule="atLeast"/>
        <w:ind w:left="0"/>
        <w:rPr>
          <w:ins w:id="2396" w:author="Unknown"/>
          <w:rFonts w:ascii="Verdana" w:hAnsi="Verdana"/>
          <w:color w:val="000000"/>
          <w:sz w:val="17"/>
          <w:szCs w:val="17"/>
        </w:rPr>
      </w:pPr>
      <w:ins w:id="2397"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398" w:author="Unknown"/>
          <w:rFonts w:ascii="Verdana" w:hAnsi="Verdana"/>
          <w:color w:val="000000"/>
          <w:sz w:val="17"/>
          <w:szCs w:val="17"/>
        </w:rPr>
      </w:pPr>
      <w:ins w:id="239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7"/>
        </w:numPr>
        <w:shd w:val="clear" w:color="auto" w:fill="FFFFFF"/>
        <w:spacing w:after="0" w:line="272" w:lineRule="atLeast"/>
        <w:ind w:left="0"/>
        <w:rPr>
          <w:ins w:id="2400" w:author="Unknown"/>
          <w:rFonts w:ascii="Verdana" w:hAnsi="Verdana"/>
          <w:color w:val="000000"/>
          <w:sz w:val="17"/>
          <w:szCs w:val="17"/>
        </w:rPr>
      </w:pPr>
      <w:ins w:id="2401"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2" w:author="Unknown"/>
          <w:rFonts w:ascii="Verdana" w:hAnsi="Verdana"/>
          <w:color w:val="000000"/>
          <w:sz w:val="17"/>
          <w:szCs w:val="17"/>
        </w:rPr>
      </w:pPr>
      <w:ins w:id="24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4" w:author="Unknown"/>
          <w:rFonts w:ascii="Verdana" w:hAnsi="Verdana"/>
          <w:color w:val="000000"/>
          <w:sz w:val="17"/>
          <w:szCs w:val="17"/>
        </w:rPr>
      </w:pPr>
      <w:ins w:id="2405" w:author="Unknown">
        <w:r>
          <w:rPr>
            <w:rFonts w:ascii="Verdana" w:hAnsi="Verdana"/>
            <w:color w:val="000000"/>
            <w:sz w:val="17"/>
            <w:szCs w:val="17"/>
            <w:bdr w:val="none" w:sz="0" w:space="0" w:color="auto" w:frame="1"/>
          </w:rPr>
          <w:lastRenderedPageBreak/>
          <w:t>          </w:t>
        </w:r>
      </w:ins>
    </w:p>
    <w:p w:rsidR="00D70287" w:rsidRDefault="00D70287" w:rsidP="00D70287">
      <w:pPr>
        <w:numPr>
          <w:ilvl w:val="0"/>
          <w:numId w:val="117"/>
        </w:numPr>
        <w:shd w:val="clear" w:color="auto" w:fill="FFFFFF"/>
        <w:spacing w:after="0" w:line="272" w:lineRule="atLeast"/>
        <w:ind w:left="0"/>
        <w:rPr>
          <w:ins w:id="2406" w:author="Unknown"/>
          <w:rFonts w:ascii="Verdana" w:hAnsi="Verdana"/>
          <w:color w:val="000000"/>
          <w:sz w:val="17"/>
          <w:szCs w:val="17"/>
        </w:rPr>
      </w:pPr>
      <w:ins w:id="240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08" w:author="Unknown"/>
          <w:rFonts w:ascii="Verdana" w:hAnsi="Verdana"/>
          <w:color w:val="000000"/>
          <w:sz w:val="17"/>
          <w:szCs w:val="17"/>
        </w:rPr>
      </w:pPr>
      <w:ins w:id="2409"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10" w:author="Unknown"/>
          <w:rFonts w:ascii="Verdana" w:hAnsi="Verdana"/>
          <w:color w:val="000000"/>
          <w:sz w:val="17"/>
          <w:szCs w:val="17"/>
        </w:rPr>
      </w:pPr>
      <w:ins w:id="2411" w:author="Unknown">
        <w:r>
          <w:rPr>
            <w:rFonts w:ascii="Verdana" w:hAnsi="Verdana"/>
            <w:color w:val="000000"/>
            <w:sz w:val="17"/>
            <w:szCs w:val="17"/>
            <w:bdr w:val="none" w:sz="0" w:space="0" w:color="auto" w:frame="1"/>
          </w:rPr>
          <w:t>    }  </w:t>
        </w:r>
      </w:ins>
    </w:p>
    <w:p w:rsidR="00D70287" w:rsidRDefault="00D70287" w:rsidP="00D70287">
      <w:pPr>
        <w:numPr>
          <w:ilvl w:val="0"/>
          <w:numId w:val="117"/>
        </w:numPr>
        <w:shd w:val="clear" w:color="auto" w:fill="FFFFFF"/>
        <w:spacing w:after="0" w:line="272" w:lineRule="atLeast"/>
        <w:ind w:left="0"/>
        <w:rPr>
          <w:ins w:id="2412" w:author="Unknown"/>
          <w:rFonts w:ascii="Verdana" w:hAnsi="Verdana"/>
          <w:color w:val="000000"/>
          <w:sz w:val="17"/>
          <w:szCs w:val="17"/>
        </w:rPr>
      </w:pPr>
      <w:ins w:id="2413" w:author="Unknown">
        <w:r>
          <w:rPr>
            <w:rFonts w:ascii="Verdana" w:hAnsi="Verdana"/>
            <w:color w:val="000000"/>
            <w:sz w:val="17"/>
            <w:szCs w:val="17"/>
            <w:bdr w:val="none" w:sz="0" w:space="0" w:color="auto" w:frame="1"/>
          </w:rPr>
          <w:t>      </w:t>
        </w:r>
      </w:ins>
    </w:p>
    <w:p w:rsidR="00D70287" w:rsidRDefault="00D70287" w:rsidP="00D70287">
      <w:pPr>
        <w:numPr>
          <w:ilvl w:val="0"/>
          <w:numId w:val="117"/>
        </w:numPr>
        <w:shd w:val="clear" w:color="auto" w:fill="FFFFFF"/>
        <w:spacing w:after="0" w:line="272" w:lineRule="atLeast"/>
        <w:ind w:left="0"/>
        <w:rPr>
          <w:ins w:id="2414" w:author="Unknown"/>
          <w:rFonts w:ascii="Verdana" w:hAnsi="Verdana"/>
          <w:color w:val="000000"/>
          <w:sz w:val="17"/>
          <w:szCs w:val="17"/>
        </w:rPr>
      </w:pPr>
      <w:ins w:id="2415" w:author="Unknown">
        <w:r>
          <w:rPr>
            <w:rFonts w:ascii="Verdana" w:hAnsi="Verdana"/>
            <w:color w:val="000000"/>
            <w:sz w:val="17"/>
            <w:szCs w:val="17"/>
            <w:bdr w:val="none" w:sz="0" w:space="0" w:color="auto" w:frame="1"/>
          </w:rPr>
          <w:t>}  </w:t>
        </w:r>
      </w:ins>
    </w:p>
    <w:p w:rsidR="00D70287" w:rsidRDefault="00584E14" w:rsidP="00D70287">
      <w:pPr>
        <w:spacing w:line="240" w:lineRule="auto"/>
        <w:rPr>
          <w:ins w:id="2416" w:author="Unknown"/>
          <w:rFonts w:ascii="Times New Roman" w:hAnsi="Times New Roman"/>
          <w:sz w:val="24"/>
          <w:szCs w:val="24"/>
        </w:rPr>
      </w:pPr>
      <w:ins w:id="2417"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"http://www.javatpoint.com/opr/test.jsp?filename=TryCatchExample1"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418" w:author="Unknown"/>
          <w:rFonts w:ascii="Verdana" w:hAnsi="Verdana"/>
          <w:color w:val="000000"/>
          <w:sz w:val="17"/>
          <w:szCs w:val="17"/>
        </w:rPr>
      </w:pPr>
      <w:ins w:id="241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420" w:author="Unknown"/>
          <w:color w:val="000000"/>
        </w:rPr>
      </w:pPr>
      <w:ins w:id="2421" w:author="Unknown">
        <w:r>
          <w:rPr>
            <w:color w:val="000000"/>
          </w:rPr>
          <w:t>Exception in thread "main" java.lang.ArithmeticException: / by zero</w:t>
        </w:r>
      </w:ins>
    </w:p>
    <w:p w:rsidR="00D70287" w:rsidRDefault="00D70287" w:rsidP="00D70287">
      <w:pPr>
        <w:pStyle w:val="NormalWeb"/>
        <w:shd w:val="clear" w:color="auto" w:fill="FFFFFF"/>
        <w:rPr>
          <w:ins w:id="2422" w:author="Unknown"/>
          <w:rFonts w:ascii="Verdana" w:hAnsi="Verdana"/>
          <w:color w:val="000000"/>
          <w:sz w:val="17"/>
          <w:szCs w:val="17"/>
        </w:rPr>
      </w:pPr>
      <w:ins w:id="2423" w:author="Unknown">
        <w:r>
          <w:rPr>
            <w:rFonts w:ascii="Verdana" w:hAnsi="Verdana"/>
            <w:color w:val="000000"/>
            <w:sz w:val="17"/>
            <w:szCs w:val="17"/>
          </w:rPr>
          <w:t>As displayed in the above example, the </w:t>
        </w:r>
        <w:r>
          <w:rPr>
            <w:rStyle w:val="Strong"/>
            <w:rFonts w:ascii="Verdana" w:hAnsi="Verdana"/>
            <w:color w:val="000000"/>
            <w:sz w:val="17"/>
            <w:szCs w:val="17"/>
          </w:rPr>
          <w:t>rest of the code</w:t>
        </w:r>
        <w:r>
          <w:rPr>
            <w:rFonts w:ascii="Verdana" w:hAnsi="Verdana"/>
            <w:color w:val="000000"/>
            <w:sz w:val="17"/>
            <w:szCs w:val="17"/>
          </w:rPr>
          <w:t> is not executed (in such case, the </w:t>
        </w:r>
        <w:r>
          <w:rPr>
            <w:rStyle w:val="Strong"/>
            <w:rFonts w:ascii="Verdana" w:hAnsi="Verdana"/>
            <w:color w:val="000000"/>
            <w:sz w:val="17"/>
            <w:szCs w:val="17"/>
          </w:rPr>
          <w:t>rest of the code</w:t>
        </w:r>
        <w:r>
          <w:rPr>
            <w:rFonts w:ascii="Verdana" w:hAnsi="Verdana"/>
            <w:color w:val="000000"/>
            <w:sz w:val="17"/>
            <w:szCs w:val="17"/>
          </w:rPr>
          <w:t> statement is not printed).</w:t>
        </w:r>
      </w:ins>
    </w:p>
    <w:p w:rsidR="00D70287" w:rsidRDefault="00D70287" w:rsidP="00D70287">
      <w:pPr>
        <w:pStyle w:val="NormalWeb"/>
        <w:shd w:val="clear" w:color="auto" w:fill="FFFFFF"/>
        <w:rPr>
          <w:ins w:id="2424" w:author="Unknown"/>
          <w:rFonts w:ascii="Verdana" w:hAnsi="Verdana"/>
          <w:color w:val="000000"/>
          <w:sz w:val="17"/>
          <w:szCs w:val="17"/>
        </w:rPr>
      </w:pPr>
      <w:ins w:id="2425" w:author="Unknown">
        <w:r>
          <w:rPr>
            <w:rFonts w:ascii="Verdana" w:hAnsi="Verdana"/>
            <w:color w:val="000000"/>
            <w:sz w:val="17"/>
            <w:szCs w:val="17"/>
          </w:rPr>
          <w:t>There can be 100 lines of code after exception. So all the code after exception will not be executed.</w:t>
        </w:r>
      </w:ins>
    </w:p>
    <w:p w:rsidR="00D70287" w:rsidRDefault="00584E14" w:rsidP="00D70287">
      <w:pPr>
        <w:rPr>
          <w:ins w:id="2426" w:author="Unknown"/>
          <w:rFonts w:ascii="Times New Roman" w:hAnsi="Times New Roman"/>
          <w:sz w:val="24"/>
          <w:szCs w:val="24"/>
        </w:rPr>
      </w:pPr>
      <w:ins w:id="2427" w:author="Unknown">
        <w:r>
          <w:pict>
            <v:rect id="_x0000_i1083" style="width:0;height:.65pt" o:hralign="center" o:hrstd="t" o:hrnoshade="t" o:hr="t" fillcolor="#d4d4d4" stroked="f"/>
          </w:pict>
        </w:r>
      </w:ins>
    </w:p>
    <w:p w:rsidR="00D70287" w:rsidRDefault="00D70287" w:rsidP="00D70287">
      <w:pPr>
        <w:pStyle w:val="Heading2"/>
        <w:shd w:val="clear" w:color="auto" w:fill="FFFFFF"/>
        <w:spacing w:line="312" w:lineRule="atLeast"/>
        <w:rPr>
          <w:ins w:id="2428" w:author="Unknown"/>
          <w:rFonts w:ascii="Helvetica" w:hAnsi="Helvetica" w:cs="Helvetica"/>
          <w:b w:val="0"/>
          <w:bCs w:val="0"/>
          <w:color w:val="610B38"/>
          <w:sz w:val="32"/>
          <w:szCs w:val="32"/>
        </w:rPr>
      </w:pPr>
      <w:ins w:id="2429" w:author="Unknown">
        <w:r>
          <w:rPr>
            <w:rFonts w:ascii="Helvetica" w:hAnsi="Helvetica" w:cs="Helvetica"/>
            <w:b w:val="0"/>
            <w:bCs w:val="0"/>
            <w:color w:val="610B38"/>
            <w:sz w:val="32"/>
            <w:szCs w:val="32"/>
          </w:rPr>
          <w:t>Solution by exception handling</w:t>
        </w:r>
      </w:ins>
    </w:p>
    <w:p w:rsidR="00D70287" w:rsidRDefault="00D70287" w:rsidP="00D70287">
      <w:pPr>
        <w:pStyle w:val="NormalWeb"/>
        <w:shd w:val="clear" w:color="auto" w:fill="FFFFFF"/>
        <w:rPr>
          <w:ins w:id="2430" w:author="Unknown"/>
          <w:rFonts w:ascii="Verdana" w:hAnsi="Verdana"/>
          <w:color w:val="000000"/>
          <w:sz w:val="17"/>
          <w:szCs w:val="17"/>
        </w:rPr>
      </w:pPr>
      <w:ins w:id="2431" w:author="Unknown">
        <w:r>
          <w:rPr>
            <w:rFonts w:ascii="Verdana" w:hAnsi="Verdana"/>
            <w:color w:val="000000"/>
            <w:sz w:val="17"/>
            <w:szCs w:val="17"/>
          </w:rPr>
          <w:t>Let's see the solution of the above problem by a java try-catch block.</w:t>
        </w:r>
      </w:ins>
    </w:p>
    <w:p w:rsidR="00D70287" w:rsidRDefault="00D70287" w:rsidP="00D70287">
      <w:pPr>
        <w:pStyle w:val="Heading3"/>
        <w:shd w:val="clear" w:color="auto" w:fill="FFFFFF"/>
        <w:spacing w:line="312" w:lineRule="atLeast"/>
        <w:rPr>
          <w:ins w:id="2432" w:author="Unknown"/>
          <w:rFonts w:ascii="Helvetica" w:hAnsi="Helvetica" w:cs="Helvetica"/>
          <w:b w:val="0"/>
          <w:bCs w:val="0"/>
          <w:color w:val="610B4B"/>
        </w:rPr>
      </w:pPr>
      <w:ins w:id="2433" w:author="Unknown">
        <w:r>
          <w:rPr>
            <w:rFonts w:ascii="Helvetica" w:hAnsi="Helvetica" w:cs="Helvetica"/>
            <w:b w:val="0"/>
            <w:bCs w:val="0"/>
            <w:color w:val="610B4B"/>
          </w:rPr>
          <w:t>Example 2</w:t>
        </w:r>
      </w:ins>
    </w:p>
    <w:p w:rsidR="00D70287" w:rsidRDefault="00D70287" w:rsidP="00D70287">
      <w:pPr>
        <w:numPr>
          <w:ilvl w:val="0"/>
          <w:numId w:val="118"/>
        </w:numPr>
        <w:shd w:val="clear" w:color="auto" w:fill="FFFFFF"/>
        <w:spacing w:after="0" w:line="272" w:lineRule="atLeast"/>
        <w:ind w:left="0"/>
        <w:rPr>
          <w:ins w:id="2434" w:author="Unknown"/>
          <w:rFonts w:ascii="Verdana" w:hAnsi="Verdana" w:cs="Times New Roman"/>
          <w:color w:val="000000"/>
          <w:sz w:val="17"/>
          <w:szCs w:val="17"/>
        </w:rPr>
      </w:pPr>
      <w:ins w:id="243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TryCatchExample2 {  </w:t>
        </w:r>
      </w:ins>
    </w:p>
    <w:p w:rsidR="00D70287" w:rsidRDefault="00D70287" w:rsidP="00D70287">
      <w:pPr>
        <w:numPr>
          <w:ilvl w:val="0"/>
          <w:numId w:val="118"/>
        </w:numPr>
        <w:shd w:val="clear" w:color="auto" w:fill="FFFFFF"/>
        <w:spacing w:after="0" w:line="272" w:lineRule="atLeast"/>
        <w:ind w:left="0"/>
        <w:rPr>
          <w:ins w:id="2436" w:author="Unknown"/>
          <w:rFonts w:ascii="Verdana" w:hAnsi="Verdana"/>
          <w:color w:val="000000"/>
          <w:sz w:val="17"/>
          <w:szCs w:val="17"/>
        </w:rPr>
      </w:pPr>
      <w:ins w:id="2437" w:author="Unknown">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38" w:author="Unknown"/>
          <w:rFonts w:ascii="Verdana" w:hAnsi="Verdana"/>
          <w:color w:val="000000"/>
          <w:sz w:val="17"/>
          <w:szCs w:val="17"/>
        </w:rPr>
      </w:pPr>
      <w:ins w:id="24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8"/>
        </w:numPr>
        <w:shd w:val="clear" w:color="auto" w:fill="FFFFFF"/>
        <w:spacing w:after="0" w:line="272" w:lineRule="atLeast"/>
        <w:ind w:left="0"/>
        <w:rPr>
          <w:ins w:id="2440" w:author="Unknown"/>
          <w:rFonts w:ascii="Verdana" w:hAnsi="Verdana"/>
          <w:color w:val="000000"/>
          <w:sz w:val="17"/>
          <w:szCs w:val="17"/>
        </w:rPr>
      </w:pPr>
      <w:ins w:id="244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42" w:author="Unknown"/>
          <w:rFonts w:ascii="Verdana" w:hAnsi="Verdana"/>
          <w:color w:val="000000"/>
          <w:sz w:val="17"/>
          <w:szCs w:val="17"/>
        </w:rPr>
      </w:pPr>
      <w:ins w:id="2443"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44" w:author="Unknown"/>
          <w:rFonts w:ascii="Verdana" w:hAnsi="Verdana"/>
          <w:color w:val="000000"/>
          <w:sz w:val="17"/>
          <w:szCs w:val="17"/>
        </w:rPr>
      </w:pPr>
      <w:ins w:id="24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46" w:author="Unknown"/>
          <w:rFonts w:ascii="Verdana" w:hAnsi="Verdana"/>
          <w:color w:val="000000"/>
          <w:sz w:val="17"/>
          <w:szCs w:val="17"/>
        </w:rPr>
      </w:pPr>
      <w:ins w:id="2447"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48" w:author="Unknown"/>
          <w:rFonts w:ascii="Verdana" w:hAnsi="Verdana"/>
          <w:color w:val="000000"/>
          <w:sz w:val="17"/>
          <w:szCs w:val="17"/>
        </w:rPr>
      </w:pPr>
      <w:ins w:id="244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//handling the exception</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50" w:author="Unknown"/>
          <w:rFonts w:ascii="Verdana" w:hAnsi="Verdana"/>
          <w:color w:val="000000"/>
          <w:sz w:val="17"/>
          <w:szCs w:val="17"/>
        </w:rPr>
      </w:pPr>
      <w:ins w:id="245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ins>
    </w:p>
    <w:p w:rsidR="00D70287" w:rsidRDefault="00D70287" w:rsidP="00D70287">
      <w:pPr>
        <w:numPr>
          <w:ilvl w:val="0"/>
          <w:numId w:val="118"/>
        </w:numPr>
        <w:shd w:val="clear" w:color="auto" w:fill="FFFFFF"/>
        <w:spacing w:after="0" w:line="272" w:lineRule="atLeast"/>
        <w:ind w:left="0"/>
        <w:rPr>
          <w:ins w:id="2452" w:author="Unknown"/>
          <w:rFonts w:ascii="Verdana" w:hAnsi="Verdana"/>
          <w:color w:val="000000"/>
          <w:sz w:val="17"/>
          <w:szCs w:val="17"/>
        </w:rPr>
      </w:pPr>
      <w:ins w:id="2453"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54" w:author="Unknown"/>
          <w:rFonts w:ascii="Verdana" w:hAnsi="Verdana"/>
          <w:color w:val="000000"/>
          <w:sz w:val="17"/>
          <w:szCs w:val="17"/>
        </w:rPr>
      </w:pPr>
      <w:ins w:id="2455" w:author="Unknown">
        <w:r>
          <w:rPr>
            <w:rFonts w:ascii="Verdana" w:hAnsi="Verdana"/>
            <w:color w:val="000000"/>
            <w:sz w:val="17"/>
            <w:szCs w:val="17"/>
            <w:bdr w:val="none" w:sz="0" w:space="0" w:color="auto" w:frame="1"/>
          </w:rPr>
          <w:t>            System.out.println(e);  </w:t>
        </w:r>
      </w:ins>
    </w:p>
    <w:p w:rsidR="00D70287" w:rsidRDefault="00D70287" w:rsidP="00D70287">
      <w:pPr>
        <w:numPr>
          <w:ilvl w:val="0"/>
          <w:numId w:val="118"/>
        </w:numPr>
        <w:shd w:val="clear" w:color="auto" w:fill="FFFFFF"/>
        <w:spacing w:after="0" w:line="272" w:lineRule="atLeast"/>
        <w:ind w:left="0"/>
        <w:rPr>
          <w:ins w:id="2456" w:author="Unknown"/>
          <w:rFonts w:ascii="Verdana" w:hAnsi="Verdana"/>
          <w:color w:val="000000"/>
          <w:sz w:val="17"/>
          <w:szCs w:val="17"/>
        </w:rPr>
      </w:pPr>
      <w:ins w:id="2457"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58" w:author="Unknown"/>
          <w:rFonts w:ascii="Verdana" w:hAnsi="Verdana"/>
          <w:color w:val="000000"/>
          <w:sz w:val="17"/>
          <w:szCs w:val="17"/>
        </w:rPr>
      </w:pPr>
      <w:ins w:id="245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60" w:author="Unknown"/>
          <w:rFonts w:ascii="Verdana" w:hAnsi="Verdana"/>
          <w:color w:val="000000"/>
          <w:sz w:val="17"/>
          <w:szCs w:val="17"/>
        </w:rPr>
      </w:pPr>
      <w:ins w:id="2461" w:author="Unknown">
        <w:r>
          <w:rPr>
            <w:rFonts w:ascii="Verdana" w:hAnsi="Verdana"/>
            <w:color w:val="000000"/>
            <w:sz w:val="17"/>
            <w:szCs w:val="17"/>
            <w:bdr w:val="none" w:sz="0" w:space="0" w:color="auto" w:frame="1"/>
          </w:rPr>
          <w:t>    }  </w:t>
        </w:r>
      </w:ins>
    </w:p>
    <w:p w:rsidR="00D70287" w:rsidRDefault="00D70287" w:rsidP="00D70287">
      <w:pPr>
        <w:numPr>
          <w:ilvl w:val="0"/>
          <w:numId w:val="118"/>
        </w:numPr>
        <w:shd w:val="clear" w:color="auto" w:fill="FFFFFF"/>
        <w:spacing w:after="0" w:line="272" w:lineRule="atLeast"/>
        <w:ind w:left="0"/>
        <w:rPr>
          <w:ins w:id="2462" w:author="Unknown"/>
          <w:rFonts w:ascii="Verdana" w:hAnsi="Verdana"/>
          <w:color w:val="000000"/>
          <w:sz w:val="17"/>
          <w:szCs w:val="17"/>
        </w:rPr>
      </w:pPr>
      <w:ins w:id="2463" w:author="Unknown">
        <w:r>
          <w:rPr>
            <w:rFonts w:ascii="Verdana" w:hAnsi="Verdana"/>
            <w:color w:val="000000"/>
            <w:sz w:val="17"/>
            <w:szCs w:val="17"/>
            <w:bdr w:val="none" w:sz="0" w:space="0" w:color="auto" w:frame="1"/>
          </w:rPr>
          <w:t>      </w:t>
        </w:r>
      </w:ins>
    </w:p>
    <w:p w:rsidR="00D70287" w:rsidRDefault="00D70287" w:rsidP="00D70287">
      <w:pPr>
        <w:numPr>
          <w:ilvl w:val="0"/>
          <w:numId w:val="118"/>
        </w:numPr>
        <w:shd w:val="clear" w:color="auto" w:fill="FFFFFF"/>
        <w:spacing w:after="0" w:line="272" w:lineRule="atLeast"/>
        <w:ind w:left="0"/>
        <w:rPr>
          <w:ins w:id="2464" w:author="Unknown"/>
          <w:rFonts w:ascii="Verdana" w:hAnsi="Verdana"/>
          <w:color w:val="000000"/>
          <w:sz w:val="17"/>
          <w:szCs w:val="17"/>
        </w:rPr>
      </w:pPr>
      <w:ins w:id="2465" w:author="Unknown">
        <w:r>
          <w:rPr>
            <w:rFonts w:ascii="Verdana" w:hAnsi="Verdana"/>
            <w:color w:val="000000"/>
            <w:sz w:val="17"/>
            <w:szCs w:val="17"/>
            <w:bdr w:val="none" w:sz="0" w:space="0" w:color="auto" w:frame="1"/>
          </w:rPr>
          <w:t>}  </w:t>
        </w:r>
      </w:ins>
    </w:p>
    <w:p w:rsidR="00D70287" w:rsidRDefault="00584E14" w:rsidP="00D70287">
      <w:pPr>
        <w:spacing w:line="240" w:lineRule="auto"/>
        <w:rPr>
          <w:ins w:id="2466" w:author="Unknown"/>
          <w:rFonts w:ascii="Times New Roman" w:hAnsi="Times New Roman"/>
          <w:sz w:val="24"/>
          <w:szCs w:val="24"/>
        </w:rPr>
      </w:pPr>
      <w:ins w:id="2467"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"http://www.javatpoint.com/opr/test.jsp?filename=TryCatchExample2"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468" w:author="Unknown"/>
          <w:rFonts w:ascii="Verdana" w:hAnsi="Verdana"/>
          <w:color w:val="000000"/>
          <w:sz w:val="17"/>
          <w:szCs w:val="17"/>
        </w:rPr>
      </w:pPr>
      <w:ins w:id="246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470" w:author="Unknown"/>
          <w:color w:val="000000"/>
        </w:rPr>
      </w:pPr>
      <w:ins w:id="2471" w:author="Unknown">
        <w:r>
          <w:rPr>
            <w:color w:val="000000"/>
          </w:rPr>
          <w:t>java.lang.ArithmeticException: / by zero</w:t>
        </w:r>
      </w:ins>
    </w:p>
    <w:p w:rsidR="00D70287" w:rsidRDefault="00D70287" w:rsidP="00D70287">
      <w:pPr>
        <w:pStyle w:val="HTMLPreformatted"/>
        <w:shd w:val="clear" w:color="auto" w:fill="F9FBF9"/>
        <w:rPr>
          <w:ins w:id="2472" w:author="Unknown"/>
          <w:color w:val="000000"/>
        </w:rPr>
      </w:pPr>
      <w:ins w:id="2473" w:author="Unknown">
        <w:r>
          <w:rPr>
            <w:color w:val="000000"/>
          </w:rPr>
          <w:t>rest of the code</w:t>
        </w:r>
      </w:ins>
    </w:p>
    <w:p w:rsidR="00D70287" w:rsidRDefault="00D70287" w:rsidP="00D70287">
      <w:pPr>
        <w:pStyle w:val="NormalWeb"/>
        <w:shd w:val="clear" w:color="auto" w:fill="FFFFFF"/>
        <w:rPr>
          <w:ins w:id="2474" w:author="Unknown"/>
          <w:rFonts w:ascii="Verdana" w:hAnsi="Verdana"/>
          <w:color w:val="000000"/>
          <w:sz w:val="17"/>
          <w:szCs w:val="17"/>
        </w:rPr>
      </w:pPr>
      <w:ins w:id="2475" w:author="Unknown">
        <w:r>
          <w:rPr>
            <w:rFonts w:ascii="Verdana" w:hAnsi="Verdana"/>
            <w:color w:val="000000"/>
            <w:sz w:val="17"/>
            <w:szCs w:val="17"/>
          </w:rPr>
          <w:t>Now, as displayed in the above example, the </w:t>
        </w:r>
        <w:r>
          <w:rPr>
            <w:rStyle w:val="Strong"/>
            <w:rFonts w:ascii="Verdana" w:hAnsi="Verdana"/>
            <w:color w:val="000000"/>
            <w:sz w:val="17"/>
            <w:szCs w:val="17"/>
          </w:rPr>
          <w:t>rest of the code</w:t>
        </w:r>
        <w:r>
          <w:rPr>
            <w:rFonts w:ascii="Verdana" w:hAnsi="Verdana"/>
            <w:color w:val="000000"/>
            <w:sz w:val="17"/>
            <w:szCs w:val="17"/>
          </w:rPr>
          <w:t> is executed, i.e., the </w:t>
        </w:r>
        <w:r>
          <w:rPr>
            <w:rStyle w:val="Strong"/>
            <w:rFonts w:ascii="Verdana" w:hAnsi="Verdana"/>
            <w:color w:val="000000"/>
            <w:sz w:val="17"/>
            <w:szCs w:val="17"/>
          </w:rPr>
          <w:t>rest of the code</w:t>
        </w:r>
        <w:r>
          <w:rPr>
            <w:rFonts w:ascii="Verdana" w:hAnsi="Verdana"/>
            <w:color w:val="000000"/>
            <w:sz w:val="17"/>
            <w:szCs w:val="17"/>
          </w:rPr>
          <w:t> statement is printed.</w:t>
        </w:r>
      </w:ins>
    </w:p>
    <w:p w:rsidR="00D70287" w:rsidRDefault="00D70287" w:rsidP="00D70287">
      <w:pPr>
        <w:pStyle w:val="Heading3"/>
        <w:shd w:val="clear" w:color="auto" w:fill="FFFFFF"/>
        <w:spacing w:line="312" w:lineRule="atLeast"/>
        <w:rPr>
          <w:ins w:id="2476" w:author="Unknown"/>
          <w:rFonts w:ascii="Helvetica" w:hAnsi="Helvetica" w:cs="Helvetica"/>
          <w:b w:val="0"/>
          <w:bCs w:val="0"/>
          <w:color w:val="610B4B"/>
        </w:rPr>
      </w:pPr>
      <w:ins w:id="2477" w:author="Unknown">
        <w:r>
          <w:rPr>
            <w:rFonts w:ascii="Helvetica" w:hAnsi="Helvetica" w:cs="Helvetica"/>
            <w:b w:val="0"/>
            <w:bCs w:val="0"/>
            <w:color w:val="610B4B"/>
          </w:rPr>
          <w:t>Example 3</w:t>
        </w:r>
      </w:ins>
    </w:p>
    <w:p w:rsidR="00D70287" w:rsidRDefault="00D70287" w:rsidP="00D70287">
      <w:pPr>
        <w:pStyle w:val="NormalWeb"/>
        <w:shd w:val="clear" w:color="auto" w:fill="FFFFFF"/>
        <w:rPr>
          <w:ins w:id="2478" w:author="Unknown"/>
          <w:rFonts w:ascii="Verdana" w:hAnsi="Verdana"/>
          <w:color w:val="000000"/>
          <w:sz w:val="17"/>
          <w:szCs w:val="17"/>
        </w:rPr>
      </w:pPr>
      <w:ins w:id="2479" w:author="Unknown">
        <w:r>
          <w:rPr>
            <w:rFonts w:ascii="Verdana" w:hAnsi="Verdana"/>
            <w:color w:val="000000"/>
            <w:sz w:val="17"/>
            <w:szCs w:val="17"/>
          </w:rPr>
          <w:lastRenderedPageBreak/>
          <w:t>In this example, we also kept the code in a try block that will not throw an exception.</w:t>
        </w:r>
      </w:ins>
    </w:p>
    <w:p w:rsidR="00D70287" w:rsidRDefault="00D70287" w:rsidP="00D70287">
      <w:pPr>
        <w:numPr>
          <w:ilvl w:val="0"/>
          <w:numId w:val="119"/>
        </w:numPr>
        <w:shd w:val="clear" w:color="auto" w:fill="FFFFFF"/>
        <w:spacing w:after="0" w:line="272" w:lineRule="atLeast"/>
        <w:ind w:left="0"/>
        <w:rPr>
          <w:ins w:id="2480" w:author="Unknown"/>
          <w:rFonts w:ascii="Verdana" w:hAnsi="Verdana"/>
          <w:color w:val="000000"/>
          <w:sz w:val="17"/>
          <w:szCs w:val="17"/>
        </w:rPr>
      </w:pPr>
      <w:ins w:id="248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TryCatchExample3 {  </w:t>
        </w:r>
      </w:ins>
    </w:p>
    <w:p w:rsidR="00D70287" w:rsidRDefault="00D70287" w:rsidP="00D70287">
      <w:pPr>
        <w:numPr>
          <w:ilvl w:val="0"/>
          <w:numId w:val="119"/>
        </w:numPr>
        <w:shd w:val="clear" w:color="auto" w:fill="FFFFFF"/>
        <w:spacing w:after="0" w:line="272" w:lineRule="atLeast"/>
        <w:ind w:left="0"/>
        <w:rPr>
          <w:ins w:id="2482" w:author="Unknown"/>
          <w:rFonts w:ascii="Verdana" w:hAnsi="Verdana"/>
          <w:color w:val="000000"/>
          <w:sz w:val="17"/>
          <w:szCs w:val="17"/>
        </w:rPr>
      </w:pPr>
      <w:ins w:id="2483"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84" w:author="Unknown"/>
          <w:rFonts w:ascii="Verdana" w:hAnsi="Verdana"/>
          <w:color w:val="000000"/>
          <w:sz w:val="17"/>
          <w:szCs w:val="17"/>
        </w:rPr>
      </w:pPr>
      <w:ins w:id="24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19"/>
        </w:numPr>
        <w:shd w:val="clear" w:color="auto" w:fill="FFFFFF"/>
        <w:spacing w:after="0" w:line="272" w:lineRule="atLeast"/>
        <w:ind w:left="0"/>
        <w:rPr>
          <w:ins w:id="2486" w:author="Unknown"/>
          <w:rFonts w:ascii="Verdana" w:hAnsi="Verdana"/>
          <w:color w:val="000000"/>
          <w:sz w:val="17"/>
          <w:szCs w:val="17"/>
        </w:rPr>
      </w:pPr>
      <w:ins w:id="24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88" w:author="Unknown"/>
          <w:rFonts w:ascii="Verdana" w:hAnsi="Verdana"/>
          <w:color w:val="000000"/>
          <w:sz w:val="17"/>
          <w:szCs w:val="17"/>
        </w:rPr>
      </w:pPr>
      <w:ins w:id="2489"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490" w:author="Unknown"/>
          <w:rFonts w:ascii="Verdana" w:hAnsi="Verdana"/>
          <w:color w:val="000000"/>
          <w:sz w:val="17"/>
          <w:szCs w:val="17"/>
        </w:rPr>
      </w:pPr>
      <w:ins w:id="249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2" w:author="Unknown"/>
          <w:rFonts w:ascii="Verdana" w:hAnsi="Verdana"/>
          <w:color w:val="000000"/>
          <w:sz w:val="17"/>
          <w:szCs w:val="17"/>
        </w:rPr>
      </w:pPr>
      <w:ins w:id="249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if exception occurs, the remaining statement will not exceute</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4" w:author="Unknown"/>
          <w:rFonts w:ascii="Verdana" w:hAnsi="Verdana"/>
          <w:color w:val="000000"/>
          <w:sz w:val="17"/>
          <w:szCs w:val="17"/>
        </w:rPr>
      </w:pPr>
      <w:ins w:id="249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496" w:author="Unknown"/>
          <w:rFonts w:ascii="Verdana" w:hAnsi="Verdana"/>
          <w:color w:val="000000"/>
          <w:sz w:val="17"/>
          <w:szCs w:val="17"/>
        </w:rPr>
      </w:pPr>
      <w:ins w:id="2497"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498" w:author="Unknown"/>
          <w:rFonts w:ascii="Verdana" w:hAnsi="Verdana"/>
          <w:color w:val="000000"/>
          <w:sz w:val="17"/>
          <w:szCs w:val="17"/>
        </w:rPr>
      </w:pPr>
      <w:ins w:id="249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 </w:t>
        </w:r>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00" w:author="Unknown"/>
          <w:rFonts w:ascii="Verdana" w:hAnsi="Verdana"/>
          <w:color w:val="000000"/>
          <w:sz w:val="17"/>
          <w:szCs w:val="17"/>
        </w:rPr>
      </w:pPr>
      <w:ins w:id="25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ins>
    </w:p>
    <w:p w:rsidR="00D70287" w:rsidRDefault="00D70287" w:rsidP="00D70287">
      <w:pPr>
        <w:numPr>
          <w:ilvl w:val="0"/>
          <w:numId w:val="119"/>
        </w:numPr>
        <w:shd w:val="clear" w:color="auto" w:fill="FFFFFF"/>
        <w:spacing w:after="0" w:line="272" w:lineRule="atLeast"/>
        <w:ind w:left="0"/>
        <w:rPr>
          <w:ins w:id="2502" w:author="Unknown"/>
          <w:rFonts w:ascii="Verdana" w:hAnsi="Verdana"/>
          <w:color w:val="000000"/>
          <w:sz w:val="17"/>
          <w:szCs w:val="17"/>
        </w:rPr>
      </w:pPr>
      <w:ins w:id="2503"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04" w:author="Unknown"/>
          <w:rFonts w:ascii="Verdana" w:hAnsi="Verdana"/>
          <w:color w:val="000000"/>
          <w:sz w:val="17"/>
          <w:szCs w:val="17"/>
        </w:rPr>
      </w:pPr>
      <w:ins w:id="2505" w:author="Unknown">
        <w:r>
          <w:rPr>
            <w:rFonts w:ascii="Verdana" w:hAnsi="Verdana"/>
            <w:color w:val="000000"/>
            <w:sz w:val="17"/>
            <w:szCs w:val="17"/>
            <w:bdr w:val="none" w:sz="0" w:space="0" w:color="auto" w:frame="1"/>
          </w:rPr>
          <w:t>            System.out.println(e);  </w:t>
        </w:r>
      </w:ins>
    </w:p>
    <w:p w:rsidR="00D70287" w:rsidRDefault="00D70287" w:rsidP="00D70287">
      <w:pPr>
        <w:numPr>
          <w:ilvl w:val="0"/>
          <w:numId w:val="119"/>
        </w:numPr>
        <w:shd w:val="clear" w:color="auto" w:fill="FFFFFF"/>
        <w:spacing w:after="0" w:line="272" w:lineRule="atLeast"/>
        <w:ind w:left="0"/>
        <w:rPr>
          <w:ins w:id="2506" w:author="Unknown"/>
          <w:rFonts w:ascii="Verdana" w:hAnsi="Verdana"/>
          <w:color w:val="000000"/>
          <w:sz w:val="17"/>
          <w:szCs w:val="17"/>
        </w:rPr>
      </w:pPr>
      <w:ins w:id="2507"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08" w:author="Unknown"/>
          <w:rFonts w:ascii="Verdana" w:hAnsi="Verdana"/>
          <w:color w:val="000000"/>
          <w:sz w:val="17"/>
          <w:szCs w:val="17"/>
        </w:rPr>
      </w:pPr>
      <w:ins w:id="2509"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10" w:author="Unknown"/>
          <w:rFonts w:ascii="Verdana" w:hAnsi="Verdana"/>
          <w:color w:val="000000"/>
          <w:sz w:val="17"/>
          <w:szCs w:val="17"/>
        </w:rPr>
      </w:pPr>
      <w:ins w:id="2511" w:author="Unknown">
        <w:r>
          <w:rPr>
            <w:rFonts w:ascii="Verdana" w:hAnsi="Verdana"/>
            <w:color w:val="000000"/>
            <w:sz w:val="17"/>
            <w:szCs w:val="17"/>
            <w:bdr w:val="none" w:sz="0" w:space="0" w:color="auto" w:frame="1"/>
          </w:rPr>
          <w:t>    }  </w:t>
        </w:r>
      </w:ins>
    </w:p>
    <w:p w:rsidR="00D70287" w:rsidRDefault="00D70287" w:rsidP="00D70287">
      <w:pPr>
        <w:numPr>
          <w:ilvl w:val="0"/>
          <w:numId w:val="119"/>
        </w:numPr>
        <w:shd w:val="clear" w:color="auto" w:fill="FFFFFF"/>
        <w:spacing w:after="0" w:line="272" w:lineRule="atLeast"/>
        <w:ind w:left="0"/>
        <w:rPr>
          <w:ins w:id="2512" w:author="Unknown"/>
          <w:rFonts w:ascii="Verdana" w:hAnsi="Verdana"/>
          <w:color w:val="000000"/>
          <w:sz w:val="17"/>
          <w:szCs w:val="17"/>
        </w:rPr>
      </w:pPr>
      <w:ins w:id="2513" w:author="Unknown">
        <w:r>
          <w:rPr>
            <w:rFonts w:ascii="Verdana" w:hAnsi="Verdana"/>
            <w:color w:val="000000"/>
            <w:sz w:val="17"/>
            <w:szCs w:val="17"/>
            <w:bdr w:val="none" w:sz="0" w:space="0" w:color="auto" w:frame="1"/>
          </w:rPr>
          <w:t>      </w:t>
        </w:r>
      </w:ins>
    </w:p>
    <w:p w:rsidR="00D70287" w:rsidRDefault="00D70287" w:rsidP="00D70287">
      <w:pPr>
        <w:numPr>
          <w:ilvl w:val="0"/>
          <w:numId w:val="119"/>
        </w:numPr>
        <w:shd w:val="clear" w:color="auto" w:fill="FFFFFF"/>
        <w:spacing w:after="0" w:line="272" w:lineRule="atLeast"/>
        <w:ind w:left="0"/>
        <w:rPr>
          <w:ins w:id="2514" w:author="Unknown"/>
          <w:rFonts w:ascii="Verdana" w:hAnsi="Verdana"/>
          <w:color w:val="000000"/>
          <w:sz w:val="17"/>
          <w:szCs w:val="17"/>
        </w:rPr>
      </w:pPr>
      <w:ins w:id="2515" w:author="Unknown">
        <w:r>
          <w:rPr>
            <w:rFonts w:ascii="Verdana" w:hAnsi="Verdana"/>
            <w:color w:val="000000"/>
            <w:sz w:val="17"/>
            <w:szCs w:val="17"/>
            <w:bdr w:val="none" w:sz="0" w:space="0" w:color="auto" w:frame="1"/>
          </w:rPr>
          <w:t>}  </w:t>
        </w:r>
      </w:ins>
    </w:p>
    <w:p w:rsidR="00D70287" w:rsidRDefault="00584E14" w:rsidP="00D70287">
      <w:pPr>
        <w:spacing w:line="240" w:lineRule="auto"/>
        <w:rPr>
          <w:ins w:id="2516" w:author="Unknown"/>
          <w:rFonts w:ascii="Times New Roman" w:hAnsi="Times New Roman"/>
          <w:sz w:val="24"/>
          <w:szCs w:val="24"/>
        </w:rPr>
      </w:pPr>
      <w:ins w:id="2517"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"http://www.javatpoint.com/opr/test.jsp?filename=TryCatchExample3"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518" w:author="Unknown"/>
          <w:rFonts w:ascii="Verdana" w:hAnsi="Verdana"/>
          <w:color w:val="000000"/>
          <w:sz w:val="17"/>
          <w:szCs w:val="17"/>
        </w:rPr>
      </w:pPr>
      <w:ins w:id="2519"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520" w:author="Unknown"/>
          <w:color w:val="000000"/>
        </w:rPr>
      </w:pPr>
      <w:ins w:id="2521" w:author="Unknown">
        <w:r>
          <w:rPr>
            <w:color w:val="000000"/>
          </w:rPr>
          <w:t>java.lang.ArithmeticException: / by zero</w:t>
        </w:r>
      </w:ins>
    </w:p>
    <w:p w:rsidR="00D70287" w:rsidRDefault="00D70287" w:rsidP="00D70287">
      <w:pPr>
        <w:pStyle w:val="NormalWeb"/>
        <w:shd w:val="clear" w:color="auto" w:fill="FFFFFF"/>
        <w:rPr>
          <w:ins w:id="2522" w:author="Unknown"/>
          <w:rFonts w:ascii="Verdana" w:hAnsi="Verdana"/>
          <w:color w:val="000000"/>
          <w:sz w:val="17"/>
          <w:szCs w:val="17"/>
        </w:rPr>
      </w:pPr>
      <w:ins w:id="2523" w:author="Unknown">
        <w:r>
          <w:rPr>
            <w:rFonts w:ascii="Verdana" w:hAnsi="Verdana"/>
            <w:color w:val="000000"/>
            <w:sz w:val="17"/>
            <w:szCs w:val="17"/>
          </w:rPr>
          <w:t>Here, we can see that if an exception occurs in the try block, the rest of the block code will not execute.</w:t>
        </w:r>
      </w:ins>
    </w:p>
    <w:p w:rsidR="00D70287" w:rsidRDefault="00D70287" w:rsidP="00D70287">
      <w:pPr>
        <w:pStyle w:val="Heading3"/>
        <w:shd w:val="clear" w:color="auto" w:fill="FFFFFF"/>
        <w:spacing w:line="312" w:lineRule="atLeast"/>
        <w:rPr>
          <w:ins w:id="2524" w:author="Unknown"/>
          <w:rFonts w:ascii="Helvetica" w:hAnsi="Helvetica" w:cs="Helvetica"/>
          <w:b w:val="0"/>
          <w:bCs w:val="0"/>
          <w:color w:val="610B4B"/>
        </w:rPr>
      </w:pPr>
      <w:ins w:id="2525" w:author="Unknown">
        <w:r>
          <w:rPr>
            <w:rFonts w:ascii="Helvetica" w:hAnsi="Helvetica" w:cs="Helvetica"/>
            <w:b w:val="0"/>
            <w:bCs w:val="0"/>
            <w:color w:val="610B4B"/>
          </w:rPr>
          <w:t>Example 4</w:t>
        </w:r>
      </w:ins>
    </w:p>
    <w:p w:rsidR="00D70287" w:rsidRDefault="00D70287" w:rsidP="00D70287">
      <w:pPr>
        <w:pStyle w:val="NormalWeb"/>
        <w:shd w:val="clear" w:color="auto" w:fill="FFFFFF"/>
        <w:rPr>
          <w:ins w:id="2526" w:author="Unknown"/>
          <w:rFonts w:ascii="Verdana" w:hAnsi="Verdana"/>
          <w:color w:val="000000"/>
          <w:sz w:val="17"/>
          <w:szCs w:val="17"/>
        </w:rPr>
      </w:pPr>
      <w:ins w:id="2527" w:author="Unknown">
        <w:r>
          <w:rPr>
            <w:rFonts w:ascii="Verdana" w:hAnsi="Verdana"/>
            <w:color w:val="000000"/>
            <w:sz w:val="17"/>
            <w:szCs w:val="17"/>
          </w:rPr>
          <w:t>Here, we handle the exception using the parent class exception.</w:t>
        </w:r>
      </w:ins>
    </w:p>
    <w:p w:rsidR="00D70287" w:rsidRDefault="00D70287" w:rsidP="00D70287">
      <w:pPr>
        <w:numPr>
          <w:ilvl w:val="0"/>
          <w:numId w:val="120"/>
        </w:numPr>
        <w:shd w:val="clear" w:color="auto" w:fill="FFFFFF"/>
        <w:spacing w:after="0" w:line="272" w:lineRule="atLeast"/>
        <w:ind w:left="0"/>
        <w:rPr>
          <w:ins w:id="2528" w:author="Unknown"/>
          <w:rFonts w:ascii="Verdana" w:hAnsi="Verdana"/>
          <w:color w:val="000000"/>
          <w:sz w:val="17"/>
          <w:szCs w:val="17"/>
        </w:rPr>
      </w:pPr>
      <w:ins w:id="252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TryCatchExample4 {  </w:t>
        </w:r>
      </w:ins>
    </w:p>
    <w:p w:rsidR="00D70287" w:rsidRDefault="00D70287" w:rsidP="00D70287">
      <w:pPr>
        <w:numPr>
          <w:ilvl w:val="0"/>
          <w:numId w:val="120"/>
        </w:numPr>
        <w:shd w:val="clear" w:color="auto" w:fill="FFFFFF"/>
        <w:spacing w:after="0" w:line="272" w:lineRule="atLeast"/>
        <w:ind w:left="0"/>
        <w:rPr>
          <w:ins w:id="2530" w:author="Unknown"/>
          <w:rFonts w:ascii="Verdana" w:hAnsi="Verdana"/>
          <w:color w:val="000000"/>
          <w:sz w:val="17"/>
          <w:szCs w:val="17"/>
        </w:rPr>
      </w:pPr>
      <w:ins w:id="2531" w:author="Unknown">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32" w:author="Unknown"/>
          <w:rFonts w:ascii="Verdana" w:hAnsi="Verdana"/>
          <w:color w:val="000000"/>
          <w:sz w:val="17"/>
          <w:szCs w:val="17"/>
        </w:rPr>
      </w:pPr>
      <w:ins w:id="253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0"/>
        </w:numPr>
        <w:shd w:val="clear" w:color="auto" w:fill="FFFFFF"/>
        <w:spacing w:after="0" w:line="272" w:lineRule="atLeast"/>
        <w:ind w:left="0"/>
        <w:rPr>
          <w:ins w:id="2534" w:author="Unknown"/>
          <w:rFonts w:ascii="Verdana" w:hAnsi="Verdana"/>
          <w:color w:val="000000"/>
          <w:sz w:val="17"/>
          <w:szCs w:val="17"/>
        </w:rPr>
      </w:pPr>
      <w:ins w:id="25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36" w:author="Unknown"/>
          <w:rFonts w:ascii="Verdana" w:hAnsi="Verdana"/>
          <w:color w:val="000000"/>
          <w:sz w:val="17"/>
          <w:szCs w:val="17"/>
        </w:rPr>
      </w:pPr>
      <w:ins w:id="2537"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38" w:author="Unknown"/>
          <w:rFonts w:ascii="Verdana" w:hAnsi="Verdana"/>
          <w:color w:val="000000"/>
          <w:sz w:val="17"/>
          <w:szCs w:val="17"/>
        </w:rPr>
      </w:pPr>
      <w:ins w:id="25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40" w:author="Unknown"/>
          <w:rFonts w:ascii="Verdana" w:hAnsi="Verdana"/>
          <w:color w:val="000000"/>
          <w:sz w:val="17"/>
          <w:szCs w:val="17"/>
        </w:rPr>
      </w:pPr>
      <w:ins w:id="2541"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42" w:author="Unknown"/>
          <w:rFonts w:ascii="Verdana" w:hAnsi="Verdana"/>
          <w:color w:val="000000"/>
          <w:sz w:val="17"/>
          <w:szCs w:val="17"/>
        </w:rPr>
      </w:pPr>
      <w:ins w:id="254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 by using Exception class    </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44" w:author="Unknown"/>
          <w:rFonts w:ascii="Verdana" w:hAnsi="Verdana"/>
          <w:color w:val="000000"/>
          <w:sz w:val="17"/>
          <w:szCs w:val="17"/>
        </w:rPr>
      </w:pPr>
      <w:ins w:id="25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0"/>
        </w:numPr>
        <w:shd w:val="clear" w:color="auto" w:fill="FFFFFF"/>
        <w:spacing w:after="0" w:line="272" w:lineRule="atLeast"/>
        <w:ind w:left="0"/>
        <w:rPr>
          <w:ins w:id="2546" w:author="Unknown"/>
          <w:rFonts w:ascii="Verdana" w:hAnsi="Verdana"/>
          <w:color w:val="000000"/>
          <w:sz w:val="17"/>
          <w:szCs w:val="17"/>
        </w:rPr>
      </w:pPr>
      <w:ins w:id="2547"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48" w:author="Unknown"/>
          <w:rFonts w:ascii="Verdana" w:hAnsi="Verdana"/>
          <w:color w:val="000000"/>
          <w:sz w:val="17"/>
          <w:szCs w:val="17"/>
        </w:rPr>
      </w:pPr>
      <w:ins w:id="2549"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0"/>
        </w:numPr>
        <w:shd w:val="clear" w:color="auto" w:fill="FFFFFF"/>
        <w:spacing w:after="0" w:line="272" w:lineRule="atLeast"/>
        <w:ind w:left="0"/>
        <w:rPr>
          <w:ins w:id="2550" w:author="Unknown"/>
          <w:rFonts w:ascii="Verdana" w:hAnsi="Verdana"/>
          <w:color w:val="000000"/>
          <w:sz w:val="17"/>
          <w:szCs w:val="17"/>
        </w:rPr>
      </w:pPr>
      <w:ins w:id="2551"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52" w:author="Unknown"/>
          <w:rFonts w:ascii="Verdana" w:hAnsi="Verdana"/>
          <w:color w:val="000000"/>
          <w:sz w:val="17"/>
          <w:szCs w:val="17"/>
        </w:rPr>
      </w:pPr>
      <w:ins w:id="255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54" w:author="Unknown"/>
          <w:rFonts w:ascii="Verdana" w:hAnsi="Verdana"/>
          <w:color w:val="000000"/>
          <w:sz w:val="17"/>
          <w:szCs w:val="17"/>
        </w:rPr>
      </w:pPr>
      <w:ins w:id="2555" w:author="Unknown">
        <w:r>
          <w:rPr>
            <w:rFonts w:ascii="Verdana" w:hAnsi="Verdana"/>
            <w:color w:val="000000"/>
            <w:sz w:val="17"/>
            <w:szCs w:val="17"/>
            <w:bdr w:val="none" w:sz="0" w:space="0" w:color="auto" w:frame="1"/>
          </w:rPr>
          <w:t>    }  </w:t>
        </w:r>
      </w:ins>
    </w:p>
    <w:p w:rsidR="00D70287" w:rsidRDefault="00D70287" w:rsidP="00D70287">
      <w:pPr>
        <w:numPr>
          <w:ilvl w:val="0"/>
          <w:numId w:val="120"/>
        </w:numPr>
        <w:shd w:val="clear" w:color="auto" w:fill="FFFFFF"/>
        <w:spacing w:after="0" w:line="272" w:lineRule="atLeast"/>
        <w:ind w:left="0"/>
        <w:rPr>
          <w:ins w:id="2556" w:author="Unknown"/>
          <w:rFonts w:ascii="Verdana" w:hAnsi="Verdana"/>
          <w:color w:val="000000"/>
          <w:sz w:val="17"/>
          <w:szCs w:val="17"/>
        </w:rPr>
      </w:pPr>
      <w:ins w:id="2557" w:author="Unknown">
        <w:r>
          <w:rPr>
            <w:rFonts w:ascii="Verdana" w:hAnsi="Verdana"/>
            <w:color w:val="000000"/>
            <w:sz w:val="17"/>
            <w:szCs w:val="17"/>
            <w:bdr w:val="none" w:sz="0" w:space="0" w:color="auto" w:frame="1"/>
          </w:rPr>
          <w:t>      </w:t>
        </w:r>
      </w:ins>
    </w:p>
    <w:p w:rsidR="00D70287" w:rsidRDefault="00D70287" w:rsidP="00D70287">
      <w:pPr>
        <w:numPr>
          <w:ilvl w:val="0"/>
          <w:numId w:val="120"/>
        </w:numPr>
        <w:shd w:val="clear" w:color="auto" w:fill="FFFFFF"/>
        <w:spacing w:after="0" w:line="272" w:lineRule="atLeast"/>
        <w:ind w:left="0"/>
        <w:rPr>
          <w:ins w:id="2558" w:author="Unknown"/>
          <w:rFonts w:ascii="Verdana" w:hAnsi="Verdana"/>
          <w:color w:val="000000"/>
          <w:sz w:val="17"/>
          <w:szCs w:val="17"/>
        </w:rPr>
      </w:pPr>
      <w:ins w:id="2559" w:author="Unknown">
        <w:r>
          <w:rPr>
            <w:rFonts w:ascii="Verdana" w:hAnsi="Verdana"/>
            <w:color w:val="000000"/>
            <w:sz w:val="17"/>
            <w:szCs w:val="17"/>
            <w:bdr w:val="none" w:sz="0" w:space="0" w:color="auto" w:frame="1"/>
          </w:rPr>
          <w:t>}  </w:t>
        </w:r>
      </w:ins>
    </w:p>
    <w:p w:rsidR="00D70287" w:rsidRDefault="00584E14" w:rsidP="00D70287">
      <w:pPr>
        <w:spacing w:line="240" w:lineRule="auto"/>
        <w:rPr>
          <w:ins w:id="2560" w:author="Unknown"/>
          <w:rFonts w:ascii="Times New Roman" w:hAnsi="Times New Roman"/>
          <w:sz w:val="24"/>
          <w:szCs w:val="24"/>
        </w:rPr>
      </w:pPr>
      <w:ins w:id="2561"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"http://www.javatpoint.com/opr/test.jsp?filename=TryCatchExample4"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562" w:author="Unknown"/>
          <w:rFonts w:ascii="Verdana" w:hAnsi="Verdana"/>
          <w:color w:val="000000"/>
          <w:sz w:val="17"/>
          <w:szCs w:val="17"/>
        </w:rPr>
      </w:pPr>
      <w:ins w:id="2563"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564" w:author="Unknown"/>
          <w:color w:val="000000"/>
        </w:rPr>
      </w:pPr>
      <w:ins w:id="2565" w:author="Unknown">
        <w:r>
          <w:rPr>
            <w:color w:val="000000"/>
          </w:rPr>
          <w:lastRenderedPageBreak/>
          <w:t>java.lang.ArithmeticException: / by zero</w:t>
        </w:r>
      </w:ins>
    </w:p>
    <w:p w:rsidR="00D70287" w:rsidRDefault="00D70287" w:rsidP="00D70287">
      <w:pPr>
        <w:pStyle w:val="HTMLPreformatted"/>
        <w:shd w:val="clear" w:color="auto" w:fill="F9FBF9"/>
        <w:rPr>
          <w:ins w:id="2566" w:author="Unknown"/>
          <w:color w:val="000000"/>
        </w:rPr>
      </w:pPr>
      <w:ins w:id="2567" w:author="Unknown">
        <w:r>
          <w:rPr>
            <w:color w:val="000000"/>
          </w:rPr>
          <w:t>rest of the code</w:t>
        </w:r>
      </w:ins>
    </w:p>
    <w:p w:rsidR="00D70287" w:rsidRDefault="00D70287" w:rsidP="00D70287">
      <w:pPr>
        <w:pStyle w:val="Heading3"/>
        <w:shd w:val="clear" w:color="auto" w:fill="FFFFFF"/>
        <w:spacing w:line="312" w:lineRule="atLeast"/>
        <w:rPr>
          <w:ins w:id="2568" w:author="Unknown"/>
          <w:rFonts w:ascii="Helvetica" w:hAnsi="Helvetica" w:cs="Helvetica"/>
          <w:b w:val="0"/>
          <w:bCs w:val="0"/>
          <w:color w:val="610B4B"/>
        </w:rPr>
      </w:pPr>
      <w:ins w:id="2569" w:author="Unknown">
        <w:r>
          <w:rPr>
            <w:rFonts w:ascii="Helvetica" w:hAnsi="Helvetica" w:cs="Helvetica"/>
            <w:b w:val="0"/>
            <w:bCs w:val="0"/>
            <w:color w:val="610B4B"/>
          </w:rPr>
          <w:t>Example 5</w:t>
        </w:r>
      </w:ins>
    </w:p>
    <w:p w:rsidR="00D70287" w:rsidRDefault="00D70287" w:rsidP="00D70287">
      <w:pPr>
        <w:pStyle w:val="NormalWeb"/>
        <w:shd w:val="clear" w:color="auto" w:fill="FFFFFF"/>
        <w:rPr>
          <w:ins w:id="2570" w:author="Unknown"/>
          <w:rFonts w:ascii="Verdana" w:hAnsi="Verdana"/>
          <w:color w:val="000000"/>
          <w:sz w:val="17"/>
          <w:szCs w:val="17"/>
        </w:rPr>
      </w:pPr>
      <w:ins w:id="2571" w:author="Unknown">
        <w:r>
          <w:rPr>
            <w:rFonts w:ascii="Verdana" w:hAnsi="Verdana"/>
            <w:color w:val="000000"/>
            <w:sz w:val="17"/>
            <w:szCs w:val="17"/>
          </w:rPr>
          <w:t>Let's see an example to print a custom message on exception.</w:t>
        </w:r>
      </w:ins>
    </w:p>
    <w:p w:rsidR="00D70287" w:rsidRDefault="00D70287" w:rsidP="00D70287">
      <w:pPr>
        <w:numPr>
          <w:ilvl w:val="0"/>
          <w:numId w:val="121"/>
        </w:numPr>
        <w:shd w:val="clear" w:color="auto" w:fill="FFFFFF"/>
        <w:spacing w:after="0" w:line="272" w:lineRule="atLeast"/>
        <w:ind w:left="0"/>
        <w:rPr>
          <w:ins w:id="2572" w:author="Unknown"/>
          <w:rFonts w:ascii="Verdana" w:hAnsi="Verdana"/>
          <w:color w:val="000000"/>
          <w:sz w:val="17"/>
          <w:szCs w:val="17"/>
        </w:rPr>
      </w:pPr>
      <w:ins w:id="257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TryCatchExample5 {  </w:t>
        </w:r>
      </w:ins>
    </w:p>
    <w:p w:rsidR="00D70287" w:rsidRDefault="00D70287" w:rsidP="00D70287">
      <w:pPr>
        <w:numPr>
          <w:ilvl w:val="0"/>
          <w:numId w:val="121"/>
        </w:numPr>
        <w:shd w:val="clear" w:color="auto" w:fill="FFFFFF"/>
        <w:spacing w:after="0" w:line="272" w:lineRule="atLeast"/>
        <w:ind w:left="0"/>
        <w:rPr>
          <w:ins w:id="2574" w:author="Unknown"/>
          <w:rFonts w:ascii="Verdana" w:hAnsi="Verdana"/>
          <w:color w:val="000000"/>
          <w:sz w:val="17"/>
          <w:szCs w:val="17"/>
        </w:rPr>
      </w:pPr>
      <w:ins w:id="2575" w:author="Unknown">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76" w:author="Unknown"/>
          <w:rFonts w:ascii="Verdana" w:hAnsi="Verdana"/>
          <w:color w:val="000000"/>
          <w:sz w:val="17"/>
          <w:szCs w:val="17"/>
        </w:rPr>
      </w:pPr>
      <w:ins w:id="257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1"/>
        </w:numPr>
        <w:shd w:val="clear" w:color="auto" w:fill="FFFFFF"/>
        <w:spacing w:after="0" w:line="272" w:lineRule="atLeast"/>
        <w:ind w:left="0"/>
        <w:rPr>
          <w:ins w:id="2578" w:author="Unknown"/>
          <w:rFonts w:ascii="Verdana" w:hAnsi="Verdana"/>
          <w:color w:val="000000"/>
          <w:sz w:val="17"/>
          <w:szCs w:val="17"/>
        </w:rPr>
      </w:pPr>
      <w:ins w:id="257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0" w:author="Unknown"/>
          <w:rFonts w:ascii="Verdana" w:hAnsi="Verdana"/>
          <w:color w:val="000000"/>
          <w:sz w:val="17"/>
          <w:szCs w:val="17"/>
        </w:rPr>
      </w:pPr>
      <w:ins w:id="2581"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82" w:author="Unknown"/>
          <w:rFonts w:ascii="Verdana" w:hAnsi="Verdana"/>
          <w:color w:val="000000"/>
          <w:sz w:val="17"/>
          <w:szCs w:val="17"/>
        </w:rPr>
      </w:pPr>
      <w:ins w:id="25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4" w:author="Unknown"/>
          <w:rFonts w:ascii="Verdana" w:hAnsi="Verdana"/>
          <w:color w:val="000000"/>
          <w:sz w:val="17"/>
          <w:szCs w:val="17"/>
        </w:rPr>
      </w:pPr>
      <w:ins w:id="2585"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86" w:author="Unknown"/>
          <w:rFonts w:ascii="Verdana" w:hAnsi="Verdana"/>
          <w:color w:val="000000"/>
          <w:sz w:val="17"/>
          <w:szCs w:val="17"/>
        </w:rPr>
      </w:pPr>
      <w:ins w:id="2587"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88" w:author="Unknown"/>
          <w:rFonts w:ascii="Verdana" w:hAnsi="Verdana"/>
          <w:color w:val="000000"/>
          <w:sz w:val="17"/>
          <w:szCs w:val="17"/>
        </w:rPr>
      </w:pPr>
      <w:ins w:id="258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1"/>
        </w:numPr>
        <w:shd w:val="clear" w:color="auto" w:fill="FFFFFF"/>
        <w:spacing w:after="0" w:line="272" w:lineRule="atLeast"/>
        <w:ind w:left="0"/>
        <w:rPr>
          <w:ins w:id="2590" w:author="Unknown"/>
          <w:rFonts w:ascii="Verdana" w:hAnsi="Verdana"/>
          <w:color w:val="000000"/>
          <w:sz w:val="17"/>
          <w:szCs w:val="17"/>
        </w:rPr>
      </w:pPr>
      <w:ins w:id="2591"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92" w:author="Unknown"/>
          <w:rFonts w:ascii="Verdana" w:hAnsi="Verdana"/>
          <w:color w:val="000000"/>
          <w:sz w:val="17"/>
          <w:szCs w:val="17"/>
        </w:rPr>
      </w:pPr>
      <w:ins w:id="259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displaying the custom message</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94" w:author="Unknown"/>
          <w:rFonts w:ascii="Verdana" w:hAnsi="Verdana"/>
          <w:color w:val="000000"/>
          <w:sz w:val="17"/>
          <w:szCs w:val="17"/>
        </w:rPr>
      </w:pPr>
      <w:ins w:id="259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"Can't divided by zero"</w:t>
        </w:r>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596" w:author="Unknown"/>
          <w:rFonts w:ascii="Verdana" w:hAnsi="Verdana"/>
          <w:color w:val="000000"/>
          <w:sz w:val="17"/>
          <w:szCs w:val="17"/>
        </w:rPr>
      </w:pPr>
      <w:ins w:id="2597"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598" w:author="Unknown"/>
          <w:rFonts w:ascii="Verdana" w:hAnsi="Verdana"/>
          <w:color w:val="000000"/>
          <w:sz w:val="17"/>
          <w:szCs w:val="17"/>
        </w:rPr>
      </w:pPr>
      <w:ins w:id="2599" w:author="Unknown">
        <w:r>
          <w:rPr>
            <w:rFonts w:ascii="Verdana" w:hAnsi="Verdana"/>
            <w:color w:val="000000"/>
            <w:sz w:val="17"/>
            <w:szCs w:val="17"/>
            <w:bdr w:val="none" w:sz="0" w:space="0" w:color="auto" w:frame="1"/>
          </w:rPr>
          <w:t>    }  </w:t>
        </w:r>
      </w:ins>
    </w:p>
    <w:p w:rsidR="00D70287" w:rsidRDefault="00D70287" w:rsidP="00D70287">
      <w:pPr>
        <w:numPr>
          <w:ilvl w:val="0"/>
          <w:numId w:val="121"/>
        </w:numPr>
        <w:shd w:val="clear" w:color="auto" w:fill="FFFFFF"/>
        <w:spacing w:after="0" w:line="272" w:lineRule="atLeast"/>
        <w:ind w:left="0"/>
        <w:rPr>
          <w:ins w:id="2600" w:author="Unknown"/>
          <w:rFonts w:ascii="Verdana" w:hAnsi="Verdana"/>
          <w:color w:val="000000"/>
          <w:sz w:val="17"/>
          <w:szCs w:val="17"/>
        </w:rPr>
      </w:pPr>
      <w:ins w:id="2601" w:author="Unknown">
        <w:r>
          <w:rPr>
            <w:rFonts w:ascii="Verdana" w:hAnsi="Verdana"/>
            <w:color w:val="000000"/>
            <w:sz w:val="17"/>
            <w:szCs w:val="17"/>
            <w:bdr w:val="none" w:sz="0" w:space="0" w:color="auto" w:frame="1"/>
          </w:rPr>
          <w:t>      </w:t>
        </w:r>
      </w:ins>
    </w:p>
    <w:p w:rsidR="00D70287" w:rsidRDefault="00D70287" w:rsidP="00D70287">
      <w:pPr>
        <w:numPr>
          <w:ilvl w:val="0"/>
          <w:numId w:val="121"/>
        </w:numPr>
        <w:shd w:val="clear" w:color="auto" w:fill="FFFFFF"/>
        <w:spacing w:after="0" w:line="272" w:lineRule="atLeast"/>
        <w:ind w:left="0"/>
        <w:rPr>
          <w:ins w:id="2602" w:author="Unknown"/>
          <w:rFonts w:ascii="Verdana" w:hAnsi="Verdana"/>
          <w:color w:val="000000"/>
          <w:sz w:val="17"/>
          <w:szCs w:val="17"/>
        </w:rPr>
      </w:pPr>
      <w:ins w:id="2603" w:author="Unknown">
        <w:r>
          <w:rPr>
            <w:rFonts w:ascii="Verdana" w:hAnsi="Verdana"/>
            <w:color w:val="000000"/>
            <w:sz w:val="17"/>
            <w:szCs w:val="17"/>
            <w:bdr w:val="none" w:sz="0" w:space="0" w:color="auto" w:frame="1"/>
          </w:rPr>
          <w:t>}  </w:t>
        </w:r>
      </w:ins>
    </w:p>
    <w:p w:rsidR="00D70287" w:rsidRDefault="00584E14" w:rsidP="00D70287">
      <w:pPr>
        <w:spacing w:line="240" w:lineRule="auto"/>
        <w:rPr>
          <w:ins w:id="2604" w:author="Unknown"/>
          <w:rFonts w:ascii="Times New Roman" w:hAnsi="Times New Roman"/>
          <w:sz w:val="24"/>
          <w:szCs w:val="24"/>
        </w:rPr>
      </w:pPr>
      <w:ins w:id="2605"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"http://www.javatpoint.com/opr/test.jsp?filename=TryCatchExample5"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606" w:author="Unknown"/>
          <w:rFonts w:ascii="Verdana" w:hAnsi="Verdana"/>
          <w:color w:val="000000"/>
          <w:sz w:val="17"/>
          <w:szCs w:val="17"/>
        </w:rPr>
      </w:pPr>
      <w:ins w:id="2607"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608" w:author="Unknown"/>
          <w:color w:val="000000"/>
        </w:rPr>
      </w:pPr>
      <w:ins w:id="2609" w:author="Unknown">
        <w:r>
          <w:rPr>
            <w:color w:val="000000"/>
          </w:rPr>
          <w:t>Can't divided by zero</w:t>
        </w:r>
      </w:ins>
    </w:p>
    <w:p w:rsidR="00D70287" w:rsidRDefault="00D70287" w:rsidP="00D70287">
      <w:pPr>
        <w:pStyle w:val="Heading3"/>
        <w:shd w:val="clear" w:color="auto" w:fill="FFFFFF"/>
        <w:spacing w:line="312" w:lineRule="atLeast"/>
        <w:rPr>
          <w:ins w:id="2610" w:author="Unknown"/>
          <w:rFonts w:ascii="Helvetica" w:hAnsi="Helvetica" w:cs="Helvetica"/>
          <w:b w:val="0"/>
          <w:bCs w:val="0"/>
          <w:color w:val="610B4B"/>
        </w:rPr>
      </w:pPr>
      <w:ins w:id="2611" w:author="Unknown">
        <w:r>
          <w:rPr>
            <w:rFonts w:ascii="Helvetica" w:hAnsi="Helvetica" w:cs="Helvetica"/>
            <w:b w:val="0"/>
            <w:bCs w:val="0"/>
            <w:color w:val="610B4B"/>
          </w:rPr>
          <w:t>Example 6</w:t>
        </w:r>
      </w:ins>
    </w:p>
    <w:p w:rsidR="00D70287" w:rsidRDefault="00D70287" w:rsidP="00D70287">
      <w:pPr>
        <w:pStyle w:val="NormalWeb"/>
        <w:shd w:val="clear" w:color="auto" w:fill="FFFFFF"/>
        <w:rPr>
          <w:ins w:id="2612" w:author="Unknown"/>
          <w:rFonts w:ascii="Verdana" w:hAnsi="Verdana"/>
          <w:color w:val="000000"/>
          <w:sz w:val="17"/>
          <w:szCs w:val="17"/>
        </w:rPr>
      </w:pPr>
      <w:ins w:id="2613" w:author="Unknown">
        <w:r>
          <w:rPr>
            <w:rFonts w:ascii="Verdana" w:hAnsi="Verdana"/>
            <w:color w:val="000000"/>
            <w:sz w:val="17"/>
            <w:szCs w:val="17"/>
          </w:rPr>
          <w:t>Let's see an example to resolve the exception in a catch block.</w:t>
        </w:r>
      </w:ins>
    </w:p>
    <w:p w:rsidR="00D70287" w:rsidRDefault="00D70287" w:rsidP="00D70287">
      <w:pPr>
        <w:numPr>
          <w:ilvl w:val="0"/>
          <w:numId w:val="122"/>
        </w:numPr>
        <w:shd w:val="clear" w:color="auto" w:fill="FFFFFF"/>
        <w:spacing w:after="0" w:line="272" w:lineRule="atLeast"/>
        <w:ind w:left="0"/>
        <w:rPr>
          <w:ins w:id="2614" w:author="Unknown"/>
          <w:rFonts w:ascii="Verdana" w:hAnsi="Verdana"/>
          <w:color w:val="000000"/>
          <w:sz w:val="17"/>
          <w:szCs w:val="17"/>
        </w:rPr>
      </w:pPr>
      <w:ins w:id="261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TryCatchExample6 {  </w:t>
        </w:r>
      </w:ins>
    </w:p>
    <w:p w:rsidR="00D70287" w:rsidRDefault="00D70287" w:rsidP="00D70287">
      <w:pPr>
        <w:numPr>
          <w:ilvl w:val="0"/>
          <w:numId w:val="122"/>
        </w:numPr>
        <w:shd w:val="clear" w:color="auto" w:fill="FFFFFF"/>
        <w:spacing w:after="0" w:line="272" w:lineRule="atLeast"/>
        <w:ind w:left="0"/>
        <w:rPr>
          <w:ins w:id="2616" w:author="Unknown"/>
          <w:rFonts w:ascii="Verdana" w:hAnsi="Verdana"/>
          <w:color w:val="000000"/>
          <w:sz w:val="17"/>
          <w:szCs w:val="17"/>
        </w:rPr>
      </w:pPr>
      <w:ins w:id="2617" w:author="Unknown">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18" w:author="Unknown"/>
          <w:rFonts w:ascii="Verdana" w:hAnsi="Verdana"/>
          <w:color w:val="000000"/>
          <w:sz w:val="17"/>
          <w:szCs w:val="17"/>
        </w:rPr>
      </w:pPr>
      <w:ins w:id="26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2"/>
        </w:numPr>
        <w:shd w:val="clear" w:color="auto" w:fill="FFFFFF"/>
        <w:spacing w:after="0" w:line="272" w:lineRule="atLeast"/>
        <w:ind w:left="0"/>
        <w:rPr>
          <w:ins w:id="2620" w:author="Unknown"/>
          <w:rFonts w:ascii="Verdana" w:hAnsi="Verdana"/>
          <w:color w:val="000000"/>
          <w:sz w:val="17"/>
          <w:szCs w:val="17"/>
        </w:rPr>
      </w:pPr>
      <w:ins w:id="26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2" w:author="Unknown"/>
          <w:rFonts w:ascii="Verdana" w:hAnsi="Verdana"/>
          <w:color w:val="000000"/>
          <w:sz w:val="17"/>
          <w:szCs w:val="17"/>
        </w:rPr>
      </w:pPr>
      <w:ins w:id="262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j=</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4" w:author="Unknown"/>
          <w:rFonts w:ascii="Verdana" w:hAnsi="Verdana"/>
          <w:color w:val="000000"/>
          <w:sz w:val="17"/>
          <w:szCs w:val="17"/>
        </w:rPr>
      </w:pPr>
      <w:ins w:id="262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  </w:t>
        </w:r>
      </w:ins>
    </w:p>
    <w:p w:rsidR="00D70287" w:rsidRDefault="00D70287" w:rsidP="00D70287">
      <w:pPr>
        <w:numPr>
          <w:ilvl w:val="0"/>
          <w:numId w:val="122"/>
        </w:numPr>
        <w:shd w:val="clear" w:color="auto" w:fill="FFFFFF"/>
        <w:spacing w:after="0" w:line="272" w:lineRule="atLeast"/>
        <w:ind w:left="0"/>
        <w:rPr>
          <w:ins w:id="2626" w:author="Unknown"/>
          <w:rFonts w:ascii="Verdana" w:hAnsi="Verdana"/>
          <w:color w:val="000000"/>
          <w:sz w:val="17"/>
          <w:szCs w:val="17"/>
        </w:rPr>
      </w:pPr>
      <w:ins w:id="26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28" w:author="Unknown"/>
          <w:rFonts w:ascii="Verdana" w:hAnsi="Verdana"/>
          <w:color w:val="000000"/>
          <w:sz w:val="17"/>
          <w:szCs w:val="17"/>
        </w:rPr>
      </w:pPr>
      <w:ins w:id="2629"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30" w:author="Unknown"/>
          <w:rFonts w:ascii="Verdana" w:hAnsi="Verdana"/>
          <w:color w:val="000000"/>
          <w:sz w:val="17"/>
          <w:szCs w:val="17"/>
        </w:rPr>
      </w:pPr>
      <w:ins w:id="2631" w:author="Unknown">
        <w:r>
          <w:rPr>
            <w:rFonts w:ascii="Verdana" w:hAnsi="Verdana"/>
            <w:color w:val="000000"/>
            <w:sz w:val="17"/>
            <w:szCs w:val="17"/>
            <w:bdr w:val="none" w:sz="0" w:space="0" w:color="auto" w:frame="1"/>
          </w:rPr>
          <w:t>        data=i/j;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32" w:author="Unknown"/>
          <w:rFonts w:ascii="Verdana" w:hAnsi="Verdana"/>
          <w:color w:val="000000"/>
          <w:sz w:val="17"/>
          <w:szCs w:val="17"/>
        </w:rPr>
      </w:pPr>
      <w:ins w:id="2633"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34" w:author="Unknown"/>
          <w:rFonts w:ascii="Verdana" w:hAnsi="Verdana"/>
          <w:color w:val="000000"/>
          <w:sz w:val="17"/>
          <w:szCs w:val="17"/>
        </w:rPr>
      </w:pPr>
      <w:ins w:id="2635"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36" w:author="Unknown"/>
          <w:rFonts w:ascii="Verdana" w:hAnsi="Verdana"/>
          <w:color w:val="000000"/>
          <w:sz w:val="17"/>
          <w:szCs w:val="17"/>
        </w:rPr>
      </w:pPr>
      <w:ins w:id="263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2"/>
        </w:numPr>
        <w:shd w:val="clear" w:color="auto" w:fill="FFFFFF"/>
        <w:spacing w:after="0" w:line="272" w:lineRule="atLeast"/>
        <w:ind w:left="0"/>
        <w:rPr>
          <w:ins w:id="2638" w:author="Unknown"/>
          <w:rFonts w:ascii="Verdana" w:hAnsi="Verdana"/>
          <w:color w:val="000000"/>
          <w:sz w:val="17"/>
          <w:szCs w:val="17"/>
        </w:rPr>
      </w:pPr>
      <w:ins w:id="2639"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0" w:author="Unknown"/>
          <w:rFonts w:ascii="Verdana" w:hAnsi="Verdana"/>
          <w:color w:val="000000"/>
          <w:sz w:val="17"/>
          <w:szCs w:val="17"/>
        </w:rPr>
      </w:pPr>
      <w:ins w:id="2641"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resolving the exception in catch block</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42" w:author="Unknown"/>
          <w:rFonts w:ascii="Verdana" w:hAnsi="Verdana"/>
          <w:color w:val="000000"/>
          <w:sz w:val="17"/>
          <w:szCs w:val="17"/>
        </w:rPr>
      </w:pPr>
      <w:ins w:id="2643" w:author="Unknown">
        <w:r>
          <w:rPr>
            <w:rFonts w:ascii="Verdana" w:hAnsi="Verdana"/>
            <w:color w:val="000000"/>
            <w:sz w:val="17"/>
            <w:szCs w:val="17"/>
            <w:bdr w:val="none" w:sz="0" w:space="0" w:color="auto" w:frame="1"/>
          </w:rPr>
          <w:t>            System.out.println(i/(j+</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ins>
    </w:p>
    <w:p w:rsidR="00D70287" w:rsidRDefault="00D70287" w:rsidP="00D70287">
      <w:pPr>
        <w:numPr>
          <w:ilvl w:val="0"/>
          <w:numId w:val="122"/>
        </w:numPr>
        <w:shd w:val="clear" w:color="auto" w:fill="FFFFFF"/>
        <w:spacing w:after="0" w:line="272" w:lineRule="atLeast"/>
        <w:ind w:left="0"/>
        <w:rPr>
          <w:ins w:id="2644" w:author="Unknown"/>
          <w:rFonts w:ascii="Verdana" w:hAnsi="Verdana"/>
          <w:color w:val="000000"/>
          <w:sz w:val="17"/>
          <w:szCs w:val="17"/>
        </w:rPr>
      </w:pPr>
      <w:ins w:id="2645"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6" w:author="Unknown"/>
          <w:rFonts w:ascii="Verdana" w:hAnsi="Verdana"/>
          <w:color w:val="000000"/>
          <w:sz w:val="17"/>
          <w:szCs w:val="17"/>
        </w:rPr>
      </w:pPr>
      <w:ins w:id="2647" w:author="Unknown">
        <w:r>
          <w:rPr>
            <w:rFonts w:ascii="Verdana" w:hAnsi="Verdana"/>
            <w:color w:val="000000"/>
            <w:sz w:val="17"/>
            <w:szCs w:val="17"/>
            <w:bdr w:val="none" w:sz="0" w:space="0" w:color="auto" w:frame="1"/>
          </w:rPr>
          <w:t>    }  </w:t>
        </w:r>
      </w:ins>
    </w:p>
    <w:p w:rsidR="00D70287" w:rsidRDefault="00D70287" w:rsidP="00D70287">
      <w:pPr>
        <w:numPr>
          <w:ilvl w:val="0"/>
          <w:numId w:val="122"/>
        </w:numPr>
        <w:shd w:val="clear" w:color="auto" w:fill="FFFFFF"/>
        <w:spacing w:after="0" w:line="272" w:lineRule="atLeast"/>
        <w:ind w:left="0"/>
        <w:rPr>
          <w:ins w:id="2648" w:author="Unknown"/>
          <w:rFonts w:ascii="Verdana" w:hAnsi="Verdana"/>
          <w:color w:val="000000"/>
          <w:sz w:val="17"/>
          <w:szCs w:val="17"/>
        </w:rPr>
      </w:pPr>
      <w:ins w:id="2649" w:author="Unknown">
        <w:r>
          <w:rPr>
            <w:rFonts w:ascii="Verdana" w:hAnsi="Verdana"/>
            <w:color w:val="000000"/>
            <w:sz w:val="17"/>
            <w:szCs w:val="17"/>
            <w:bdr w:val="none" w:sz="0" w:space="0" w:color="auto" w:frame="1"/>
          </w:rPr>
          <w:t>}  </w:t>
        </w:r>
      </w:ins>
    </w:p>
    <w:p w:rsidR="00D70287" w:rsidRDefault="00584E14" w:rsidP="00D70287">
      <w:pPr>
        <w:spacing w:line="240" w:lineRule="auto"/>
        <w:rPr>
          <w:ins w:id="2650" w:author="Unknown"/>
          <w:rFonts w:ascii="Times New Roman" w:hAnsi="Times New Roman"/>
          <w:sz w:val="24"/>
          <w:szCs w:val="24"/>
        </w:rPr>
      </w:pPr>
      <w:ins w:id="2651"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"http://www.javatpoint.com/opr/test.jsp?filename=TryCatchExample6"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652" w:author="Unknown"/>
          <w:rFonts w:ascii="Verdana" w:hAnsi="Verdana"/>
          <w:color w:val="000000"/>
          <w:sz w:val="17"/>
          <w:szCs w:val="17"/>
        </w:rPr>
      </w:pPr>
      <w:ins w:id="2653" w:author="Unknown">
        <w:r>
          <w:rPr>
            <w:rStyle w:val="Strong"/>
            <w:rFonts w:ascii="Verdana" w:hAnsi="Verdana"/>
            <w:color w:val="000000"/>
            <w:sz w:val="17"/>
            <w:szCs w:val="17"/>
          </w:rPr>
          <w:lastRenderedPageBreak/>
          <w:t>Output:</w:t>
        </w:r>
      </w:ins>
    </w:p>
    <w:p w:rsidR="00D70287" w:rsidRDefault="00D70287" w:rsidP="00D70287">
      <w:pPr>
        <w:pStyle w:val="HTMLPreformatted"/>
        <w:shd w:val="clear" w:color="auto" w:fill="F9FBF9"/>
        <w:rPr>
          <w:ins w:id="2654" w:author="Unknown"/>
          <w:color w:val="000000"/>
        </w:rPr>
      </w:pPr>
      <w:ins w:id="2655" w:author="Unknown">
        <w:r>
          <w:rPr>
            <w:color w:val="000000"/>
          </w:rPr>
          <w:t>25</w:t>
        </w:r>
      </w:ins>
    </w:p>
    <w:p w:rsidR="00D70287" w:rsidRDefault="00D70287" w:rsidP="00D70287">
      <w:pPr>
        <w:pStyle w:val="Heading3"/>
        <w:shd w:val="clear" w:color="auto" w:fill="FFFFFF"/>
        <w:spacing w:line="312" w:lineRule="atLeast"/>
        <w:rPr>
          <w:ins w:id="2656" w:author="Unknown"/>
          <w:rFonts w:ascii="Helvetica" w:hAnsi="Helvetica" w:cs="Helvetica"/>
          <w:b w:val="0"/>
          <w:bCs w:val="0"/>
          <w:color w:val="610B4B"/>
        </w:rPr>
      </w:pPr>
      <w:ins w:id="2657" w:author="Unknown">
        <w:r>
          <w:rPr>
            <w:rFonts w:ascii="Helvetica" w:hAnsi="Helvetica" w:cs="Helvetica"/>
            <w:b w:val="0"/>
            <w:bCs w:val="0"/>
            <w:color w:val="610B4B"/>
          </w:rPr>
          <w:t>Example 7</w:t>
        </w:r>
      </w:ins>
    </w:p>
    <w:p w:rsidR="00D70287" w:rsidRDefault="00D70287" w:rsidP="00D70287">
      <w:pPr>
        <w:pStyle w:val="NormalWeb"/>
        <w:shd w:val="clear" w:color="auto" w:fill="FFFFFF"/>
        <w:rPr>
          <w:ins w:id="2658" w:author="Unknown"/>
          <w:rFonts w:ascii="Verdana" w:hAnsi="Verdana"/>
          <w:color w:val="000000"/>
          <w:sz w:val="17"/>
          <w:szCs w:val="17"/>
        </w:rPr>
      </w:pPr>
      <w:ins w:id="2659" w:author="Unknown">
        <w:r>
          <w:rPr>
            <w:rFonts w:ascii="Verdana" w:hAnsi="Verdana"/>
            <w:color w:val="000000"/>
            <w:sz w:val="17"/>
            <w:szCs w:val="17"/>
          </w:rPr>
          <w:t>In this example, along with try block, we also enclose exception code in a catch block.</w:t>
        </w:r>
      </w:ins>
    </w:p>
    <w:p w:rsidR="00D70287" w:rsidRDefault="00D70287" w:rsidP="00D70287">
      <w:pPr>
        <w:numPr>
          <w:ilvl w:val="0"/>
          <w:numId w:val="123"/>
        </w:numPr>
        <w:shd w:val="clear" w:color="auto" w:fill="FFFFFF"/>
        <w:spacing w:after="0" w:line="272" w:lineRule="atLeast"/>
        <w:ind w:left="0"/>
        <w:rPr>
          <w:ins w:id="2660" w:author="Unknown"/>
          <w:rFonts w:ascii="Verdana" w:hAnsi="Verdana"/>
          <w:color w:val="000000"/>
          <w:sz w:val="17"/>
          <w:szCs w:val="17"/>
        </w:rPr>
      </w:pPr>
      <w:ins w:id="266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TryCatchExample7 {  </w:t>
        </w:r>
      </w:ins>
    </w:p>
    <w:p w:rsidR="00D70287" w:rsidRDefault="00D70287" w:rsidP="00D70287">
      <w:pPr>
        <w:numPr>
          <w:ilvl w:val="0"/>
          <w:numId w:val="123"/>
        </w:numPr>
        <w:shd w:val="clear" w:color="auto" w:fill="FFFFFF"/>
        <w:spacing w:after="0" w:line="272" w:lineRule="atLeast"/>
        <w:ind w:left="0"/>
        <w:rPr>
          <w:ins w:id="2662" w:author="Unknown"/>
          <w:rFonts w:ascii="Verdana" w:hAnsi="Verdana"/>
          <w:color w:val="000000"/>
          <w:sz w:val="17"/>
          <w:szCs w:val="17"/>
        </w:rPr>
      </w:pPr>
      <w:ins w:id="2663"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64" w:author="Unknown"/>
          <w:rFonts w:ascii="Verdana" w:hAnsi="Verdana"/>
          <w:color w:val="000000"/>
          <w:sz w:val="17"/>
          <w:szCs w:val="17"/>
        </w:rPr>
      </w:pPr>
      <w:ins w:id="26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3"/>
        </w:numPr>
        <w:shd w:val="clear" w:color="auto" w:fill="FFFFFF"/>
        <w:spacing w:after="0" w:line="272" w:lineRule="atLeast"/>
        <w:ind w:left="0"/>
        <w:rPr>
          <w:ins w:id="2666" w:author="Unknown"/>
          <w:rFonts w:ascii="Verdana" w:hAnsi="Verdana"/>
          <w:color w:val="000000"/>
          <w:sz w:val="17"/>
          <w:szCs w:val="17"/>
        </w:rPr>
      </w:pPr>
      <w:ins w:id="2667"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68" w:author="Unknown"/>
          <w:rFonts w:ascii="Verdana" w:hAnsi="Verdana"/>
          <w:color w:val="000000"/>
          <w:sz w:val="17"/>
          <w:szCs w:val="17"/>
        </w:rPr>
      </w:pPr>
      <w:ins w:id="266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0" w:author="Unknown"/>
          <w:rFonts w:ascii="Verdana" w:hAnsi="Verdana"/>
          <w:color w:val="000000"/>
          <w:sz w:val="17"/>
          <w:szCs w:val="17"/>
        </w:rPr>
      </w:pPr>
      <w:ins w:id="2671"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72" w:author="Unknown"/>
          <w:rFonts w:ascii="Verdana" w:hAnsi="Verdana"/>
          <w:color w:val="000000"/>
          <w:sz w:val="17"/>
          <w:szCs w:val="17"/>
        </w:rPr>
      </w:pPr>
      <w:ins w:id="267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data1=</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4" w:author="Unknown"/>
          <w:rFonts w:ascii="Verdana" w:hAnsi="Verdana"/>
          <w:color w:val="000000"/>
          <w:sz w:val="17"/>
          <w:szCs w:val="17"/>
        </w:rPr>
      </w:pPr>
      <w:ins w:id="2675"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76" w:author="Unknown"/>
          <w:rFonts w:ascii="Verdana" w:hAnsi="Verdana"/>
          <w:color w:val="000000"/>
          <w:sz w:val="17"/>
          <w:szCs w:val="17"/>
        </w:rPr>
      </w:pPr>
      <w:ins w:id="2677"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78" w:author="Unknown"/>
          <w:rFonts w:ascii="Verdana" w:hAnsi="Verdana"/>
          <w:color w:val="000000"/>
          <w:sz w:val="17"/>
          <w:szCs w:val="17"/>
        </w:rPr>
      </w:pPr>
      <w:ins w:id="2679"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exception</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0" w:author="Unknown"/>
          <w:rFonts w:ascii="Verdana" w:hAnsi="Verdana"/>
          <w:color w:val="000000"/>
          <w:sz w:val="17"/>
          <w:szCs w:val="17"/>
        </w:rPr>
      </w:pPr>
      <w:ins w:id="26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D70287" w:rsidRDefault="00D70287" w:rsidP="00D70287">
      <w:pPr>
        <w:numPr>
          <w:ilvl w:val="0"/>
          <w:numId w:val="123"/>
        </w:numPr>
        <w:shd w:val="clear" w:color="auto" w:fill="FFFFFF"/>
        <w:spacing w:after="0" w:line="272" w:lineRule="atLeast"/>
        <w:ind w:left="0"/>
        <w:rPr>
          <w:ins w:id="2682" w:author="Unknown"/>
          <w:rFonts w:ascii="Verdana" w:hAnsi="Verdana"/>
          <w:color w:val="000000"/>
          <w:sz w:val="17"/>
          <w:szCs w:val="17"/>
        </w:rPr>
      </w:pPr>
      <w:ins w:id="2683"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84" w:author="Unknown"/>
          <w:rFonts w:ascii="Verdana" w:hAnsi="Verdana"/>
          <w:color w:val="000000"/>
          <w:sz w:val="17"/>
          <w:szCs w:val="17"/>
        </w:rPr>
      </w:pPr>
      <w:ins w:id="2685"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generating the exception in catch block</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6" w:author="Unknown"/>
          <w:rFonts w:ascii="Verdana" w:hAnsi="Verdana"/>
          <w:color w:val="000000"/>
          <w:sz w:val="17"/>
          <w:szCs w:val="17"/>
        </w:rPr>
      </w:pPr>
      <w:ins w:id="26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data2=</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88" w:author="Unknown"/>
          <w:rFonts w:ascii="Verdana" w:hAnsi="Verdana"/>
          <w:color w:val="000000"/>
          <w:sz w:val="17"/>
          <w:szCs w:val="17"/>
        </w:rPr>
      </w:pPr>
      <w:ins w:id="2689" w:author="Unknown">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90" w:author="Unknown"/>
          <w:rFonts w:ascii="Verdana" w:hAnsi="Verdana"/>
          <w:color w:val="000000"/>
          <w:sz w:val="17"/>
          <w:szCs w:val="17"/>
        </w:rPr>
      </w:pPr>
      <w:ins w:id="2691"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92" w:author="Unknown"/>
          <w:rFonts w:ascii="Verdana" w:hAnsi="Verdana"/>
          <w:color w:val="000000"/>
          <w:sz w:val="17"/>
          <w:szCs w:val="17"/>
        </w:rPr>
      </w:pPr>
      <w:ins w:id="269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3"/>
        </w:numPr>
        <w:shd w:val="clear" w:color="auto" w:fill="FFFFFF"/>
        <w:spacing w:after="0" w:line="272" w:lineRule="atLeast"/>
        <w:ind w:left="0"/>
        <w:rPr>
          <w:ins w:id="2694" w:author="Unknown"/>
          <w:rFonts w:ascii="Verdana" w:hAnsi="Verdana"/>
          <w:color w:val="000000"/>
          <w:sz w:val="17"/>
          <w:szCs w:val="17"/>
        </w:rPr>
      </w:pPr>
      <w:ins w:id="2695" w:author="Unknown">
        <w:r>
          <w:rPr>
            <w:rFonts w:ascii="Verdana" w:hAnsi="Verdana"/>
            <w:color w:val="000000"/>
            <w:sz w:val="17"/>
            <w:szCs w:val="17"/>
            <w:bdr w:val="none" w:sz="0" w:space="0" w:color="auto" w:frame="1"/>
          </w:rPr>
          <w:t>    }  </w:t>
        </w:r>
      </w:ins>
    </w:p>
    <w:p w:rsidR="00D70287" w:rsidRDefault="00D70287" w:rsidP="00D70287">
      <w:pPr>
        <w:numPr>
          <w:ilvl w:val="0"/>
          <w:numId w:val="123"/>
        </w:numPr>
        <w:shd w:val="clear" w:color="auto" w:fill="FFFFFF"/>
        <w:spacing w:after="0" w:line="272" w:lineRule="atLeast"/>
        <w:ind w:left="0"/>
        <w:rPr>
          <w:ins w:id="2696" w:author="Unknown"/>
          <w:rFonts w:ascii="Verdana" w:hAnsi="Verdana"/>
          <w:color w:val="000000"/>
          <w:sz w:val="17"/>
          <w:szCs w:val="17"/>
        </w:rPr>
      </w:pPr>
      <w:ins w:id="2697" w:author="Unknown">
        <w:r>
          <w:rPr>
            <w:rFonts w:ascii="Verdana" w:hAnsi="Verdana"/>
            <w:color w:val="000000"/>
            <w:sz w:val="17"/>
            <w:szCs w:val="17"/>
            <w:bdr w:val="none" w:sz="0" w:space="0" w:color="auto" w:frame="1"/>
          </w:rPr>
          <w:t>}  </w:t>
        </w:r>
      </w:ins>
    </w:p>
    <w:p w:rsidR="00D70287" w:rsidRDefault="00584E14" w:rsidP="00D70287">
      <w:pPr>
        <w:spacing w:line="240" w:lineRule="auto"/>
        <w:rPr>
          <w:ins w:id="2698" w:author="Unknown"/>
          <w:rFonts w:ascii="Times New Roman" w:hAnsi="Times New Roman"/>
          <w:sz w:val="24"/>
          <w:szCs w:val="24"/>
        </w:rPr>
      </w:pPr>
      <w:ins w:id="2699"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"http://www.javatpoint.com/opr/test.jsp?filename=TryCatchExample7"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00" w:author="Unknown"/>
          <w:rFonts w:ascii="Verdana" w:hAnsi="Verdana"/>
          <w:color w:val="000000"/>
          <w:sz w:val="17"/>
          <w:szCs w:val="17"/>
        </w:rPr>
      </w:pPr>
      <w:ins w:id="2701"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02" w:author="Unknown"/>
          <w:color w:val="000000"/>
        </w:rPr>
      </w:pPr>
      <w:ins w:id="2703" w:author="Unknown">
        <w:r>
          <w:rPr>
            <w:color w:val="000000"/>
          </w:rPr>
          <w:t>Exception in thread "main" java.lang.ArithmeticException: / by zero</w:t>
        </w:r>
      </w:ins>
    </w:p>
    <w:p w:rsidR="00D70287" w:rsidRDefault="00D70287" w:rsidP="00D70287">
      <w:pPr>
        <w:pStyle w:val="NormalWeb"/>
        <w:shd w:val="clear" w:color="auto" w:fill="FFFFFF"/>
        <w:rPr>
          <w:ins w:id="2704" w:author="Unknown"/>
          <w:rFonts w:ascii="Verdana" w:hAnsi="Verdana"/>
          <w:color w:val="000000"/>
          <w:sz w:val="17"/>
          <w:szCs w:val="17"/>
        </w:rPr>
      </w:pPr>
      <w:ins w:id="2705" w:author="Unknown">
        <w:r>
          <w:rPr>
            <w:rFonts w:ascii="Verdana" w:hAnsi="Verdana"/>
            <w:color w:val="000000"/>
            <w:sz w:val="17"/>
            <w:szCs w:val="17"/>
          </w:rPr>
          <w:t>Here, we can see that the catch block didn't contain the exception code. So, enclose exception code within a try block and use catch block only to handle the exceptions.</w:t>
        </w:r>
      </w:ins>
    </w:p>
    <w:p w:rsidR="00D70287" w:rsidRDefault="00D70287" w:rsidP="00D70287">
      <w:pPr>
        <w:pStyle w:val="Heading3"/>
        <w:shd w:val="clear" w:color="auto" w:fill="FFFFFF"/>
        <w:spacing w:line="312" w:lineRule="atLeast"/>
        <w:rPr>
          <w:ins w:id="2706" w:author="Unknown"/>
          <w:rFonts w:ascii="Helvetica" w:hAnsi="Helvetica" w:cs="Helvetica"/>
          <w:b w:val="0"/>
          <w:bCs w:val="0"/>
          <w:color w:val="610B4B"/>
        </w:rPr>
      </w:pPr>
      <w:ins w:id="2707" w:author="Unknown">
        <w:r>
          <w:rPr>
            <w:rFonts w:ascii="Helvetica" w:hAnsi="Helvetica" w:cs="Helvetica"/>
            <w:b w:val="0"/>
            <w:bCs w:val="0"/>
            <w:color w:val="610B4B"/>
          </w:rPr>
          <w:t>Example 8</w:t>
        </w:r>
      </w:ins>
    </w:p>
    <w:p w:rsidR="00D70287" w:rsidRDefault="00D70287" w:rsidP="00D70287">
      <w:pPr>
        <w:pStyle w:val="NormalWeb"/>
        <w:shd w:val="clear" w:color="auto" w:fill="FFFFFF"/>
        <w:rPr>
          <w:ins w:id="2708" w:author="Unknown"/>
          <w:rFonts w:ascii="Verdana" w:hAnsi="Verdana"/>
          <w:color w:val="000000"/>
          <w:sz w:val="17"/>
          <w:szCs w:val="17"/>
        </w:rPr>
      </w:pPr>
      <w:ins w:id="2709" w:author="Unknown">
        <w:r>
          <w:rPr>
            <w:rFonts w:ascii="Verdana" w:hAnsi="Verdana"/>
            <w:color w:val="000000"/>
            <w:sz w:val="17"/>
            <w:szCs w:val="17"/>
          </w:rPr>
          <w:t>In this example, we handle the generated exception (Arithmetic Exception) with a different type of exception class (ArrayIndexOutOfBoundsException).</w:t>
        </w:r>
      </w:ins>
    </w:p>
    <w:p w:rsidR="00D70287" w:rsidRDefault="00D70287" w:rsidP="00D70287">
      <w:pPr>
        <w:numPr>
          <w:ilvl w:val="0"/>
          <w:numId w:val="124"/>
        </w:numPr>
        <w:shd w:val="clear" w:color="auto" w:fill="FFFFFF"/>
        <w:spacing w:after="0" w:line="272" w:lineRule="atLeast"/>
        <w:ind w:left="0"/>
        <w:rPr>
          <w:ins w:id="2710" w:author="Unknown"/>
          <w:rFonts w:ascii="Verdana" w:hAnsi="Verdana"/>
          <w:color w:val="000000"/>
          <w:sz w:val="17"/>
          <w:szCs w:val="17"/>
        </w:rPr>
      </w:pPr>
      <w:ins w:id="271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TryCatchExample8 {  </w:t>
        </w:r>
      </w:ins>
    </w:p>
    <w:p w:rsidR="00D70287" w:rsidRDefault="00D70287" w:rsidP="00D70287">
      <w:pPr>
        <w:numPr>
          <w:ilvl w:val="0"/>
          <w:numId w:val="124"/>
        </w:numPr>
        <w:shd w:val="clear" w:color="auto" w:fill="FFFFFF"/>
        <w:spacing w:after="0" w:line="272" w:lineRule="atLeast"/>
        <w:ind w:left="0"/>
        <w:rPr>
          <w:ins w:id="2712" w:author="Unknown"/>
          <w:rFonts w:ascii="Verdana" w:hAnsi="Verdana"/>
          <w:color w:val="000000"/>
          <w:sz w:val="17"/>
          <w:szCs w:val="17"/>
        </w:rPr>
      </w:pPr>
      <w:ins w:id="2713"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14" w:author="Unknown"/>
          <w:rFonts w:ascii="Verdana" w:hAnsi="Verdana"/>
          <w:color w:val="000000"/>
          <w:sz w:val="17"/>
          <w:szCs w:val="17"/>
        </w:rPr>
      </w:pPr>
      <w:ins w:id="271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4"/>
        </w:numPr>
        <w:shd w:val="clear" w:color="auto" w:fill="FFFFFF"/>
        <w:spacing w:after="0" w:line="272" w:lineRule="atLeast"/>
        <w:ind w:left="0"/>
        <w:rPr>
          <w:ins w:id="2716" w:author="Unknown"/>
          <w:rFonts w:ascii="Verdana" w:hAnsi="Verdana"/>
          <w:color w:val="000000"/>
          <w:sz w:val="17"/>
          <w:szCs w:val="17"/>
        </w:rPr>
      </w:pPr>
      <w:ins w:id="27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18" w:author="Unknown"/>
          <w:rFonts w:ascii="Verdana" w:hAnsi="Verdana"/>
          <w:color w:val="000000"/>
          <w:sz w:val="17"/>
          <w:szCs w:val="17"/>
        </w:rPr>
      </w:pPr>
      <w:ins w:id="2719"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20" w:author="Unknown"/>
          <w:rFonts w:ascii="Verdana" w:hAnsi="Verdana"/>
          <w:color w:val="000000"/>
          <w:sz w:val="17"/>
          <w:szCs w:val="17"/>
        </w:rPr>
      </w:pPr>
      <w:ins w:id="27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2" w:author="Unknown"/>
          <w:rFonts w:ascii="Verdana" w:hAnsi="Verdana"/>
          <w:color w:val="000000"/>
          <w:sz w:val="17"/>
          <w:szCs w:val="17"/>
        </w:rPr>
      </w:pPr>
      <w:ins w:id="2723"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4" w:author="Unknown"/>
          <w:rFonts w:ascii="Verdana" w:hAnsi="Verdana"/>
          <w:color w:val="000000"/>
          <w:sz w:val="17"/>
          <w:szCs w:val="17"/>
        </w:rPr>
      </w:pPr>
      <w:ins w:id="2725"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26" w:author="Unknown"/>
          <w:rFonts w:ascii="Verdana" w:hAnsi="Verdana"/>
          <w:color w:val="000000"/>
          <w:sz w:val="17"/>
          <w:szCs w:val="17"/>
        </w:rPr>
      </w:pPr>
      <w:ins w:id="2727"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try to handle the ArithmeticException using ArrayIndexOutOfBoundsException</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28" w:author="Unknown"/>
          <w:rFonts w:ascii="Verdana" w:hAnsi="Verdana"/>
          <w:color w:val="000000"/>
          <w:sz w:val="17"/>
          <w:szCs w:val="17"/>
        </w:rPr>
      </w:pPr>
      <w:ins w:id="27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ins>
    </w:p>
    <w:p w:rsidR="00D70287" w:rsidRDefault="00D70287" w:rsidP="00D70287">
      <w:pPr>
        <w:numPr>
          <w:ilvl w:val="0"/>
          <w:numId w:val="124"/>
        </w:numPr>
        <w:shd w:val="clear" w:color="auto" w:fill="FFFFFF"/>
        <w:spacing w:after="0" w:line="272" w:lineRule="atLeast"/>
        <w:ind w:left="0"/>
        <w:rPr>
          <w:ins w:id="2730" w:author="Unknown"/>
          <w:rFonts w:ascii="Verdana" w:hAnsi="Verdana"/>
          <w:color w:val="000000"/>
          <w:sz w:val="17"/>
          <w:szCs w:val="17"/>
        </w:rPr>
      </w:pPr>
      <w:ins w:id="2731"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32" w:author="Unknown"/>
          <w:rFonts w:ascii="Verdana" w:hAnsi="Verdana"/>
          <w:color w:val="000000"/>
          <w:sz w:val="17"/>
          <w:szCs w:val="17"/>
        </w:rPr>
      </w:pPr>
      <w:ins w:id="2733" w:author="Unknown">
        <w:r>
          <w:rPr>
            <w:rFonts w:ascii="Verdana" w:hAnsi="Verdana"/>
            <w:color w:val="000000"/>
            <w:sz w:val="17"/>
            <w:szCs w:val="17"/>
            <w:bdr w:val="none" w:sz="0" w:space="0" w:color="auto" w:frame="1"/>
          </w:rPr>
          <w:lastRenderedPageBreak/>
          <w:t>            System.out.println(e);  </w:t>
        </w:r>
      </w:ins>
    </w:p>
    <w:p w:rsidR="00D70287" w:rsidRDefault="00D70287" w:rsidP="00D70287">
      <w:pPr>
        <w:numPr>
          <w:ilvl w:val="0"/>
          <w:numId w:val="124"/>
        </w:numPr>
        <w:shd w:val="clear" w:color="auto" w:fill="FFFFFF"/>
        <w:spacing w:after="0" w:line="272" w:lineRule="atLeast"/>
        <w:ind w:left="0"/>
        <w:rPr>
          <w:ins w:id="2734" w:author="Unknown"/>
          <w:rFonts w:ascii="Verdana" w:hAnsi="Verdana"/>
          <w:color w:val="000000"/>
          <w:sz w:val="17"/>
          <w:szCs w:val="17"/>
        </w:rPr>
      </w:pPr>
      <w:ins w:id="2735"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36" w:author="Unknown"/>
          <w:rFonts w:ascii="Verdana" w:hAnsi="Verdana"/>
          <w:color w:val="000000"/>
          <w:sz w:val="17"/>
          <w:szCs w:val="17"/>
        </w:rPr>
      </w:pPr>
      <w:ins w:id="273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38" w:author="Unknown"/>
          <w:rFonts w:ascii="Verdana" w:hAnsi="Verdana"/>
          <w:color w:val="000000"/>
          <w:sz w:val="17"/>
          <w:szCs w:val="17"/>
        </w:rPr>
      </w:pPr>
      <w:ins w:id="2739" w:author="Unknown">
        <w:r>
          <w:rPr>
            <w:rFonts w:ascii="Verdana" w:hAnsi="Verdana"/>
            <w:color w:val="000000"/>
            <w:sz w:val="17"/>
            <w:szCs w:val="17"/>
            <w:bdr w:val="none" w:sz="0" w:space="0" w:color="auto" w:frame="1"/>
          </w:rPr>
          <w:t>    }  </w:t>
        </w:r>
      </w:ins>
    </w:p>
    <w:p w:rsidR="00D70287" w:rsidRDefault="00D70287" w:rsidP="00D70287">
      <w:pPr>
        <w:numPr>
          <w:ilvl w:val="0"/>
          <w:numId w:val="124"/>
        </w:numPr>
        <w:shd w:val="clear" w:color="auto" w:fill="FFFFFF"/>
        <w:spacing w:after="0" w:line="272" w:lineRule="atLeast"/>
        <w:ind w:left="0"/>
        <w:rPr>
          <w:ins w:id="2740" w:author="Unknown"/>
          <w:rFonts w:ascii="Verdana" w:hAnsi="Verdana"/>
          <w:color w:val="000000"/>
          <w:sz w:val="17"/>
          <w:szCs w:val="17"/>
        </w:rPr>
      </w:pPr>
      <w:ins w:id="2741" w:author="Unknown">
        <w:r>
          <w:rPr>
            <w:rFonts w:ascii="Verdana" w:hAnsi="Verdana"/>
            <w:color w:val="000000"/>
            <w:sz w:val="17"/>
            <w:szCs w:val="17"/>
            <w:bdr w:val="none" w:sz="0" w:space="0" w:color="auto" w:frame="1"/>
          </w:rPr>
          <w:t>      </w:t>
        </w:r>
      </w:ins>
    </w:p>
    <w:p w:rsidR="00D70287" w:rsidRDefault="00D70287" w:rsidP="00D70287">
      <w:pPr>
        <w:numPr>
          <w:ilvl w:val="0"/>
          <w:numId w:val="124"/>
        </w:numPr>
        <w:shd w:val="clear" w:color="auto" w:fill="FFFFFF"/>
        <w:spacing w:after="0" w:line="272" w:lineRule="atLeast"/>
        <w:ind w:left="0"/>
        <w:rPr>
          <w:ins w:id="2742" w:author="Unknown"/>
          <w:rFonts w:ascii="Verdana" w:hAnsi="Verdana"/>
          <w:color w:val="000000"/>
          <w:sz w:val="17"/>
          <w:szCs w:val="17"/>
        </w:rPr>
      </w:pPr>
      <w:ins w:id="2743" w:author="Unknown">
        <w:r>
          <w:rPr>
            <w:rFonts w:ascii="Verdana" w:hAnsi="Verdana"/>
            <w:color w:val="000000"/>
            <w:sz w:val="17"/>
            <w:szCs w:val="17"/>
            <w:bdr w:val="none" w:sz="0" w:space="0" w:color="auto" w:frame="1"/>
          </w:rPr>
          <w:t>}  </w:t>
        </w:r>
      </w:ins>
    </w:p>
    <w:p w:rsidR="00D70287" w:rsidRDefault="00584E14" w:rsidP="00D70287">
      <w:pPr>
        <w:spacing w:line="240" w:lineRule="auto"/>
        <w:rPr>
          <w:ins w:id="2744" w:author="Unknown"/>
          <w:rFonts w:ascii="Times New Roman" w:hAnsi="Times New Roman"/>
          <w:sz w:val="24"/>
          <w:szCs w:val="24"/>
        </w:rPr>
      </w:pPr>
      <w:ins w:id="2745"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"http://www.javatpoint.com/opr/test.jsp?filename=TryCatchExample8"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46" w:author="Unknown"/>
          <w:rFonts w:ascii="Verdana" w:hAnsi="Verdana"/>
          <w:color w:val="000000"/>
          <w:sz w:val="17"/>
          <w:szCs w:val="17"/>
        </w:rPr>
      </w:pPr>
      <w:ins w:id="2747"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48" w:author="Unknown"/>
          <w:color w:val="000000"/>
        </w:rPr>
      </w:pPr>
      <w:ins w:id="2749" w:author="Unknown">
        <w:r>
          <w:rPr>
            <w:color w:val="000000"/>
          </w:rPr>
          <w:t>Exception in thread "main" java.lang.ArithmeticException: / by zero</w:t>
        </w:r>
      </w:ins>
    </w:p>
    <w:p w:rsidR="00D70287" w:rsidRDefault="00D70287" w:rsidP="00D70287">
      <w:pPr>
        <w:pStyle w:val="Heading3"/>
        <w:shd w:val="clear" w:color="auto" w:fill="FFFFFF"/>
        <w:spacing w:line="312" w:lineRule="atLeast"/>
        <w:rPr>
          <w:ins w:id="2750" w:author="Unknown"/>
          <w:rFonts w:ascii="Helvetica" w:hAnsi="Helvetica" w:cs="Helvetica"/>
          <w:b w:val="0"/>
          <w:bCs w:val="0"/>
          <w:color w:val="610B4B"/>
        </w:rPr>
      </w:pPr>
      <w:ins w:id="2751" w:author="Unknown">
        <w:r>
          <w:rPr>
            <w:rFonts w:ascii="Helvetica" w:hAnsi="Helvetica" w:cs="Helvetica"/>
            <w:b w:val="0"/>
            <w:bCs w:val="0"/>
            <w:color w:val="610B4B"/>
          </w:rPr>
          <w:t>Example 9</w:t>
        </w:r>
      </w:ins>
    </w:p>
    <w:p w:rsidR="00D70287" w:rsidRDefault="00D70287" w:rsidP="00D70287">
      <w:pPr>
        <w:pStyle w:val="NormalWeb"/>
        <w:shd w:val="clear" w:color="auto" w:fill="FFFFFF"/>
        <w:rPr>
          <w:ins w:id="2752" w:author="Unknown"/>
          <w:rFonts w:ascii="Verdana" w:hAnsi="Verdana"/>
          <w:color w:val="000000"/>
          <w:sz w:val="17"/>
          <w:szCs w:val="17"/>
        </w:rPr>
      </w:pPr>
      <w:ins w:id="2753" w:author="Unknown">
        <w:r>
          <w:rPr>
            <w:rFonts w:ascii="Verdana" w:hAnsi="Verdana"/>
            <w:color w:val="000000"/>
            <w:sz w:val="17"/>
            <w:szCs w:val="17"/>
          </w:rPr>
          <w:t>Let's see an example to handle another unchecked exception.</w:t>
        </w:r>
      </w:ins>
    </w:p>
    <w:p w:rsidR="00D70287" w:rsidRDefault="00D70287" w:rsidP="00D70287">
      <w:pPr>
        <w:numPr>
          <w:ilvl w:val="0"/>
          <w:numId w:val="125"/>
        </w:numPr>
        <w:shd w:val="clear" w:color="auto" w:fill="FFFFFF"/>
        <w:spacing w:after="0" w:line="272" w:lineRule="atLeast"/>
        <w:ind w:left="0"/>
        <w:rPr>
          <w:ins w:id="2754" w:author="Unknown"/>
          <w:rFonts w:ascii="Verdana" w:hAnsi="Verdana"/>
          <w:color w:val="000000"/>
          <w:sz w:val="17"/>
          <w:szCs w:val="17"/>
        </w:rPr>
      </w:pPr>
      <w:ins w:id="275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TryCatchExample9 {  </w:t>
        </w:r>
      </w:ins>
    </w:p>
    <w:p w:rsidR="00D70287" w:rsidRDefault="00D70287" w:rsidP="00D70287">
      <w:pPr>
        <w:numPr>
          <w:ilvl w:val="0"/>
          <w:numId w:val="125"/>
        </w:numPr>
        <w:shd w:val="clear" w:color="auto" w:fill="FFFFFF"/>
        <w:spacing w:after="0" w:line="272" w:lineRule="atLeast"/>
        <w:ind w:left="0"/>
        <w:rPr>
          <w:ins w:id="2756" w:author="Unknown"/>
          <w:rFonts w:ascii="Verdana" w:hAnsi="Verdana"/>
          <w:color w:val="000000"/>
          <w:sz w:val="17"/>
          <w:szCs w:val="17"/>
        </w:rPr>
      </w:pPr>
      <w:ins w:id="2757" w:author="Unknown">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58" w:author="Unknown"/>
          <w:rFonts w:ascii="Verdana" w:hAnsi="Verdana"/>
          <w:color w:val="000000"/>
          <w:sz w:val="17"/>
          <w:szCs w:val="17"/>
        </w:rPr>
      </w:pPr>
      <w:ins w:id="275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5"/>
        </w:numPr>
        <w:shd w:val="clear" w:color="auto" w:fill="FFFFFF"/>
        <w:spacing w:after="0" w:line="272" w:lineRule="atLeast"/>
        <w:ind w:left="0"/>
        <w:rPr>
          <w:ins w:id="2760" w:author="Unknown"/>
          <w:rFonts w:ascii="Verdana" w:hAnsi="Verdana"/>
          <w:color w:val="000000"/>
          <w:sz w:val="17"/>
          <w:szCs w:val="17"/>
        </w:rPr>
      </w:pPr>
      <w:ins w:id="276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2" w:author="Unknown"/>
          <w:rFonts w:ascii="Verdana" w:hAnsi="Verdana"/>
          <w:color w:val="000000"/>
          <w:sz w:val="17"/>
          <w:szCs w:val="17"/>
        </w:rPr>
      </w:pPr>
      <w:ins w:id="2763"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64" w:author="Unknown"/>
          <w:rFonts w:ascii="Verdana" w:hAnsi="Verdana"/>
          <w:color w:val="000000"/>
          <w:sz w:val="17"/>
          <w:szCs w:val="17"/>
        </w:rPr>
      </w:pPr>
      <w:ins w:id="27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arr[]=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7</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6" w:author="Unknown"/>
          <w:rFonts w:ascii="Verdana" w:hAnsi="Verdana"/>
          <w:color w:val="000000"/>
          <w:sz w:val="17"/>
          <w:szCs w:val="17"/>
        </w:rPr>
      </w:pPr>
      <w:ins w:id="2767" w:author="Unknown">
        <w:r>
          <w:rPr>
            <w:rFonts w:ascii="Verdana" w:hAnsi="Verdana"/>
            <w:color w:val="000000"/>
            <w:sz w:val="17"/>
            <w:szCs w:val="17"/>
            <w:bdr w:val="none" w:sz="0" w:space="0" w:color="auto" w:frame="1"/>
          </w:rPr>
          <w:t>        System.out.println(arr[</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68" w:author="Unknown"/>
          <w:rFonts w:ascii="Verdana" w:hAnsi="Verdana"/>
          <w:color w:val="000000"/>
          <w:sz w:val="17"/>
          <w:szCs w:val="17"/>
        </w:rPr>
      </w:pPr>
      <w:ins w:id="2769"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70" w:author="Unknown"/>
          <w:rFonts w:ascii="Verdana" w:hAnsi="Verdana"/>
          <w:color w:val="000000"/>
          <w:sz w:val="17"/>
          <w:szCs w:val="17"/>
        </w:rPr>
      </w:pPr>
      <w:ins w:id="2771"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handling the array exception</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72" w:author="Unknown"/>
          <w:rFonts w:ascii="Verdana" w:hAnsi="Verdana"/>
          <w:color w:val="000000"/>
          <w:sz w:val="17"/>
          <w:szCs w:val="17"/>
        </w:rPr>
      </w:pPr>
      <w:ins w:id="277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ins>
    </w:p>
    <w:p w:rsidR="00D70287" w:rsidRDefault="00D70287" w:rsidP="00D70287">
      <w:pPr>
        <w:numPr>
          <w:ilvl w:val="0"/>
          <w:numId w:val="125"/>
        </w:numPr>
        <w:shd w:val="clear" w:color="auto" w:fill="FFFFFF"/>
        <w:spacing w:after="0" w:line="272" w:lineRule="atLeast"/>
        <w:ind w:left="0"/>
        <w:rPr>
          <w:ins w:id="2774" w:author="Unknown"/>
          <w:rFonts w:ascii="Verdana" w:hAnsi="Verdana"/>
          <w:color w:val="000000"/>
          <w:sz w:val="17"/>
          <w:szCs w:val="17"/>
        </w:rPr>
      </w:pPr>
      <w:ins w:id="2775"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76" w:author="Unknown"/>
          <w:rFonts w:ascii="Verdana" w:hAnsi="Verdana"/>
          <w:color w:val="000000"/>
          <w:sz w:val="17"/>
          <w:szCs w:val="17"/>
        </w:rPr>
      </w:pPr>
      <w:ins w:id="2777"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5"/>
        </w:numPr>
        <w:shd w:val="clear" w:color="auto" w:fill="FFFFFF"/>
        <w:spacing w:after="0" w:line="272" w:lineRule="atLeast"/>
        <w:ind w:left="0"/>
        <w:rPr>
          <w:ins w:id="2778" w:author="Unknown"/>
          <w:rFonts w:ascii="Verdana" w:hAnsi="Verdana"/>
          <w:color w:val="000000"/>
          <w:sz w:val="17"/>
          <w:szCs w:val="17"/>
        </w:rPr>
      </w:pPr>
      <w:ins w:id="2779"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80" w:author="Unknown"/>
          <w:rFonts w:ascii="Verdana" w:hAnsi="Verdana"/>
          <w:color w:val="000000"/>
          <w:sz w:val="17"/>
          <w:szCs w:val="17"/>
        </w:rPr>
      </w:pPr>
      <w:ins w:id="278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82" w:author="Unknown"/>
          <w:rFonts w:ascii="Verdana" w:hAnsi="Verdana"/>
          <w:color w:val="000000"/>
          <w:sz w:val="17"/>
          <w:szCs w:val="17"/>
        </w:rPr>
      </w:pPr>
      <w:ins w:id="2783" w:author="Unknown">
        <w:r>
          <w:rPr>
            <w:rFonts w:ascii="Verdana" w:hAnsi="Verdana"/>
            <w:color w:val="000000"/>
            <w:sz w:val="17"/>
            <w:szCs w:val="17"/>
            <w:bdr w:val="none" w:sz="0" w:space="0" w:color="auto" w:frame="1"/>
          </w:rPr>
          <w:t>    }  </w:t>
        </w:r>
      </w:ins>
    </w:p>
    <w:p w:rsidR="00D70287" w:rsidRDefault="00D70287" w:rsidP="00D70287">
      <w:pPr>
        <w:numPr>
          <w:ilvl w:val="0"/>
          <w:numId w:val="125"/>
        </w:numPr>
        <w:shd w:val="clear" w:color="auto" w:fill="FFFFFF"/>
        <w:spacing w:after="0" w:line="272" w:lineRule="atLeast"/>
        <w:ind w:left="0"/>
        <w:rPr>
          <w:ins w:id="2784" w:author="Unknown"/>
          <w:rFonts w:ascii="Verdana" w:hAnsi="Verdana"/>
          <w:color w:val="000000"/>
          <w:sz w:val="17"/>
          <w:szCs w:val="17"/>
        </w:rPr>
      </w:pPr>
      <w:ins w:id="2785" w:author="Unknown">
        <w:r>
          <w:rPr>
            <w:rFonts w:ascii="Verdana" w:hAnsi="Verdana"/>
            <w:color w:val="000000"/>
            <w:sz w:val="17"/>
            <w:szCs w:val="17"/>
            <w:bdr w:val="none" w:sz="0" w:space="0" w:color="auto" w:frame="1"/>
          </w:rPr>
          <w:t>      </w:t>
        </w:r>
      </w:ins>
    </w:p>
    <w:p w:rsidR="00D70287" w:rsidRDefault="00D70287" w:rsidP="00D70287">
      <w:pPr>
        <w:numPr>
          <w:ilvl w:val="0"/>
          <w:numId w:val="125"/>
        </w:numPr>
        <w:shd w:val="clear" w:color="auto" w:fill="FFFFFF"/>
        <w:spacing w:after="0" w:line="272" w:lineRule="atLeast"/>
        <w:ind w:left="0"/>
        <w:rPr>
          <w:ins w:id="2786" w:author="Unknown"/>
          <w:rFonts w:ascii="Verdana" w:hAnsi="Verdana"/>
          <w:color w:val="000000"/>
          <w:sz w:val="17"/>
          <w:szCs w:val="17"/>
        </w:rPr>
      </w:pPr>
      <w:ins w:id="2787" w:author="Unknown">
        <w:r>
          <w:rPr>
            <w:rFonts w:ascii="Verdana" w:hAnsi="Verdana"/>
            <w:color w:val="000000"/>
            <w:sz w:val="17"/>
            <w:szCs w:val="17"/>
            <w:bdr w:val="none" w:sz="0" w:space="0" w:color="auto" w:frame="1"/>
          </w:rPr>
          <w:t>}  </w:t>
        </w:r>
      </w:ins>
    </w:p>
    <w:p w:rsidR="00D70287" w:rsidRDefault="00584E14" w:rsidP="00D70287">
      <w:pPr>
        <w:spacing w:line="240" w:lineRule="auto"/>
        <w:rPr>
          <w:ins w:id="2788" w:author="Unknown"/>
          <w:rFonts w:ascii="Times New Roman" w:hAnsi="Times New Roman"/>
          <w:sz w:val="24"/>
          <w:szCs w:val="24"/>
        </w:rPr>
      </w:pPr>
      <w:ins w:id="2789"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"http://www.javatpoint.com/opr/test.jsp?filename=TryCatchExample9"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790" w:author="Unknown"/>
          <w:rFonts w:ascii="Verdana" w:hAnsi="Verdana"/>
          <w:color w:val="000000"/>
          <w:sz w:val="17"/>
          <w:szCs w:val="17"/>
        </w:rPr>
      </w:pPr>
      <w:ins w:id="2791"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792" w:author="Unknown"/>
          <w:color w:val="000000"/>
        </w:rPr>
      </w:pPr>
      <w:ins w:id="2793" w:author="Unknown">
        <w:r>
          <w:rPr>
            <w:color w:val="000000"/>
          </w:rPr>
          <w:t>java.lang.ArrayIndexOutOfBoundsException: 10</w:t>
        </w:r>
      </w:ins>
    </w:p>
    <w:p w:rsidR="00D70287" w:rsidRDefault="00D70287" w:rsidP="00D70287">
      <w:pPr>
        <w:pStyle w:val="HTMLPreformatted"/>
        <w:shd w:val="clear" w:color="auto" w:fill="F9FBF9"/>
        <w:rPr>
          <w:ins w:id="2794" w:author="Unknown"/>
          <w:color w:val="000000"/>
        </w:rPr>
      </w:pPr>
      <w:ins w:id="2795" w:author="Unknown">
        <w:r>
          <w:rPr>
            <w:color w:val="000000"/>
          </w:rPr>
          <w:t>rest of the code</w:t>
        </w:r>
      </w:ins>
    </w:p>
    <w:p w:rsidR="00D70287" w:rsidRDefault="00D70287" w:rsidP="00D70287">
      <w:pPr>
        <w:pStyle w:val="Heading3"/>
        <w:shd w:val="clear" w:color="auto" w:fill="FFFFFF"/>
        <w:spacing w:line="312" w:lineRule="atLeast"/>
        <w:rPr>
          <w:ins w:id="2796" w:author="Unknown"/>
          <w:rFonts w:ascii="Helvetica" w:hAnsi="Helvetica" w:cs="Helvetica"/>
          <w:b w:val="0"/>
          <w:bCs w:val="0"/>
          <w:color w:val="610B4B"/>
        </w:rPr>
      </w:pPr>
      <w:ins w:id="2797" w:author="Unknown">
        <w:r>
          <w:rPr>
            <w:rFonts w:ascii="Helvetica" w:hAnsi="Helvetica" w:cs="Helvetica"/>
            <w:b w:val="0"/>
            <w:bCs w:val="0"/>
            <w:color w:val="610B4B"/>
          </w:rPr>
          <w:t>Example 10</w:t>
        </w:r>
      </w:ins>
    </w:p>
    <w:p w:rsidR="00D70287" w:rsidRDefault="00D70287" w:rsidP="00D70287">
      <w:pPr>
        <w:pStyle w:val="NormalWeb"/>
        <w:shd w:val="clear" w:color="auto" w:fill="FFFFFF"/>
        <w:rPr>
          <w:ins w:id="2798" w:author="Unknown"/>
          <w:rFonts w:ascii="Verdana" w:hAnsi="Verdana"/>
          <w:color w:val="000000"/>
          <w:sz w:val="17"/>
          <w:szCs w:val="17"/>
        </w:rPr>
      </w:pPr>
      <w:ins w:id="2799" w:author="Unknown">
        <w:r>
          <w:rPr>
            <w:rFonts w:ascii="Verdana" w:hAnsi="Verdana"/>
            <w:color w:val="000000"/>
            <w:sz w:val="17"/>
            <w:szCs w:val="17"/>
          </w:rPr>
          <w:t>Let's see an example to handle checked exception.</w:t>
        </w:r>
      </w:ins>
    </w:p>
    <w:p w:rsidR="00D70287" w:rsidRDefault="00D70287" w:rsidP="00D70287">
      <w:pPr>
        <w:numPr>
          <w:ilvl w:val="0"/>
          <w:numId w:val="126"/>
        </w:numPr>
        <w:shd w:val="clear" w:color="auto" w:fill="FFFFFF"/>
        <w:spacing w:after="0" w:line="272" w:lineRule="atLeast"/>
        <w:ind w:left="0"/>
        <w:rPr>
          <w:ins w:id="2800" w:author="Unknown"/>
          <w:rFonts w:ascii="Verdana" w:hAnsi="Verdana"/>
          <w:color w:val="000000"/>
          <w:sz w:val="17"/>
          <w:szCs w:val="17"/>
        </w:rPr>
      </w:pPr>
      <w:ins w:id="280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java.io.FileNotFoundException;  </w:t>
        </w:r>
      </w:ins>
    </w:p>
    <w:p w:rsidR="00D70287" w:rsidRDefault="00D70287" w:rsidP="00D70287">
      <w:pPr>
        <w:numPr>
          <w:ilvl w:val="0"/>
          <w:numId w:val="126"/>
        </w:numPr>
        <w:shd w:val="clear" w:color="auto" w:fill="FFFFFF"/>
        <w:spacing w:after="0" w:line="272" w:lineRule="atLeast"/>
        <w:ind w:left="0"/>
        <w:rPr>
          <w:ins w:id="2802" w:author="Unknown"/>
          <w:rFonts w:ascii="Verdana" w:hAnsi="Verdana"/>
          <w:color w:val="000000"/>
          <w:sz w:val="17"/>
          <w:szCs w:val="17"/>
        </w:rPr>
      </w:pPr>
      <w:ins w:id="2803"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ins>
    </w:p>
    <w:p w:rsidR="00D70287" w:rsidRDefault="00D70287" w:rsidP="00D70287">
      <w:pPr>
        <w:numPr>
          <w:ilvl w:val="0"/>
          <w:numId w:val="126"/>
        </w:numPr>
        <w:shd w:val="clear" w:color="auto" w:fill="FFFFFF"/>
        <w:spacing w:after="0" w:line="272" w:lineRule="atLeast"/>
        <w:ind w:left="0"/>
        <w:rPr>
          <w:ins w:id="2804" w:author="Unknown"/>
          <w:rFonts w:ascii="Verdana" w:hAnsi="Verdana"/>
          <w:color w:val="000000"/>
          <w:sz w:val="17"/>
          <w:szCs w:val="17"/>
        </w:rPr>
      </w:pPr>
      <w:ins w:id="2805"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06" w:author="Unknown"/>
          <w:rFonts w:ascii="Verdana" w:hAnsi="Verdana"/>
          <w:color w:val="000000"/>
          <w:sz w:val="17"/>
          <w:szCs w:val="17"/>
        </w:rPr>
      </w:pPr>
      <w:ins w:id="280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TryCatchExample10 {  </w:t>
        </w:r>
      </w:ins>
    </w:p>
    <w:p w:rsidR="00D70287" w:rsidRDefault="00D70287" w:rsidP="00D70287">
      <w:pPr>
        <w:numPr>
          <w:ilvl w:val="0"/>
          <w:numId w:val="126"/>
        </w:numPr>
        <w:shd w:val="clear" w:color="auto" w:fill="FFFFFF"/>
        <w:spacing w:after="0" w:line="272" w:lineRule="atLeast"/>
        <w:ind w:left="0"/>
        <w:rPr>
          <w:ins w:id="2808" w:author="Unknown"/>
          <w:rFonts w:ascii="Verdana" w:hAnsi="Verdana"/>
          <w:color w:val="000000"/>
          <w:sz w:val="17"/>
          <w:szCs w:val="17"/>
        </w:rPr>
      </w:pPr>
      <w:ins w:id="2809"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0" w:author="Unknown"/>
          <w:rFonts w:ascii="Verdana" w:hAnsi="Verdana"/>
          <w:color w:val="000000"/>
          <w:sz w:val="17"/>
          <w:szCs w:val="17"/>
        </w:rPr>
      </w:pPr>
      <w:ins w:id="28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D70287" w:rsidRDefault="00D70287" w:rsidP="00D70287">
      <w:pPr>
        <w:numPr>
          <w:ilvl w:val="0"/>
          <w:numId w:val="126"/>
        </w:numPr>
        <w:shd w:val="clear" w:color="auto" w:fill="FFFFFF"/>
        <w:spacing w:after="0" w:line="272" w:lineRule="atLeast"/>
        <w:ind w:left="0"/>
        <w:rPr>
          <w:ins w:id="2812" w:author="Unknown"/>
          <w:rFonts w:ascii="Verdana" w:hAnsi="Verdana"/>
          <w:color w:val="000000"/>
          <w:sz w:val="17"/>
          <w:szCs w:val="17"/>
        </w:rPr>
      </w:pPr>
      <w:ins w:id="2813"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4" w:author="Unknown"/>
          <w:rFonts w:ascii="Verdana" w:hAnsi="Verdana"/>
          <w:color w:val="000000"/>
          <w:sz w:val="17"/>
          <w:szCs w:val="17"/>
        </w:rPr>
      </w:pPr>
      <w:ins w:id="2815"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16" w:author="Unknown"/>
          <w:rFonts w:ascii="Verdana" w:hAnsi="Verdana"/>
          <w:color w:val="000000"/>
          <w:sz w:val="17"/>
          <w:szCs w:val="17"/>
        </w:rPr>
      </w:pPr>
      <w:ins w:id="2817" w:author="Unknown">
        <w:r>
          <w:rPr>
            <w:rFonts w:ascii="Verdana" w:hAnsi="Verdana"/>
            <w:color w:val="000000"/>
            <w:sz w:val="17"/>
            <w:szCs w:val="17"/>
            <w:bdr w:val="none" w:sz="0" w:space="0" w:color="auto" w:frame="1"/>
          </w:rPr>
          <w:lastRenderedPageBreak/>
          <w:t>        PrintWriter pw;  </w:t>
        </w:r>
      </w:ins>
    </w:p>
    <w:p w:rsidR="00D70287" w:rsidRDefault="00D70287" w:rsidP="00D70287">
      <w:pPr>
        <w:numPr>
          <w:ilvl w:val="0"/>
          <w:numId w:val="126"/>
        </w:numPr>
        <w:shd w:val="clear" w:color="auto" w:fill="FFFFFF"/>
        <w:spacing w:after="0" w:line="272" w:lineRule="atLeast"/>
        <w:ind w:left="0"/>
        <w:rPr>
          <w:ins w:id="2818" w:author="Unknown"/>
          <w:rFonts w:ascii="Verdana" w:hAnsi="Verdana"/>
          <w:color w:val="000000"/>
          <w:sz w:val="17"/>
          <w:szCs w:val="17"/>
        </w:rPr>
      </w:pPr>
      <w:ins w:id="28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20" w:author="Unknown"/>
          <w:rFonts w:ascii="Verdana" w:hAnsi="Verdana"/>
          <w:color w:val="000000"/>
          <w:sz w:val="17"/>
          <w:szCs w:val="17"/>
        </w:rPr>
      </w:pPr>
      <w:ins w:id="2821" w:author="Unknown">
        <w:r>
          <w:rPr>
            <w:rFonts w:ascii="Verdana" w:hAnsi="Verdana"/>
            <w:color w:val="000000"/>
            <w:sz w:val="17"/>
            <w:szCs w:val="17"/>
            <w:bdr w:val="none" w:sz="0" w:space="0" w:color="auto" w:frame="1"/>
          </w:rPr>
          <w:t>            pw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PrintWriter(</w:t>
        </w:r>
        <w:r>
          <w:rPr>
            <w:rStyle w:val="string"/>
            <w:rFonts w:ascii="Verdana" w:hAnsi="Verdana"/>
            <w:color w:val="0000FF"/>
            <w:sz w:val="17"/>
            <w:szCs w:val="17"/>
            <w:bdr w:val="none" w:sz="0" w:space="0" w:color="auto" w:frame="1"/>
          </w:rPr>
          <w:t>"jtp.txt"</w:t>
        </w:r>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//may throw exception </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2" w:author="Unknown"/>
          <w:rFonts w:ascii="Verdana" w:hAnsi="Verdana"/>
          <w:color w:val="000000"/>
          <w:sz w:val="17"/>
          <w:szCs w:val="17"/>
        </w:rPr>
      </w:pPr>
      <w:ins w:id="2823" w:author="Unknown">
        <w:r>
          <w:rPr>
            <w:rFonts w:ascii="Verdana" w:hAnsi="Verdana"/>
            <w:color w:val="000000"/>
            <w:sz w:val="17"/>
            <w:szCs w:val="17"/>
            <w:bdr w:val="none" w:sz="0" w:space="0" w:color="auto" w:frame="1"/>
          </w:rPr>
          <w:t>            pw.println(</w:t>
        </w:r>
        <w:r>
          <w:rPr>
            <w:rStyle w:val="string"/>
            <w:rFonts w:ascii="Verdana" w:hAnsi="Verdana"/>
            <w:color w:val="0000FF"/>
            <w:sz w:val="17"/>
            <w:szCs w:val="17"/>
            <w:bdr w:val="none" w:sz="0" w:space="0" w:color="auto" w:frame="1"/>
          </w:rPr>
          <w:t>"saved"</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4" w:author="Unknown"/>
          <w:rFonts w:ascii="Verdana" w:hAnsi="Verdana"/>
          <w:color w:val="000000"/>
          <w:sz w:val="17"/>
          <w:szCs w:val="17"/>
        </w:rPr>
      </w:pPr>
      <w:ins w:id="2825"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26" w:author="Unknown"/>
          <w:rFonts w:ascii="Verdana" w:hAnsi="Verdana"/>
          <w:color w:val="000000"/>
          <w:sz w:val="17"/>
          <w:szCs w:val="17"/>
        </w:rPr>
      </w:pPr>
      <w:ins w:id="2827" w:author="Unknown">
        <w:r>
          <w:rPr>
            <w:rStyle w:val="comment"/>
            <w:rFonts w:ascii="Verdana" w:hAnsi="Verdana"/>
            <w:color w:val="008200"/>
            <w:sz w:val="17"/>
            <w:szCs w:val="17"/>
            <w:bdr w:val="none" w:sz="0" w:space="0" w:color="auto" w:frame="1"/>
          </w:rPr>
          <w:t>// providing the checked exception handler</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28" w:author="Unknown"/>
          <w:rFonts w:ascii="Verdana" w:hAnsi="Verdana"/>
          <w:color w:val="000000"/>
          <w:sz w:val="17"/>
          <w:szCs w:val="17"/>
        </w:rPr>
      </w:pPr>
      <w:ins w:id="28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 (FileNotFoundException e) {  </w:t>
        </w:r>
      </w:ins>
    </w:p>
    <w:p w:rsidR="00D70287" w:rsidRDefault="00D70287" w:rsidP="00D70287">
      <w:pPr>
        <w:numPr>
          <w:ilvl w:val="0"/>
          <w:numId w:val="126"/>
        </w:numPr>
        <w:shd w:val="clear" w:color="auto" w:fill="FFFFFF"/>
        <w:spacing w:after="0" w:line="272" w:lineRule="atLeast"/>
        <w:ind w:left="0"/>
        <w:rPr>
          <w:ins w:id="2830" w:author="Unknown"/>
          <w:rFonts w:ascii="Verdana" w:hAnsi="Verdana"/>
          <w:color w:val="000000"/>
          <w:sz w:val="17"/>
          <w:szCs w:val="17"/>
        </w:rPr>
      </w:pPr>
      <w:ins w:id="2831" w:author="Unknown">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32" w:author="Unknown"/>
          <w:rFonts w:ascii="Verdana" w:hAnsi="Verdana"/>
          <w:color w:val="000000"/>
          <w:sz w:val="17"/>
          <w:szCs w:val="17"/>
        </w:rPr>
      </w:pPr>
      <w:ins w:id="2833" w:author="Unknown">
        <w:r>
          <w:rPr>
            <w:rFonts w:ascii="Verdana" w:hAnsi="Verdana"/>
            <w:color w:val="000000"/>
            <w:sz w:val="17"/>
            <w:szCs w:val="17"/>
            <w:bdr w:val="none" w:sz="0" w:space="0" w:color="auto" w:frame="1"/>
          </w:rPr>
          <w:t>            System.out.println(e);  </w:t>
        </w:r>
      </w:ins>
    </w:p>
    <w:p w:rsidR="00D70287" w:rsidRDefault="00D70287" w:rsidP="00D70287">
      <w:pPr>
        <w:numPr>
          <w:ilvl w:val="0"/>
          <w:numId w:val="126"/>
        </w:numPr>
        <w:shd w:val="clear" w:color="auto" w:fill="FFFFFF"/>
        <w:spacing w:after="0" w:line="272" w:lineRule="atLeast"/>
        <w:ind w:left="0"/>
        <w:rPr>
          <w:ins w:id="2834" w:author="Unknown"/>
          <w:rFonts w:ascii="Verdana" w:hAnsi="Verdana"/>
          <w:color w:val="000000"/>
          <w:sz w:val="17"/>
          <w:szCs w:val="17"/>
        </w:rPr>
      </w:pPr>
      <w:ins w:id="2835"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36" w:author="Unknown"/>
          <w:rFonts w:ascii="Verdana" w:hAnsi="Verdana"/>
          <w:color w:val="000000"/>
          <w:sz w:val="17"/>
          <w:szCs w:val="17"/>
        </w:rPr>
      </w:pPr>
      <w:ins w:id="283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"File saved successfully"</w:t>
        </w:r>
        <w:r>
          <w:rPr>
            <w:rFonts w:ascii="Verdana" w:hAnsi="Verdana"/>
            <w:color w:val="000000"/>
            <w:sz w:val="17"/>
            <w:szCs w:val="17"/>
            <w:bdr w:val="none" w:sz="0" w:space="0" w:color="auto" w:frame="1"/>
          </w:rPr>
          <w:t>);  </w:t>
        </w:r>
      </w:ins>
    </w:p>
    <w:p w:rsidR="00D70287" w:rsidRDefault="00D70287" w:rsidP="00D70287">
      <w:pPr>
        <w:numPr>
          <w:ilvl w:val="0"/>
          <w:numId w:val="126"/>
        </w:numPr>
        <w:shd w:val="clear" w:color="auto" w:fill="FFFFFF"/>
        <w:spacing w:after="0" w:line="272" w:lineRule="atLeast"/>
        <w:ind w:left="0"/>
        <w:rPr>
          <w:ins w:id="2838" w:author="Unknown"/>
          <w:rFonts w:ascii="Verdana" w:hAnsi="Verdana"/>
          <w:color w:val="000000"/>
          <w:sz w:val="17"/>
          <w:szCs w:val="17"/>
        </w:rPr>
      </w:pPr>
      <w:ins w:id="2839" w:author="Unknown">
        <w:r>
          <w:rPr>
            <w:rFonts w:ascii="Verdana" w:hAnsi="Verdana"/>
            <w:color w:val="000000"/>
            <w:sz w:val="17"/>
            <w:szCs w:val="17"/>
            <w:bdr w:val="none" w:sz="0" w:space="0" w:color="auto" w:frame="1"/>
          </w:rPr>
          <w:t>    }  </w:t>
        </w:r>
      </w:ins>
    </w:p>
    <w:p w:rsidR="00D70287" w:rsidRDefault="00D70287" w:rsidP="00D70287">
      <w:pPr>
        <w:numPr>
          <w:ilvl w:val="0"/>
          <w:numId w:val="126"/>
        </w:numPr>
        <w:shd w:val="clear" w:color="auto" w:fill="FFFFFF"/>
        <w:spacing w:after="0" w:line="272" w:lineRule="atLeast"/>
        <w:ind w:left="0"/>
        <w:rPr>
          <w:ins w:id="2840" w:author="Unknown"/>
          <w:rFonts w:ascii="Verdana" w:hAnsi="Verdana"/>
          <w:color w:val="000000"/>
          <w:sz w:val="17"/>
          <w:szCs w:val="17"/>
        </w:rPr>
      </w:pPr>
      <w:ins w:id="2841" w:author="Unknown">
        <w:r>
          <w:rPr>
            <w:rFonts w:ascii="Verdana" w:hAnsi="Verdana"/>
            <w:color w:val="000000"/>
            <w:sz w:val="17"/>
            <w:szCs w:val="17"/>
            <w:bdr w:val="none" w:sz="0" w:space="0" w:color="auto" w:frame="1"/>
          </w:rPr>
          <w:t>}  </w:t>
        </w:r>
      </w:ins>
    </w:p>
    <w:p w:rsidR="00D70287" w:rsidRDefault="00584E14" w:rsidP="00D70287">
      <w:pPr>
        <w:spacing w:line="240" w:lineRule="auto"/>
        <w:rPr>
          <w:ins w:id="2842" w:author="Unknown"/>
          <w:rFonts w:ascii="Times New Roman" w:hAnsi="Times New Roman"/>
          <w:sz w:val="24"/>
          <w:szCs w:val="24"/>
        </w:rPr>
      </w:pPr>
      <w:ins w:id="2843" w:author="Unknown">
        <w:r>
          <w:rPr>
            <w:rStyle w:val="testit"/>
            <w:rFonts w:ascii="Verdana" w:hAnsi="Verdana"/>
            <w:color w:val="000000"/>
            <w:sz w:val="17"/>
            <w:szCs w:val="17"/>
            <w:shd w:val="clear" w:color="auto" w:fill="FFFFFF"/>
          </w:rPr>
          <w:fldChar w:fldCharType="begin"/>
        </w:r>
        <w:r w:rsidR="00D70287">
          <w:rPr>
            <w:rStyle w:val="testit"/>
            <w:rFonts w:ascii="Verdana" w:hAnsi="Verdana"/>
            <w:color w:val="000000"/>
            <w:sz w:val="17"/>
            <w:szCs w:val="17"/>
            <w:shd w:val="clear" w:color="auto" w:fill="FFFFFF"/>
          </w:rPr>
          <w:instrText xml:space="preserve"> HYPERLINK "http://www.javatpoint.com/opr/test.jsp?filename=TryCatchExample10" \t "_blank" </w:instrText>
        </w:r>
        <w:r>
          <w:rPr>
            <w:rStyle w:val="testit"/>
            <w:rFonts w:ascii="Verdana" w:hAnsi="Verdana"/>
            <w:color w:val="000000"/>
            <w:sz w:val="17"/>
            <w:szCs w:val="17"/>
            <w:shd w:val="clear" w:color="auto" w:fill="FFFFFF"/>
          </w:rPr>
          <w:fldChar w:fldCharType="separate"/>
        </w:r>
        <w:r w:rsidR="00D70287">
          <w:rPr>
            <w:rStyle w:val="Hyperlink"/>
            <w:rFonts w:ascii="Verdana" w:hAnsi="Verdana"/>
            <w:b/>
            <w:bCs/>
            <w:color w:val="FFFFFF"/>
            <w:sz w:val="17"/>
            <w:szCs w:val="17"/>
            <w:u w:val="none"/>
            <w:shd w:val="clear" w:color="auto" w:fill="8BC34A"/>
          </w:rPr>
          <w:t>Test it Now</w:t>
        </w:r>
        <w:r>
          <w:rPr>
            <w:rStyle w:val="testit"/>
            <w:rFonts w:ascii="Verdana" w:hAnsi="Verdana"/>
            <w:color w:val="000000"/>
            <w:sz w:val="17"/>
            <w:szCs w:val="17"/>
            <w:shd w:val="clear" w:color="auto" w:fill="FFFFFF"/>
          </w:rPr>
          <w:fldChar w:fldCharType="end"/>
        </w:r>
      </w:ins>
    </w:p>
    <w:p w:rsidR="00D70287" w:rsidRDefault="00D70287" w:rsidP="00D70287">
      <w:pPr>
        <w:pStyle w:val="NormalWeb"/>
        <w:shd w:val="clear" w:color="auto" w:fill="FFFFFF"/>
        <w:rPr>
          <w:ins w:id="2844" w:author="Unknown"/>
          <w:rFonts w:ascii="Verdana" w:hAnsi="Verdana"/>
          <w:color w:val="000000"/>
          <w:sz w:val="17"/>
          <w:szCs w:val="17"/>
        </w:rPr>
      </w:pPr>
      <w:ins w:id="2845" w:author="Unknown">
        <w:r>
          <w:rPr>
            <w:rStyle w:val="Strong"/>
            <w:rFonts w:ascii="Verdana" w:hAnsi="Verdana"/>
            <w:color w:val="000000"/>
            <w:sz w:val="17"/>
            <w:szCs w:val="17"/>
          </w:rPr>
          <w:t>Output:</w:t>
        </w:r>
      </w:ins>
    </w:p>
    <w:p w:rsidR="00D70287" w:rsidRDefault="00D70287" w:rsidP="00D70287">
      <w:pPr>
        <w:pStyle w:val="HTMLPreformatted"/>
        <w:shd w:val="clear" w:color="auto" w:fill="F9FBF9"/>
        <w:rPr>
          <w:ins w:id="2846" w:author="Unknown"/>
          <w:color w:val="000000"/>
        </w:rPr>
      </w:pPr>
      <w:ins w:id="2847" w:author="Unknown">
        <w:r>
          <w:rPr>
            <w:color w:val="000000"/>
          </w:rPr>
          <w:t>File saved successfully</w:t>
        </w:r>
      </w:ins>
    </w:p>
    <w:p w:rsidR="00D70287" w:rsidRDefault="00584E14" w:rsidP="00D70287">
      <w:pPr>
        <w:rPr>
          <w:ins w:id="2848" w:author="Unknown"/>
          <w:rFonts w:ascii="Times New Roman" w:hAnsi="Times New Roman"/>
          <w:sz w:val="24"/>
          <w:szCs w:val="24"/>
        </w:rPr>
      </w:pPr>
      <w:ins w:id="2849" w:author="Unknown">
        <w:r>
          <w:pict>
            <v:rect id="_x0000_i1084" style="width:0;height:.65pt" o:hralign="center" o:hrstd="t" o:hrnoshade="t" o:hr="t" fillcolor="#d4d4d4" stroked="f"/>
          </w:pict>
        </w:r>
      </w:ins>
    </w:p>
    <w:p w:rsidR="00D70287" w:rsidRDefault="00D70287" w:rsidP="00D70287">
      <w:pPr>
        <w:pStyle w:val="Heading2"/>
        <w:shd w:val="clear" w:color="auto" w:fill="FFFFFF"/>
        <w:spacing w:line="312" w:lineRule="atLeast"/>
        <w:rPr>
          <w:ins w:id="2850" w:author="Unknown"/>
          <w:rFonts w:ascii="Helvetica" w:hAnsi="Helvetica" w:cs="Helvetica"/>
          <w:b w:val="0"/>
          <w:bCs w:val="0"/>
          <w:color w:val="610B38"/>
          <w:sz w:val="32"/>
          <w:szCs w:val="32"/>
        </w:rPr>
      </w:pPr>
      <w:ins w:id="2851" w:author="Unknown">
        <w:r>
          <w:rPr>
            <w:rFonts w:ascii="Helvetica" w:hAnsi="Helvetica" w:cs="Helvetica"/>
            <w:b w:val="0"/>
            <w:bCs w:val="0"/>
            <w:color w:val="610B38"/>
            <w:sz w:val="32"/>
            <w:szCs w:val="32"/>
          </w:rPr>
          <w:t>Internal working of java try-catch block</w:t>
        </w:r>
      </w:ins>
    </w:p>
    <w:p w:rsidR="00D70287" w:rsidRDefault="00584E14" w:rsidP="00D70287">
      <w:pPr>
        <w:rPr>
          <w:ins w:id="2852" w:author="Unknown"/>
          <w:rFonts w:ascii="Times New Roman" w:hAnsi="Times New Roman" w:cs="Times New Roman"/>
          <w:sz w:val="24"/>
          <w:szCs w:val="24"/>
        </w:rPr>
      </w:pPr>
      <w:ins w:id="2853" w:author="Unknown">
        <w:r>
          <w:fldChar w:fldCharType="begin"/>
        </w:r>
        <w:r w:rsidR="00D70287">
          <w:instrText xml:space="preserve"> INCLUDEPICTURE "https://static.javatpoint.com/images/exceptionobject.JPG" \* MERGEFORMATINET </w:instrText>
        </w:r>
      </w:ins>
      <w:r>
        <w:fldChar w:fldCharType="separate"/>
      </w:r>
      <w:r>
        <w:pict>
          <v:shape id="_x0000_i1085" type="#_x0000_t75" alt="internal working of try-catch block" style="width:24pt;height:24pt"/>
        </w:pict>
      </w:r>
      <w:ins w:id="2854" w:author="Unknown">
        <w:r>
          <w:fldChar w:fldCharType="end"/>
        </w:r>
      </w:ins>
    </w:p>
    <w:p w:rsidR="00D70287" w:rsidRDefault="00D70287" w:rsidP="00D70287">
      <w:pPr>
        <w:pStyle w:val="NormalWeb"/>
        <w:shd w:val="clear" w:color="auto" w:fill="FFFFFF"/>
        <w:rPr>
          <w:ins w:id="2855" w:author="Unknown"/>
          <w:rFonts w:ascii="Verdana" w:hAnsi="Verdana"/>
          <w:color w:val="000000"/>
          <w:sz w:val="17"/>
          <w:szCs w:val="17"/>
        </w:rPr>
      </w:pPr>
      <w:ins w:id="2856" w:author="Unknown">
        <w:r>
          <w:rPr>
            <w:rFonts w:ascii="Verdana" w:hAnsi="Verdana"/>
            <w:color w:val="000000"/>
            <w:sz w:val="17"/>
            <w:szCs w:val="17"/>
          </w:rPr>
          <w:t>The JVM firstly checks whether the exception is handled or not. If exception is not handled, JVM provides a default exception handler that performs the following tasks:</w:t>
        </w:r>
      </w:ins>
    </w:p>
    <w:p w:rsidR="00D70287" w:rsidRDefault="00D70287" w:rsidP="00D70287">
      <w:pPr>
        <w:numPr>
          <w:ilvl w:val="0"/>
          <w:numId w:val="127"/>
        </w:numPr>
        <w:shd w:val="clear" w:color="auto" w:fill="FFFFFF"/>
        <w:spacing w:before="52" w:after="100" w:afterAutospacing="1" w:line="272" w:lineRule="atLeast"/>
        <w:rPr>
          <w:ins w:id="2857" w:author="Unknown"/>
          <w:rFonts w:ascii="Verdana" w:hAnsi="Verdana"/>
          <w:color w:val="000000"/>
          <w:sz w:val="17"/>
          <w:szCs w:val="17"/>
        </w:rPr>
      </w:pPr>
      <w:ins w:id="2858" w:author="Unknown">
        <w:r>
          <w:rPr>
            <w:rFonts w:ascii="Verdana" w:hAnsi="Verdana"/>
            <w:color w:val="000000"/>
            <w:sz w:val="17"/>
            <w:szCs w:val="17"/>
          </w:rPr>
          <w:t>Prints out exception description.</w:t>
        </w:r>
      </w:ins>
    </w:p>
    <w:p w:rsidR="00D70287" w:rsidRDefault="00D70287" w:rsidP="00D70287">
      <w:pPr>
        <w:numPr>
          <w:ilvl w:val="0"/>
          <w:numId w:val="127"/>
        </w:numPr>
        <w:shd w:val="clear" w:color="auto" w:fill="FFFFFF"/>
        <w:spacing w:before="52" w:after="100" w:afterAutospacing="1" w:line="272" w:lineRule="atLeast"/>
        <w:rPr>
          <w:ins w:id="2859" w:author="Unknown"/>
          <w:rFonts w:ascii="Verdana" w:hAnsi="Verdana"/>
          <w:color w:val="000000"/>
          <w:sz w:val="17"/>
          <w:szCs w:val="17"/>
        </w:rPr>
      </w:pPr>
      <w:ins w:id="2860" w:author="Unknown">
        <w:r>
          <w:rPr>
            <w:rFonts w:ascii="Verdana" w:hAnsi="Verdana"/>
            <w:color w:val="000000"/>
            <w:sz w:val="17"/>
            <w:szCs w:val="17"/>
          </w:rPr>
          <w:t>Prints the stack trace (Hierarchy of methods where the exception occurred).</w:t>
        </w:r>
      </w:ins>
    </w:p>
    <w:p w:rsidR="00D70287" w:rsidRDefault="00D70287" w:rsidP="00D70287">
      <w:pPr>
        <w:numPr>
          <w:ilvl w:val="0"/>
          <w:numId w:val="127"/>
        </w:numPr>
        <w:shd w:val="clear" w:color="auto" w:fill="FFFFFF"/>
        <w:spacing w:before="52" w:after="100" w:afterAutospacing="1" w:line="272" w:lineRule="atLeast"/>
        <w:rPr>
          <w:ins w:id="2861" w:author="Unknown"/>
          <w:rFonts w:ascii="Verdana" w:hAnsi="Verdana"/>
          <w:color w:val="000000"/>
          <w:sz w:val="17"/>
          <w:szCs w:val="17"/>
        </w:rPr>
      </w:pPr>
      <w:ins w:id="2862" w:author="Unknown">
        <w:r>
          <w:rPr>
            <w:rFonts w:ascii="Verdana" w:hAnsi="Verdana"/>
            <w:color w:val="000000"/>
            <w:sz w:val="17"/>
            <w:szCs w:val="17"/>
          </w:rPr>
          <w:t>Causes the program to terminate.</w:t>
        </w:r>
      </w:ins>
    </w:p>
    <w:p w:rsidR="00D70287" w:rsidRDefault="00D70287" w:rsidP="00D70287">
      <w:pPr>
        <w:pStyle w:val="NormalWeb"/>
        <w:shd w:val="clear" w:color="auto" w:fill="FFFFFF"/>
        <w:rPr>
          <w:ins w:id="2863" w:author="Unknown"/>
          <w:rFonts w:ascii="Verdana" w:hAnsi="Verdana"/>
          <w:color w:val="000000"/>
          <w:sz w:val="17"/>
          <w:szCs w:val="17"/>
        </w:rPr>
      </w:pPr>
      <w:ins w:id="2864" w:author="Unknown">
        <w:r>
          <w:rPr>
            <w:rFonts w:ascii="Verdana" w:hAnsi="Verdana"/>
            <w:color w:val="000000"/>
            <w:sz w:val="17"/>
            <w:szCs w:val="17"/>
          </w:rPr>
          <w:t>But if exception is handled by the application programmer, normal flow of the application is maintained i.e. rest of the code is executed.</w:t>
        </w:r>
      </w:ins>
    </w:p>
    <w:p w:rsidR="008B0FB9" w:rsidRDefault="008B0FB9"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D70287" w:rsidRDefault="00D70287" w:rsidP="00E3797A">
      <w:pPr>
        <w:pStyle w:val="HTMLPreformatted"/>
        <w:shd w:val="clear" w:color="auto" w:fill="F9FBF9"/>
        <w:rPr>
          <w:color w:val="000000"/>
        </w:rPr>
      </w:pPr>
    </w:p>
    <w:p w:rsidR="00757A7C" w:rsidRDefault="00757A7C" w:rsidP="00757A7C">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multiple exceptions</w:t>
      </w:r>
    </w:p>
    <w:p w:rsidR="00757A7C" w:rsidRDefault="00584E14" w:rsidP="00757A7C">
      <w:pPr>
        <w:rPr>
          <w:rFonts w:ascii="Times New Roman" w:hAnsi="Times New Roman" w:cs="Times New Roman"/>
          <w:sz w:val="24"/>
          <w:szCs w:val="24"/>
        </w:rPr>
      </w:pPr>
      <w:r>
        <w:pict>
          <v:rect id="_x0000_i1086" style="width:0;height:.65pt" o:hralign="center" o:hrstd="t" o:hrnoshade="t" o:hr="t" fillcolor="#d4d4d4" stroked="f"/>
        </w:pict>
      </w:r>
    </w:p>
    <w:p w:rsidR="00757A7C" w:rsidRDefault="00757A7C" w:rsidP="00757A7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Multi-catch block</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A try block can be followed by one or more catch blocks. Each catch block must contain a different exception handler. So, if you have to perform different tasks at the occurrence of different exceptions, use java multi-catch block.</w:t>
      </w:r>
    </w:p>
    <w:p w:rsidR="00757A7C" w:rsidRDefault="00757A7C" w:rsidP="00757A7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Points to remember</w:t>
      </w:r>
    </w:p>
    <w:p w:rsidR="00757A7C" w:rsidRDefault="00757A7C" w:rsidP="00757A7C">
      <w:pPr>
        <w:numPr>
          <w:ilvl w:val="0"/>
          <w:numId w:val="12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At a time only one exception occurs and at a time only one catch block is executed.</w:t>
      </w:r>
    </w:p>
    <w:p w:rsidR="00757A7C" w:rsidRDefault="00757A7C" w:rsidP="00757A7C">
      <w:pPr>
        <w:numPr>
          <w:ilvl w:val="0"/>
          <w:numId w:val="12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All catch blocks must be ordered from most specific to most general, i.e. catch for ArithmeticException must come before catch for Exception.</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1</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Let's see a simple example of java multi-catch block.</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MultipleCatchBlock1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584E14" w:rsidP="00757A7C">
      <w:pPr>
        <w:spacing w:line="240" w:lineRule="auto"/>
        <w:rPr>
          <w:rFonts w:ascii="Times New Roman" w:hAnsi="Times New Roman"/>
          <w:sz w:val="24"/>
          <w:szCs w:val="24"/>
        </w:rPr>
      </w:pPr>
      <w:hyperlink r:id="rId50" w:tgtFrame="_blank" w:history="1">
        <w:r w:rsidR="00757A7C">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Arithmetic Exception occurs</w:t>
      </w:r>
    </w:p>
    <w:p w:rsidR="00757A7C" w:rsidRDefault="00757A7C" w:rsidP="00757A7C">
      <w:pPr>
        <w:pStyle w:val="HTMLPreformatted"/>
        <w:shd w:val="clear" w:color="auto" w:fill="F9FBF9"/>
        <w:rPr>
          <w:color w:val="000000"/>
        </w:rPr>
      </w:pPr>
      <w:r>
        <w:rPr>
          <w:color w:val="000000"/>
        </w:rPr>
        <w:lastRenderedPageBreak/>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2</w:t>
      </w:r>
    </w:p>
    <w:p w:rsidR="00757A7C" w:rsidRDefault="00757A7C" w:rsidP="00757A7C">
      <w:pPr>
        <w:numPr>
          <w:ilvl w:val="0"/>
          <w:numId w:val="130"/>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MultipleCatchBlock2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584E14" w:rsidP="00757A7C">
      <w:pPr>
        <w:spacing w:line="240" w:lineRule="auto"/>
        <w:rPr>
          <w:rFonts w:ascii="Times New Roman" w:hAnsi="Times New Roman"/>
          <w:sz w:val="24"/>
          <w:szCs w:val="24"/>
        </w:rPr>
      </w:pPr>
      <w:hyperlink r:id="rId51" w:tgtFrame="_blank" w:history="1">
        <w:r w:rsidR="00757A7C">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ArrayIndexOutOfBounds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3</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In this example, try block contains two exceptions. But at a time only one exception occurs and its corresponding catch block is invoked.</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MultipleCatchBlock3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System.out.println(a[</w:t>
      </w:r>
      <w:r>
        <w:rPr>
          <w:rStyle w:val="number"/>
          <w:rFonts w:ascii="Verdana" w:hAnsi="Verdana"/>
          <w:color w:val="C00000"/>
          <w:sz w:val="17"/>
          <w:szCs w:val="17"/>
          <w:bdr w:val="none" w:sz="0" w:space="0" w:color="auto" w:frame="1"/>
        </w:rPr>
        <w:t>10</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584E14" w:rsidP="00757A7C">
      <w:pPr>
        <w:spacing w:line="240" w:lineRule="auto"/>
        <w:rPr>
          <w:rFonts w:ascii="Times New Roman" w:hAnsi="Times New Roman"/>
          <w:sz w:val="24"/>
          <w:szCs w:val="24"/>
        </w:rPr>
      </w:pPr>
      <w:hyperlink r:id="rId52" w:tgtFrame="_blank" w:history="1">
        <w:r w:rsidR="00757A7C">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Arithmetic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4</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In this example, we generate NullPointerException, but didn't provide the corresponding exception type. In such case, the catch block containing the parent exception class </w:t>
      </w:r>
      <w:r>
        <w:rPr>
          <w:rStyle w:val="Strong"/>
          <w:rFonts w:ascii="Verdana" w:hAnsi="Verdana"/>
          <w:color w:val="000000"/>
          <w:sz w:val="17"/>
          <w:szCs w:val="17"/>
        </w:rPr>
        <w:t>Exception</w:t>
      </w:r>
      <w:r>
        <w:rPr>
          <w:rFonts w:ascii="Verdana" w:hAnsi="Verdana"/>
          <w:color w:val="000000"/>
          <w:sz w:val="17"/>
          <w:szCs w:val="17"/>
        </w:rPr>
        <w:t> will invoked.</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MultipleCatchBlock4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String s=</w:t>
      </w:r>
      <w:r>
        <w:rPr>
          <w:rStyle w:val="keyword"/>
          <w:rFonts w:ascii="Verdana" w:hAnsi="Verdana"/>
          <w:b/>
          <w:bCs/>
          <w:color w:val="006699"/>
          <w:sz w:val="17"/>
          <w:szCs w:val="17"/>
          <w:bdr w:val="none" w:sz="0" w:space="0" w:color="auto" w:frame="1"/>
        </w:rPr>
        <w:t>null</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System.out.println(s.length());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"Arithmetic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"ArrayIndexOutOfBounds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"Parent Exception occurs"</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584E14" w:rsidP="00757A7C">
      <w:pPr>
        <w:spacing w:line="240" w:lineRule="auto"/>
        <w:rPr>
          <w:rFonts w:ascii="Times New Roman" w:hAnsi="Times New Roman"/>
          <w:sz w:val="24"/>
          <w:szCs w:val="24"/>
        </w:rPr>
      </w:pPr>
      <w:hyperlink r:id="rId53" w:tgtFrame="_blank" w:history="1">
        <w:r w:rsidR="00757A7C">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Parent Exception occurs</w:t>
      </w:r>
    </w:p>
    <w:p w:rsidR="00757A7C" w:rsidRDefault="00757A7C" w:rsidP="00757A7C">
      <w:pPr>
        <w:pStyle w:val="HTMLPreformatted"/>
        <w:shd w:val="clear" w:color="auto" w:fill="F9FBF9"/>
        <w:rPr>
          <w:color w:val="000000"/>
        </w:rPr>
      </w:pPr>
      <w:r>
        <w:rPr>
          <w:color w:val="000000"/>
        </w:rPr>
        <w:t>rest of the code</w:t>
      </w:r>
    </w:p>
    <w:p w:rsidR="00757A7C" w:rsidRDefault="00757A7C" w:rsidP="00757A7C">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Example 5</w:t>
      </w:r>
    </w:p>
    <w:p w:rsidR="00757A7C" w:rsidRDefault="00757A7C" w:rsidP="00757A7C">
      <w:pPr>
        <w:pStyle w:val="NormalWeb"/>
        <w:shd w:val="clear" w:color="auto" w:fill="FFFFFF"/>
        <w:rPr>
          <w:rFonts w:ascii="Verdana" w:hAnsi="Verdana"/>
          <w:color w:val="000000"/>
          <w:sz w:val="17"/>
          <w:szCs w:val="17"/>
        </w:rPr>
      </w:pPr>
      <w:r>
        <w:rPr>
          <w:rFonts w:ascii="Verdana" w:hAnsi="Verdana"/>
          <w:color w:val="000000"/>
          <w:sz w:val="17"/>
          <w:szCs w:val="17"/>
        </w:rPr>
        <w:t>Let's see an example, to handle the exception without maintaining the order of exceptions (i.e. from most specific to most general).</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MultipleCatchBlock5{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a[</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30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"common task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w:t>
      </w:r>
      <w:r>
        <w:rPr>
          <w:rStyle w:val="string"/>
          <w:rFonts w:ascii="Verdana" w:hAnsi="Verdana"/>
          <w:color w:val="0000FF"/>
          <w:sz w:val="17"/>
          <w:szCs w:val="17"/>
          <w:bdr w:val="none" w:sz="0" w:space="0" w:color="auto" w:frame="1"/>
        </w:rPr>
        <w:t>"task1 is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(ArrayIndexOutOfBoundsException e){System.out.println(</w:t>
      </w:r>
      <w:r>
        <w:rPr>
          <w:rStyle w:val="string"/>
          <w:rFonts w:ascii="Verdana" w:hAnsi="Verdana"/>
          <w:color w:val="0000FF"/>
          <w:sz w:val="17"/>
          <w:szCs w:val="17"/>
          <w:bdr w:val="none" w:sz="0" w:space="0" w:color="auto" w:frame="1"/>
        </w:rPr>
        <w:t>"task 2 completed"</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757A7C" w:rsidRDefault="00757A7C" w:rsidP="00757A7C">
      <w:pPr>
        <w:numPr>
          <w:ilvl w:val="0"/>
          <w:numId w:val="1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757A7C" w:rsidRDefault="00584E14" w:rsidP="00757A7C">
      <w:pPr>
        <w:spacing w:line="240" w:lineRule="auto"/>
        <w:rPr>
          <w:rFonts w:ascii="Times New Roman" w:hAnsi="Times New Roman"/>
          <w:sz w:val="24"/>
          <w:szCs w:val="24"/>
        </w:rPr>
      </w:pPr>
      <w:hyperlink r:id="rId54" w:tgtFrame="_blank" w:history="1">
        <w:r w:rsidR="00757A7C">
          <w:rPr>
            <w:rStyle w:val="Hyperlink"/>
            <w:rFonts w:ascii="Verdana" w:hAnsi="Verdana"/>
            <w:b/>
            <w:bCs/>
            <w:color w:val="FFFFFF"/>
            <w:sz w:val="17"/>
            <w:szCs w:val="17"/>
            <w:shd w:val="clear" w:color="auto" w:fill="8BC34A"/>
          </w:rPr>
          <w:t>Test it Now</w:t>
        </w:r>
      </w:hyperlink>
    </w:p>
    <w:p w:rsidR="00757A7C" w:rsidRDefault="00757A7C" w:rsidP="00757A7C">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757A7C" w:rsidRDefault="00757A7C" w:rsidP="00757A7C">
      <w:pPr>
        <w:pStyle w:val="HTMLPreformatted"/>
        <w:shd w:val="clear" w:color="auto" w:fill="F9FBF9"/>
        <w:rPr>
          <w:color w:val="000000"/>
        </w:rPr>
      </w:pPr>
      <w:r>
        <w:rPr>
          <w:color w:val="000000"/>
        </w:rPr>
        <w:t>Compile-time error</w:t>
      </w:r>
    </w:p>
    <w:p w:rsidR="00D70287" w:rsidRDefault="00D70287"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Default="00757A7C" w:rsidP="00E3797A">
      <w:pPr>
        <w:pStyle w:val="HTMLPreformatted"/>
        <w:shd w:val="clear" w:color="auto" w:fill="F9FBF9"/>
        <w:rPr>
          <w:color w:val="000000"/>
        </w:rPr>
      </w:pPr>
    </w:p>
    <w:p w:rsidR="00757A7C" w:rsidRPr="00757A7C" w:rsidRDefault="00757A7C" w:rsidP="00757A7C">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757A7C">
        <w:rPr>
          <w:rFonts w:ascii="Helvetica" w:eastAsia="Times New Roman" w:hAnsi="Helvetica" w:cs="Helvetica"/>
          <w:color w:val="610B38"/>
          <w:kern w:val="36"/>
          <w:sz w:val="38"/>
          <w:szCs w:val="38"/>
          <w:lang w:eastAsia="en-IN"/>
        </w:rPr>
        <w:t>Java Nested try block</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The try block within a try block is known as nested try block in java.</w:t>
      </w:r>
    </w:p>
    <w:p w:rsidR="00757A7C" w:rsidRPr="00757A7C" w:rsidRDefault="00757A7C" w:rsidP="00757A7C">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757A7C">
        <w:rPr>
          <w:rFonts w:ascii="Helvetica" w:eastAsia="Times New Roman" w:hAnsi="Helvetica" w:cs="Helvetica"/>
          <w:color w:val="610B4B"/>
          <w:sz w:val="27"/>
          <w:szCs w:val="27"/>
          <w:lang w:eastAsia="en-IN"/>
        </w:rPr>
        <w:t>Why use nested try block</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Sometimes a situation may arise where a part of a block may cause one error and the entire block itself may cause another error. In such cases, exception handlers have to be nested.</w:t>
      </w:r>
    </w:p>
    <w:p w:rsidR="00757A7C" w:rsidRPr="00757A7C" w:rsidRDefault="00757A7C" w:rsidP="00757A7C">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757A7C">
        <w:rPr>
          <w:rFonts w:ascii="Helvetica" w:eastAsia="Times New Roman" w:hAnsi="Helvetica" w:cs="Helvetica"/>
          <w:color w:val="610B4B"/>
          <w:sz w:val="27"/>
          <w:szCs w:val="27"/>
          <w:lang w:eastAsia="en-IN"/>
        </w:rPr>
        <w:t>Syntax:</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1</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2</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1</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statement </w:t>
      </w:r>
      <w:r w:rsidRPr="00757A7C">
        <w:rPr>
          <w:rFonts w:ascii="Verdana" w:eastAsia="Times New Roman" w:hAnsi="Verdana" w:cs="Times New Roman"/>
          <w:color w:val="C00000"/>
          <w:sz w:val="17"/>
          <w:lang w:eastAsia="en-IN"/>
        </w:rPr>
        <w:t>2</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lastRenderedPageBreak/>
        <w:t>    }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4"/>
        </w:numPr>
        <w:shd w:val="clear" w:color="auto" w:fill="FFFFFF"/>
        <w:spacing w:after="104"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757A7C">
        <w:rPr>
          <w:rFonts w:ascii="Helvetica" w:eastAsia="Times New Roman" w:hAnsi="Helvetica" w:cs="Helvetica"/>
          <w:color w:val="610B38"/>
          <w:sz w:val="32"/>
          <w:szCs w:val="32"/>
          <w:lang w:eastAsia="en-IN"/>
        </w:rPr>
        <w:t>Java nested try example</w:t>
      </w:r>
    </w:p>
    <w:p w:rsidR="00757A7C" w:rsidRPr="00757A7C" w:rsidRDefault="00757A7C" w:rsidP="00757A7C">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lang w:eastAsia="en-IN"/>
        </w:rPr>
        <w:t>Let's see a simple example of java nested try block.</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b/>
          <w:bCs/>
          <w:color w:val="006699"/>
          <w:sz w:val="17"/>
          <w:lang w:eastAsia="en-IN"/>
        </w:rPr>
        <w:t>class</w:t>
      </w:r>
      <w:r w:rsidRPr="00757A7C">
        <w:rPr>
          <w:rFonts w:ascii="Verdana" w:eastAsia="Times New Roman" w:hAnsi="Verdana" w:cs="Times New Roman"/>
          <w:color w:val="000000"/>
          <w:sz w:val="17"/>
          <w:szCs w:val="17"/>
          <w:bdr w:val="none" w:sz="0" w:space="0" w:color="auto" w:frame="1"/>
          <w:lang w:eastAsia="en-IN"/>
        </w:rPr>
        <w:t> Excep6{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public</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static</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void</w:t>
      </w:r>
      <w:r w:rsidRPr="00757A7C">
        <w:rPr>
          <w:rFonts w:ascii="Verdana" w:eastAsia="Times New Roman" w:hAnsi="Verdana" w:cs="Times New Roman"/>
          <w:color w:val="000000"/>
          <w:sz w:val="17"/>
          <w:szCs w:val="17"/>
          <w:bdr w:val="none" w:sz="0" w:space="0" w:color="auto" w:frame="1"/>
          <w:lang w:eastAsia="en-IN"/>
        </w:rPr>
        <w:t> main(String args[]){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w:t>
      </w:r>
      <w:r w:rsidRPr="00757A7C">
        <w:rPr>
          <w:rFonts w:ascii="Verdana" w:eastAsia="Times New Roman" w:hAnsi="Verdana" w:cs="Times New Roman"/>
          <w:color w:val="0000FF"/>
          <w:sz w:val="17"/>
          <w:lang w:eastAsia="en-IN"/>
        </w:rPr>
        <w:t>"going to divide"</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 b =</w:t>
      </w:r>
      <w:r w:rsidRPr="00757A7C">
        <w:rPr>
          <w:rFonts w:ascii="Verdana" w:eastAsia="Times New Roman" w:hAnsi="Verdana" w:cs="Times New Roman"/>
          <w:color w:val="C00000"/>
          <w:sz w:val="17"/>
          <w:lang w:eastAsia="en-IN"/>
        </w:rPr>
        <w:t>39</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0</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(ArithmeticException e){System.out.println(e);}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try</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 a[]=</w:t>
      </w:r>
      <w:r w:rsidRPr="00757A7C">
        <w:rPr>
          <w:rFonts w:ascii="Verdana" w:eastAsia="Times New Roman" w:hAnsi="Verdana" w:cs="Times New Roman"/>
          <w:b/>
          <w:bCs/>
          <w:color w:val="006699"/>
          <w:sz w:val="17"/>
          <w:lang w:eastAsia="en-IN"/>
        </w:rPr>
        <w:t>new</w:t>
      </w: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int</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5</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a[</w:t>
      </w:r>
      <w:r w:rsidRPr="00757A7C">
        <w:rPr>
          <w:rFonts w:ascii="Verdana" w:eastAsia="Times New Roman" w:hAnsi="Verdana" w:cs="Times New Roman"/>
          <w:color w:val="C00000"/>
          <w:sz w:val="17"/>
          <w:lang w:eastAsia="en-IN"/>
        </w:rPr>
        <w:t>5</w:t>
      </w:r>
      <w:r w:rsidRPr="00757A7C">
        <w:rPr>
          <w:rFonts w:ascii="Verdana" w:eastAsia="Times New Roman" w:hAnsi="Verdana" w:cs="Times New Roman"/>
          <w:color w:val="000000"/>
          <w:sz w:val="17"/>
          <w:szCs w:val="17"/>
          <w:bdr w:val="none" w:sz="0" w:space="0" w:color="auto" w:frame="1"/>
          <w:lang w:eastAsia="en-IN"/>
        </w:rPr>
        <w:t>]=</w:t>
      </w:r>
      <w:r w:rsidRPr="00757A7C">
        <w:rPr>
          <w:rFonts w:ascii="Verdana" w:eastAsia="Times New Roman" w:hAnsi="Verdana" w:cs="Times New Roman"/>
          <w:color w:val="C00000"/>
          <w:sz w:val="17"/>
          <w:lang w:eastAsia="en-IN"/>
        </w:rPr>
        <w:t>4</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(ArrayIndexOutOfBoundsException e){System.out.println(e);}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System.out.println("other statement);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r w:rsidRPr="00757A7C">
        <w:rPr>
          <w:rFonts w:ascii="Verdana" w:eastAsia="Times New Roman" w:hAnsi="Verdana" w:cs="Times New Roman"/>
          <w:b/>
          <w:bCs/>
          <w:color w:val="006699"/>
          <w:sz w:val="17"/>
          <w:lang w:eastAsia="en-IN"/>
        </w:rPr>
        <w:t>catch</w:t>
      </w:r>
      <w:r w:rsidRPr="00757A7C">
        <w:rPr>
          <w:rFonts w:ascii="Verdana" w:eastAsia="Times New Roman" w:hAnsi="Verdana" w:cs="Times New Roman"/>
          <w:color w:val="000000"/>
          <w:sz w:val="17"/>
          <w:szCs w:val="17"/>
          <w:bdr w:val="none" w:sz="0" w:space="0" w:color="auto" w:frame="1"/>
          <w:lang w:eastAsia="en-IN"/>
        </w:rPr>
        <w:t>(Exception e){System.out.println(</w:t>
      </w:r>
      <w:r w:rsidRPr="00757A7C">
        <w:rPr>
          <w:rFonts w:ascii="Verdana" w:eastAsia="Times New Roman" w:hAnsi="Verdana" w:cs="Times New Roman"/>
          <w:color w:val="0000FF"/>
          <w:sz w:val="17"/>
          <w:lang w:eastAsia="en-IN"/>
        </w:rPr>
        <w:t>"handeled"</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System.out.println(</w:t>
      </w:r>
      <w:r w:rsidRPr="00757A7C">
        <w:rPr>
          <w:rFonts w:ascii="Verdana" w:eastAsia="Times New Roman" w:hAnsi="Verdana" w:cs="Times New Roman"/>
          <w:color w:val="0000FF"/>
          <w:sz w:val="17"/>
          <w:lang w:eastAsia="en-IN"/>
        </w:rPr>
        <w:t>"normal flow.."</w:t>
      </w:r>
      <w:r w:rsidRPr="00757A7C">
        <w:rPr>
          <w:rFonts w:ascii="Verdana" w:eastAsia="Times New Roman" w:hAnsi="Verdana" w:cs="Times New Roman"/>
          <w:color w:val="000000"/>
          <w:sz w:val="17"/>
          <w:szCs w:val="17"/>
          <w:bdr w:val="none" w:sz="0" w:space="0" w:color="auto" w:frame="1"/>
          <w:lang w:eastAsia="en-IN"/>
        </w:rPr>
        <w:t>);  </w:t>
      </w:r>
    </w:p>
    <w:p w:rsidR="00757A7C" w:rsidRPr="00757A7C" w:rsidRDefault="00757A7C" w:rsidP="00757A7C">
      <w:pPr>
        <w:numPr>
          <w:ilvl w:val="0"/>
          <w:numId w:val="135"/>
        </w:numPr>
        <w:shd w:val="clear" w:color="auto" w:fill="FFFFFF"/>
        <w:spacing w:after="0"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  </w:t>
      </w:r>
    </w:p>
    <w:p w:rsidR="00757A7C" w:rsidRPr="00757A7C" w:rsidRDefault="00757A7C" w:rsidP="00757A7C">
      <w:pPr>
        <w:numPr>
          <w:ilvl w:val="0"/>
          <w:numId w:val="135"/>
        </w:numPr>
        <w:shd w:val="clear" w:color="auto" w:fill="FFFFFF"/>
        <w:spacing w:after="104" w:line="272" w:lineRule="atLeast"/>
        <w:ind w:left="0"/>
        <w:rPr>
          <w:rFonts w:ascii="Verdana" w:eastAsia="Times New Roman" w:hAnsi="Verdana" w:cs="Times New Roman"/>
          <w:color w:val="000000"/>
          <w:sz w:val="17"/>
          <w:szCs w:val="17"/>
          <w:lang w:eastAsia="en-IN"/>
        </w:rPr>
      </w:pPr>
      <w:r w:rsidRPr="00757A7C">
        <w:rPr>
          <w:rFonts w:ascii="Verdana" w:eastAsia="Times New Roman" w:hAnsi="Verdana" w:cs="Times New Roman"/>
          <w:color w:val="000000"/>
          <w:sz w:val="17"/>
          <w:szCs w:val="17"/>
          <w:bdr w:val="none" w:sz="0" w:space="0" w:color="auto" w:frame="1"/>
          <w:lang w:eastAsia="en-IN"/>
        </w:rPr>
        <w:t>}  </w:t>
      </w:r>
    </w:p>
    <w:p w:rsidR="00757A7C" w:rsidRDefault="00757A7C" w:rsidP="00E3797A">
      <w:pPr>
        <w:pStyle w:val="HTMLPreformatted"/>
        <w:shd w:val="clear" w:color="auto" w:fill="F9FBF9"/>
        <w:rPr>
          <w:color w:val="000000"/>
        </w:rPr>
      </w:pPr>
    </w:p>
    <w:p w:rsidR="006D0609" w:rsidRDefault="006D0609" w:rsidP="00E3797A">
      <w:pPr>
        <w:pStyle w:val="HTMLPreformatted"/>
        <w:shd w:val="clear" w:color="auto" w:fill="F9FBF9"/>
        <w:rPr>
          <w:color w:val="000000"/>
        </w:rPr>
      </w:pPr>
    </w:p>
    <w:p w:rsidR="006D0609" w:rsidRDefault="006D0609" w:rsidP="006D0609">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finally block</w:t>
      </w:r>
    </w:p>
    <w:p w:rsidR="006D0609" w:rsidRDefault="006D0609" w:rsidP="006D0609">
      <w:pPr>
        <w:pStyle w:val="NormalWeb"/>
        <w:shd w:val="clear" w:color="auto" w:fill="FFFFFF"/>
        <w:rPr>
          <w:rFonts w:ascii="Verdana" w:hAnsi="Verdana"/>
          <w:color w:val="000000"/>
          <w:sz w:val="17"/>
          <w:szCs w:val="17"/>
        </w:rPr>
      </w:pPr>
      <w:r>
        <w:rPr>
          <w:rStyle w:val="Strong"/>
          <w:rFonts w:ascii="Verdana" w:hAnsi="Verdana"/>
          <w:color w:val="000000"/>
          <w:sz w:val="17"/>
          <w:szCs w:val="17"/>
        </w:rPr>
        <w:t>Java finally block</w:t>
      </w:r>
      <w:r>
        <w:rPr>
          <w:rFonts w:ascii="Verdana" w:hAnsi="Verdana"/>
          <w:color w:val="000000"/>
          <w:sz w:val="17"/>
          <w:szCs w:val="17"/>
        </w:rPr>
        <w:t> is a block that is used </w:t>
      </w:r>
      <w:r>
        <w:rPr>
          <w:rStyle w:val="Emphasis"/>
          <w:rFonts w:ascii="Verdana" w:hAnsi="Verdana"/>
          <w:color w:val="000000"/>
          <w:sz w:val="17"/>
          <w:szCs w:val="17"/>
        </w:rPr>
        <w:t>to execute important code</w:t>
      </w:r>
      <w:r>
        <w:rPr>
          <w:rFonts w:ascii="Verdana" w:hAnsi="Verdana"/>
          <w:color w:val="000000"/>
          <w:sz w:val="17"/>
          <w:szCs w:val="17"/>
        </w:rPr>
        <w:t> such as closing connection, stream etc.</w:t>
      </w:r>
    </w:p>
    <w:p w:rsidR="006D0609" w:rsidRDefault="006D0609" w:rsidP="006D0609">
      <w:pPr>
        <w:pStyle w:val="NormalWeb"/>
        <w:shd w:val="clear" w:color="auto" w:fill="FFFFFF"/>
        <w:rPr>
          <w:rFonts w:ascii="Verdana" w:hAnsi="Verdana"/>
          <w:color w:val="000000"/>
          <w:sz w:val="17"/>
          <w:szCs w:val="17"/>
        </w:rPr>
      </w:pPr>
      <w:r>
        <w:rPr>
          <w:rFonts w:ascii="Verdana" w:hAnsi="Verdana"/>
          <w:color w:val="000000"/>
          <w:sz w:val="17"/>
          <w:szCs w:val="17"/>
        </w:rPr>
        <w:t>Java finally block is always executed whether exception is handled or not.</w:t>
      </w:r>
    </w:p>
    <w:p w:rsidR="006D0609" w:rsidRDefault="006D0609" w:rsidP="006D0609">
      <w:pPr>
        <w:pStyle w:val="NormalWeb"/>
        <w:shd w:val="clear" w:color="auto" w:fill="FFFFFF"/>
        <w:rPr>
          <w:rFonts w:ascii="Verdana" w:hAnsi="Verdana"/>
          <w:color w:val="000000"/>
          <w:sz w:val="17"/>
          <w:szCs w:val="17"/>
        </w:rPr>
      </w:pPr>
      <w:r>
        <w:rPr>
          <w:rFonts w:ascii="Verdana" w:hAnsi="Verdana"/>
          <w:color w:val="000000"/>
          <w:sz w:val="17"/>
          <w:szCs w:val="17"/>
        </w:rPr>
        <w:t>Java finally block follows try or catch block.</w:t>
      </w:r>
    </w:p>
    <w:p w:rsidR="006D0609" w:rsidRDefault="00584E14" w:rsidP="006D0609">
      <w:pPr>
        <w:rPr>
          <w:rFonts w:ascii="Times New Roman" w:hAnsi="Times New Roman"/>
          <w:sz w:val="24"/>
          <w:szCs w:val="24"/>
        </w:rPr>
      </w:pPr>
      <w:r>
        <w:pict>
          <v:shape id="_x0000_i1087" type="#_x0000_t75" alt="java finally" style="width:24pt;height:24pt"/>
        </w:pict>
      </w:r>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If you don't handle exception, before terminating the program, JVM executes finally block(if any).</w:t>
      </w:r>
    </w:p>
    <w:p w:rsidR="006D0609" w:rsidRDefault="00584E14" w:rsidP="006D0609">
      <w:pPr>
        <w:rPr>
          <w:rFonts w:ascii="Times New Roman" w:hAnsi="Times New Roman" w:cs="Times New Roman"/>
          <w:sz w:val="24"/>
          <w:szCs w:val="24"/>
        </w:rPr>
      </w:pPr>
      <w:r>
        <w:pict>
          <v:rect id="_x0000_i1088" style="width:0;height:.65pt" o:hralign="center" o:hrstd="t" o:hrnoshade="t" o:hr="t" fillcolor="#d4d4d4" stroked="f"/>
        </w:pict>
      </w:r>
    </w:p>
    <w:p w:rsidR="006D0609" w:rsidRDefault="006D0609" w:rsidP="006D0609">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Why use java finally</w:t>
      </w:r>
    </w:p>
    <w:p w:rsidR="006D0609" w:rsidRDefault="006D0609" w:rsidP="006D0609">
      <w:pPr>
        <w:numPr>
          <w:ilvl w:val="0"/>
          <w:numId w:val="136"/>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Finally block in java can be used to put "cleanup" code such as closing a file, closing connection etc.</w:t>
      </w:r>
    </w:p>
    <w:p w:rsidR="006D0609" w:rsidRDefault="00584E14" w:rsidP="006D0609">
      <w:pPr>
        <w:spacing w:after="0" w:line="240" w:lineRule="auto"/>
        <w:rPr>
          <w:rFonts w:ascii="Times New Roman" w:hAnsi="Times New Roman"/>
          <w:sz w:val="24"/>
          <w:szCs w:val="24"/>
        </w:rPr>
      </w:pPr>
      <w:r>
        <w:pict>
          <v:rect id="_x0000_i1089" style="width:0;height:.65pt" o:hralign="center" o:hrstd="t" o:hrnoshade="t" o:hr="t" fillcolor="#d4d4d4" stroked="f"/>
        </w:pict>
      </w:r>
    </w:p>
    <w:p w:rsidR="006D0609" w:rsidRDefault="006D0609" w:rsidP="006D0609">
      <w:pPr>
        <w:pStyle w:val="Heading2"/>
        <w:shd w:val="clear" w:color="auto" w:fill="FFFFFF"/>
        <w:spacing w:line="312" w:lineRule="atLeast"/>
        <w:rPr>
          <w:ins w:id="2865" w:author="Unknown"/>
          <w:rFonts w:ascii="Helvetica" w:hAnsi="Helvetica" w:cs="Helvetica"/>
          <w:b w:val="0"/>
          <w:bCs w:val="0"/>
          <w:color w:val="610B38"/>
          <w:sz w:val="32"/>
          <w:szCs w:val="32"/>
        </w:rPr>
      </w:pPr>
      <w:ins w:id="2866" w:author="Unknown">
        <w:r>
          <w:rPr>
            <w:rFonts w:ascii="Helvetica" w:hAnsi="Helvetica" w:cs="Helvetica"/>
            <w:b w:val="0"/>
            <w:bCs w:val="0"/>
            <w:color w:val="610B38"/>
            <w:sz w:val="32"/>
            <w:szCs w:val="32"/>
          </w:rPr>
          <w:t>Usage of Java finally</w:t>
        </w:r>
      </w:ins>
    </w:p>
    <w:p w:rsidR="006D0609" w:rsidRDefault="006D0609" w:rsidP="006D0609">
      <w:pPr>
        <w:pStyle w:val="NormalWeb"/>
        <w:shd w:val="clear" w:color="auto" w:fill="FFFFFF"/>
        <w:rPr>
          <w:ins w:id="2867" w:author="Unknown"/>
          <w:rFonts w:ascii="Verdana" w:hAnsi="Verdana"/>
          <w:color w:val="000000"/>
          <w:sz w:val="17"/>
          <w:szCs w:val="17"/>
        </w:rPr>
      </w:pPr>
      <w:ins w:id="2868" w:author="Unknown">
        <w:r>
          <w:rPr>
            <w:rFonts w:ascii="Verdana" w:hAnsi="Verdana"/>
            <w:color w:val="000000"/>
            <w:sz w:val="17"/>
            <w:szCs w:val="17"/>
          </w:rPr>
          <w:t>Let's see the different cases where java finally block can be used.</w:t>
        </w:r>
      </w:ins>
    </w:p>
    <w:p w:rsidR="006D0609" w:rsidRDefault="006D0609" w:rsidP="006D0609">
      <w:pPr>
        <w:pStyle w:val="Heading3"/>
        <w:shd w:val="clear" w:color="auto" w:fill="FFFFFF"/>
        <w:spacing w:line="312" w:lineRule="atLeast"/>
        <w:rPr>
          <w:ins w:id="2869" w:author="Unknown"/>
          <w:rFonts w:ascii="Helvetica" w:hAnsi="Helvetica" w:cs="Helvetica"/>
          <w:b w:val="0"/>
          <w:bCs w:val="0"/>
          <w:color w:val="610B4B"/>
        </w:rPr>
      </w:pPr>
      <w:ins w:id="2870" w:author="Unknown">
        <w:r>
          <w:rPr>
            <w:rFonts w:ascii="Helvetica" w:hAnsi="Helvetica" w:cs="Helvetica"/>
            <w:b w:val="0"/>
            <w:bCs w:val="0"/>
            <w:color w:val="610B4B"/>
          </w:rPr>
          <w:t>Case 1</w:t>
        </w:r>
      </w:ins>
    </w:p>
    <w:p w:rsidR="006D0609" w:rsidRDefault="006D0609" w:rsidP="006D0609">
      <w:pPr>
        <w:pStyle w:val="NormalWeb"/>
        <w:shd w:val="clear" w:color="auto" w:fill="FFFFFF"/>
        <w:rPr>
          <w:ins w:id="2871" w:author="Unknown"/>
          <w:rFonts w:ascii="Verdana" w:hAnsi="Verdana"/>
          <w:color w:val="000000"/>
          <w:sz w:val="17"/>
          <w:szCs w:val="17"/>
        </w:rPr>
      </w:pPr>
      <w:ins w:id="2872" w:author="Unknown">
        <w:r>
          <w:rPr>
            <w:rFonts w:ascii="Verdana" w:hAnsi="Verdana"/>
            <w:color w:val="000000"/>
            <w:sz w:val="17"/>
            <w:szCs w:val="17"/>
          </w:rPr>
          <w:t>Let's see the java finally example where </w:t>
        </w:r>
        <w:r>
          <w:rPr>
            <w:rStyle w:val="Strong"/>
            <w:rFonts w:ascii="Verdana" w:hAnsi="Verdana"/>
            <w:color w:val="000000"/>
            <w:sz w:val="17"/>
            <w:szCs w:val="17"/>
          </w:rPr>
          <w:t>exception doesn't occur</w:t>
        </w:r>
        <w:r>
          <w:rPr>
            <w:rFonts w:ascii="Verdana" w:hAnsi="Verdana"/>
            <w:color w:val="000000"/>
            <w:sz w:val="17"/>
            <w:szCs w:val="17"/>
          </w:rPr>
          <w:t>.</w:t>
        </w:r>
      </w:ins>
    </w:p>
    <w:p w:rsidR="006D0609" w:rsidRDefault="006D0609" w:rsidP="006D0609">
      <w:pPr>
        <w:numPr>
          <w:ilvl w:val="0"/>
          <w:numId w:val="137"/>
        </w:numPr>
        <w:shd w:val="clear" w:color="auto" w:fill="FFFFFF"/>
        <w:spacing w:after="0" w:line="272" w:lineRule="atLeast"/>
        <w:ind w:left="0"/>
        <w:rPr>
          <w:ins w:id="2873" w:author="Unknown"/>
          <w:rFonts w:ascii="Verdana" w:hAnsi="Verdana"/>
          <w:color w:val="000000"/>
          <w:sz w:val="17"/>
          <w:szCs w:val="17"/>
        </w:rPr>
      </w:pPr>
      <w:ins w:id="2874"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  </w:t>
        </w:r>
      </w:ins>
    </w:p>
    <w:p w:rsidR="006D0609" w:rsidRDefault="006D0609" w:rsidP="006D0609">
      <w:pPr>
        <w:numPr>
          <w:ilvl w:val="0"/>
          <w:numId w:val="137"/>
        </w:numPr>
        <w:shd w:val="clear" w:color="auto" w:fill="FFFFFF"/>
        <w:spacing w:after="0" w:line="272" w:lineRule="atLeast"/>
        <w:ind w:left="0"/>
        <w:rPr>
          <w:ins w:id="2875" w:author="Unknown"/>
          <w:rFonts w:ascii="Verdana" w:hAnsi="Verdana"/>
          <w:color w:val="000000"/>
          <w:sz w:val="17"/>
          <w:szCs w:val="17"/>
        </w:rPr>
      </w:pPr>
      <w:ins w:id="287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7"/>
        </w:numPr>
        <w:shd w:val="clear" w:color="auto" w:fill="FFFFFF"/>
        <w:spacing w:after="0" w:line="272" w:lineRule="atLeast"/>
        <w:ind w:left="0"/>
        <w:rPr>
          <w:ins w:id="2877" w:author="Unknown"/>
          <w:rFonts w:ascii="Verdana" w:hAnsi="Verdana"/>
          <w:color w:val="000000"/>
          <w:sz w:val="17"/>
          <w:szCs w:val="17"/>
        </w:rPr>
      </w:pPr>
      <w:ins w:id="287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79" w:author="Unknown"/>
          <w:rFonts w:ascii="Verdana" w:hAnsi="Verdana"/>
          <w:color w:val="000000"/>
          <w:sz w:val="17"/>
          <w:szCs w:val="17"/>
        </w:rPr>
      </w:pPr>
      <w:ins w:id="288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81" w:author="Unknown"/>
          <w:rFonts w:ascii="Verdana" w:hAnsi="Verdana"/>
          <w:color w:val="000000"/>
          <w:sz w:val="17"/>
          <w:szCs w:val="17"/>
        </w:rPr>
      </w:pPr>
      <w:ins w:id="2882"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7"/>
        </w:numPr>
        <w:shd w:val="clear" w:color="auto" w:fill="FFFFFF"/>
        <w:spacing w:after="0" w:line="272" w:lineRule="atLeast"/>
        <w:ind w:left="0"/>
        <w:rPr>
          <w:ins w:id="2883" w:author="Unknown"/>
          <w:rFonts w:ascii="Verdana" w:hAnsi="Verdana"/>
          <w:color w:val="000000"/>
          <w:sz w:val="17"/>
          <w:szCs w:val="17"/>
        </w:rPr>
      </w:pPr>
      <w:ins w:id="2884" w:author="Unknown">
        <w:r>
          <w:rPr>
            <w:rFonts w:ascii="Verdana" w:hAnsi="Verdana"/>
            <w:color w:val="000000"/>
            <w:sz w:val="17"/>
            <w:szCs w:val="17"/>
            <w:bdr w:val="none" w:sz="0" w:space="0" w:color="auto" w:frame="1"/>
          </w:rPr>
          <w:t>  }  </w:t>
        </w:r>
      </w:ins>
    </w:p>
    <w:p w:rsidR="006D0609" w:rsidRDefault="006D0609" w:rsidP="006D0609">
      <w:pPr>
        <w:numPr>
          <w:ilvl w:val="0"/>
          <w:numId w:val="137"/>
        </w:numPr>
        <w:shd w:val="clear" w:color="auto" w:fill="FFFFFF"/>
        <w:spacing w:after="0" w:line="272" w:lineRule="atLeast"/>
        <w:ind w:left="0"/>
        <w:rPr>
          <w:ins w:id="2885" w:author="Unknown"/>
          <w:rFonts w:ascii="Verdana" w:hAnsi="Verdana"/>
          <w:color w:val="000000"/>
          <w:sz w:val="17"/>
          <w:szCs w:val="17"/>
        </w:rPr>
      </w:pPr>
      <w:ins w:id="288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(NullPointerException e){System.out.println(e);}  </w:t>
        </w:r>
      </w:ins>
    </w:p>
    <w:p w:rsidR="006D0609" w:rsidRDefault="006D0609" w:rsidP="006D0609">
      <w:pPr>
        <w:numPr>
          <w:ilvl w:val="0"/>
          <w:numId w:val="137"/>
        </w:numPr>
        <w:shd w:val="clear" w:color="auto" w:fill="FFFFFF"/>
        <w:spacing w:after="0" w:line="272" w:lineRule="atLeast"/>
        <w:ind w:left="0"/>
        <w:rPr>
          <w:ins w:id="2887" w:author="Unknown"/>
          <w:rFonts w:ascii="Verdana" w:hAnsi="Verdana"/>
          <w:color w:val="000000"/>
          <w:sz w:val="17"/>
          <w:szCs w:val="17"/>
        </w:rPr>
      </w:pPr>
      <w:ins w:id="2888"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89" w:author="Unknown"/>
          <w:rFonts w:ascii="Verdana" w:hAnsi="Verdana"/>
          <w:color w:val="000000"/>
          <w:sz w:val="17"/>
          <w:szCs w:val="17"/>
        </w:rPr>
      </w:pPr>
      <w:ins w:id="2890"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7"/>
        </w:numPr>
        <w:shd w:val="clear" w:color="auto" w:fill="FFFFFF"/>
        <w:spacing w:after="0" w:line="272" w:lineRule="atLeast"/>
        <w:ind w:left="0"/>
        <w:rPr>
          <w:ins w:id="2891" w:author="Unknown"/>
          <w:rFonts w:ascii="Verdana" w:hAnsi="Verdana"/>
          <w:color w:val="000000"/>
          <w:sz w:val="17"/>
          <w:szCs w:val="17"/>
        </w:rPr>
      </w:pPr>
      <w:ins w:id="2892" w:author="Unknown">
        <w:r>
          <w:rPr>
            <w:rFonts w:ascii="Verdana" w:hAnsi="Verdana"/>
            <w:color w:val="000000"/>
            <w:sz w:val="17"/>
            <w:szCs w:val="17"/>
            <w:bdr w:val="none" w:sz="0" w:space="0" w:color="auto" w:frame="1"/>
          </w:rPr>
          <w:t>  }  </w:t>
        </w:r>
      </w:ins>
    </w:p>
    <w:p w:rsidR="006D0609" w:rsidRDefault="006D0609" w:rsidP="006D0609">
      <w:pPr>
        <w:numPr>
          <w:ilvl w:val="0"/>
          <w:numId w:val="137"/>
        </w:numPr>
        <w:shd w:val="clear" w:color="auto" w:fill="FFFFFF"/>
        <w:spacing w:after="0" w:line="272" w:lineRule="atLeast"/>
        <w:ind w:left="0"/>
        <w:rPr>
          <w:ins w:id="2893" w:author="Unknown"/>
          <w:rFonts w:ascii="Verdana" w:hAnsi="Verdana"/>
          <w:color w:val="000000"/>
          <w:sz w:val="17"/>
          <w:szCs w:val="17"/>
        </w:rPr>
      </w:pPr>
      <w:ins w:id="2894" w:author="Unknown">
        <w:r>
          <w:rPr>
            <w:rFonts w:ascii="Verdana" w:hAnsi="Verdana"/>
            <w:color w:val="000000"/>
            <w:sz w:val="17"/>
            <w:szCs w:val="17"/>
            <w:bdr w:val="none" w:sz="0" w:space="0" w:color="auto" w:frame="1"/>
          </w:rPr>
          <w:t>}  </w:t>
        </w:r>
      </w:ins>
    </w:p>
    <w:p w:rsidR="006D0609" w:rsidRDefault="00584E14" w:rsidP="006D0609">
      <w:pPr>
        <w:spacing w:line="240" w:lineRule="auto"/>
        <w:rPr>
          <w:ins w:id="2895" w:author="Unknown"/>
          <w:rFonts w:ascii="Times New Roman" w:hAnsi="Times New Roman"/>
          <w:sz w:val="24"/>
          <w:szCs w:val="24"/>
        </w:rPr>
      </w:pPr>
      <w:ins w:id="2896" w:author="Unknown">
        <w:r>
          <w:rPr>
            <w:rStyle w:val="testit"/>
            <w:rFonts w:ascii="Verdana" w:hAnsi="Verdana"/>
            <w:color w:val="000000"/>
            <w:sz w:val="17"/>
            <w:szCs w:val="17"/>
            <w:shd w:val="clear" w:color="auto" w:fill="FFFFFF"/>
          </w:rPr>
          <w:fldChar w:fldCharType="begin"/>
        </w:r>
        <w:r w:rsidR="006D0609">
          <w:rPr>
            <w:rStyle w:val="testit"/>
            <w:rFonts w:ascii="Verdana" w:hAnsi="Verdana"/>
            <w:color w:val="000000"/>
            <w:sz w:val="17"/>
            <w:szCs w:val="17"/>
            <w:shd w:val="clear" w:color="auto" w:fill="FFFFFF"/>
          </w:rPr>
          <w:instrText xml:space="preserve"> HYPERLINK "http://www.javatpoint.com/opr/test.jsp?filename=TestFinallyBlock" \t "_blank" </w:instrText>
        </w:r>
        <w:r>
          <w:rPr>
            <w:rStyle w:val="testit"/>
            <w:rFonts w:ascii="Verdana" w:hAnsi="Verdana"/>
            <w:color w:val="000000"/>
            <w:sz w:val="17"/>
            <w:szCs w:val="17"/>
            <w:shd w:val="clear" w:color="auto" w:fill="FFFFFF"/>
          </w:rPr>
          <w:fldChar w:fldCharType="separate"/>
        </w:r>
        <w:r w:rsidR="006D0609">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897" w:author="Unknown"/>
          <w:color w:val="000000"/>
        </w:rPr>
      </w:pPr>
      <w:ins w:id="2898" w:author="Unknown">
        <w:r>
          <w:rPr>
            <w:color w:val="000000"/>
          </w:rPr>
          <w:t>Output:5</w:t>
        </w:r>
      </w:ins>
    </w:p>
    <w:p w:rsidR="006D0609" w:rsidRDefault="006D0609" w:rsidP="006D0609">
      <w:pPr>
        <w:pStyle w:val="HTMLPreformatted"/>
        <w:shd w:val="clear" w:color="auto" w:fill="F9FBF9"/>
        <w:rPr>
          <w:ins w:id="2899" w:author="Unknown"/>
          <w:color w:val="000000"/>
        </w:rPr>
      </w:pPr>
      <w:ins w:id="2900" w:author="Unknown">
        <w:r>
          <w:rPr>
            <w:color w:val="000000"/>
          </w:rPr>
          <w:t xml:space="preserve">       finally block is always executed</w:t>
        </w:r>
      </w:ins>
    </w:p>
    <w:p w:rsidR="006D0609" w:rsidRDefault="006D0609" w:rsidP="006D0609">
      <w:pPr>
        <w:pStyle w:val="HTMLPreformatted"/>
        <w:shd w:val="clear" w:color="auto" w:fill="F9FBF9"/>
        <w:rPr>
          <w:ins w:id="2901" w:author="Unknown"/>
          <w:color w:val="000000"/>
        </w:rPr>
      </w:pPr>
      <w:ins w:id="2902" w:author="Unknown">
        <w:r>
          <w:rPr>
            <w:color w:val="000000"/>
          </w:rPr>
          <w:t xml:space="preserve">       rest of the code...</w:t>
        </w:r>
      </w:ins>
    </w:p>
    <w:p w:rsidR="006D0609" w:rsidRDefault="006D0609" w:rsidP="006D0609">
      <w:pPr>
        <w:pStyle w:val="Heading3"/>
        <w:shd w:val="clear" w:color="auto" w:fill="FFFFFF"/>
        <w:spacing w:line="312" w:lineRule="atLeast"/>
        <w:rPr>
          <w:ins w:id="2903" w:author="Unknown"/>
          <w:rFonts w:ascii="Helvetica" w:hAnsi="Helvetica" w:cs="Helvetica"/>
          <w:b w:val="0"/>
          <w:bCs w:val="0"/>
          <w:color w:val="610B4B"/>
        </w:rPr>
      </w:pPr>
      <w:ins w:id="2904" w:author="Unknown">
        <w:r>
          <w:rPr>
            <w:rFonts w:ascii="Helvetica" w:hAnsi="Helvetica" w:cs="Helvetica"/>
            <w:b w:val="0"/>
            <w:bCs w:val="0"/>
            <w:color w:val="610B4B"/>
          </w:rPr>
          <w:t>Case 2</w:t>
        </w:r>
      </w:ins>
    </w:p>
    <w:p w:rsidR="006D0609" w:rsidRDefault="006D0609" w:rsidP="006D0609">
      <w:pPr>
        <w:pStyle w:val="NormalWeb"/>
        <w:shd w:val="clear" w:color="auto" w:fill="FFFFFF"/>
        <w:rPr>
          <w:ins w:id="2905" w:author="Unknown"/>
          <w:rFonts w:ascii="Verdana" w:hAnsi="Verdana"/>
          <w:color w:val="000000"/>
          <w:sz w:val="17"/>
          <w:szCs w:val="17"/>
        </w:rPr>
      </w:pPr>
      <w:ins w:id="2906" w:author="Unknown">
        <w:r>
          <w:rPr>
            <w:rFonts w:ascii="Verdana" w:hAnsi="Verdana"/>
            <w:color w:val="000000"/>
            <w:sz w:val="17"/>
            <w:szCs w:val="17"/>
          </w:rPr>
          <w:t>Let's see the java finally example where </w:t>
        </w:r>
        <w:r>
          <w:rPr>
            <w:rStyle w:val="Strong"/>
            <w:rFonts w:ascii="Verdana" w:hAnsi="Verdana"/>
            <w:color w:val="000000"/>
            <w:sz w:val="17"/>
            <w:szCs w:val="17"/>
          </w:rPr>
          <w:t>exception occurs and not handled</w:t>
        </w:r>
        <w:r>
          <w:rPr>
            <w:rFonts w:ascii="Verdana" w:hAnsi="Verdana"/>
            <w:color w:val="000000"/>
            <w:sz w:val="17"/>
            <w:szCs w:val="17"/>
          </w:rPr>
          <w:t>.</w:t>
        </w:r>
      </w:ins>
    </w:p>
    <w:p w:rsidR="006D0609" w:rsidRDefault="006D0609" w:rsidP="006D0609">
      <w:pPr>
        <w:numPr>
          <w:ilvl w:val="0"/>
          <w:numId w:val="138"/>
        </w:numPr>
        <w:shd w:val="clear" w:color="auto" w:fill="FFFFFF"/>
        <w:spacing w:after="0" w:line="272" w:lineRule="atLeast"/>
        <w:ind w:left="0"/>
        <w:rPr>
          <w:ins w:id="2907" w:author="Unknown"/>
          <w:rFonts w:ascii="Verdana" w:hAnsi="Verdana"/>
          <w:color w:val="000000"/>
          <w:sz w:val="17"/>
          <w:szCs w:val="17"/>
        </w:rPr>
      </w:pPr>
      <w:ins w:id="2908"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TestFinallyBlock1{  </w:t>
        </w:r>
      </w:ins>
    </w:p>
    <w:p w:rsidR="006D0609" w:rsidRDefault="006D0609" w:rsidP="006D0609">
      <w:pPr>
        <w:numPr>
          <w:ilvl w:val="0"/>
          <w:numId w:val="138"/>
        </w:numPr>
        <w:shd w:val="clear" w:color="auto" w:fill="FFFFFF"/>
        <w:spacing w:after="0" w:line="272" w:lineRule="atLeast"/>
        <w:ind w:left="0"/>
        <w:rPr>
          <w:ins w:id="2909" w:author="Unknown"/>
          <w:rFonts w:ascii="Verdana" w:hAnsi="Verdana"/>
          <w:color w:val="000000"/>
          <w:sz w:val="17"/>
          <w:szCs w:val="17"/>
        </w:rPr>
      </w:pPr>
      <w:ins w:id="291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8"/>
        </w:numPr>
        <w:shd w:val="clear" w:color="auto" w:fill="FFFFFF"/>
        <w:spacing w:after="0" w:line="272" w:lineRule="atLeast"/>
        <w:ind w:left="0"/>
        <w:rPr>
          <w:ins w:id="2911" w:author="Unknown"/>
          <w:rFonts w:ascii="Verdana" w:hAnsi="Verdana"/>
          <w:color w:val="000000"/>
          <w:sz w:val="17"/>
          <w:szCs w:val="17"/>
        </w:rPr>
      </w:pPr>
      <w:ins w:id="291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13" w:author="Unknown"/>
          <w:rFonts w:ascii="Verdana" w:hAnsi="Verdana"/>
          <w:color w:val="000000"/>
          <w:sz w:val="17"/>
          <w:szCs w:val="17"/>
        </w:rPr>
      </w:pPr>
      <w:ins w:id="291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15" w:author="Unknown"/>
          <w:rFonts w:ascii="Verdana" w:hAnsi="Verdana"/>
          <w:color w:val="000000"/>
          <w:sz w:val="17"/>
          <w:szCs w:val="17"/>
        </w:rPr>
      </w:pPr>
      <w:ins w:id="2916"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8"/>
        </w:numPr>
        <w:shd w:val="clear" w:color="auto" w:fill="FFFFFF"/>
        <w:spacing w:after="0" w:line="272" w:lineRule="atLeast"/>
        <w:ind w:left="0"/>
        <w:rPr>
          <w:ins w:id="2917" w:author="Unknown"/>
          <w:rFonts w:ascii="Verdana" w:hAnsi="Verdana"/>
          <w:color w:val="000000"/>
          <w:sz w:val="17"/>
          <w:szCs w:val="17"/>
        </w:rPr>
      </w:pPr>
      <w:ins w:id="2918" w:author="Unknown">
        <w:r>
          <w:rPr>
            <w:rFonts w:ascii="Verdana" w:hAnsi="Verdana"/>
            <w:color w:val="000000"/>
            <w:sz w:val="17"/>
            <w:szCs w:val="17"/>
            <w:bdr w:val="none" w:sz="0" w:space="0" w:color="auto" w:frame="1"/>
          </w:rPr>
          <w:t>  }  </w:t>
        </w:r>
      </w:ins>
    </w:p>
    <w:p w:rsidR="006D0609" w:rsidRDefault="006D0609" w:rsidP="006D0609">
      <w:pPr>
        <w:numPr>
          <w:ilvl w:val="0"/>
          <w:numId w:val="138"/>
        </w:numPr>
        <w:shd w:val="clear" w:color="auto" w:fill="FFFFFF"/>
        <w:spacing w:after="0" w:line="272" w:lineRule="atLeast"/>
        <w:ind w:left="0"/>
        <w:rPr>
          <w:ins w:id="2919" w:author="Unknown"/>
          <w:rFonts w:ascii="Verdana" w:hAnsi="Verdana"/>
          <w:color w:val="000000"/>
          <w:sz w:val="17"/>
          <w:szCs w:val="17"/>
        </w:rPr>
      </w:pPr>
      <w:ins w:id="2920"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(NullPointerException e){System.out.println(e);}  </w:t>
        </w:r>
      </w:ins>
    </w:p>
    <w:p w:rsidR="006D0609" w:rsidRDefault="006D0609" w:rsidP="006D0609">
      <w:pPr>
        <w:numPr>
          <w:ilvl w:val="0"/>
          <w:numId w:val="138"/>
        </w:numPr>
        <w:shd w:val="clear" w:color="auto" w:fill="FFFFFF"/>
        <w:spacing w:after="0" w:line="272" w:lineRule="atLeast"/>
        <w:ind w:left="0"/>
        <w:rPr>
          <w:ins w:id="2921" w:author="Unknown"/>
          <w:rFonts w:ascii="Verdana" w:hAnsi="Verdana"/>
          <w:color w:val="000000"/>
          <w:sz w:val="17"/>
          <w:szCs w:val="17"/>
        </w:rPr>
      </w:pPr>
      <w:ins w:id="292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23" w:author="Unknown"/>
          <w:rFonts w:ascii="Verdana" w:hAnsi="Verdana"/>
          <w:color w:val="000000"/>
          <w:sz w:val="17"/>
          <w:szCs w:val="17"/>
        </w:rPr>
      </w:pPr>
      <w:ins w:id="2924"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8"/>
        </w:numPr>
        <w:shd w:val="clear" w:color="auto" w:fill="FFFFFF"/>
        <w:spacing w:after="0" w:line="272" w:lineRule="atLeast"/>
        <w:ind w:left="0"/>
        <w:rPr>
          <w:ins w:id="2925" w:author="Unknown"/>
          <w:rFonts w:ascii="Verdana" w:hAnsi="Verdana"/>
          <w:color w:val="000000"/>
          <w:sz w:val="17"/>
          <w:szCs w:val="17"/>
        </w:rPr>
      </w:pPr>
      <w:ins w:id="2926" w:author="Unknown">
        <w:r>
          <w:rPr>
            <w:rFonts w:ascii="Verdana" w:hAnsi="Verdana"/>
            <w:color w:val="000000"/>
            <w:sz w:val="17"/>
            <w:szCs w:val="17"/>
            <w:bdr w:val="none" w:sz="0" w:space="0" w:color="auto" w:frame="1"/>
          </w:rPr>
          <w:t>  }  </w:t>
        </w:r>
      </w:ins>
    </w:p>
    <w:p w:rsidR="006D0609" w:rsidRDefault="006D0609" w:rsidP="006D0609">
      <w:pPr>
        <w:numPr>
          <w:ilvl w:val="0"/>
          <w:numId w:val="138"/>
        </w:numPr>
        <w:shd w:val="clear" w:color="auto" w:fill="FFFFFF"/>
        <w:spacing w:after="0" w:line="272" w:lineRule="atLeast"/>
        <w:ind w:left="0"/>
        <w:rPr>
          <w:ins w:id="2927" w:author="Unknown"/>
          <w:rFonts w:ascii="Verdana" w:hAnsi="Verdana"/>
          <w:color w:val="000000"/>
          <w:sz w:val="17"/>
          <w:szCs w:val="17"/>
        </w:rPr>
      </w:pPr>
      <w:ins w:id="2928" w:author="Unknown">
        <w:r>
          <w:rPr>
            <w:rFonts w:ascii="Verdana" w:hAnsi="Verdana"/>
            <w:color w:val="000000"/>
            <w:sz w:val="17"/>
            <w:szCs w:val="17"/>
            <w:bdr w:val="none" w:sz="0" w:space="0" w:color="auto" w:frame="1"/>
          </w:rPr>
          <w:t>}  </w:t>
        </w:r>
      </w:ins>
    </w:p>
    <w:p w:rsidR="006D0609" w:rsidRDefault="00584E14" w:rsidP="006D0609">
      <w:pPr>
        <w:spacing w:line="240" w:lineRule="auto"/>
        <w:rPr>
          <w:ins w:id="2929" w:author="Unknown"/>
          <w:rFonts w:ascii="Times New Roman" w:hAnsi="Times New Roman"/>
          <w:sz w:val="24"/>
          <w:szCs w:val="24"/>
        </w:rPr>
      </w:pPr>
      <w:ins w:id="2930" w:author="Unknown">
        <w:r>
          <w:rPr>
            <w:rStyle w:val="testit"/>
            <w:rFonts w:ascii="Verdana" w:hAnsi="Verdana"/>
            <w:color w:val="000000"/>
            <w:sz w:val="17"/>
            <w:szCs w:val="17"/>
            <w:shd w:val="clear" w:color="auto" w:fill="FFFFFF"/>
          </w:rPr>
          <w:fldChar w:fldCharType="begin"/>
        </w:r>
        <w:r w:rsidR="006D0609">
          <w:rPr>
            <w:rStyle w:val="testit"/>
            <w:rFonts w:ascii="Verdana" w:hAnsi="Verdana"/>
            <w:color w:val="000000"/>
            <w:sz w:val="17"/>
            <w:szCs w:val="17"/>
            <w:shd w:val="clear" w:color="auto" w:fill="FFFFFF"/>
          </w:rPr>
          <w:instrText xml:space="preserve"> HYPERLINK "http://www.javatpoint.com/opr/test.jsp?filename=TestFinallyBlock1" \t "_blank" </w:instrText>
        </w:r>
        <w:r>
          <w:rPr>
            <w:rStyle w:val="testit"/>
            <w:rFonts w:ascii="Verdana" w:hAnsi="Verdana"/>
            <w:color w:val="000000"/>
            <w:sz w:val="17"/>
            <w:szCs w:val="17"/>
            <w:shd w:val="clear" w:color="auto" w:fill="FFFFFF"/>
          </w:rPr>
          <w:fldChar w:fldCharType="separate"/>
        </w:r>
        <w:r w:rsidR="006D0609">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931" w:author="Unknown"/>
          <w:color w:val="000000"/>
        </w:rPr>
      </w:pPr>
      <w:ins w:id="2932" w:author="Unknown">
        <w:r>
          <w:rPr>
            <w:color w:val="000000"/>
          </w:rPr>
          <w:t>Output:finally block is always executed</w:t>
        </w:r>
      </w:ins>
    </w:p>
    <w:p w:rsidR="006D0609" w:rsidRDefault="006D0609" w:rsidP="006D0609">
      <w:pPr>
        <w:pStyle w:val="HTMLPreformatted"/>
        <w:shd w:val="clear" w:color="auto" w:fill="F9FBF9"/>
        <w:rPr>
          <w:ins w:id="2933" w:author="Unknown"/>
          <w:color w:val="000000"/>
        </w:rPr>
      </w:pPr>
      <w:ins w:id="2934" w:author="Unknown">
        <w:r>
          <w:rPr>
            <w:color w:val="000000"/>
          </w:rPr>
          <w:t xml:space="preserve">       Exception in thread main java.lang.ArithmeticException:/ by zero</w:t>
        </w:r>
      </w:ins>
    </w:p>
    <w:p w:rsidR="006D0609" w:rsidRDefault="006D0609" w:rsidP="006D0609">
      <w:pPr>
        <w:pStyle w:val="Heading3"/>
        <w:shd w:val="clear" w:color="auto" w:fill="FFFFFF"/>
        <w:spacing w:line="312" w:lineRule="atLeast"/>
        <w:rPr>
          <w:ins w:id="2935" w:author="Unknown"/>
          <w:rFonts w:ascii="Helvetica" w:hAnsi="Helvetica" w:cs="Helvetica"/>
          <w:b w:val="0"/>
          <w:bCs w:val="0"/>
          <w:color w:val="610B4B"/>
        </w:rPr>
      </w:pPr>
      <w:ins w:id="2936" w:author="Unknown">
        <w:r>
          <w:rPr>
            <w:rFonts w:ascii="Helvetica" w:hAnsi="Helvetica" w:cs="Helvetica"/>
            <w:b w:val="0"/>
            <w:bCs w:val="0"/>
            <w:color w:val="610B4B"/>
          </w:rPr>
          <w:lastRenderedPageBreak/>
          <w:t>Case 3</w:t>
        </w:r>
      </w:ins>
    </w:p>
    <w:p w:rsidR="006D0609" w:rsidRDefault="006D0609" w:rsidP="006D0609">
      <w:pPr>
        <w:pStyle w:val="NormalWeb"/>
        <w:shd w:val="clear" w:color="auto" w:fill="FFFFFF"/>
        <w:rPr>
          <w:ins w:id="2937" w:author="Unknown"/>
          <w:rFonts w:ascii="Verdana" w:hAnsi="Verdana"/>
          <w:color w:val="000000"/>
          <w:sz w:val="17"/>
          <w:szCs w:val="17"/>
        </w:rPr>
      </w:pPr>
      <w:ins w:id="2938" w:author="Unknown">
        <w:r>
          <w:rPr>
            <w:rFonts w:ascii="Verdana" w:hAnsi="Verdana"/>
            <w:color w:val="000000"/>
            <w:sz w:val="17"/>
            <w:szCs w:val="17"/>
          </w:rPr>
          <w:t>Let's see the java finally example where </w:t>
        </w:r>
        <w:r>
          <w:rPr>
            <w:rStyle w:val="Strong"/>
            <w:rFonts w:ascii="Verdana" w:hAnsi="Verdana"/>
            <w:color w:val="000000"/>
            <w:sz w:val="17"/>
            <w:szCs w:val="17"/>
          </w:rPr>
          <w:t>exception occurs and handled</w:t>
        </w:r>
        <w:r>
          <w:rPr>
            <w:rFonts w:ascii="Verdana" w:hAnsi="Verdana"/>
            <w:color w:val="000000"/>
            <w:sz w:val="17"/>
            <w:szCs w:val="17"/>
          </w:rPr>
          <w:t>.</w:t>
        </w:r>
      </w:ins>
    </w:p>
    <w:p w:rsidR="006D0609" w:rsidRDefault="006D0609" w:rsidP="006D0609">
      <w:pPr>
        <w:numPr>
          <w:ilvl w:val="0"/>
          <w:numId w:val="139"/>
        </w:numPr>
        <w:shd w:val="clear" w:color="auto" w:fill="FFFFFF"/>
        <w:spacing w:after="0" w:line="272" w:lineRule="atLeast"/>
        <w:ind w:left="0"/>
        <w:rPr>
          <w:ins w:id="2939" w:author="Unknown"/>
          <w:rFonts w:ascii="Verdana" w:hAnsi="Verdana"/>
          <w:color w:val="000000"/>
          <w:sz w:val="17"/>
          <w:szCs w:val="17"/>
        </w:rPr>
      </w:pPr>
      <w:ins w:id="294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TestFinallyBlock2{  </w:t>
        </w:r>
      </w:ins>
    </w:p>
    <w:p w:rsidR="006D0609" w:rsidRDefault="006D0609" w:rsidP="006D0609">
      <w:pPr>
        <w:numPr>
          <w:ilvl w:val="0"/>
          <w:numId w:val="139"/>
        </w:numPr>
        <w:shd w:val="clear" w:color="auto" w:fill="FFFFFF"/>
        <w:spacing w:after="0" w:line="272" w:lineRule="atLeast"/>
        <w:ind w:left="0"/>
        <w:rPr>
          <w:ins w:id="2941" w:author="Unknown"/>
          <w:rFonts w:ascii="Verdana" w:hAnsi="Verdana"/>
          <w:color w:val="000000"/>
          <w:sz w:val="17"/>
          <w:szCs w:val="17"/>
        </w:rPr>
      </w:pPr>
      <w:ins w:id="294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6D0609" w:rsidRDefault="006D0609" w:rsidP="006D0609">
      <w:pPr>
        <w:numPr>
          <w:ilvl w:val="0"/>
          <w:numId w:val="139"/>
        </w:numPr>
        <w:shd w:val="clear" w:color="auto" w:fill="FFFFFF"/>
        <w:spacing w:after="0" w:line="272" w:lineRule="atLeast"/>
        <w:ind w:left="0"/>
        <w:rPr>
          <w:ins w:id="2943" w:author="Unknown"/>
          <w:rFonts w:ascii="Verdana" w:hAnsi="Verdana"/>
          <w:color w:val="000000"/>
          <w:sz w:val="17"/>
          <w:szCs w:val="17"/>
        </w:rPr>
      </w:pPr>
      <w:ins w:id="294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45" w:author="Unknown"/>
          <w:rFonts w:ascii="Verdana" w:hAnsi="Verdana"/>
          <w:color w:val="000000"/>
          <w:sz w:val="17"/>
          <w:szCs w:val="17"/>
        </w:rPr>
      </w:pPr>
      <w:ins w:id="294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25</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47" w:author="Unknown"/>
          <w:rFonts w:ascii="Verdana" w:hAnsi="Verdana"/>
          <w:color w:val="000000"/>
          <w:sz w:val="17"/>
          <w:szCs w:val="17"/>
        </w:rPr>
      </w:pPr>
      <w:ins w:id="2948" w:author="Unknown">
        <w:r>
          <w:rPr>
            <w:rFonts w:ascii="Verdana" w:hAnsi="Verdana"/>
            <w:color w:val="000000"/>
            <w:sz w:val="17"/>
            <w:szCs w:val="17"/>
            <w:bdr w:val="none" w:sz="0" w:space="0" w:color="auto" w:frame="1"/>
          </w:rPr>
          <w:t>   System.out.println(data);  </w:t>
        </w:r>
      </w:ins>
    </w:p>
    <w:p w:rsidR="006D0609" w:rsidRDefault="006D0609" w:rsidP="006D0609">
      <w:pPr>
        <w:numPr>
          <w:ilvl w:val="0"/>
          <w:numId w:val="139"/>
        </w:numPr>
        <w:shd w:val="clear" w:color="auto" w:fill="FFFFFF"/>
        <w:spacing w:after="0" w:line="272" w:lineRule="atLeast"/>
        <w:ind w:left="0"/>
        <w:rPr>
          <w:ins w:id="2949" w:author="Unknown"/>
          <w:rFonts w:ascii="Verdana" w:hAnsi="Verdana"/>
          <w:color w:val="000000"/>
          <w:sz w:val="17"/>
          <w:szCs w:val="17"/>
        </w:rPr>
      </w:pPr>
      <w:ins w:id="2950" w:author="Unknown">
        <w:r>
          <w:rPr>
            <w:rFonts w:ascii="Verdana" w:hAnsi="Verdana"/>
            <w:color w:val="000000"/>
            <w:sz w:val="17"/>
            <w:szCs w:val="17"/>
            <w:bdr w:val="none" w:sz="0" w:space="0" w:color="auto" w:frame="1"/>
          </w:rPr>
          <w:t>  }  </w:t>
        </w:r>
      </w:ins>
    </w:p>
    <w:p w:rsidR="006D0609" w:rsidRDefault="006D0609" w:rsidP="006D0609">
      <w:pPr>
        <w:numPr>
          <w:ilvl w:val="0"/>
          <w:numId w:val="139"/>
        </w:numPr>
        <w:shd w:val="clear" w:color="auto" w:fill="FFFFFF"/>
        <w:spacing w:after="0" w:line="272" w:lineRule="atLeast"/>
        <w:ind w:left="0"/>
        <w:rPr>
          <w:ins w:id="2951" w:author="Unknown"/>
          <w:rFonts w:ascii="Verdana" w:hAnsi="Verdana"/>
          <w:color w:val="000000"/>
          <w:sz w:val="17"/>
          <w:szCs w:val="17"/>
        </w:rPr>
      </w:pPr>
      <w:ins w:id="295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(ArithmeticException e){System.out.println(e);}  </w:t>
        </w:r>
      </w:ins>
    </w:p>
    <w:p w:rsidR="006D0609" w:rsidRDefault="006D0609" w:rsidP="006D0609">
      <w:pPr>
        <w:numPr>
          <w:ilvl w:val="0"/>
          <w:numId w:val="139"/>
        </w:numPr>
        <w:shd w:val="clear" w:color="auto" w:fill="FFFFFF"/>
        <w:spacing w:after="0" w:line="272" w:lineRule="atLeast"/>
        <w:ind w:left="0"/>
        <w:rPr>
          <w:ins w:id="2953" w:author="Unknown"/>
          <w:rFonts w:ascii="Verdana" w:hAnsi="Verdana"/>
          <w:color w:val="000000"/>
          <w:sz w:val="17"/>
          <w:szCs w:val="17"/>
        </w:rPr>
      </w:pPr>
      <w:ins w:id="2954"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finally</w:t>
        </w:r>
        <w:r>
          <w:rPr>
            <w:rFonts w:ascii="Verdana" w:hAnsi="Verdana"/>
            <w:color w:val="000000"/>
            <w:sz w:val="17"/>
            <w:szCs w:val="17"/>
            <w:bdr w:val="none" w:sz="0" w:space="0" w:color="auto" w:frame="1"/>
          </w:rPr>
          <w:t>{System.out.println(</w:t>
        </w:r>
        <w:r>
          <w:rPr>
            <w:rStyle w:val="string"/>
            <w:rFonts w:ascii="Verdana" w:hAnsi="Verdana"/>
            <w:color w:val="0000FF"/>
            <w:sz w:val="17"/>
            <w:szCs w:val="17"/>
            <w:bdr w:val="none" w:sz="0" w:space="0" w:color="auto" w:frame="1"/>
          </w:rPr>
          <w:t>"finally block is always executed"</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55" w:author="Unknown"/>
          <w:rFonts w:ascii="Verdana" w:hAnsi="Verdana"/>
          <w:color w:val="000000"/>
          <w:sz w:val="17"/>
          <w:szCs w:val="17"/>
        </w:rPr>
      </w:pPr>
      <w:ins w:id="2956"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6D0609" w:rsidRDefault="006D0609" w:rsidP="006D0609">
      <w:pPr>
        <w:numPr>
          <w:ilvl w:val="0"/>
          <w:numId w:val="139"/>
        </w:numPr>
        <w:shd w:val="clear" w:color="auto" w:fill="FFFFFF"/>
        <w:spacing w:after="0" w:line="272" w:lineRule="atLeast"/>
        <w:ind w:left="0"/>
        <w:rPr>
          <w:ins w:id="2957" w:author="Unknown"/>
          <w:rFonts w:ascii="Verdana" w:hAnsi="Verdana"/>
          <w:color w:val="000000"/>
          <w:sz w:val="17"/>
          <w:szCs w:val="17"/>
        </w:rPr>
      </w:pPr>
      <w:ins w:id="2958" w:author="Unknown">
        <w:r>
          <w:rPr>
            <w:rFonts w:ascii="Verdana" w:hAnsi="Verdana"/>
            <w:color w:val="000000"/>
            <w:sz w:val="17"/>
            <w:szCs w:val="17"/>
            <w:bdr w:val="none" w:sz="0" w:space="0" w:color="auto" w:frame="1"/>
          </w:rPr>
          <w:t>  }  </w:t>
        </w:r>
      </w:ins>
    </w:p>
    <w:p w:rsidR="006D0609" w:rsidRDefault="006D0609" w:rsidP="006D0609">
      <w:pPr>
        <w:numPr>
          <w:ilvl w:val="0"/>
          <w:numId w:val="139"/>
        </w:numPr>
        <w:shd w:val="clear" w:color="auto" w:fill="FFFFFF"/>
        <w:spacing w:after="0" w:line="272" w:lineRule="atLeast"/>
        <w:ind w:left="0"/>
        <w:rPr>
          <w:ins w:id="2959" w:author="Unknown"/>
          <w:rFonts w:ascii="Verdana" w:hAnsi="Verdana"/>
          <w:color w:val="000000"/>
          <w:sz w:val="17"/>
          <w:szCs w:val="17"/>
        </w:rPr>
      </w:pPr>
      <w:ins w:id="2960" w:author="Unknown">
        <w:r>
          <w:rPr>
            <w:rFonts w:ascii="Verdana" w:hAnsi="Verdana"/>
            <w:color w:val="000000"/>
            <w:sz w:val="17"/>
            <w:szCs w:val="17"/>
            <w:bdr w:val="none" w:sz="0" w:space="0" w:color="auto" w:frame="1"/>
          </w:rPr>
          <w:t>}  </w:t>
        </w:r>
      </w:ins>
    </w:p>
    <w:p w:rsidR="006D0609" w:rsidRDefault="00584E14" w:rsidP="006D0609">
      <w:pPr>
        <w:spacing w:line="240" w:lineRule="auto"/>
        <w:rPr>
          <w:ins w:id="2961" w:author="Unknown"/>
          <w:rFonts w:ascii="Times New Roman" w:hAnsi="Times New Roman"/>
          <w:sz w:val="24"/>
          <w:szCs w:val="24"/>
        </w:rPr>
      </w:pPr>
      <w:ins w:id="2962" w:author="Unknown">
        <w:r>
          <w:rPr>
            <w:rStyle w:val="testit"/>
            <w:rFonts w:ascii="Verdana" w:hAnsi="Verdana"/>
            <w:color w:val="000000"/>
            <w:sz w:val="17"/>
            <w:szCs w:val="17"/>
            <w:shd w:val="clear" w:color="auto" w:fill="FFFFFF"/>
          </w:rPr>
          <w:fldChar w:fldCharType="begin"/>
        </w:r>
        <w:r w:rsidR="006D0609">
          <w:rPr>
            <w:rStyle w:val="testit"/>
            <w:rFonts w:ascii="Verdana" w:hAnsi="Verdana"/>
            <w:color w:val="000000"/>
            <w:sz w:val="17"/>
            <w:szCs w:val="17"/>
            <w:shd w:val="clear" w:color="auto" w:fill="FFFFFF"/>
          </w:rPr>
          <w:instrText xml:space="preserve"> HYPERLINK "http://www.javatpoint.com/opr/test.jsp?filename=TestFinallyBlock2" \t "_blank" </w:instrText>
        </w:r>
        <w:r>
          <w:rPr>
            <w:rStyle w:val="testit"/>
            <w:rFonts w:ascii="Verdana" w:hAnsi="Verdana"/>
            <w:color w:val="000000"/>
            <w:sz w:val="17"/>
            <w:szCs w:val="17"/>
            <w:shd w:val="clear" w:color="auto" w:fill="FFFFFF"/>
          </w:rPr>
          <w:fldChar w:fldCharType="separate"/>
        </w:r>
        <w:r w:rsidR="006D0609">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6D0609" w:rsidRDefault="006D0609" w:rsidP="006D0609">
      <w:pPr>
        <w:pStyle w:val="HTMLPreformatted"/>
        <w:shd w:val="clear" w:color="auto" w:fill="F9FBF9"/>
        <w:rPr>
          <w:ins w:id="2963" w:author="Unknown"/>
          <w:color w:val="000000"/>
        </w:rPr>
      </w:pPr>
      <w:ins w:id="2964" w:author="Unknown">
        <w:r>
          <w:rPr>
            <w:color w:val="000000"/>
          </w:rPr>
          <w:t>Output:Exception in thread main java.lang.ArithmeticException:/ by zero</w:t>
        </w:r>
      </w:ins>
    </w:p>
    <w:p w:rsidR="006D0609" w:rsidRDefault="006D0609" w:rsidP="006D0609">
      <w:pPr>
        <w:pStyle w:val="HTMLPreformatted"/>
        <w:shd w:val="clear" w:color="auto" w:fill="F9FBF9"/>
        <w:rPr>
          <w:ins w:id="2965" w:author="Unknown"/>
          <w:color w:val="000000"/>
        </w:rPr>
      </w:pPr>
      <w:ins w:id="2966" w:author="Unknown">
        <w:r>
          <w:rPr>
            <w:color w:val="000000"/>
          </w:rPr>
          <w:t xml:space="preserve">       finally block is always executed</w:t>
        </w:r>
      </w:ins>
    </w:p>
    <w:p w:rsidR="006D0609" w:rsidRDefault="006D0609" w:rsidP="006D0609">
      <w:pPr>
        <w:pStyle w:val="HTMLPreformatted"/>
        <w:shd w:val="clear" w:color="auto" w:fill="F9FBF9"/>
        <w:rPr>
          <w:ins w:id="2967" w:author="Unknown"/>
          <w:color w:val="000000"/>
        </w:rPr>
      </w:pPr>
      <w:ins w:id="2968" w:author="Unknown">
        <w:r>
          <w:rPr>
            <w:color w:val="000000"/>
          </w:rPr>
          <w:t xml:space="preserve">       rest of the code...</w:t>
        </w:r>
      </w:ins>
    </w:p>
    <w:p w:rsidR="006D0609" w:rsidRDefault="006D0609" w:rsidP="006D0609">
      <w:pPr>
        <w:pStyle w:val="HTMLPreformatted"/>
        <w:shd w:val="clear" w:color="auto" w:fill="F9FBF9"/>
        <w:rPr>
          <w:ins w:id="2969" w:author="Unknown"/>
          <w:color w:val="000000"/>
        </w:rPr>
      </w:pPr>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ins w:id="2970" w:author="Unknown"/>
          <w:rFonts w:ascii="Arial" w:hAnsi="Arial" w:cs="Arial"/>
          <w:b w:val="0"/>
          <w:bCs w:val="0"/>
          <w:color w:val="008000"/>
          <w:sz w:val="20"/>
          <w:szCs w:val="20"/>
        </w:rPr>
      </w:pPr>
      <w:ins w:id="2971" w:author="Unknown">
        <w:r>
          <w:rPr>
            <w:rFonts w:ascii="Arial" w:hAnsi="Arial" w:cs="Arial"/>
            <w:b w:val="0"/>
            <w:bCs w:val="0"/>
            <w:color w:val="008000"/>
            <w:sz w:val="20"/>
            <w:szCs w:val="20"/>
          </w:rPr>
          <w:t>Rule: For each try block there can be zero or more catch blocks, but only one finally block.</w:t>
        </w:r>
      </w:ins>
    </w:p>
    <w:p w:rsidR="006D0609" w:rsidRDefault="006D0609" w:rsidP="006D0609">
      <w:pPr>
        <w:pStyle w:val="Heading4"/>
        <w:pBdr>
          <w:top w:val="single" w:sz="4" w:space="13" w:color="FFC0CB"/>
          <w:left w:val="single" w:sz="18" w:space="26" w:color="FFA500"/>
          <w:bottom w:val="single" w:sz="4" w:space="13" w:color="FFC0CB"/>
          <w:right w:val="single" w:sz="4" w:space="10" w:color="FFC0CB"/>
        </w:pBdr>
        <w:shd w:val="clear" w:color="auto" w:fill="FFFFFF"/>
        <w:rPr>
          <w:ins w:id="2972" w:author="Unknown"/>
          <w:rFonts w:ascii="Arial" w:hAnsi="Arial" w:cs="Arial"/>
          <w:b w:val="0"/>
          <w:bCs w:val="0"/>
          <w:color w:val="008000"/>
          <w:sz w:val="20"/>
          <w:szCs w:val="20"/>
        </w:rPr>
      </w:pPr>
      <w:ins w:id="2973" w:author="Unknown">
        <w:r>
          <w:rPr>
            <w:rFonts w:ascii="Arial" w:hAnsi="Arial" w:cs="Arial"/>
            <w:b w:val="0"/>
            <w:bCs w:val="0"/>
            <w:color w:val="008000"/>
            <w:sz w:val="20"/>
            <w:szCs w:val="20"/>
          </w:rPr>
          <w:t>Note: The finally block will not be executed if program exits(either by calling System.exit() or by causing a fatal error that causes the process to abort).</w:t>
        </w:r>
      </w:ins>
    </w:p>
    <w:p w:rsidR="006D0609" w:rsidRDefault="006D0609" w:rsidP="00E3797A">
      <w:pPr>
        <w:pStyle w:val="HTMLPreformatted"/>
        <w:shd w:val="clear" w:color="auto" w:fill="F9FBF9"/>
        <w:rPr>
          <w:color w:val="000000"/>
        </w:rPr>
      </w:pPr>
    </w:p>
    <w:p w:rsidR="006D0609" w:rsidRDefault="006D0609" w:rsidP="00E3797A">
      <w:pPr>
        <w:pStyle w:val="HTMLPreformatted"/>
        <w:shd w:val="clear" w:color="auto" w:fill="F9FBF9"/>
        <w:rPr>
          <w:color w:val="000000"/>
        </w:rPr>
      </w:pPr>
    </w:p>
    <w:p w:rsidR="009072A3" w:rsidRDefault="009072A3" w:rsidP="009072A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exception</w:t>
      </w:r>
    </w:p>
    <w:p w:rsidR="009072A3" w:rsidRDefault="00584E14" w:rsidP="009072A3">
      <w:pPr>
        <w:rPr>
          <w:rFonts w:ascii="Times New Roman" w:hAnsi="Times New Roman" w:cs="Times New Roman"/>
          <w:sz w:val="24"/>
          <w:szCs w:val="24"/>
        </w:rPr>
      </w:pPr>
      <w:r>
        <w:pict>
          <v:rect id="_x0000_i1090" style="width:0;height:.65pt" o:hralign="center" o:hrstd="t" o:hrnoshade="t" o:hr="t" fillcolor="#d4d4d4" stroked="f"/>
        </w:pict>
      </w:r>
    </w:p>
    <w:p w:rsidR="009072A3" w:rsidRDefault="009072A3" w:rsidP="009072A3">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throw keyword</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The Java throw keyword is used to explicitly throw an exception.</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We can throw either checked or uncheked exception in java by throw keyword. The throw keyword is mainly used to throw custom exception. We will see custom exceptions later.</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The syntax of java throw keyword is given below.</w:t>
      </w:r>
    </w:p>
    <w:p w:rsidR="009072A3" w:rsidRDefault="009072A3" w:rsidP="009072A3">
      <w:pPr>
        <w:numPr>
          <w:ilvl w:val="0"/>
          <w:numId w:val="140"/>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exception;  </w:t>
      </w:r>
    </w:p>
    <w:p w:rsidR="009072A3" w:rsidRDefault="009072A3" w:rsidP="009072A3">
      <w:pPr>
        <w:pStyle w:val="NormalWeb"/>
        <w:shd w:val="clear" w:color="auto" w:fill="FFFFFF"/>
        <w:rPr>
          <w:rFonts w:ascii="Verdana" w:hAnsi="Verdana"/>
          <w:color w:val="000000"/>
          <w:sz w:val="17"/>
          <w:szCs w:val="17"/>
        </w:rPr>
      </w:pPr>
      <w:r>
        <w:rPr>
          <w:rFonts w:ascii="Verdana" w:hAnsi="Verdana"/>
          <w:color w:val="000000"/>
          <w:sz w:val="17"/>
          <w:szCs w:val="17"/>
        </w:rPr>
        <w:t>Let's see the example of throw IOException.</w:t>
      </w:r>
    </w:p>
    <w:p w:rsidR="009072A3" w:rsidRDefault="009072A3" w:rsidP="009072A3">
      <w:pPr>
        <w:numPr>
          <w:ilvl w:val="0"/>
          <w:numId w:val="14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IOException("sorry device error);  </w:t>
      </w:r>
    </w:p>
    <w:p w:rsidR="009072A3" w:rsidRDefault="009072A3" w:rsidP="009072A3">
      <w:pPr>
        <w:pStyle w:val="Heading2"/>
        <w:shd w:val="clear" w:color="auto" w:fill="FFFFFF"/>
        <w:spacing w:line="312" w:lineRule="atLeast"/>
        <w:rPr>
          <w:ins w:id="2974" w:author="Unknown"/>
          <w:rFonts w:ascii="Helvetica" w:hAnsi="Helvetica" w:cs="Helvetica"/>
          <w:b w:val="0"/>
          <w:bCs w:val="0"/>
          <w:color w:val="610B38"/>
          <w:sz w:val="32"/>
          <w:szCs w:val="32"/>
        </w:rPr>
      </w:pPr>
      <w:ins w:id="2975" w:author="Unknown">
        <w:r>
          <w:rPr>
            <w:rFonts w:ascii="Helvetica" w:hAnsi="Helvetica" w:cs="Helvetica"/>
            <w:b w:val="0"/>
            <w:bCs w:val="0"/>
            <w:color w:val="610B38"/>
            <w:sz w:val="32"/>
            <w:szCs w:val="32"/>
          </w:rPr>
          <w:t>java throw keyword example</w:t>
        </w:r>
      </w:ins>
    </w:p>
    <w:p w:rsidR="009072A3" w:rsidRDefault="009072A3" w:rsidP="009072A3">
      <w:pPr>
        <w:pStyle w:val="NormalWeb"/>
        <w:shd w:val="clear" w:color="auto" w:fill="FFFFFF"/>
        <w:rPr>
          <w:ins w:id="2976" w:author="Unknown"/>
          <w:rFonts w:ascii="Verdana" w:hAnsi="Verdana"/>
          <w:color w:val="000000"/>
          <w:sz w:val="17"/>
          <w:szCs w:val="17"/>
        </w:rPr>
      </w:pPr>
      <w:ins w:id="2977" w:author="Unknown">
        <w:r>
          <w:rPr>
            <w:rFonts w:ascii="Verdana" w:hAnsi="Verdana"/>
            <w:color w:val="000000"/>
            <w:sz w:val="17"/>
            <w:szCs w:val="17"/>
          </w:rPr>
          <w:lastRenderedPageBreak/>
          <w:t>In this example, we have created the validate method that takes integer value as a parameter. If the age is less than 18, we are throwing the ArithmeticException otherwise print a message welcome to vote.</w:t>
        </w:r>
      </w:ins>
    </w:p>
    <w:p w:rsidR="009072A3" w:rsidRDefault="009072A3" w:rsidP="009072A3">
      <w:pPr>
        <w:numPr>
          <w:ilvl w:val="0"/>
          <w:numId w:val="142"/>
        </w:numPr>
        <w:shd w:val="clear" w:color="auto" w:fill="FFFFFF"/>
        <w:spacing w:after="0" w:line="272" w:lineRule="atLeast"/>
        <w:ind w:left="0"/>
        <w:rPr>
          <w:ins w:id="2978" w:author="Unknown"/>
          <w:rFonts w:ascii="Verdana" w:hAnsi="Verdana"/>
          <w:color w:val="000000"/>
          <w:sz w:val="17"/>
          <w:szCs w:val="17"/>
        </w:rPr>
      </w:pPr>
      <w:ins w:id="297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TestThrow1{  </w:t>
        </w:r>
      </w:ins>
    </w:p>
    <w:p w:rsidR="009072A3" w:rsidRDefault="009072A3" w:rsidP="009072A3">
      <w:pPr>
        <w:numPr>
          <w:ilvl w:val="0"/>
          <w:numId w:val="142"/>
        </w:numPr>
        <w:shd w:val="clear" w:color="auto" w:fill="FFFFFF"/>
        <w:spacing w:after="0" w:line="272" w:lineRule="atLeast"/>
        <w:ind w:left="0"/>
        <w:rPr>
          <w:ins w:id="2980" w:author="Unknown"/>
          <w:rFonts w:ascii="Verdana" w:hAnsi="Verdana"/>
          <w:color w:val="000000"/>
          <w:sz w:val="17"/>
          <w:szCs w:val="17"/>
        </w:rPr>
      </w:pPr>
      <w:ins w:id="29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validate(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age){  </w:t>
        </w:r>
      </w:ins>
    </w:p>
    <w:p w:rsidR="009072A3" w:rsidRDefault="009072A3" w:rsidP="009072A3">
      <w:pPr>
        <w:numPr>
          <w:ilvl w:val="0"/>
          <w:numId w:val="142"/>
        </w:numPr>
        <w:shd w:val="clear" w:color="auto" w:fill="FFFFFF"/>
        <w:spacing w:after="0" w:line="272" w:lineRule="atLeast"/>
        <w:ind w:left="0"/>
        <w:rPr>
          <w:ins w:id="2982" w:author="Unknown"/>
          <w:rFonts w:ascii="Verdana" w:hAnsi="Verdana"/>
          <w:color w:val="000000"/>
          <w:sz w:val="17"/>
          <w:szCs w:val="17"/>
        </w:rPr>
      </w:pPr>
      <w:ins w:id="29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if</w:t>
        </w:r>
        <w:r>
          <w:rPr>
            <w:rFonts w:ascii="Verdana" w:hAnsi="Verdana"/>
            <w:color w:val="000000"/>
            <w:sz w:val="17"/>
            <w:szCs w:val="17"/>
            <w:bdr w:val="none" w:sz="0" w:space="0" w:color="auto" w:frame="1"/>
          </w:rPr>
          <w:t>(age&lt;</w:t>
        </w:r>
        <w:r>
          <w:rPr>
            <w:rStyle w:val="number"/>
            <w:rFonts w:ascii="Verdana" w:hAnsi="Verdana"/>
            <w:color w:val="C00000"/>
            <w:sz w:val="17"/>
            <w:szCs w:val="17"/>
            <w:bdr w:val="none" w:sz="0" w:space="0" w:color="auto" w:frame="1"/>
          </w:rPr>
          <w:t>18</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4" w:author="Unknown"/>
          <w:rFonts w:ascii="Verdana" w:hAnsi="Verdana"/>
          <w:color w:val="000000"/>
          <w:sz w:val="17"/>
          <w:szCs w:val="17"/>
        </w:rPr>
      </w:pPr>
      <w:ins w:id="29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ArithmeticException(</w:t>
        </w:r>
        <w:r>
          <w:rPr>
            <w:rStyle w:val="string"/>
            <w:rFonts w:ascii="Verdana" w:hAnsi="Verdana"/>
            <w:color w:val="0000FF"/>
            <w:sz w:val="17"/>
            <w:szCs w:val="17"/>
            <w:bdr w:val="none" w:sz="0" w:space="0" w:color="auto" w:frame="1"/>
          </w:rPr>
          <w:t>"not valid"</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6" w:author="Unknown"/>
          <w:rFonts w:ascii="Verdana" w:hAnsi="Verdana"/>
          <w:color w:val="000000"/>
          <w:sz w:val="17"/>
          <w:szCs w:val="17"/>
        </w:rPr>
      </w:pPr>
      <w:ins w:id="29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else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88" w:author="Unknown"/>
          <w:rFonts w:ascii="Verdana" w:hAnsi="Verdana"/>
          <w:color w:val="000000"/>
          <w:sz w:val="17"/>
          <w:szCs w:val="17"/>
        </w:rPr>
      </w:pPr>
      <w:ins w:id="298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vote"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0" w:author="Unknown"/>
          <w:rFonts w:ascii="Verdana" w:hAnsi="Verdana"/>
          <w:color w:val="000000"/>
          <w:sz w:val="17"/>
          <w:szCs w:val="17"/>
        </w:rPr>
      </w:pPr>
      <w:ins w:id="2991" w:author="Unknown">
        <w:r>
          <w:rPr>
            <w:rFonts w:ascii="Verdana" w:hAnsi="Verdana"/>
            <w:color w:val="000000"/>
            <w:sz w:val="17"/>
            <w:szCs w:val="17"/>
            <w:bdr w:val="none" w:sz="0" w:space="0" w:color="auto" w:frame="1"/>
          </w:rPr>
          <w:t>   }  </w:t>
        </w:r>
      </w:ins>
    </w:p>
    <w:p w:rsidR="009072A3" w:rsidRDefault="009072A3" w:rsidP="009072A3">
      <w:pPr>
        <w:numPr>
          <w:ilvl w:val="0"/>
          <w:numId w:val="142"/>
        </w:numPr>
        <w:shd w:val="clear" w:color="auto" w:fill="FFFFFF"/>
        <w:spacing w:after="0" w:line="272" w:lineRule="atLeast"/>
        <w:ind w:left="0"/>
        <w:rPr>
          <w:ins w:id="2992" w:author="Unknown"/>
          <w:rFonts w:ascii="Verdana" w:hAnsi="Verdana"/>
          <w:color w:val="000000"/>
          <w:sz w:val="17"/>
          <w:szCs w:val="17"/>
        </w:rPr>
      </w:pPr>
      <w:ins w:id="299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9072A3" w:rsidRDefault="009072A3" w:rsidP="009072A3">
      <w:pPr>
        <w:numPr>
          <w:ilvl w:val="0"/>
          <w:numId w:val="142"/>
        </w:numPr>
        <w:shd w:val="clear" w:color="auto" w:fill="FFFFFF"/>
        <w:spacing w:after="0" w:line="272" w:lineRule="atLeast"/>
        <w:ind w:left="0"/>
        <w:rPr>
          <w:ins w:id="2994" w:author="Unknown"/>
          <w:rFonts w:ascii="Verdana" w:hAnsi="Verdana"/>
          <w:color w:val="000000"/>
          <w:sz w:val="17"/>
          <w:szCs w:val="17"/>
        </w:rPr>
      </w:pPr>
      <w:ins w:id="2995" w:author="Unknown">
        <w:r>
          <w:rPr>
            <w:rFonts w:ascii="Verdana" w:hAnsi="Verdana"/>
            <w:color w:val="000000"/>
            <w:sz w:val="17"/>
            <w:szCs w:val="17"/>
            <w:bdr w:val="none" w:sz="0" w:space="0" w:color="auto" w:frame="1"/>
          </w:rPr>
          <w:t>      validate(</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6" w:author="Unknown"/>
          <w:rFonts w:ascii="Verdana" w:hAnsi="Verdana"/>
          <w:color w:val="000000"/>
          <w:sz w:val="17"/>
          <w:szCs w:val="17"/>
        </w:rPr>
      </w:pPr>
      <w:ins w:id="299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ins>
    </w:p>
    <w:p w:rsidR="009072A3" w:rsidRDefault="009072A3" w:rsidP="009072A3">
      <w:pPr>
        <w:numPr>
          <w:ilvl w:val="0"/>
          <w:numId w:val="142"/>
        </w:numPr>
        <w:shd w:val="clear" w:color="auto" w:fill="FFFFFF"/>
        <w:spacing w:after="0" w:line="272" w:lineRule="atLeast"/>
        <w:ind w:left="0"/>
        <w:rPr>
          <w:ins w:id="2998" w:author="Unknown"/>
          <w:rFonts w:ascii="Verdana" w:hAnsi="Verdana"/>
          <w:color w:val="000000"/>
          <w:sz w:val="17"/>
          <w:szCs w:val="17"/>
        </w:rPr>
      </w:pPr>
      <w:ins w:id="2999" w:author="Unknown">
        <w:r>
          <w:rPr>
            <w:rFonts w:ascii="Verdana" w:hAnsi="Verdana"/>
            <w:color w:val="000000"/>
            <w:sz w:val="17"/>
            <w:szCs w:val="17"/>
            <w:bdr w:val="none" w:sz="0" w:space="0" w:color="auto" w:frame="1"/>
          </w:rPr>
          <w:t>  }  </w:t>
        </w:r>
      </w:ins>
    </w:p>
    <w:p w:rsidR="009072A3" w:rsidRDefault="009072A3" w:rsidP="009072A3">
      <w:pPr>
        <w:numPr>
          <w:ilvl w:val="0"/>
          <w:numId w:val="142"/>
        </w:numPr>
        <w:shd w:val="clear" w:color="auto" w:fill="FFFFFF"/>
        <w:spacing w:after="0" w:line="272" w:lineRule="atLeast"/>
        <w:ind w:left="0"/>
        <w:rPr>
          <w:ins w:id="3000" w:author="Unknown"/>
          <w:rFonts w:ascii="Verdana" w:hAnsi="Verdana"/>
          <w:color w:val="000000"/>
          <w:sz w:val="17"/>
          <w:szCs w:val="17"/>
        </w:rPr>
      </w:pPr>
      <w:ins w:id="3001" w:author="Unknown">
        <w:r>
          <w:rPr>
            <w:rFonts w:ascii="Verdana" w:hAnsi="Verdana"/>
            <w:color w:val="000000"/>
            <w:sz w:val="17"/>
            <w:szCs w:val="17"/>
            <w:bdr w:val="none" w:sz="0" w:space="0" w:color="auto" w:frame="1"/>
          </w:rPr>
          <w:t>}  </w:t>
        </w:r>
      </w:ins>
    </w:p>
    <w:p w:rsidR="009072A3" w:rsidRDefault="00584E14" w:rsidP="009072A3">
      <w:pPr>
        <w:spacing w:line="240" w:lineRule="auto"/>
        <w:rPr>
          <w:ins w:id="3002" w:author="Unknown"/>
          <w:rFonts w:ascii="Times New Roman" w:hAnsi="Times New Roman"/>
          <w:sz w:val="24"/>
          <w:szCs w:val="24"/>
        </w:rPr>
      </w:pPr>
      <w:ins w:id="3003" w:author="Unknown">
        <w:r>
          <w:rPr>
            <w:rStyle w:val="testit"/>
            <w:rFonts w:ascii="Verdana" w:hAnsi="Verdana"/>
            <w:color w:val="000000"/>
            <w:sz w:val="17"/>
            <w:szCs w:val="17"/>
            <w:shd w:val="clear" w:color="auto" w:fill="FFFFFF"/>
          </w:rPr>
          <w:fldChar w:fldCharType="begin"/>
        </w:r>
        <w:r w:rsidR="009072A3">
          <w:rPr>
            <w:rStyle w:val="testit"/>
            <w:rFonts w:ascii="Verdana" w:hAnsi="Verdana"/>
            <w:color w:val="000000"/>
            <w:sz w:val="17"/>
            <w:szCs w:val="17"/>
            <w:shd w:val="clear" w:color="auto" w:fill="FFFFFF"/>
          </w:rPr>
          <w:instrText xml:space="preserve"> HYPERLINK "http://www.javatpoint.com/opr/test.jsp?filename=TestThrow1" \t "_blank" </w:instrText>
        </w:r>
        <w:r>
          <w:rPr>
            <w:rStyle w:val="testit"/>
            <w:rFonts w:ascii="Verdana" w:hAnsi="Verdana"/>
            <w:color w:val="000000"/>
            <w:sz w:val="17"/>
            <w:szCs w:val="17"/>
            <w:shd w:val="clear" w:color="auto" w:fill="FFFFFF"/>
          </w:rPr>
          <w:fldChar w:fldCharType="separate"/>
        </w:r>
        <w:r w:rsidR="009072A3">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72A3" w:rsidRDefault="009072A3" w:rsidP="009072A3">
      <w:pPr>
        <w:pStyle w:val="NormalWeb"/>
        <w:shd w:val="clear" w:color="auto" w:fill="FFFFFF"/>
        <w:rPr>
          <w:ins w:id="3004" w:author="Unknown"/>
          <w:rFonts w:ascii="Verdana" w:hAnsi="Verdana"/>
          <w:color w:val="000000"/>
          <w:sz w:val="17"/>
          <w:szCs w:val="17"/>
        </w:rPr>
      </w:pPr>
      <w:ins w:id="3005" w:author="Unknown">
        <w:r>
          <w:rPr>
            <w:rFonts w:ascii="Verdana" w:hAnsi="Verdana"/>
            <w:color w:val="000000"/>
            <w:sz w:val="17"/>
            <w:szCs w:val="17"/>
          </w:rPr>
          <w:t>Output:</w:t>
        </w:r>
      </w:ins>
    </w:p>
    <w:p w:rsidR="009072A3" w:rsidRDefault="009072A3" w:rsidP="009072A3">
      <w:pPr>
        <w:pStyle w:val="HTMLPreformatted"/>
        <w:shd w:val="clear" w:color="auto" w:fill="F9FBF9"/>
        <w:rPr>
          <w:ins w:id="3006" w:author="Unknown"/>
          <w:color w:val="000000"/>
        </w:rPr>
      </w:pPr>
      <w:ins w:id="3007" w:author="Unknown">
        <w:r>
          <w:rPr>
            <w:color w:val="000000"/>
          </w:rPr>
          <w:t>Exception in thread main java.lang.ArithmeticException:not valid</w:t>
        </w:r>
      </w:ins>
    </w:p>
    <w:p w:rsidR="006D0609" w:rsidRDefault="006D0609" w:rsidP="00E3797A">
      <w:pPr>
        <w:pStyle w:val="HTMLPreformatted"/>
        <w:shd w:val="clear" w:color="auto" w:fill="F9FBF9"/>
        <w:rPr>
          <w:color w:val="000000"/>
        </w:rPr>
      </w:pPr>
    </w:p>
    <w:p w:rsidR="00AC3B3A" w:rsidRDefault="00AC3B3A" w:rsidP="00E3797A">
      <w:pPr>
        <w:pStyle w:val="HTMLPreformatted"/>
        <w:shd w:val="clear" w:color="auto" w:fill="F9FBF9"/>
        <w:rPr>
          <w:color w:val="000000"/>
        </w:rPr>
      </w:pPr>
    </w:p>
    <w:p w:rsidR="00AC3B3A" w:rsidRDefault="00AC3B3A" w:rsidP="00AC3B3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propagation</w:t>
      </w:r>
    </w:p>
    <w:tbl>
      <w:tblPr>
        <w:tblW w:w="11092" w:type="dxa"/>
        <w:tblCellSpacing w:w="15" w:type="dxa"/>
        <w:shd w:val="clear" w:color="auto" w:fill="FFFFFF"/>
        <w:tblCellMar>
          <w:top w:w="15" w:type="dxa"/>
          <w:left w:w="15" w:type="dxa"/>
          <w:bottom w:w="15" w:type="dxa"/>
          <w:right w:w="15" w:type="dxa"/>
        </w:tblCellMar>
        <w:tblLook w:val="04A0"/>
      </w:tblPr>
      <w:tblGrid>
        <w:gridCol w:w="11092"/>
      </w:tblGrid>
      <w:tr w:rsidR="00AC3B3A" w:rsidTr="00AC3B3A">
        <w:trPr>
          <w:tblCellSpacing w:w="15" w:type="dxa"/>
        </w:trPr>
        <w:tc>
          <w:tcPr>
            <w:tcW w:w="0" w:type="auto"/>
            <w:shd w:val="clear" w:color="auto" w:fill="FFFFFF"/>
            <w:vAlign w:val="center"/>
            <w:hideMark/>
          </w:tcPr>
          <w:p w:rsidR="00AC3B3A" w:rsidRDefault="00AC3B3A">
            <w:pPr>
              <w:spacing w:line="298" w:lineRule="atLeast"/>
              <w:ind w:left="259"/>
              <w:rPr>
                <w:rFonts w:ascii="Verdana" w:hAnsi="Verdana"/>
                <w:color w:val="000000"/>
                <w:sz w:val="17"/>
                <w:szCs w:val="17"/>
              </w:rPr>
            </w:pPr>
            <w:r>
              <w:rPr>
                <w:rFonts w:ascii="Verdana" w:hAnsi="Verdana"/>
                <w:color w:val="000000"/>
                <w:sz w:val="17"/>
                <w:szCs w:val="17"/>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tc>
      </w:tr>
    </w:tbl>
    <w:p w:rsidR="00AC3B3A" w:rsidRDefault="00AC3B3A" w:rsidP="00AC3B3A">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Rule: By default Unchecked Exceptions are forwarded in calling chain (propagated).</w:t>
      </w:r>
    </w:p>
    <w:p w:rsidR="00AC3B3A" w:rsidRDefault="00AC3B3A" w:rsidP="00AC3B3A">
      <w:pPr>
        <w:rPr>
          <w:rFonts w:ascii="Times New Roman" w:hAnsi="Times New Roman" w:cs="Times New Roman"/>
          <w:sz w:val="24"/>
          <w:szCs w:val="24"/>
        </w:rPr>
      </w:pPr>
      <w:r>
        <w:rPr>
          <w:rFonts w:ascii="Verdana" w:hAnsi="Verdana"/>
          <w:b/>
          <w:bCs/>
          <w:i/>
          <w:iCs/>
          <w:color w:val="000000"/>
          <w:sz w:val="17"/>
          <w:szCs w:val="17"/>
          <w:shd w:val="clear" w:color="auto" w:fill="FFFFFF"/>
        </w:rPr>
        <w:t>Program of Exception Propagation</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TestExceptionPropagation1{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data=</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n();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TestExceptionPropagation1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TestExceptionPropagation1();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obj.p();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AC3B3A" w:rsidRDefault="00AC3B3A" w:rsidP="00AC3B3A">
      <w:pPr>
        <w:numPr>
          <w:ilvl w:val="0"/>
          <w:numId w:val="14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p>
    <w:p w:rsidR="00AC3B3A" w:rsidRDefault="00584E14" w:rsidP="00AC3B3A">
      <w:pPr>
        <w:spacing w:line="240" w:lineRule="auto"/>
        <w:rPr>
          <w:rFonts w:ascii="Times New Roman" w:hAnsi="Times New Roman"/>
          <w:sz w:val="24"/>
          <w:szCs w:val="24"/>
        </w:rPr>
      </w:pPr>
      <w:hyperlink r:id="rId55" w:tgtFrame="_blank" w:history="1">
        <w:r w:rsidR="00AC3B3A">
          <w:rPr>
            <w:rStyle w:val="Hyperlink"/>
            <w:rFonts w:ascii="Verdana" w:hAnsi="Verdana"/>
            <w:b/>
            <w:bCs/>
            <w:color w:val="FFFFFF"/>
            <w:sz w:val="17"/>
            <w:szCs w:val="17"/>
            <w:shd w:val="clear" w:color="auto" w:fill="8BC34A"/>
          </w:rPr>
          <w:t>Test it Now</w:t>
        </w:r>
      </w:hyperlink>
    </w:p>
    <w:p w:rsidR="00AC3B3A" w:rsidRDefault="00AC3B3A" w:rsidP="00AC3B3A">
      <w:pPr>
        <w:pStyle w:val="HTMLPreformatted"/>
        <w:shd w:val="clear" w:color="auto" w:fill="F9FBF9"/>
        <w:rPr>
          <w:color w:val="000000"/>
        </w:rPr>
      </w:pPr>
      <w:r>
        <w:rPr>
          <w:color w:val="000000"/>
        </w:rPr>
        <w:t>Output:exception handled</w:t>
      </w:r>
    </w:p>
    <w:p w:rsidR="00AC3B3A" w:rsidRDefault="00AC3B3A" w:rsidP="00AC3B3A">
      <w:pPr>
        <w:pStyle w:val="HTMLPreformatted"/>
        <w:shd w:val="clear" w:color="auto" w:fill="F9FBF9"/>
        <w:rPr>
          <w:color w:val="000000"/>
        </w:rPr>
      </w:pPr>
      <w:r>
        <w:rPr>
          <w:color w:val="000000"/>
        </w:rPr>
        <w:t xml:space="preserve">       normal flow...</w:t>
      </w:r>
    </w:p>
    <w:p w:rsidR="00AC3B3A" w:rsidRDefault="00584E14" w:rsidP="00AC3B3A">
      <w:r>
        <w:pict>
          <v:shape id="_x0000_i1091" type="#_x0000_t75" alt="exception propagation" style="width:24pt;height:24pt"/>
        </w:pict>
      </w:r>
    </w:p>
    <w:p w:rsidR="00AC3B3A" w:rsidRDefault="00AC3B3A" w:rsidP="00AC3B3A">
      <w:pPr>
        <w:pStyle w:val="NormalWeb"/>
        <w:shd w:val="clear" w:color="auto" w:fill="FFFFFF"/>
        <w:rPr>
          <w:rFonts w:ascii="Verdana" w:hAnsi="Verdana"/>
          <w:color w:val="000000"/>
          <w:sz w:val="17"/>
          <w:szCs w:val="17"/>
        </w:rPr>
      </w:pPr>
      <w:r>
        <w:rPr>
          <w:rFonts w:ascii="Verdana" w:hAnsi="Verdana"/>
          <w:color w:val="000000"/>
          <w:sz w:val="17"/>
          <w:szCs w:val="17"/>
        </w:rPr>
        <w:t>In the above example exception occurs in m() method where it is not handled,so it is propagated to previous n() method where it is not handled, again it is propagated to p() method where exception is handled.</w:t>
      </w:r>
    </w:p>
    <w:p w:rsidR="00AC3B3A" w:rsidRDefault="00AC3B3A" w:rsidP="00AC3B3A">
      <w:pPr>
        <w:pStyle w:val="NormalWeb"/>
        <w:shd w:val="clear" w:color="auto" w:fill="FFFFFF"/>
        <w:rPr>
          <w:rFonts w:ascii="Verdana" w:hAnsi="Verdana"/>
          <w:color w:val="000000"/>
          <w:sz w:val="17"/>
          <w:szCs w:val="17"/>
        </w:rPr>
      </w:pPr>
      <w:r>
        <w:rPr>
          <w:rFonts w:ascii="Verdana" w:hAnsi="Verdana"/>
          <w:color w:val="000000"/>
          <w:sz w:val="17"/>
          <w:szCs w:val="17"/>
        </w:rPr>
        <w:t>Exception can be handled in any method in call stack either in main() method,p() method,n() method or m() method.</w:t>
      </w:r>
    </w:p>
    <w:p w:rsidR="00AC3B3A" w:rsidRDefault="00584E14" w:rsidP="00AC3B3A">
      <w:pPr>
        <w:rPr>
          <w:ins w:id="3008" w:author="Unknown"/>
          <w:rFonts w:ascii="Times New Roman" w:hAnsi="Times New Roman"/>
          <w:sz w:val="24"/>
          <w:szCs w:val="24"/>
        </w:rPr>
      </w:pPr>
      <w:ins w:id="3009" w:author="Unknown">
        <w:r>
          <w:pict>
            <v:rect id="_x0000_i1092" style="width:0;height:.65pt" o:hralign="center" o:hrstd="t" o:hrnoshade="t" o:hr="t" fillcolor="#d4d4d4" stroked="f"/>
          </w:pict>
        </w:r>
      </w:ins>
    </w:p>
    <w:p w:rsidR="00AC3B3A" w:rsidRDefault="00AC3B3A" w:rsidP="00AC3B3A">
      <w:pPr>
        <w:pStyle w:val="Heading4"/>
        <w:pBdr>
          <w:top w:val="single" w:sz="4" w:space="13" w:color="FFC0CB"/>
          <w:left w:val="single" w:sz="18" w:space="26" w:color="FFA500"/>
          <w:bottom w:val="single" w:sz="4" w:space="13" w:color="FFC0CB"/>
          <w:right w:val="single" w:sz="4" w:space="10" w:color="FFC0CB"/>
        </w:pBdr>
        <w:shd w:val="clear" w:color="auto" w:fill="FFFFFF"/>
        <w:rPr>
          <w:ins w:id="3010" w:author="Unknown"/>
          <w:rFonts w:ascii="Arial" w:hAnsi="Arial" w:cs="Arial"/>
          <w:b w:val="0"/>
          <w:bCs w:val="0"/>
          <w:color w:val="008000"/>
          <w:sz w:val="20"/>
          <w:szCs w:val="20"/>
        </w:rPr>
      </w:pPr>
      <w:ins w:id="3011" w:author="Unknown">
        <w:r>
          <w:rPr>
            <w:rFonts w:ascii="Arial" w:hAnsi="Arial" w:cs="Arial"/>
            <w:b w:val="0"/>
            <w:bCs w:val="0"/>
            <w:color w:val="008000"/>
            <w:sz w:val="20"/>
            <w:szCs w:val="20"/>
          </w:rPr>
          <w:t>Rule: By default, Checked Exceptions are not forwarded in calling chain (propagated).</w:t>
        </w:r>
      </w:ins>
    </w:p>
    <w:p w:rsidR="00AC3B3A" w:rsidRDefault="00AC3B3A" w:rsidP="00AC3B3A">
      <w:pPr>
        <w:rPr>
          <w:ins w:id="3012" w:author="Unknown"/>
          <w:rFonts w:ascii="Times New Roman" w:hAnsi="Times New Roman" w:cs="Times New Roman"/>
          <w:sz w:val="24"/>
          <w:szCs w:val="24"/>
        </w:rPr>
      </w:pPr>
      <w:ins w:id="3013" w:author="Unknown">
        <w:r>
          <w:rPr>
            <w:rFonts w:ascii="Verdana" w:hAnsi="Verdana"/>
            <w:b/>
            <w:bCs/>
            <w:i/>
            <w:iCs/>
            <w:color w:val="000000"/>
            <w:sz w:val="17"/>
            <w:szCs w:val="17"/>
            <w:shd w:val="clear" w:color="auto" w:fill="FFFFFF"/>
          </w:rPr>
          <w:t>Program which describes that checked exceptions are not propagated</w:t>
        </w:r>
      </w:ins>
    </w:p>
    <w:p w:rsidR="00AC3B3A" w:rsidRDefault="00AC3B3A" w:rsidP="00AC3B3A">
      <w:pPr>
        <w:numPr>
          <w:ilvl w:val="0"/>
          <w:numId w:val="144"/>
        </w:numPr>
        <w:shd w:val="clear" w:color="auto" w:fill="FFFFFF"/>
        <w:spacing w:after="0" w:line="272" w:lineRule="atLeast"/>
        <w:ind w:left="0"/>
        <w:rPr>
          <w:ins w:id="3014" w:author="Unknown"/>
          <w:rFonts w:ascii="Verdana" w:hAnsi="Verdana"/>
          <w:color w:val="000000"/>
          <w:sz w:val="17"/>
          <w:szCs w:val="17"/>
        </w:rPr>
      </w:pPr>
      <w:ins w:id="301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TestExceptionPropagation2{  </w:t>
        </w:r>
      </w:ins>
    </w:p>
    <w:p w:rsidR="00AC3B3A" w:rsidRDefault="00AC3B3A" w:rsidP="00AC3B3A">
      <w:pPr>
        <w:numPr>
          <w:ilvl w:val="0"/>
          <w:numId w:val="144"/>
        </w:numPr>
        <w:shd w:val="clear" w:color="auto" w:fill="FFFFFF"/>
        <w:spacing w:after="0" w:line="272" w:lineRule="atLeast"/>
        <w:ind w:left="0"/>
        <w:rPr>
          <w:ins w:id="3016" w:author="Unknown"/>
          <w:rFonts w:ascii="Verdana" w:hAnsi="Verdana"/>
          <w:color w:val="000000"/>
          <w:sz w:val="17"/>
          <w:szCs w:val="17"/>
        </w:rPr>
      </w:pPr>
      <w:ins w:id="30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  </w:t>
        </w:r>
      </w:ins>
    </w:p>
    <w:p w:rsidR="00AC3B3A" w:rsidRDefault="00AC3B3A" w:rsidP="00AC3B3A">
      <w:pPr>
        <w:numPr>
          <w:ilvl w:val="0"/>
          <w:numId w:val="144"/>
        </w:numPr>
        <w:shd w:val="clear" w:color="auto" w:fill="FFFFFF"/>
        <w:spacing w:after="0" w:line="272" w:lineRule="atLeast"/>
        <w:ind w:left="0"/>
        <w:rPr>
          <w:ins w:id="3018" w:author="Unknown"/>
          <w:rFonts w:ascii="Verdana" w:hAnsi="Verdana"/>
          <w:color w:val="000000"/>
          <w:sz w:val="17"/>
          <w:szCs w:val="17"/>
        </w:rPr>
      </w:pPr>
      <w:ins w:id="30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java.io.IOException(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//checked exception</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20" w:author="Unknown"/>
          <w:rFonts w:ascii="Verdana" w:hAnsi="Verdana"/>
          <w:color w:val="000000"/>
          <w:sz w:val="17"/>
          <w:szCs w:val="17"/>
        </w:rPr>
      </w:pPr>
      <w:ins w:id="3021"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22" w:author="Unknown"/>
          <w:rFonts w:ascii="Verdana" w:hAnsi="Verdana"/>
          <w:color w:val="000000"/>
          <w:sz w:val="17"/>
          <w:szCs w:val="17"/>
        </w:rPr>
      </w:pPr>
      <w:ins w:id="302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  </w:t>
        </w:r>
      </w:ins>
    </w:p>
    <w:p w:rsidR="00AC3B3A" w:rsidRDefault="00AC3B3A" w:rsidP="00AC3B3A">
      <w:pPr>
        <w:numPr>
          <w:ilvl w:val="0"/>
          <w:numId w:val="144"/>
        </w:numPr>
        <w:shd w:val="clear" w:color="auto" w:fill="FFFFFF"/>
        <w:spacing w:after="0" w:line="272" w:lineRule="atLeast"/>
        <w:ind w:left="0"/>
        <w:rPr>
          <w:ins w:id="3024" w:author="Unknown"/>
          <w:rFonts w:ascii="Verdana" w:hAnsi="Verdana"/>
          <w:color w:val="000000"/>
          <w:sz w:val="17"/>
          <w:szCs w:val="17"/>
        </w:rPr>
      </w:pPr>
      <w:ins w:id="3025" w:author="Unknown">
        <w:r>
          <w:rPr>
            <w:rFonts w:ascii="Verdana" w:hAnsi="Verdana"/>
            <w:color w:val="000000"/>
            <w:sz w:val="17"/>
            <w:szCs w:val="17"/>
            <w:bdr w:val="none" w:sz="0" w:space="0" w:color="auto" w:frame="1"/>
          </w:rPr>
          <w:t>    m();  </w:t>
        </w:r>
      </w:ins>
    </w:p>
    <w:p w:rsidR="00AC3B3A" w:rsidRDefault="00AC3B3A" w:rsidP="00AC3B3A">
      <w:pPr>
        <w:numPr>
          <w:ilvl w:val="0"/>
          <w:numId w:val="144"/>
        </w:numPr>
        <w:shd w:val="clear" w:color="auto" w:fill="FFFFFF"/>
        <w:spacing w:after="0" w:line="272" w:lineRule="atLeast"/>
        <w:ind w:left="0"/>
        <w:rPr>
          <w:ins w:id="3026" w:author="Unknown"/>
          <w:rFonts w:ascii="Verdana" w:hAnsi="Verdana"/>
          <w:color w:val="000000"/>
          <w:sz w:val="17"/>
          <w:szCs w:val="17"/>
        </w:rPr>
      </w:pPr>
      <w:ins w:id="302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28" w:author="Unknown"/>
          <w:rFonts w:ascii="Verdana" w:hAnsi="Verdana"/>
          <w:color w:val="000000"/>
          <w:sz w:val="17"/>
          <w:szCs w:val="17"/>
        </w:rPr>
      </w:pPr>
      <w:ins w:id="30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ins>
    </w:p>
    <w:p w:rsidR="00AC3B3A" w:rsidRDefault="00AC3B3A" w:rsidP="00AC3B3A">
      <w:pPr>
        <w:numPr>
          <w:ilvl w:val="0"/>
          <w:numId w:val="144"/>
        </w:numPr>
        <w:shd w:val="clear" w:color="auto" w:fill="FFFFFF"/>
        <w:spacing w:after="0" w:line="272" w:lineRule="atLeast"/>
        <w:ind w:left="0"/>
        <w:rPr>
          <w:ins w:id="3030" w:author="Unknown"/>
          <w:rFonts w:ascii="Verdana" w:hAnsi="Verdana"/>
          <w:color w:val="000000"/>
          <w:sz w:val="17"/>
          <w:szCs w:val="17"/>
        </w:rPr>
      </w:pPr>
      <w:ins w:id="303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32" w:author="Unknown"/>
          <w:rFonts w:ascii="Verdana" w:hAnsi="Verdana"/>
          <w:color w:val="000000"/>
          <w:sz w:val="17"/>
          <w:szCs w:val="17"/>
        </w:rPr>
      </w:pPr>
      <w:ins w:id="3033" w:author="Unknown">
        <w:r>
          <w:rPr>
            <w:rFonts w:ascii="Verdana" w:hAnsi="Verdana"/>
            <w:color w:val="000000"/>
            <w:sz w:val="17"/>
            <w:szCs w:val="17"/>
            <w:bdr w:val="none" w:sz="0" w:space="0" w:color="auto" w:frame="1"/>
          </w:rPr>
          <w:t>    n();  </w:t>
        </w:r>
      </w:ins>
    </w:p>
    <w:p w:rsidR="00AC3B3A" w:rsidRDefault="00AC3B3A" w:rsidP="00AC3B3A">
      <w:pPr>
        <w:numPr>
          <w:ilvl w:val="0"/>
          <w:numId w:val="144"/>
        </w:numPr>
        <w:shd w:val="clear" w:color="auto" w:fill="FFFFFF"/>
        <w:spacing w:after="0" w:line="272" w:lineRule="atLeast"/>
        <w:ind w:left="0"/>
        <w:rPr>
          <w:ins w:id="3034" w:author="Unknown"/>
          <w:rFonts w:ascii="Verdana" w:hAnsi="Verdana"/>
          <w:color w:val="000000"/>
          <w:sz w:val="17"/>
          <w:szCs w:val="17"/>
        </w:rPr>
      </w:pPr>
      <w:ins w:id="30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handeled"</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36" w:author="Unknown"/>
          <w:rFonts w:ascii="Verdana" w:hAnsi="Verdana"/>
          <w:color w:val="000000"/>
          <w:sz w:val="17"/>
          <w:szCs w:val="17"/>
        </w:rPr>
      </w:pPr>
      <w:ins w:id="303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38" w:author="Unknown"/>
          <w:rFonts w:ascii="Verdana" w:hAnsi="Verdana"/>
          <w:color w:val="000000"/>
          <w:sz w:val="17"/>
          <w:szCs w:val="17"/>
        </w:rPr>
      </w:pPr>
      <w:ins w:id="303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AC3B3A" w:rsidRDefault="00AC3B3A" w:rsidP="00AC3B3A">
      <w:pPr>
        <w:numPr>
          <w:ilvl w:val="0"/>
          <w:numId w:val="144"/>
        </w:numPr>
        <w:shd w:val="clear" w:color="auto" w:fill="FFFFFF"/>
        <w:spacing w:after="0" w:line="272" w:lineRule="atLeast"/>
        <w:ind w:left="0"/>
        <w:rPr>
          <w:ins w:id="3040" w:author="Unknown"/>
          <w:rFonts w:ascii="Verdana" w:hAnsi="Verdana"/>
          <w:color w:val="000000"/>
          <w:sz w:val="17"/>
          <w:szCs w:val="17"/>
        </w:rPr>
      </w:pPr>
      <w:ins w:id="3041" w:author="Unknown">
        <w:r>
          <w:rPr>
            <w:rFonts w:ascii="Verdana" w:hAnsi="Verdana"/>
            <w:color w:val="000000"/>
            <w:sz w:val="17"/>
            <w:szCs w:val="17"/>
            <w:bdr w:val="none" w:sz="0" w:space="0" w:color="auto" w:frame="1"/>
          </w:rPr>
          <w:t>   TestExceptionPropagation2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TestExceptionPropagation2();  </w:t>
        </w:r>
      </w:ins>
    </w:p>
    <w:p w:rsidR="00AC3B3A" w:rsidRDefault="00AC3B3A" w:rsidP="00AC3B3A">
      <w:pPr>
        <w:numPr>
          <w:ilvl w:val="0"/>
          <w:numId w:val="144"/>
        </w:numPr>
        <w:shd w:val="clear" w:color="auto" w:fill="FFFFFF"/>
        <w:spacing w:after="0" w:line="272" w:lineRule="atLeast"/>
        <w:ind w:left="0"/>
        <w:rPr>
          <w:ins w:id="3042" w:author="Unknown"/>
          <w:rFonts w:ascii="Verdana" w:hAnsi="Verdana"/>
          <w:color w:val="000000"/>
          <w:sz w:val="17"/>
          <w:szCs w:val="17"/>
        </w:rPr>
      </w:pPr>
      <w:ins w:id="3043" w:author="Unknown">
        <w:r>
          <w:rPr>
            <w:rFonts w:ascii="Verdana" w:hAnsi="Verdana"/>
            <w:color w:val="000000"/>
            <w:sz w:val="17"/>
            <w:szCs w:val="17"/>
            <w:bdr w:val="none" w:sz="0" w:space="0" w:color="auto" w:frame="1"/>
          </w:rPr>
          <w:t>   obj.p();  </w:t>
        </w:r>
      </w:ins>
    </w:p>
    <w:p w:rsidR="00AC3B3A" w:rsidRDefault="00AC3B3A" w:rsidP="00AC3B3A">
      <w:pPr>
        <w:numPr>
          <w:ilvl w:val="0"/>
          <w:numId w:val="144"/>
        </w:numPr>
        <w:shd w:val="clear" w:color="auto" w:fill="FFFFFF"/>
        <w:spacing w:after="0" w:line="272" w:lineRule="atLeast"/>
        <w:ind w:left="0"/>
        <w:rPr>
          <w:ins w:id="3044" w:author="Unknown"/>
          <w:rFonts w:ascii="Verdana" w:hAnsi="Verdana"/>
          <w:color w:val="000000"/>
          <w:sz w:val="17"/>
          <w:szCs w:val="17"/>
        </w:rPr>
      </w:pPr>
      <w:ins w:id="304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AC3B3A" w:rsidRDefault="00AC3B3A" w:rsidP="00AC3B3A">
      <w:pPr>
        <w:numPr>
          <w:ilvl w:val="0"/>
          <w:numId w:val="144"/>
        </w:numPr>
        <w:shd w:val="clear" w:color="auto" w:fill="FFFFFF"/>
        <w:spacing w:after="0" w:line="272" w:lineRule="atLeast"/>
        <w:ind w:left="0"/>
        <w:rPr>
          <w:ins w:id="3046" w:author="Unknown"/>
          <w:rFonts w:ascii="Verdana" w:hAnsi="Verdana"/>
          <w:color w:val="000000"/>
          <w:sz w:val="17"/>
          <w:szCs w:val="17"/>
        </w:rPr>
      </w:pPr>
      <w:ins w:id="3047" w:author="Unknown">
        <w:r>
          <w:rPr>
            <w:rFonts w:ascii="Verdana" w:hAnsi="Verdana"/>
            <w:color w:val="000000"/>
            <w:sz w:val="17"/>
            <w:szCs w:val="17"/>
            <w:bdr w:val="none" w:sz="0" w:space="0" w:color="auto" w:frame="1"/>
          </w:rPr>
          <w:t>  }  </w:t>
        </w:r>
      </w:ins>
    </w:p>
    <w:p w:rsidR="00AC3B3A" w:rsidRDefault="00AC3B3A" w:rsidP="00AC3B3A">
      <w:pPr>
        <w:numPr>
          <w:ilvl w:val="0"/>
          <w:numId w:val="144"/>
        </w:numPr>
        <w:shd w:val="clear" w:color="auto" w:fill="FFFFFF"/>
        <w:spacing w:after="0" w:line="272" w:lineRule="atLeast"/>
        <w:ind w:left="0"/>
        <w:rPr>
          <w:ins w:id="3048" w:author="Unknown"/>
          <w:rFonts w:ascii="Verdana" w:hAnsi="Verdana"/>
          <w:color w:val="000000"/>
          <w:sz w:val="17"/>
          <w:szCs w:val="17"/>
        </w:rPr>
      </w:pPr>
      <w:ins w:id="3049" w:author="Unknown">
        <w:r>
          <w:rPr>
            <w:rFonts w:ascii="Verdana" w:hAnsi="Verdana"/>
            <w:color w:val="000000"/>
            <w:sz w:val="17"/>
            <w:szCs w:val="17"/>
            <w:bdr w:val="none" w:sz="0" w:space="0" w:color="auto" w:frame="1"/>
          </w:rPr>
          <w:t>}  </w:t>
        </w:r>
      </w:ins>
    </w:p>
    <w:p w:rsidR="00AC3B3A" w:rsidRDefault="00584E14" w:rsidP="00AC3B3A">
      <w:pPr>
        <w:spacing w:line="240" w:lineRule="auto"/>
        <w:rPr>
          <w:ins w:id="3050" w:author="Unknown"/>
          <w:rFonts w:ascii="Times New Roman" w:hAnsi="Times New Roman"/>
          <w:sz w:val="24"/>
          <w:szCs w:val="24"/>
        </w:rPr>
      </w:pPr>
      <w:ins w:id="3051" w:author="Unknown">
        <w:r>
          <w:rPr>
            <w:rStyle w:val="testit"/>
            <w:rFonts w:ascii="Verdana" w:hAnsi="Verdana"/>
            <w:color w:val="000000"/>
            <w:sz w:val="17"/>
            <w:szCs w:val="17"/>
            <w:shd w:val="clear" w:color="auto" w:fill="FFFFFF"/>
          </w:rPr>
          <w:fldChar w:fldCharType="begin"/>
        </w:r>
        <w:r w:rsidR="00AC3B3A">
          <w:rPr>
            <w:rStyle w:val="testit"/>
            <w:rFonts w:ascii="Verdana" w:hAnsi="Verdana"/>
            <w:color w:val="000000"/>
            <w:sz w:val="17"/>
            <w:szCs w:val="17"/>
            <w:shd w:val="clear" w:color="auto" w:fill="FFFFFF"/>
          </w:rPr>
          <w:instrText xml:space="preserve"> HYPERLINK "http://www.javatpoint.com/opr/test.jsp?filename=TestExceptionPropagation2" \t "_blank" </w:instrText>
        </w:r>
        <w:r>
          <w:rPr>
            <w:rStyle w:val="testit"/>
            <w:rFonts w:ascii="Verdana" w:hAnsi="Verdana"/>
            <w:color w:val="000000"/>
            <w:sz w:val="17"/>
            <w:szCs w:val="17"/>
            <w:shd w:val="clear" w:color="auto" w:fill="FFFFFF"/>
          </w:rPr>
          <w:fldChar w:fldCharType="separate"/>
        </w:r>
        <w:r w:rsidR="00AC3B3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AC3B3A" w:rsidRDefault="00AC3B3A" w:rsidP="00AC3B3A">
      <w:pPr>
        <w:pStyle w:val="HTMLPreformatted"/>
        <w:shd w:val="clear" w:color="auto" w:fill="F9FBF9"/>
        <w:rPr>
          <w:ins w:id="3052" w:author="Unknown"/>
          <w:color w:val="000000"/>
        </w:rPr>
      </w:pPr>
      <w:ins w:id="3053" w:author="Unknown">
        <w:r>
          <w:rPr>
            <w:color w:val="000000"/>
          </w:rPr>
          <w:t>Output:Compile Time Error</w:t>
        </w:r>
      </w:ins>
    </w:p>
    <w:p w:rsidR="00AC3B3A" w:rsidRDefault="00AC3B3A" w:rsidP="00E3797A">
      <w:pPr>
        <w:pStyle w:val="HTMLPreformatted"/>
        <w:shd w:val="clear" w:color="auto" w:fill="F9FBF9"/>
        <w:rPr>
          <w:color w:val="000000"/>
        </w:rPr>
      </w:pPr>
    </w:p>
    <w:p w:rsidR="00947007" w:rsidRDefault="00947007" w:rsidP="00E3797A">
      <w:pPr>
        <w:pStyle w:val="HTMLPreformatted"/>
        <w:shd w:val="clear" w:color="auto" w:fill="F9FBF9"/>
        <w:rPr>
          <w:color w:val="000000"/>
        </w:rPr>
      </w:pPr>
    </w:p>
    <w:p w:rsidR="00157B12" w:rsidRDefault="00157B12" w:rsidP="00157B12">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throws keyword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Java throws keyword</w:t>
      </w:r>
      <w:r>
        <w:rPr>
          <w:rFonts w:ascii="Verdana" w:hAnsi="Verdana"/>
          <w:color w:val="000000"/>
          <w:sz w:val="17"/>
          <w:szCs w:val="17"/>
        </w:rPr>
        <w:t> is used to declare an exception. It gives an information to the programmer that there may occur an exception so it is better for the programmer to provide the exception handling code so that normal flow can be maintained.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Exception Handling is mainly used to handle the checked exceptions. If there occurs any unchecked exception such as NullPointerException, it is programmers fault that he is not performing check up before the code being used.</w: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Syntax of java throws</w:t>
      </w:r>
    </w:p>
    <w:p w:rsidR="00157B12" w:rsidRDefault="00157B12" w:rsidP="00157B12">
      <w:pPr>
        <w:numPr>
          <w:ilvl w:val="0"/>
          <w:numId w:val="145"/>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return_type method_name()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exception_class_name{  </w:t>
      </w:r>
    </w:p>
    <w:p w:rsidR="00157B12" w:rsidRDefault="00157B12" w:rsidP="00157B12">
      <w:pPr>
        <w:numPr>
          <w:ilvl w:val="0"/>
          <w:numId w:val="145"/>
        </w:numPr>
        <w:shd w:val="clear" w:color="auto" w:fill="FFFFFF"/>
        <w:spacing w:after="0" w:line="272" w:lineRule="atLeast"/>
        <w:ind w:left="0"/>
        <w:rPr>
          <w:rFonts w:ascii="Verdana" w:hAnsi="Verdana"/>
          <w:color w:val="000000"/>
          <w:sz w:val="17"/>
          <w:szCs w:val="17"/>
        </w:rPr>
      </w:pPr>
      <w:r>
        <w:rPr>
          <w:rStyle w:val="comment"/>
          <w:rFonts w:ascii="Verdana" w:hAnsi="Verdana"/>
          <w:color w:val="008200"/>
          <w:sz w:val="17"/>
          <w:szCs w:val="17"/>
          <w:bdr w:val="none" w:sz="0" w:space="0" w:color="auto" w:frame="1"/>
        </w:rPr>
        <w:t>//method code</w:t>
      </w:r>
      <w:r>
        <w:rPr>
          <w:rFonts w:ascii="Verdana" w:hAnsi="Verdana"/>
          <w:color w:val="000000"/>
          <w:sz w:val="17"/>
          <w:szCs w:val="17"/>
          <w:bdr w:val="none" w:sz="0" w:space="0" w:color="auto" w:frame="1"/>
        </w:rPr>
        <w:t>  </w:t>
      </w:r>
    </w:p>
    <w:p w:rsidR="00157B12" w:rsidRDefault="00157B12" w:rsidP="00157B12">
      <w:pPr>
        <w:numPr>
          <w:ilvl w:val="0"/>
          <w:numId w:val="14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157B12" w:rsidRDefault="00584E14" w:rsidP="00157B12">
      <w:pPr>
        <w:spacing w:line="240" w:lineRule="auto"/>
        <w:rPr>
          <w:rFonts w:ascii="Times New Roman" w:hAnsi="Times New Roman"/>
          <w:sz w:val="24"/>
          <w:szCs w:val="24"/>
        </w:rPr>
      </w:pPr>
      <w:r>
        <w:pict>
          <v:rect id="_x0000_i1093" style="width:0;height:.65pt" o:hralign="center" o:hrstd="t" o:hrnoshade="t" o:hr="t" fillcolor="#d4d4d4" stroked="f"/>
        </w:pic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Which exception should be declared</w:t>
      </w:r>
    </w:p>
    <w:p w:rsidR="00157B12" w:rsidRDefault="00157B12" w:rsidP="00157B12">
      <w:pPr>
        <w:pStyle w:val="NormalWeb"/>
        <w:shd w:val="clear" w:color="auto" w:fill="FFFFFF"/>
        <w:rPr>
          <w:rFonts w:ascii="Verdana" w:hAnsi="Verdana"/>
          <w:color w:val="000000"/>
          <w:sz w:val="17"/>
          <w:szCs w:val="17"/>
        </w:rPr>
      </w:pPr>
      <w:r>
        <w:rPr>
          <w:rStyle w:val="Strong"/>
          <w:rFonts w:ascii="Verdana" w:hAnsi="Verdana"/>
          <w:color w:val="000000"/>
          <w:sz w:val="17"/>
          <w:szCs w:val="17"/>
        </w:rPr>
        <w:t>Ans)</w:t>
      </w:r>
      <w:r>
        <w:rPr>
          <w:rFonts w:ascii="Verdana" w:hAnsi="Verdana"/>
          <w:color w:val="000000"/>
          <w:sz w:val="17"/>
          <w:szCs w:val="17"/>
        </w:rPr>
        <w:t> checked exception only, because:</w:t>
      </w:r>
    </w:p>
    <w:p w:rsidR="00157B12" w:rsidRDefault="00157B12" w:rsidP="00157B12">
      <w:pPr>
        <w:numPr>
          <w:ilvl w:val="0"/>
          <w:numId w:val="14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unchecked Exception:</w:t>
      </w:r>
      <w:r>
        <w:rPr>
          <w:rFonts w:ascii="Verdana" w:hAnsi="Verdana"/>
          <w:color w:val="000000"/>
          <w:sz w:val="17"/>
          <w:szCs w:val="17"/>
        </w:rPr>
        <w:t> under your control so correct your code.</w:t>
      </w:r>
    </w:p>
    <w:p w:rsidR="00157B12" w:rsidRDefault="00157B12" w:rsidP="00157B12">
      <w:pPr>
        <w:numPr>
          <w:ilvl w:val="0"/>
          <w:numId w:val="14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error:</w:t>
      </w:r>
      <w:r>
        <w:rPr>
          <w:rFonts w:ascii="Verdana" w:hAnsi="Verdana"/>
          <w:color w:val="000000"/>
          <w:sz w:val="17"/>
          <w:szCs w:val="17"/>
        </w:rPr>
        <w:t> beyond your control e.g. you are unable to do anything if there occurs VirtualMachineError or StackOverflowError.</w:t>
      </w:r>
    </w:p>
    <w:p w:rsidR="00157B12" w:rsidRDefault="00584E14" w:rsidP="00157B12">
      <w:pPr>
        <w:spacing w:after="0" w:line="240" w:lineRule="auto"/>
        <w:rPr>
          <w:rFonts w:ascii="Times New Roman" w:hAnsi="Times New Roman"/>
          <w:sz w:val="24"/>
          <w:szCs w:val="24"/>
        </w:rPr>
      </w:pPr>
      <w:r>
        <w:pict>
          <v:rect id="_x0000_i1094" style="width:0;height:.65pt" o:hralign="center" o:hrstd="t" o:hrnoshade="t" o:hr="t" fillcolor="#d4d4d4" stroked="f"/>
        </w:pict>
      </w:r>
    </w:p>
    <w:p w:rsidR="00157B12" w:rsidRDefault="00157B12" w:rsidP="00157B12">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Java throws keyword</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Now Checked Exception can be propagated (forwarded in call stack).</w:t>
      </w:r>
    </w:p>
    <w:p w:rsidR="00157B12" w:rsidRDefault="00157B12" w:rsidP="00157B12">
      <w:pPr>
        <w:pStyle w:val="NormalWeb"/>
        <w:shd w:val="clear" w:color="auto" w:fill="FFFFFF"/>
        <w:rPr>
          <w:rFonts w:ascii="Verdana" w:hAnsi="Verdana"/>
          <w:color w:val="000000"/>
          <w:sz w:val="17"/>
          <w:szCs w:val="17"/>
        </w:rPr>
      </w:pPr>
      <w:r>
        <w:rPr>
          <w:rFonts w:ascii="Verdana" w:hAnsi="Verdana"/>
          <w:color w:val="000000"/>
          <w:sz w:val="17"/>
          <w:szCs w:val="17"/>
        </w:rPr>
        <w:t>It provides information to the caller of the method about the exception.</w:t>
      </w:r>
    </w:p>
    <w:p w:rsidR="00157B12" w:rsidRDefault="00584E14" w:rsidP="00157B12">
      <w:pPr>
        <w:rPr>
          <w:rFonts w:ascii="Times New Roman" w:hAnsi="Times New Roman"/>
          <w:sz w:val="24"/>
          <w:szCs w:val="24"/>
        </w:rPr>
      </w:pPr>
      <w:r>
        <w:pict>
          <v:rect id="_x0000_i1095" style="width:0;height:.65pt" o:hralign="center" o:hrstd="t" o:hrnoshade="t" o:hr="t" fillcolor="#d4d4d4" stroked="f"/>
        </w:pict>
      </w:r>
    </w:p>
    <w:p w:rsidR="00157B12" w:rsidRDefault="00157B12" w:rsidP="00157B12">
      <w:pPr>
        <w:pStyle w:val="Heading2"/>
        <w:shd w:val="clear" w:color="auto" w:fill="FFFFFF"/>
        <w:spacing w:line="312" w:lineRule="atLeast"/>
        <w:rPr>
          <w:ins w:id="3054" w:author="Unknown"/>
          <w:rFonts w:ascii="Helvetica" w:hAnsi="Helvetica" w:cs="Helvetica"/>
          <w:b w:val="0"/>
          <w:bCs w:val="0"/>
          <w:color w:val="610B38"/>
          <w:sz w:val="32"/>
          <w:szCs w:val="32"/>
        </w:rPr>
      </w:pPr>
      <w:ins w:id="3055" w:author="Unknown">
        <w:r>
          <w:rPr>
            <w:rFonts w:ascii="Helvetica" w:hAnsi="Helvetica" w:cs="Helvetica"/>
            <w:b w:val="0"/>
            <w:bCs w:val="0"/>
            <w:color w:val="610B38"/>
            <w:sz w:val="32"/>
            <w:szCs w:val="32"/>
          </w:rPr>
          <w:t>Java throws example</w:t>
        </w:r>
      </w:ins>
    </w:p>
    <w:p w:rsidR="00157B12" w:rsidRDefault="00157B12" w:rsidP="00157B12">
      <w:pPr>
        <w:pStyle w:val="NormalWeb"/>
        <w:shd w:val="clear" w:color="auto" w:fill="FFFFFF"/>
        <w:rPr>
          <w:ins w:id="3056" w:author="Unknown"/>
          <w:rFonts w:ascii="Verdana" w:hAnsi="Verdana"/>
          <w:color w:val="000000"/>
          <w:sz w:val="17"/>
          <w:szCs w:val="17"/>
        </w:rPr>
      </w:pPr>
      <w:ins w:id="3057" w:author="Unknown">
        <w:r>
          <w:rPr>
            <w:rFonts w:ascii="Verdana" w:hAnsi="Verdana"/>
            <w:color w:val="000000"/>
            <w:sz w:val="17"/>
            <w:szCs w:val="17"/>
          </w:rPr>
          <w:t>Let's see the example of java throws clause which describes that checked exceptions can be propagated by throws keyword.</w:t>
        </w:r>
      </w:ins>
    </w:p>
    <w:p w:rsidR="00157B12" w:rsidRDefault="00157B12" w:rsidP="00157B12">
      <w:pPr>
        <w:numPr>
          <w:ilvl w:val="0"/>
          <w:numId w:val="147"/>
        </w:numPr>
        <w:shd w:val="clear" w:color="auto" w:fill="FFFFFF"/>
        <w:spacing w:after="0" w:line="272" w:lineRule="atLeast"/>
        <w:ind w:left="0"/>
        <w:rPr>
          <w:ins w:id="3058" w:author="Unknown"/>
          <w:rFonts w:ascii="Verdana" w:hAnsi="Verdana"/>
          <w:color w:val="000000"/>
          <w:sz w:val="17"/>
          <w:szCs w:val="17"/>
        </w:rPr>
      </w:pPr>
      <w:ins w:id="3059"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ins>
    </w:p>
    <w:p w:rsidR="00157B12" w:rsidRDefault="00157B12" w:rsidP="00157B12">
      <w:pPr>
        <w:numPr>
          <w:ilvl w:val="0"/>
          <w:numId w:val="147"/>
        </w:numPr>
        <w:shd w:val="clear" w:color="auto" w:fill="FFFFFF"/>
        <w:spacing w:after="0" w:line="272" w:lineRule="atLeast"/>
        <w:ind w:left="0"/>
        <w:rPr>
          <w:ins w:id="3060" w:author="Unknown"/>
          <w:rFonts w:ascii="Verdana" w:hAnsi="Verdana"/>
          <w:color w:val="000000"/>
          <w:sz w:val="17"/>
          <w:szCs w:val="17"/>
        </w:rPr>
      </w:pPr>
      <w:ins w:id="306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Testthrows1{  </w:t>
        </w:r>
      </w:ins>
    </w:p>
    <w:p w:rsidR="00157B12" w:rsidRDefault="00157B12" w:rsidP="00157B12">
      <w:pPr>
        <w:numPr>
          <w:ilvl w:val="0"/>
          <w:numId w:val="147"/>
        </w:numPr>
        <w:shd w:val="clear" w:color="auto" w:fill="FFFFFF"/>
        <w:spacing w:after="0" w:line="272" w:lineRule="atLeast"/>
        <w:ind w:left="0"/>
        <w:rPr>
          <w:ins w:id="3062" w:author="Unknown"/>
          <w:rFonts w:ascii="Verdana" w:hAnsi="Verdana"/>
          <w:color w:val="000000"/>
          <w:sz w:val="17"/>
          <w:szCs w:val="17"/>
        </w:rPr>
      </w:pPr>
      <w:ins w:id="306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47"/>
        </w:numPr>
        <w:shd w:val="clear" w:color="auto" w:fill="FFFFFF"/>
        <w:spacing w:after="0" w:line="272" w:lineRule="atLeast"/>
        <w:ind w:left="0"/>
        <w:rPr>
          <w:ins w:id="3064" w:author="Unknown"/>
          <w:rFonts w:ascii="Verdana" w:hAnsi="Verdana"/>
          <w:color w:val="000000"/>
          <w:sz w:val="17"/>
          <w:szCs w:val="17"/>
        </w:rPr>
      </w:pPr>
      <w:ins w:id="30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//checked exception</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66" w:author="Unknown"/>
          <w:rFonts w:ascii="Verdana" w:hAnsi="Verdana"/>
          <w:color w:val="000000"/>
          <w:sz w:val="17"/>
          <w:szCs w:val="17"/>
        </w:rPr>
      </w:pPr>
      <w:ins w:id="3067"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68" w:author="Unknown"/>
          <w:rFonts w:ascii="Verdana" w:hAnsi="Verdana"/>
          <w:color w:val="000000"/>
          <w:sz w:val="17"/>
          <w:szCs w:val="17"/>
        </w:rPr>
      </w:pPr>
      <w:ins w:id="306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n()</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47"/>
        </w:numPr>
        <w:shd w:val="clear" w:color="auto" w:fill="FFFFFF"/>
        <w:spacing w:after="0" w:line="272" w:lineRule="atLeast"/>
        <w:ind w:left="0"/>
        <w:rPr>
          <w:ins w:id="3070" w:author="Unknown"/>
          <w:rFonts w:ascii="Verdana" w:hAnsi="Verdana"/>
          <w:color w:val="000000"/>
          <w:sz w:val="17"/>
          <w:szCs w:val="17"/>
        </w:rPr>
      </w:pPr>
      <w:ins w:id="3071" w:author="Unknown">
        <w:r>
          <w:rPr>
            <w:rFonts w:ascii="Verdana" w:hAnsi="Verdana"/>
            <w:color w:val="000000"/>
            <w:sz w:val="17"/>
            <w:szCs w:val="17"/>
            <w:bdr w:val="none" w:sz="0" w:space="0" w:color="auto" w:frame="1"/>
          </w:rPr>
          <w:t>    m();  </w:t>
        </w:r>
      </w:ins>
    </w:p>
    <w:p w:rsidR="00157B12" w:rsidRDefault="00157B12" w:rsidP="00157B12">
      <w:pPr>
        <w:numPr>
          <w:ilvl w:val="0"/>
          <w:numId w:val="147"/>
        </w:numPr>
        <w:shd w:val="clear" w:color="auto" w:fill="FFFFFF"/>
        <w:spacing w:after="0" w:line="272" w:lineRule="atLeast"/>
        <w:ind w:left="0"/>
        <w:rPr>
          <w:ins w:id="3072" w:author="Unknown"/>
          <w:rFonts w:ascii="Verdana" w:hAnsi="Verdana"/>
          <w:color w:val="000000"/>
          <w:sz w:val="17"/>
          <w:szCs w:val="17"/>
        </w:rPr>
      </w:pPr>
      <w:ins w:id="307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74" w:author="Unknown"/>
          <w:rFonts w:ascii="Verdana" w:hAnsi="Verdana"/>
          <w:color w:val="000000"/>
          <w:sz w:val="17"/>
          <w:szCs w:val="17"/>
        </w:rPr>
      </w:pPr>
      <w:ins w:id="30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p(){  </w:t>
        </w:r>
      </w:ins>
    </w:p>
    <w:p w:rsidR="00157B12" w:rsidRDefault="00157B12" w:rsidP="00157B12">
      <w:pPr>
        <w:numPr>
          <w:ilvl w:val="0"/>
          <w:numId w:val="147"/>
        </w:numPr>
        <w:shd w:val="clear" w:color="auto" w:fill="FFFFFF"/>
        <w:spacing w:after="0" w:line="272" w:lineRule="atLeast"/>
        <w:ind w:left="0"/>
        <w:rPr>
          <w:ins w:id="3076" w:author="Unknown"/>
          <w:rFonts w:ascii="Verdana" w:hAnsi="Verdana"/>
          <w:color w:val="000000"/>
          <w:sz w:val="17"/>
          <w:szCs w:val="17"/>
        </w:rPr>
      </w:pPr>
      <w:ins w:id="307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78" w:author="Unknown"/>
          <w:rFonts w:ascii="Verdana" w:hAnsi="Verdana"/>
          <w:color w:val="000000"/>
          <w:sz w:val="17"/>
          <w:szCs w:val="17"/>
        </w:rPr>
      </w:pPr>
      <w:ins w:id="3079" w:author="Unknown">
        <w:r>
          <w:rPr>
            <w:rFonts w:ascii="Verdana" w:hAnsi="Verdana"/>
            <w:color w:val="000000"/>
            <w:sz w:val="17"/>
            <w:szCs w:val="17"/>
            <w:bdr w:val="none" w:sz="0" w:space="0" w:color="auto" w:frame="1"/>
          </w:rPr>
          <w:t>    n();  </w:t>
        </w:r>
      </w:ins>
    </w:p>
    <w:p w:rsidR="00157B12" w:rsidRDefault="00157B12" w:rsidP="00157B12">
      <w:pPr>
        <w:numPr>
          <w:ilvl w:val="0"/>
          <w:numId w:val="147"/>
        </w:numPr>
        <w:shd w:val="clear" w:color="auto" w:fill="FFFFFF"/>
        <w:spacing w:after="0" w:line="272" w:lineRule="atLeast"/>
        <w:ind w:left="0"/>
        <w:rPr>
          <w:ins w:id="3080" w:author="Unknown"/>
          <w:rFonts w:ascii="Verdana" w:hAnsi="Verdana"/>
          <w:color w:val="000000"/>
          <w:sz w:val="17"/>
          <w:szCs w:val="17"/>
        </w:rPr>
      </w:pPr>
      <w:ins w:id="30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82" w:author="Unknown"/>
          <w:rFonts w:ascii="Verdana" w:hAnsi="Verdana"/>
          <w:color w:val="000000"/>
          <w:sz w:val="17"/>
          <w:szCs w:val="17"/>
        </w:rPr>
      </w:pPr>
      <w:ins w:id="308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84" w:author="Unknown"/>
          <w:rFonts w:ascii="Verdana" w:hAnsi="Verdana"/>
          <w:color w:val="000000"/>
          <w:sz w:val="17"/>
          <w:szCs w:val="17"/>
        </w:rPr>
      </w:pPr>
      <w:ins w:id="30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57B12" w:rsidRDefault="00157B12" w:rsidP="00157B12">
      <w:pPr>
        <w:numPr>
          <w:ilvl w:val="0"/>
          <w:numId w:val="147"/>
        </w:numPr>
        <w:shd w:val="clear" w:color="auto" w:fill="FFFFFF"/>
        <w:spacing w:after="0" w:line="272" w:lineRule="atLeast"/>
        <w:ind w:left="0"/>
        <w:rPr>
          <w:ins w:id="3086" w:author="Unknown"/>
          <w:rFonts w:ascii="Verdana" w:hAnsi="Verdana"/>
          <w:color w:val="000000"/>
          <w:sz w:val="17"/>
          <w:szCs w:val="17"/>
        </w:rPr>
      </w:pPr>
      <w:ins w:id="3087" w:author="Unknown">
        <w:r>
          <w:rPr>
            <w:rFonts w:ascii="Verdana" w:hAnsi="Verdana"/>
            <w:color w:val="000000"/>
            <w:sz w:val="17"/>
            <w:szCs w:val="17"/>
            <w:bdr w:val="none" w:sz="0" w:space="0" w:color="auto" w:frame="1"/>
          </w:rPr>
          <w:t>   Testthrows1 obj=</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Testthrows1();  </w:t>
        </w:r>
      </w:ins>
    </w:p>
    <w:p w:rsidR="00157B12" w:rsidRDefault="00157B12" w:rsidP="00157B12">
      <w:pPr>
        <w:numPr>
          <w:ilvl w:val="0"/>
          <w:numId w:val="147"/>
        </w:numPr>
        <w:shd w:val="clear" w:color="auto" w:fill="FFFFFF"/>
        <w:spacing w:after="0" w:line="272" w:lineRule="atLeast"/>
        <w:ind w:left="0"/>
        <w:rPr>
          <w:ins w:id="3088" w:author="Unknown"/>
          <w:rFonts w:ascii="Verdana" w:hAnsi="Verdana"/>
          <w:color w:val="000000"/>
          <w:sz w:val="17"/>
          <w:szCs w:val="17"/>
        </w:rPr>
      </w:pPr>
      <w:ins w:id="3089" w:author="Unknown">
        <w:r>
          <w:rPr>
            <w:rFonts w:ascii="Verdana" w:hAnsi="Verdana"/>
            <w:color w:val="000000"/>
            <w:sz w:val="17"/>
            <w:szCs w:val="17"/>
            <w:bdr w:val="none" w:sz="0" w:space="0" w:color="auto" w:frame="1"/>
          </w:rPr>
          <w:t>   obj.p();  </w:t>
        </w:r>
      </w:ins>
    </w:p>
    <w:p w:rsidR="00157B12" w:rsidRDefault="00157B12" w:rsidP="00157B12">
      <w:pPr>
        <w:numPr>
          <w:ilvl w:val="0"/>
          <w:numId w:val="147"/>
        </w:numPr>
        <w:shd w:val="clear" w:color="auto" w:fill="FFFFFF"/>
        <w:spacing w:after="0" w:line="272" w:lineRule="atLeast"/>
        <w:ind w:left="0"/>
        <w:rPr>
          <w:ins w:id="3090" w:author="Unknown"/>
          <w:rFonts w:ascii="Verdana" w:hAnsi="Verdana"/>
          <w:color w:val="000000"/>
          <w:sz w:val="17"/>
          <w:szCs w:val="17"/>
        </w:rPr>
      </w:pPr>
      <w:ins w:id="309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47"/>
        </w:numPr>
        <w:shd w:val="clear" w:color="auto" w:fill="FFFFFF"/>
        <w:spacing w:after="0" w:line="272" w:lineRule="atLeast"/>
        <w:ind w:left="0"/>
        <w:rPr>
          <w:ins w:id="3092" w:author="Unknown"/>
          <w:rFonts w:ascii="Verdana" w:hAnsi="Verdana"/>
          <w:color w:val="000000"/>
          <w:sz w:val="17"/>
          <w:szCs w:val="17"/>
        </w:rPr>
      </w:pPr>
      <w:ins w:id="3093" w:author="Unknown">
        <w:r>
          <w:rPr>
            <w:rFonts w:ascii="Verdana" w:hAnsi="Verdana"/>
            <w:color w:val="000000"/>
            <w:sz w:val="17"/>
            <w:szCs w:val="17"/>
            <w:bdr w:val="none" w:sz="0" w:space="0" w:color="auto" w:frame="1"/>
          </w:rPr>
          <w:t>  }  </w:t>
        </w:r>
      </w:ins>
    </w:p>
    <w:p w:rsidR="00157B12" w:rsidRDefault="00157B12" w:rsidP="00157B12">
      <w:pPr>
        <w:numPr>
          <w:ilvl w:val="0"/>
          <w:numId w:val="147"/>
        </w:numPr>
        <w:shd w:val="clear" w:color="auto" w:fill="FFFFFF"/>
        <w:spacing w:after="0" w:line="272" w:lineRule="atLeast"/>
        <w:ind w:left="0"/>
        <w:rPr>
          <w:ins w:id="3094" w:author="Unknown"/>
          <w:rFonts w:ascii="Verdana" w:hAnsi="Verdana"/>
          <w:color w:val="000000"/>
          <w:sz w:val="17"/>
          <w:szCs w:val="17"/>
        </w:rPr>
      </w:pPr>
      <w:ins w:id="3095" w:author="Unknown">
        <w:r>
          <w:rPr>
            <w:rFonts w:ascii="Verdana" w:hAnsi="Verdana"/>
            <w:color w:val="000000"/>
            <w:sz w:val="17"/>
            <w:szCs w:val="17"/>
            <w:bdr w:val="none" w:sz="0" w:space="0" w:color="auto" w:frame="1"/>
          </w:rPr>
          <w:t>}  </w:t>
        </w:r>
      </w:ins>
    </w:p>
    <w:p w:rsidR="00157B12" w:rsidRDefault="00584E14" w:rsidP="00157B12">
      <w:pPr>
        <w:spacing w:line="240" w:lineRule="auto"/>
        <w:rPr>
          <w:ins w:id="3096" w:author="Unknown"/>
          <w:rFonts w:ascii="Times New Roman" w:hAnsi="Times New Roman"/>
          <w:sz w:val="24"/>
          <w:szCs w:val="24"/>
        </w:rPr>
      </w:pPr>
      <w:ins w:id="3097" w:author="Unknown">
        <w:r>
          <w:rPr>
            <w:rStyle w:val="testit"/>
            <w:rFonts w:ascii="Verdana" w:hAnsi="Verdana"/>
            <w:color w:val="000000"/>
            <w:sz w:val="17"/>
            <w:szCs w:val="17"/>
            <w:shd w:val="clear" w:color="auto" w:fill="FFFFFF"/>
          </w:rPr>
          <w:fldChar w:fldCharType="begin"/>
        </w:r>
        <w:r w:rsidR="00157B12">
          <w:rPr>
            <w:rStyle w:val="testit"/>
            <w:rFonts w:ascii="Verdana" w:hAnsi="Verdana"/>
            <w:color w:val="000000"/>
            <w:sz w:val="17"/>
            <w:szCs w:val="17"/>
            <w:shd w:val="clear" w:color="auto" w:fill="FFFFFF"/>
          </w:rPr>
          <w:instrText xml:space="preserve"> HYPERLINK "http://www.javatpoint.com/opr/test.jsp?filename=Testthrows1" \t "_blank" </w:instrText>
        </w:r>
        <w:r>
          <w:rPr>
            <w:rStyle w:val="testit"/>
            <w:rFonts w:ascii="Verdana" w:hAnsi="Verdana"/>
            <w:color w:val="000000"/>
            <w:sz w:val="17"/>
            <w:szCs w:val="17"/>
            <w:shd w:val="clear" w:color="auto" w:fill="FFFFFF"/>
          </w:rPr>
          <w:fldChar w:fldCharType="separate"/>
        </w:r>
        <w:r w:rsidR="00157B12">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NormalWeb"/>
        <w:shd w:val="clear" w:color="auto" w:fill="FFFFFF"/>
        <w:rPr>
          <w:ins w:id="3098" w:author="Unknown"/>
          <w:rFonts w:ascii="Verdana" w:hAnsi="Verdana"/>
          <w:color w:val="000000"/>
          <w:sz w:val="17"/>
          <w:szCs w:val="17"/>
        </w:rPr>
      </w:pPr>
      <w:ins w:id="3099" w:author="Unknown">
        <w:r>
          <w:rPr>
            <w:rFonts w:ascii="Verdana" w:hAnsi="Verdana"/>
            <w:color w:val="000000"/>
            <w:sz w:val="17"/>
            <w:szCs w:val="17"/>
          </w:rPr>
          <w:lastRenderedPageBreak/>
          <w:t>Output:</w:t>
        </w:r>
      </w:ins>
    </w:p>
    <w:p w:rsidR="00157B12" w:rsidRDefault="00157B12" w:rsidP="00157B12">
      <w:pPr>
        <w:pStyle w:val="HTMLPreformatted"/>
        <w:shd w:val="clear" w:color="auto" w:fill="F9FBF9"/>
        <w:rPr>
          <w:ins w:id="3100" w:author="Unknown"/>
          <w:color w:val="000000"/>
        </w:rPr>
      </w:pPr>
      <w:ins w:id="3101" w:author="Unknown">
        <w:r>
          <w:rPr>
            <w:color w:val="000000"/>
          </w:rPr>
          <w:t>exception handled</w:t>
        </w:r>
      </w:ins>
    </w:p>
    <w:p w:rsidR="00157B12" w:rsidRDefault="00157B12" w:rsidP="00157B12">
      <w:pPr>
        <w:pStyle w:val="HTMLPreformatted"/>
        <w:shd w:val="clear" w:color="auto" w:fill="F9FBF9"/>
        <w:rPr>
          <w:ins w:id="3102" w:author="Unknown"/>
          <w:color w:val="000000"/>
        </w:rPr>
      </w:pPr>
      <w:ins w:id="3103" w:author="Unknown">
        <w:r>
          <w:rPr>
            <w:color w:val="000000"/>
          </w:rPr>
          <w:t>normal flow...</w:t>
        </w:r>
      </w:ins>
    </w:p>
    <w:p w:rsidR="00157B12" w:rsidRDefault="00584E14" w:rsidP="00157B12">
      <w:pPr>
        <w:rPr>
          <w:ins w:id="3104" w:author="Unknown"/>
          <w:rFonts w:ascii="Times New Roman" w:hAnsi="Times New Roman"/>
          <w:sz w:val="24"/>
          <w:szCs w:val="24"/>
        </w:rPr>
      </w:pPr>
      <w:ins w:id="3105" w:author="Unknown">
        <w:r>
          <w:pict>
            <v:rect id="_x0000_i1096" style="width:0;height:.65pt" o:hralign="center" o:hrstd="t" o:hrnoshade="t" o:hr="t" fillcolor="#d4d4d4" stroked="f"/>
          </w:pict>
        </w:r>
      </w:ins>
    </w:p>
    <w:p w:rsidR="00157B12" w:rsidRDefault="00157B12" w:rsidP="00157B12">
      <w:pPr>
        <w:pStyle w:val="Heading3"/>
        <w:pBdr>
          <w:top w:val="single" w:sz="4" w:space="13" w:color="FFC0CB"/>
          <w:left w:val="single" w:sz="18" w:space="26" w:color="FFA500"/>
          <w:bottom w:val="single" w:sz="4" w:space="13" w:color="FFC0CB"/>
          <w:right w:val="single" w:sz="4" w:space="10" w:color="FFC0CB"/>
        </w:pBdr>
        <w:shd w:val="clear" w:color="auto" w:fill="FFFFFF"/>
        <w:spacing w:line="312" w:lineRule="atLeast"/>
        <w:rPr>
          <w:ins w:id="3106" w:author="Unknown"/>
          <w:rFonts w:ascii="Arial" w:hAnsi="Arial" w:cs="Arial"/>
          <w:color w:val="008000"/>
          <w:sz w:val="20"/>
          <w:szCs w:val="20"/>
        </w:rPr>
      </w:pPr>
      <w:ins w:id="3107" w:author="Unknown">
        <w:r>
          <w:rPr>
            <w:rFonts w:ascii="Arial" w:hAnsi="Arial" w:cs="Arial"/>
            <w:color w:val="008000"/>
            <w:sz w:val="20"/>
            <w:szCs w:val="20"/>
          </w:rPr>
          <w:t>Rule: If you are calling a method that declares an exception, you must either caught or declare the exception.</w:t>
        </w:r>
      </w:ins>
    </w:p>
    <w:tbl>
      <w:tblPr>
        <w:tblW w:w="11092" w:type="dxa"/>
        <w:tblCellSpacing w:w="15" w:type="dxa"/>
        <w:shd w:val="clear" w:color="auto" w:fill="FFFFFF"/>
        <w:tblCellMar>
          <w:top w:w="15" w:type="dxa"/>
          <w:left w:w="15" w:type="dxa"/>
          <w:bottom w:w="15" w:type="dxa"/>
          <w:right w:w="15" w:type="dxa"/>
        </w:tblCellMar>
        <w:tblLook w:val="04A0"/>
      </w:tblPr>
      <w:tblGrid>
        <w:gridCol w:w="11092"/>
      </w:tblGrid>
      <w:tr w:rsidR="00157B12" w:rsidTr="00157B12">
        <w:trPr>
          <w:tblCellSpacing w:w="15" w:type="dxa"/>
        </w:trPr>
        <w:tc>
          <w:tcPr>
            <w:tcW w:w="0" w:type="auto"/>
            <w:shd w:val="clear" w:color="auto" w:fill="FFFFFF"/>
            <w:vAlign w:val="center"/>
            <w:hideMark/>
          </w:tcPr>
          <w:p w:rsidR="00157B12" w:rsidRDefault="00157B12">
            <w:pPr>
              <w:spacing w:line="298" w:lineRule="atLeast"/>
              <w:ind w:left="259"/>
              <w:rPr>
                <w:rFonts w:ascii="Verdana" w:hAnsi="Verdana"/>
                <w:color w:val="000000"/>
                <w:sz w:val="17"/>
                <w:szCs w:val="17"/>
              </w:rPr>
            </w:pPr>
            <w:r>
              <w:rPr>
                <w:rFonts w:ascii="Verdana" w:hAnsi="Verdana"/>
                <w:color w:val="000000"/>
                <w:sz w:val="17"/>
                <w:szCs w:val="17"/>
              </w:rPr>
              <w:t>There are two cases:</w:t>
            </w:r>
          </w:p>
          <w:p w:rsidR="00157B12" w:rsidRDefault="00157B12" w:rsidP="00157B12">
            <w:pPr>
              <w:numPr>
                <w:ilvl w:val="0"/>
                <w:numId w:val="148"/>
              </w:numPr>
              <w:spacing w:before="52" w:after="100" w:afterAutospacing="1" w:line="272" w:lineRule="atLeast"/>
              <w:ind w:left="979"/>
              <w:rPr>
                <w:rFonts w:ascii="Verdana" w:hAnsi="Verdana"/>
                <w:color w:val="000000"/>
                <w:sz w:val="17"/>
                <w:szCs w:val="17"/>
              </w:rPr>
            </w:pPr>
            <w:r>
              <w:rPr>
                <w:rFonts w:ascii="Verdana" w:hAnsi="Verdana"/>
                <w:b/>
                <w:bCs/>
                <w:color w:val="000000"/>
                <w:sz w:val="17"/>
                <w:szCs w:val="17"/>
              </w:rPr>
              <w:t>Case1:</w:t>
            </w:r>
            <w:r>
              <w:rPr>
                <w:rFonts w:ascii="Verdana" w:hAnsi="Verdana"/>
                <w:color w:val="000000"/>
                <w:sz w:val="17"/>
                <w:szCs w:val="17"/>
              </w:rPr>
              <w:t>You caught the exception i.e. handle the exception using try/catch.</w:t>
            </w:r>
          </w:p>
          <w:p w:rsidR="00157B12" w:rsidRDefault="00157B12" w:rsidP="00157B12">
            <w:pPr>
              <w:numPr>
                <w:ilvl w:val="0"/>
                <w:numId w:val="148"/>
              </w:numPr>
              <w:spacing w:before="52" w:after="100" w:afterAutospacing="1" w:line="272" w:lineRule="atLeast"/>
              <w:ind w:left="979"/>
              <w:rPr>
                <w:rFonts w:ascii="Verdana" w:hAnsi="Verdana"/>
                <w:color w:val="000000"/>
                <w:sz w:val="17"/>
                <w:szCs w:val="17"/>
              </w:rPr>
            </w:pPr>
            <w:r>
              <w:rPr>
                <w:rFonts w:ascii="Verdana" w:hAnsi="Verdana"/>
                <w:b/>
                <w:bCs/>
                <w:color w:val="000000"/>
                <w:sz w:val="17"/>
                <w:szCs w:val="17"/>
              </w:rPr>
              <w:t>Case2:</w:t>
            </w:r>
            <w:r>
              <w:rPr>
                <w:rFonts w:ascii="Verdana" w:hAnsi="Verdana"/>
                <w:color w:val="000000"/>
                <w:sz w:val="17"/>
                <w:szCs w:val="17"/>
              </w:rPr>
              <w:t>You declare the exception i.e. specifying throws with the method.</w:t>
            </w:r>
          </w:p>
        </w:tc>
      </w:tr>
    </w:tbl>
    <w:p w:rsidR="00157B12" w:rsidRDefault="00157B12" w:rsidP="00157B12">
      <w:pPr>
        <w:pStyle w:val="Heading3"/>
        <w:shd w:val="clear" w:color="auto" w:fill="FFFFFF"/>
        <w:spacing w:line="312" w:lineRule="atLeast"/>
        <w:rPr>
          <w:ins w:id="3108" w:author="Unknown"/>
          <w:rFonts w:ascii="Helvetica" w:hAnsi="Helvetica" w:cs="Helvetica"/>
          <w:b w:val="0"/>
          <w:bCs w:val="0"/>
          <w:color w:val="610B4B"/>
        </w:rPr>
      </w:pPr>
      <w:ins w:id="3109" w:author="Unknown">
        <w:r>
          <w:rPr>
            <w:rFonts w:ascii="Helvetica" w:hAnsi="Helvetica" w:cs="Helvetica"/>
            <w:b w:val="0"/>
            <w:bCs w:val="0"/>
            <w:color w:val="610B4B"/>
          </w:rPr>
          <w:t>Case1: You handle the exception</w:t>
        </w:r>
      </w:ins>
    </w:p>
    <w:p w:rsidR="00157B12" w:rsidRDefault="00157B12" w:rsidP="00157B12">
      <w:pPr>
        <w:numPr>
          <w:ilvl w:val="0"/>
          <w:numId w:val="149"/>
        </w:numPr>
        <w:shd w:val="clear" w:color="auto" w:fill="FFFFFF"/>
        <w:spacing w:before="52" w:after="100" w:afterAutospacing="1" w:line="272" w:lineRule="atLeast"/>
        <w:rPr>
          <w:ins w:id="3110" w:author="Unknown"/>
          <w:rFonts w:ascii="Verdana" w:hAnsi="Verdana" w:cs="Times New Roman"/>
          <w:color w:val="000000"/>
          <w:sz w:val="17"/>
          <w:szCs w:val="17"/>
        </w:rPr>
      </w:pPr>
      <w:ins w:id="3111" w:author="Unknown">
        <w:r>
          <w:rPr>
            <w:rFonts w:ascii="Verdana" w:hAnsi="Verdana"/>
            <w:color w:val="000000"/>
            <w:sz w:val="17"/>
            <w:szCs w:val="17"/>
          </w:rPr>
          <w:t>In case you handle the exception, the code will be executed fine whether exception occurs during the program or not.</w:t>
        </w:r>
      </w:ins>
    </w:p>
    <w:p w:rsidR="00157B12" w:rsidRDefault="00157B12" w:rsidP="00157B12">
      <w:pPr>
        <w:numPr>
          <w:ilvl w:val="0"/>
          <w:numId w:val="150"/>
        </w:numPr>
        <w:shd w:val="clear" w:color="auto" w:fill="FFFFFF"/>
        <w:spacing w:after="0" w:line="272" w:lineRule="atLeast"/>
        <w:ind w:left="0"/>
        <w:rPr>
          <w:ins w:id="3112" w:author="Unknown"/>
          <w:rFonts w:ascii="Verdana" w:hAnsi="Verdana"/>
          <w:color w:val="000000"/>
          <w:sz w:val="17"/>
          <w:szCs w:val="17"/>
        </w:rPr>
      </w:pPr>
      <w:ins w:id="3113"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157B12" w:rsidRDefault="00157B12" w:rsidP="00157B12">
      <w:pPr>
        <w:numPr>
          <w:ilvl w:val="0"/>
          <w:numId w:val="150"/>
        </w:numPr>
        <w:shd w:val="clear" w:color="auto" w:fill="FFFFFF"/>
        <w:spacing w:after="0" w:line="272" w:lineRule="atLeast"/>
        <w:ind w:left="0"/>
        <w:rPr>
          <w:ins w:id="3114" w:author="Unknown"/>
          <w:rFonts w:ascii="Verdana" w:hAnsi="Verdana"/>
          <w:color w:val="000000"/>
          <w:sz w:val="17"/>
          <w:szCs w:val="17"/>
        </w:rPr>
      </w:pPr>
      <w:ins w:id="311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0"/>
        </w:numPr>
        <w:shd w:val="clear" w:color="auto" w:fill="FFFFFF"/>
        <w:spacing w:after="0" w:line="272" w:lineRule="atLeast"/>
        <w:ind w:left="0"/>
        <w:rPr>
          <w:ins w:id="3116" w:author="Unknown"/>
          <w:rFonts w:ascii="Verdana" w:hAnsi="Verdana"/>
          <w:color w:val="000000"/>
          <w:sz w:val="17"/>
          <w:szCs w:val="17"/>
        </w:rPr>
      </w:pPr>
      <w:ins w:id="311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0"/>
        </w:numPr>
        <w:shd w:val="clear" w:color="auto" w:fill="FFFFFF"/>
        <w:spacing w:after="0" w:line="272" w:lineRule="atLeast"/>
        <w:ind w:left="0"/>
        <w:rPr>
          <w:ins w:id="3118" w:author="Unknown"/>
          <w:rFonts w:ascii="Verdana" w:hAnsi="Verdana"/>
          <w:color w:val="000000"/>
          <w:sz w:val="17"/>
          <w:szCs w:val="17"/>
        </w:rPr>
      </w:pPr>
      <w:ins w:id="31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20" w:author="Unknown"/>
          <w:rFonts w:ascii="Verdana" w:hAnsi="Verdana"/>
          <w:color w:val="000000"/>
          <w:sz w:val="17"/>
          <w:szCs w:val="17"/>
        </w:rPr>
      </w:pPr>
      <w:ins w:id="3121" w:author="Unknown">
        <w:r>
          <w:rPr>
            <w:rFonts w:ascii="Verdana" w:hAnsi="Verdana"/>
            <w:color w:val="000000"/>
            <w:sz w:val="17"/>
            <w:szCs w:val="17"/>
            <w:bdr w:val="none" w:sz="0" w:space="0" w:color="auto" w:frame="1"/>
          </w:rPr>
          <w:t> }  </w:t>
        </w:r>
      </w:ins>
    </w:p>
    <w:p w:rsidR="00157B12" w:rsidRDefault="00157B12" w:rsidP="00157B12">
      <w:pPr>
        <w:numPr>
          <w:ilvl w:val="0"/>
          <w:numId w:val="150"/>
        </w:numPr>
        <w:shd w:val="clear" w:color="auto" w:fill="FFFFFF"/>
        <w:spacing w:after="0" w:line="272" w:lineRule="atLeast"/>
        <w:ind w:left="0"/>
        <w:rPr>
          <w:ins w:id="3122" w:author="Unknown"/>
          <w:rFonts w:ascii="Verdana" w:hAnsi="Verdana"/>
          <w:color w:val="000000"/>
          <w:sz w:val="17"/>
          <w:szCs w:val="17"/>
        </w:rPr>
      </w:pPr>
      <w:ins w:id="3123" w:author="Unknown">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24" w:author="Unknown"/>
          <w:rFonts w:ascii="Verdana" w:hAnsi="Verdana"/>
          <w:color w:val="000000"/>
          <w:sz w:val="17"/>
          <w:szCs w:val="17"/>
        </w:rPr>
      </w:pPr>
      <w:ins w:id="3125"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Testthrows2{  </w:t>
        </w:r>
      </w:ins>
    </w:p>
    <w:p w:rsidR="00157B12" w:rsidRDefault="00157B12" w:rsidP="00157B12">
      <w:pPr>
        <w:numPr>
          <w:ilvl w:val="0"/>
          <w:numId w:val="150"/>
        </w:numPr>
        <w:shd w:val="clear" w:color="auto" w:fill="FFFFFF"/>
        <w:spacing w:after="0" w:line="272" w:lineRule="atLeast"/>
        <w:ind w:left="0"/>
        <w:rPr>
          <w:ins w:id="3126" w:author="Unknown"/>
          <w:rFonts w:ascii="Verdana" w:hAnsi="Verdana"/>
          <w:color w:val="000000"/>
          <w:sz w:val="17"/>
          <w:szCs w:val="17"/>
        </w:rPr>
      </w:pPr>
      <w:ins w:id="31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57B12" w:rsidRDefault="00157B12" w:rsidP="00157B12">
      <w:pPr>
        <w:numPr>
          <w:ilvl w:val="0"/>
          <w:numId w:val="150"/>
        </w:numPr>
        <w:shd w:val="clear" w:color="auto" w:fill="FFFFFF"/>
        <w:spacing w:after="0" w:line="272" w:lineRule="atLeast"/>
        <w:ind w:left="0"/>
        <w:rPr>
          <w:ins w:id="3128" w:author="Unknown"/>
          <w:rFonts w:ascii="Verdana" w:hAnsi="Verdana"/>
          <w:color w:val="000000"/>
          <w:sz w:val="17"/>
          <w:szCs w:val="17"/>
        </w:rPr>
      </w:pPr>
      <w:ins w:id="31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0" w:author="Unknown"/>
          <w:rFonts w:ascii="Verdana" w:hAnsi="Verdana"/>
          <w:color w:val="000000"/>
          <w:sz w:val="17"/>
          <w:szCs w:val="17"/>
        </w:rPr>
      </w:pPr>
      <w:ins w:id="3131"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0"/>
        </w:numPr>
        <w:shd w:val="clear" w:color="auto" w:fill="FFFFFF"/>
        <w:spacing w:after="0" w:line="272" w:lineRule="atLeast"/>
        <w:ind w:left="0"/>
        <w:rPr>
          <w:ins w:id="3132" w:author="Unknown"/>
          <w:rFonts w:ascii="Verdana" w:hAnsi="Verdana"/>
          <w:color w:val="000000"/>
          <w:sz w:val="17"/>
          <w:szCs w:val="17"/>
        </w:rPr>
      </w:pPr>
      <w:ins w:id="3133" w:author="Unknown">
        <w:r>
          <w:rPr>
            <w:rFonts w:ascii="Verdana" w:hAnsi="Verdana"/>
            <w:color w:val="000000"/>
            <w:sz w:val="17"/>
            <w:szCs w:val="17"/>
            <w:bdr w:val="none" w:sz="0" w:space="0" w:color="auto" w:frame="1"/>
          </w:rPr>
          <w:t>     m.method();  </w:t>
        </w:r>
      </w:ins>
    </w:p>
    <w:p w:rsidR="00157B12" w:rsidRDefault="00157B12" w:rsidP="00157B12">
      <w:pPr>
        <w:numPr>
          <w:ilvl w:val="0"/>
          <w:numId w:val="150"/>
        </w:numPr>
        <w:shd w:val="clear" w:color="auto" w:fill="FFFFFF"/>
        <w:spacing w:after="0" w:line="272" w:lineRule="atLeast"/>
        <w:ind w:left="0"/>
        <w:rPr>
          <w:ins w:id="3134" w:author="Unknown"/>
          <w:rFonts w:ascii="Verdana" w:hAnsi="Verdana"/>
          <w:color w:val="000000"/>
          <w:sz w:val="17"/>
          <w:szCs w:val="17"/>
        </w:rPr>
      </w:pPr>
      <w:ins w:id="31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w:t>
        </w:r>
        <w:r>
          <w:rPr>
            <w:rStyle w:val="string"/>
            <w:rFonts w:ascii="Verdana" w:hAnsi="Verdana"/>
            <w:color w:val="0000FF"/>
            <w:sz w:val="17"/>
            <w:szCs w:val="17"/>
            <w:bdr w:val="none" w:sz="0" w:space="0" w:color="auto" w:frame="1"/>
          </w:rPr>
          <w:t>"exception handled"</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6" w:author="Unknown"/>
          <w:rFonts w:ascii="Verdana" w:hAnsi="Verdana"/>
          <w:color w:val="000000"/>
          <w:sz w:val="17"/>
          <w:szCs w:val="17"/>
        </w:rPr>
      </w:pPr>
      <w:ins w:id="3137" w:author="Unknown">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38" w:author="Unknown"/>
          <w:rFonts w:ascii="Verdana" w:hAnsi="Verdana"/>
          <w:color w:val="000000"/>
          <w:sz w:val="17"/>
          <w:szCs w:val="17"/>
        </w:rPr>
      </w:pPr>
      <w:ins w:id="313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0"/>
        </w:numPr>
        <w:shd w:val="clear" w:color="auto" w:fill="FFFFFF"/>
        <w:spacing w:after="0" w:line="272" w:lineRule="atLeast"/>
        <w:ind w:left="0"/>
        <w:rPr>
          <w:ins w:id="3140" w:author="Unknown"/>
          <w:rFonts w:ascii="Verdana" w:hAnsi="Verdana"/>
          <w:color w:val="000000"/>
          <w:sz w:val="17"/>
          <w:szCs w:val="17"/>
        </w:rPr>
      </w:pPr>
      <w:ins w:id="3141" w:author="Unknown">
        <w:r>
          <w:rPr>
            <w:rFonts w:ascii="Verdana" w:hAnsi="Verdana"/>
            <w:color w:val="000000"/>
            <w:sz w:val="17"/>
            <w:szCs w:val="17"/>
            <w:bdr w:val="none" w:sz="0" w:space="0" w:color="auto" w:frame="1"/>
          </w:rPr>
          <w:t>  }  </w:t>
        </w:r>
      </w:ins>
    </w:p>
    <w:p w:rsidR="00157B12" w:rsidRDefault="00157B12" w:rsidP="00157B12">
      <w:pPr>
        <w:numPr>
          <w:ilvl w:val="0"/>
          <w:numId w:val="150"/>
        </w:numPr>
        <w:shd w:val="clear" w:color="auto" w:fill="FFFFFF"/>
        <w:spacing w:after="0" w:line="272" w:lineRule="atLeast"/>
        <w:ind w:left="0"/>
        <w:rPr>
          <w:ins w:id="3142" w:author="Unknown"/>
          <w:rFonts w:ascii="Verdana" w:hAnsi="Verdana"/>
          <w:color w:val="000000"/>
          <w:sz w:val="17"/>
          <w:szCs w:val="17"/>
        </w:rPr>
      </w:pPr>
      <w:ins w:id="3143" w:author="Unknown">
        <w:r>
          <w:rPr>
            <w:rFonts w:ascii="Verdana" w:hAnsi="Verdana"/>
            <w:color w:val="000000"/>
            <w:sz w:val="17"/>
            <w:szCs w:val="17"/>
            <w:bdr w:val="none" w:sz="0" w:space="0" w:color="auto" w:frame="1"/>
          </w:rPr>
          <w:t>}  </w:t>
        </w:r>
      </w:ins>
    </w:p>
    <w:p w:rsidR="00157B12" w:rsidRDefault="00584E14" w:rsidP="00157B12">
      <w:pPr>
        <w:spacing w:line="240" w:lineRule="auto"/>
        <w:rPr>
          <w:ins w:id="3144" w:author="Unknown"/>
          <w:rFonts w:ascii="Times New Roman" w:hAnsi="Times New Roman"/>
          <w:sz w:val="24"/>
          <w:szCs w:val="24"/>
        </w:rPr>
      </w:pPr>
      <w:ins w:id="3145" w:author="Unknown">
        <w:r>
          <w:rPr>
            <w:rStyle w:val="testit"/>
            <w:rFonts w:ascii="Verdana" w:hAnsi="Verdana"/>
            <w:color w:val="000000"/>
            <w:sz w:val="17"/>
            <w:szCs w:val="17"/>
            <w:shd w:val="clear" w:color="auto" w:fill="FFFFFF"/>
          </w:rPr>
          <w:fldChar w:fldCharType="begin"/>
        </w:r>
        <w:r w:rsidR="00157B12">
          <w:rPr>
            <w:rStyle w:val="testit"/>
            <w:rFonts w:ascii="Verdana" w:hAnsi="Verdana"/>
            <w:color w:val="000000"/>
            <w:sz w:val="17"/>
            <w:szCs w:val="17"/>
            <w:shd w:val="clear" w:color="auto" w:fill="FFFFFF"/>
          </w:rPr>
          <w:instrText xml:space="preserve"> HYPERLINK "http://www.javatpoint.com/opr/test.jsp?filename=Testthrows2" \t "_blank" </w:instrText>
        </w:r>
        <w:r>
          <w:rPr>
            <w:rStyle w:val="testit"/>
            <w:rFonts w:ascii="Verdana" w:hAnsi="Verdana"/>
            <w:color w:val="000000"/>
            <w:sz w:val="17"/>
            <w:szCs w:val="17"/>
            <w:shd w:val="clear" w:color="auto" w:fill="FFFFFF"/>
          </w:rPr>
          <w:fldChar w:fldCharType="separate"/>
        </w:r>
        <w:r w:rsidR="00157B12">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146" w:author="Unknown"/>
          <w:color w:val="000000"/>
        </w:rPr>
      </w:pPr>
      <w:ins w:id="3147" w:author="Unknown">
        <w:r>
          <w:rPr>
            <w:color w:val="000000"/>
          </w:rPr>
          <w:t>Output:exception handled</w:t>
        </w:r>
      </w:ins>
    </w:p>
    <w:p w:rsidR="00157B12" w:rsidRDefault="00157B12" w:rsidP="00157B12">
      <w:pPr>
        <w:pStyle w:val="HTMLPreformatted"/>
        <w:shd w:val="clear" w:color="auto" w:fill="F9FBF9"/>
        <w:rPr>
          <w:ins w:id="3148" w:author="Unknown"/>
          <w:color w:val="000000"/>
        </w:rPr>
      </w:pPr>
      <w:ins w:id="3149" w:author="Unknown">
        <w:r>
          <w:rPr>
            <w:color w:val="000000"/>
          </w:rPr>
          <w:t xml:space="preserve">       normal flow...</w:t>
        </w:r>
      </w:ins>
    </w:p>
    <w:p w:rsidR="00157B12" w:rsidRDefault="00584E14" w:rsidP="00157B12">
      <w:pPr>
        <w:rPr>
          <w:ins w:id="3150" w:author="Unknown"/>
        </w:rPr>
      </w:pPr>
      <w:ins w:id="3151" w:author="Unknown">
        <w:r>
          <w:pict>
            <v:rect id="_x0000_i1097" style="width:0;height:.65pt" o:hralign="center" o:hrstd="t" o:hrnoshade="t" o:hr="t" fillcolor="#d4d4d4" stroked="f"/>
          </w:pict>
        </w:r>
      </w:ins>
    </w:p>
    <w:p w:rsidR="00157B12" w:rsidRDefault="00157B12" w:rsidP="00157B12">
      <w:pPr>
        <w:pStyle w:val="Heading3"/>
        <w:shd w:val="clear" w:color="auto" w:fill="FFFFFF"/>
        <w:spacing w:line="312" w:lineRule="atLeast"/>
        <w:rPr>
          <w:ins w:id="3152" w:author="Unknown"/>
          <w:rFonts w:ascii="Helvetica" w:hAnsi="Helvetica" w:cs="Helvetica"/>
          <w:b w:val="0"/>
          <w:bCs w:val="0"/>
          <w:color w:val="610B4B"/>
        </w:rPr>
      </w:pPr>
      <w:ins w:id="3153" w:author="Unknown">
        <w:r>
          <w:rPr>
            <w:rFonts w:ascii="Helvetica" w:hAnsi="Helvetica" w:cs="Helvetica"/>
            <w:b w:val="0"/>
            <w:bCs w:val="0"/>
            <w:color w:val="610B4B"/>
          </w:rPr>
          <w:t>Case2: You declare the exception</w:t>
        </w:r>
      </w:ins>
    </w:p>
    <w:p w:rsidR="00157B12" w:rsidRDefault="00157B12" w:rsidP="00157B12">
      <w:pPr>
        <w:numPr>
          <w:ilvl w:val="0"/>
          <w:numId w:val="151"/>
        </w:numPr>
        <w:shd w:val="clear" w:color="auto" w:fill="FFFFFF"/>
        <w:spacing w:before="52" w:after="100" w:afterAutospacing="1" w:line="272" w:lineRule="atLeast"/>
        <w:rPr>
          <w:ins w:id="3154" w:author="Unknown"/>
          <w:rFonts w:ascii="Verdana" w:hAnsi="Verdana" w:cs="Times New Roman"/>
          <w:color w:val="000000"/>
          <w:sz w:val="17"/>
          <w:szCs w:val="17"/>
        </w:rPr>
      </w:pPr>
      <w:ins w:id="3155" w:author="Unknown">
        <w:r>
          <w:rPr>
            <w:rFonts w:ascii="Verdana" w:hAnsi="Verdana"/>
            <w:color w:val="000000"/>
            <w:sz w:val="17"/>
            <w:szCs w:val="17"/>
          </w:rPr>
          <w:t>A)In case you declare the exception, if exception does not occur, the code will be executed fine.</w:t>
        </w:r>
      </w:ins>
    </w:p>
    <w:p w:rsidR="00157B12" w:rsidRDefault="00157B12" w:rsidP="00157B12">
      <w:pPr>
        <w:numPr>
          <w:ilvl w:val="0"/>
          <w:numId w:val="151"/>
        </w:numPr>
        <w:shd w:val="clear" w:color="auto" w:fill="FFFFFF"/>
        <w:spacing w:before="52" w:after="100" w:afterAutospacing="1" w:line="272" w:lineRule="atLeast"/>
        <w:rPr>
          <w:ins w:id="3156" w:author="Unknown"/>
          <w:rFonts w:ascii="Verdana" w:hAnsi="Verdana"/>
          <w:color w:val="000000"/>
          <w:sz w:val="17"/>
          <w:szCs w:val="17"/>
        </w:rPr>
      </w:pPr>
      <w:ins w:id="3157" w:author="Unknown">
        <w:r>
          <w:rPr>
            <w:rFonts w:ascii="Verdana" w:hAnsi="Verdana"/>
            <w:color w:val="000000"/>
            <w:sz w:val="17"/>
            <w:szCs w:val="17"/>
          </w:rPr>
          <w:t>B)In case you declare the exception if exception occures, an exception will be thrown at runtime because throws does not handle the exception.</w:t>
        </w:r>
      </w:ins>
    </w:p>
    <w:p w:rsidR="00157B12" w:rsidRDefault="00157B12" w:rsidP="00157B12">
      <w:pPr>
        <w:spacing w:after="0" w:line="240" w:lineRule="auto"/>
        <w:rPr>
          <w:ins w:id="3158" w:author="Unknown"/>
          <w:rFonts w:ascii="Times New Roman" w:hAnsi="Times New Roman"/>
          <w:sz w:val="24"/>
          <w:szCs w:val="24"/>
        </w:rPr>
      </w:pPr>
      <w:ins w:id="3159" w:author="Unknown">
        <w:r>
          <w:rPr>
            <w:rFonts w:ascii="Verdana" w:hAnsi="Verdana"/>
            <w:b/>
            <w:bCs/>
            <w:i/>
            <w:iCs/>
            <w:color w:val="000000"/>
            <w:sz w:val="17"/>
            <w:szCs w:val="17"/>
            <w:shd w:val="clear" w:color="auto" w:fill="FFFFFF"/>
          </w:rPr>
          <w:t>A)Program if exception does not occur</w:t>
        </w:r>
      </w:ins>
    </w:p>
    <w:p w:rsidR="00157B12" w:rsidRDefault="00157B12" w:rsidP="00157B12">
      <w:pPr>
        <w:numPr>
          <w:ilvl w:val="0"/>
          <w:numId w:val="152"/>
        </w:numPr>
        <w:shd w:val="clear" w:color="auto" w:fill="FFFFFF"/>
        <w:spacing w:after="0" w:line="272" w:lineRule="atLeast"/>
        <w:ind w:left="0"/>
        <w:rPr>
          <w:ins w:id="3160" w:author="Unknown"/>
          <w:rFonts w:ascii="Verdana" w:hAnsi="Verdana"/>
          <w:color w:val="000000"/>
          <w:sz w:val="17"/>
          <w:szCs w:val="17"/>
        </w:rPr>
      </w:pPr>
      <w:ins w:id="3161" w:author="Unknown">
        <w:r>
          <w:rPr>
            <w:rStyle w:val="keyword"/>
            <w:rFonts w:ascii="Verdana" w:hAnsi="Verdana"/>
            <w:b/>
            <w:bCs/>
            <w:color w:val="006699"/>
            <w:sz w:val="17"/>
            <w:szCs w:val="17"/>
            <w:bdr w:val="none" w:sz="0" w:space="0" w:color="auto" w:frame="1"/>
          </w:rPr>
          <w:lastRenderedPageBreak/>
          <w:t>import</w:t>
        </w:r>
        <w:r>
          <w:rPr>
            <w:rFonts w:ascii="Verdana" w:hAnsi="Verdana"/>
            <w:color w:val="000000"/>
            <w:sz w:val="17"/>
            <w:szCs w:val="17"/>
            <w:bdr w:val="none" w:sz="0" w:space="0" w:color="auto" w:frame="1"/>
          </w:rPr>
          <w:t> java.io.*;  </w:t>
        </w:r>
      </w:ins>
    </w:p>
    <w:p w:rsidR="00157B12" w:rsidRDefault="00157B12" w:rsidP="00157B12">
      <w:pPr>
        <w:numPr>
          <w:ilvl w:val="0"/>
          <w:numId w:val="152"/>
        </w:numPr>
        <w:shd w:val="clear" w:color="auto" w:fill="FFFFFF"/>
        <w:spacing w:after="0" w:line="272" w:lineRule="atLeast"/>
        <w:ind w:left="0"/>
        <w:rPr>
          <w:ins w:id="3162" w:author="Unknown"/>
          <w:rFonts w:ascii="Verdana" w:hAnsi="Verdana"/>
          <w:color w:val="000000"/>
          <w:sz w:val="17"/>
          <w:szCs w:val="17"/>
        </w:rPr>
      </w:pPr>
      <w:ins w:id="316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2"/>
        </w:numPr>
        <w:shd w:val="clear" w:color="auto" w:fill="FFFFFF"/>
        <w:spacing w:after="0" w:line="272" w:lineRule="atLeast"/>
        <w:ind w:left="0"/>
        <w:rPr>
          <w:ins w:id="3164" w:author="Unknown"/>
          <w:rFonts w:ascii="Verdana" w:hAnsi="Verdana"/>
          <w:color w:val="000000"/>
          <w:sz w:val="17"/>
          <w:szCs w:val="17"/>
        </w:rPr>
      </w:pPr>
      <w:ins w:id="31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2"/>
        </w:numPr>
        <w:shd w:val="clear" w:color="auto" w:fill="FFFFFF"/>
        <w:spacing w:after="0" w:line="272" w:lineRule="atLeast"/>
        <w:ind w:left="0"/>
        <w:rPr>
          <w:ins w:id="3166" w:author="Unknown"/>
          <w:rFonts w:ascii="Verdana" w:hAnsi="Verdana"/>
          <w:color w:val="000000"/>
          <w:sz w:val="17"/>
          <w:szCs w:val="17"/>
        </w:rPr>
      </w:pPr>
      <w:ins w:id="316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"device operation performed"</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68" w:author="Unknown"/>
          <w:rFonts w:ascii="Verdana" w:hAnsi="Verdana"/>
          <w:color w:val="000000"/>
          <w:sz w:val="17"/>
          <w:szCs w:val="17"/>
        </w:rPr>
      </w:pPr>
      <w:ins w:id="3169" w:author="Unknown">
        <w:r>
          <w:rPr>
            <w:rFonts w:ascii="Verdana" w:hAnsi="Verdana"/>
            <w:color w:val="000000"/>
            <w:sz w:val="17"/>
            <w:szCs w:val="17"/>
            <w:bdr w:val="none" w:sz="0" w:space="0" w:color="auto" w:frame="1"/>
          </w:rPr>
          <w:t> }  </w:t>
        </w:r>
      </w:ins>
    </w:p>
    <w:p w:rsidR="00157B12" w:rsidRDefault="00157B12" w:rsidP="00157B12">
      <w:pPr>
        <w:numPr>
          <w:ilvl w:val="0"/>
          <w:numId w:val="152"/>
        </w:numPr>
        <w:shd w:val="clear" w:color="auto" w:fill="FFFFFF"/>
        <w:spacing w:after="0" w:line="272" w:lineRule="atLeast"/>
        <w:ind w:left="0"/>
        <w:rPr>
          <w:ins w:id="3170" w:author="Unknown"/>
          <w:rFonts w:ascii="Verdana" w:hAnsi="Verdana"/>
          <w:color w:val="000000"/>
          <w:sz w:val="17"/>
          <w:szCs w:val="17"/>
        </w:rPr>
      </w:pPr>
      <w:ins w:id="3171" w:author="Unknown">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72" w:author="Unknown"/>
          <w:rFonts w:ascii="Verdana" w:hAnsi="Verdana"/>
          <w:color w:val="000000"/>
          <w:sz w:val="17"/>
          <w:szCs w:val="17"/>
        </w:rPr>
      </w:pPr>
      <w:ins w:id="317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Testthrows3{  </w:t>
        </w:r>
      </w:ins>
    </w:p>
    <w:p w:rsidR="00157B12" w:rsidRDefault="00157B12" w:rsidP="00157B12">
      <w:pPr>
        <w:numPr>
          <w:ilvl w:val="0"/>
          <w:numId w:val="152"/>
        </w:numPr>
        <w:shd w:val="clear" w:color="auto" w:fill="FFFFFF"/>
        <w:spacing w:after="0" w:line="272" w:lineRule="atLeast"/>
        <w:ind w:left="0"/>
        <w:rPr>
          <w:ins w:id="3174" w:author="Unknown"/>
          <w:rFonts w:ascii="Verdana" w:hAnsi="Verdana"/>
          <w:color w:val="000000"/>
          <w:sz w:val="17"/>
          <w:szCs w:val="17"/>
        </w:rPr>
      </w:pPr>
      <w:ins w:id="31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w:t>
        </w:r>
        <w:r>
          <w:rPr>
            <w:rStyle w:val="comment"/>
            <w:rFonts w:ascii="Verdana" w:hAnsi="Verdana"/>
            <w:color w:val="008200"/>
            <w:sz w:val="17"/>
            <w:szCs w:val="17"/>
            <w:bdr w:val="none" w:sz="0" w:space="0" w:color="auto" w:frame="1"/>
          </w:rPr>
          <w:t>//declare exception</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76" w:author="Unknown"/>
          <w:rFonts w:ascii="Verdana" w:hAnsi="Verdana"/>
          <w:color w:val="000000"/>
          <w:sz w:val="17"/>
          <w:szCs w:val="17"/>
        </w:rPr>
      </w:pPr>
      <w:ins w:id="3177"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2"/>
        </w:numPr>
        <w:shd w:val="clear" w:color="auto" w:fill="FFFFFF"/>
        <w:spacing w:after="0" w:line="272" w:lineRule="atLeast"/>
        <w:ind w:left="0"/>
        <w:rPr>
          <w:ins w:id="3178" w:author="Unknown"/>
          <w:rFonts w:ascii="Verdana" w:hAnsi="Verdana"/>
          <w:color w:val="000000"/>
          <w:sz w:val="17"/>
          <w:szCs w:val="17"/>
        </w:rPr>
      </w:pPr>
      <w:ins w:id="3179" w:author="Unknown">
        <w:r>
          <w:rPr>
            <w:rFonts w:ascii="Verdana" w:hAnsi="Verdana"/>
            <w:color w:val="000000"/>
            <w:sz w:val="17"/>
            <w:szCs w:val="17"/>
            <w:bdr w:val="none" w:sz="0" w:space="0" w:color="auto" w:frame="1"/>
          </w:rPr>
          <w:t>     m.method();  </w:t>
        </w:r>
      </w:ins>
    </w:p>
    <w:p w:rsidR="00157B12" w:rsidRDefault="00157B12" w:rsidP="00157B12">
      <w:pPr>
        <w:numPr>
          <w:ilvl w:val="0"/>
          <w:numId w:val="152"/>
        </w:numPr>
        <w:shd w:val="clear" w:color="auto" w:fill="FFFFFF"/>
        <w:spacing w:after="0" w:line="272" w:lineRule="atLeast"/>
        <w:ind w:left="0"/>
        <w:rPr>
          <w:ins w:id="3180" w:author="Unknown"/>
          <w:rFonts w:ascii="Verdana" w:hAnsi="Verdana"/>
          <w:color w:val="000000"/>
          <w:sz w:val="17"/>
          <w:szCs w:val="17"/>
        </w:rPr>
      </w:pPr>
      <w:ins w:id="3181" w:author="Unknown">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82" w:author="Unknown"/>
          <w:rFonts w:ascii="Verdana" w:hAnsi="Verdana"/>
          <w:color w:val="000000"/>
          <w:sz w:val="17"/>
          <w:szCs w:val="17"/>
        </w:rPr>
      </w:pPr>
      <w:ins w:id="318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2"/>
        </w:numPr>
        <w:shd w:val="clear" w:color="auto" w:fill="FFFFFF"/>
        <w:spacing w:after="0" w:line="272" w:lineRule="atLeast"/>
        <w:ind w:left="0"/>
        <w:rPr>
          <w:ins w:id="3184" w:author="Unknown"/>
          <w:rFonts w:ascii="Verdana" w:hAnsi="Verdana"/>
          <w:color w:val="000000"/>
          <w:sz w:val="17"/>
          <w:szCs w:val="17"/>
        </w:rPr>
      </w:pPr>
      <w:ins w:id="3185" w:author="Unknown">
        <w:r>
          <w:rPr>
            <w:rFonts w:ascii="Verdana" w:hAnsi="Verdana"/>
            <w:color w:val="000000"/>
            <w:sz w:val="17"/>
            <w:szCs w:val="17"/>
            <w:bdr w:val="none" w:sz="0" w:space="0" w:color="auto" w:frame="1"/>
          </w:rPr>
          <w:t>  }  </w:t>
        </w:r>
      </w:ins>
    </w:p>
    <w:p w:rsidR="00157B12" w:rsidRDefault="00157B12" w:rsidP="00157B12">
      <w:pPr>
        <w:numPr>
          <w:ilvl w:val="0"/>
          <w:numId w:val="152"/>
        </w:numPr>
        <w:shd w:val="clear" w:color="auto" w:fill="FFFFFF"/>
        <w:spacing w:after="0" w:line="272" w:lineRule="atLeast"/>
        <w:ind w:left="0"/>
        <w:rPr>
          <w:ins w:id="3186" w:author="Unknown"/>
          <w:rFonts w:ascii="Verdana" w:hAnsi="Verdana"/>
          <w:color w:val="000000"/>
          <w:sz w:val="17"/>
          <w:szCs w:val="17"/>
        </w:rPr>
      </w:pPr>
      <w:ins w:id="3187" w:author="Unknown">
        <w:r>
          <w:rPr>
            <w:rFonts w:ascii="Verdana" w:hAnsi="Verdana"/>
            <w:color w:val="000000"/>
            <w:sz w:val="17"/>
            <w:szCs w:val="17"/>
            <w:bdr w:val="none" w:sz="0" w:space="0" w:color="auto" w:frame="1"/>
          </w:rPr>
          <w:t>}  </w:t>
        </w:r>
      </w:ins>
    </w:p>
    <w:p w:rsidR="00157B12" w:rsidRDefault="00584E14" w:rsidP="00157B12">
      <w:pPr>
        <w:spacing w:line="240" w:lineRule="auto"/>
        <w:rPr>
          <w:ins w:id="3188" w:author="Unknown"/>
          <w:rFonts w:ascii="Times New Roman" w:hAnsi="Times New Roman"/>
          <w:sz w:val="24"/>
          <w:szCs w:val="24"/>
        </w:rPr>
      </w:pPr>
      <w:ins w:id="3189" w:author="Unknown">
        <w:r>
          <w:rPr>
            <w:rStyle w:val="testit"/>
            <w:rFonts w:ascii="Verdana" w:hAnsi="Verdana"/>
            <w:color w:val="000000"/>
            <w:sz w:val="17"/>
            <w:szCs w:val="17"/>
            <w:shd w:val="clear" w:color="auto" w:fill="FFFFFF"/>
          </w:rPr>
          <w:fldChar w:fldCharType="begin"/>
        </w:r>
        <w:r w:rsidR="00157B12">
          <w:rPr>
            <w:rStyle w:val="testit"/>
            <w:rFonts w:ascii="Verdana" w:hAnsi="Verdana"/>
            <w:color w:val="000000"/>
            <w:sz w:val="17"/>
            <w:szCs w:val="17"/>
            <w:shd w:val="clear" w:color="auto" w:fill="FFFFFF"/>
          </w:rPr>
          <w:instrText xml:space="preserve"> HYPERLINK "http://www.javatpoint.com/opr/test.jsp?filename=Testthrows3" \t "_blank" </w:instrText>
        </w:r>
        <w:r>
          <w:rPr>
            <w:rStyle w:val="testit"/>
            <w:rFonts w:ascii="Verdana" w:hAnsi="Verdana"/>
            <w:color w:val="000000"/>
            <w:sz w:val="17"/>
            <w:szCs w:val="17"/>
            <w:shd w:val="clear" w:color="auto" w:fill="FFFFFF"/>
          </w:rPr>
          <w:fldChar w:fldCharType="separate"/>
        </w:r>
        <w:r w:rsidR="00157B12">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190" w:author="Unknown"/>
          <w:color w:val="000000"/>
        </w:rPr>
      </w:pPr>
      <w:ins w:id="3191" w:author="Unknown">
        <w:r>
          <w:rPr>
            <w:color w:val="000000"/>
          </w:rPr>
          <w:t>Output:device operation performed</w:t>
        </w:r>
      </w:ins>
    </w:p>
    <w:p w:rsidR="00157B12" w:rsidRDefault="00157B12" w:rsidP="00157B12">
      <w:pPr>
        <w:pStyle w:val="HTMLPreformatted"/>
        <w:shd w:val="clear" w:color="auto" w:fill="F9FBF9"/>
        <w:rPr>
          <w:ins w:id="3192" w:author="Unknown"/>
          <w:color w:val="000000"/>
        </w:rPr>
      </w:pPr>
      <w:ins w:id="3193" w:author="Unknown">
        <w:r>
          <w:rPr>
            <w:color w:val="000000"/>
          </w:rPr>
          <w:t xml:space="preserve">       normal flow...</w:t>
        </w:r>
      </w:ins>
    </w:p>
    <w:p w:rsidR="00157B12" w:rsidRDefault="00157B12" w:rsidP="00157B12">
      <w:pPr>
        <w:rPr>
          <w:ins w:id="3194" w:author="Unknown"/>
        </w:rPr>
      </w:pPr>
      <w:ins w:id="3195" w:author="Unknown">
        <w:r>
          <w:rPr>
            <w:rFonts w:ascii="Verdana" w:hAnsi="Verdana"/>
            <w:color w:val="000000"/>
            <w:sz w:val="17"/>
            <w:szCs w:val="17"/>
          </w:rPr>
          <w:br/>
        </w:r>
        <w:r>
          <w:rPr>
            <w:rFonts w:ascii="Verdana" w:hAnsi="Verdana"/>
            <w:b/>
            <w:bCs/>
            <w:i/>
            <w:iCs/>
            <w:color w:val="000000"/>
            <w:sz w:val="17"/>
            <w:szCs w:val="17"/>
            <w:shd w:val="clear" w:color="auto" w:fill="FFFFFF"/>
          </w:rPr>
          <w:t>B)Program if exception occurs</w:t>
        </w:r>
      </w:ins>
    </w:p>
    <w:p w:rsidR="00157B12" w:rsidRDefault="00157B12" w:rsidP="00157B12">
      <w:pPr>
        <w:numPr>
          <w:ilvl w:val="0"/>
          <w:numId w:val="153"/>
        </w:numPr>
        <w:shd w:val="clear" w:color="auto" w:fill="FFFFFF"/>
        <w:spacing w:after="0" w:line="272" w:lineRule="atLeast"/>
        <w:ind w:left="0"/>
        <w:rPr>
          <w:ins w:id="3196" w:author="Unknown"/>
          <w:rFonts w:ascii="Verdana" w:hAnsi="Verdana"/>
          <w:color w:val="000000"/>
          <w:sz w:val="17"/>
          <w:szCs w:val="17"/>
        </w:rPr>
      </w:pPr>
      <w:ins w:id="319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157B12" w:rsidRDefault="00157B12" w:rsidP="00157B12">
      <w:pPr>
        <w:numPr>
          <w:ilvl w:val="0"/>
          <w:numId w:val="153"/>
        </w:numPr>
        <w:shd w:val="clear" w:color="auto" w:fill="FFFFFF"/>
        <w:spacing w:after="0" w:line="272" w:lineRule="atLeast"/>
        <w:ind w:left="0"/>
        <w:rPr>
          <w:ins w:id="3198" w:author="Unknown"/>
          <w:rFonts w:ascii="Verdana" w:hAnsi="Verdana"/>
          <w:color w:val="000000"/>
          <w:sz w:val="17"/>
          <w:szCs w:val="17"/>
        </w:rPr>
      </w:pPr>
      <w:ins w:id="319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  </w:t>
        </w:r>
      </w:ins>
    </w:p>
    <w:p w:rsidR="00157B12" w:rsidRDefault="00157B12" w:rsidP="00157B12">
      <w:pPr>
        <w:numPr>
          <w:ilvl w:val="0"/>
          <w:numId w:val="153"/>
        </w:numPr>
        <w:shd w:val="clear" w:color="auto" w:fill="FFFFFF"/>
        <w:spacing w:after="0" w:line="272" w:lineRule="atLeast"/>
        <w:ind w:left="0"/>
        <w:rPr>
          <w:ins w:id="3200" w:author="Unknown"/>
          <w:rFonts w:ascii="Verdana" w:hAnsi="Verdana"/>
          <w:color w:val="000000"/>
          <w:sz w:val="17"/>
          <w:szCs w:val="17"/>
        </w:rPr>
      </w:pPr>
      <w:ins w:id="32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method()</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157B12" w:rsidRDefault="00157B12" w:rsidP="00157B12">
      <w:pPr>
        <w:numPr>
          <w:ilvl w:val="0"/>
          <w:numId w:val="153"/>
        </w:numPr>
        <w:shd w:val="clear" w:color="auto" w:fill="FFFFFF"/>
        <w:spacing w:after="0" w:line="272" w:lineRule="atLeast"/>
        <w:ind w:left="0"/>
        <w:rPr>
          <w:ins w:id="3202" w:author="Unknown"/>
          <w:rFonts w:ascii="Verdana" w:hAnsi="Verdana"/>
          <w:color w:val="000000"/>
          <w:sz w:val="17"/>
          <w:szCs w:val="17"/>
        </w:rPr>
      </w:pPr>
      <w:ins w:id="32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IOException(</w:t>
        </w:r>
        <w:r>
          <w:rPr>
            <w:rStyle w:val="string"/>
            <w:rFonts w:ascii="Verdana" w:hAnsi="Verdana"/>
            <w:color w:val="0000FF"/>
            <w:sz w:val="17"/>
            <w:szCs w:val="17"/>
            <w:bdr w:val="none" w:sz="0" w:space="0" w:color="auto" w:frame="1"/>
          </w:rPr>
          <w:t>"device error"</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04" w:author="Unknown"/>
          <w:rFonts w:ascii="Verdana" w:hAnsi="Verdana"/>
          <w:color w:val="000000"/>
          <w:sz w:val="17"/>
          <w:szCs w:val="17"/>
        </w:rPr>
      </w:pPr>
      <w:ins w:id="3205" w:author="Unknown">
        <w:r>
          <w:rPr>
            <w:rFonts w:ascii="Verdana" w:hAnsi="Verdana"/>
            <w:color w:val="000000"/>
            <w:sz w:val="17"/>
            <w:szCs w:val="17"/>
            <w:bdr w:val="none" w:sz="0" w:space="0" w:color="auto" w:frame="1"/>
          </w:rPr>
          <w:t> }  </w:t>
        </w:r>
      </w:ins>
    </w:p>
    <w:p w:rsidR="00157B12" w:rsidRDefault="00157B12" w:rsidP="00157B12">
      <w:pPr>
        <w:numPr>
          <w:ilvl w:val="0"/>
          <w:numId w:val="153"/>
        </w:numPr>
        <w:shd w:val="clear" w:color="auto" w:fill="FFFFFF"/>
        <w:spacing w:after="0" w:line="272" w:lineRule="atLeast"/>
        <w:ind w:left="0"/>
        <w:rPr>
          <w:ins w:id="3206" w:author="Unknown"/>
          <w:rFonts w:ascii="Verdana" w:hAnsi="Verdana"/>
          <w:color w:val="000000"/>
          <w:sz w:val="17"/>
          <w:szCs w:val="17"/>
        </w:rPr>
      </w:pPr>
      <w:ins w:id="3207" w:author="Unknown">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08" w:author="Unknown"/>
          <w:rFonts w:ascii="Verdana" w:hAnsi="Verdana"/>
          <w:color w:val="000000"/>
          <w:sz w:val="17"/>
          <w:szCs w:val="17"/>
        </w:rPr>
      </w:pPr>
      <w:ins w:id="320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Testthrows4{  </w:t>
        </w:r>
      </w:ins>
    </w:p>
    <w:p w:rsidR="00157B12" w:rsidRDefault="00157B12" w:rsidP="00157B12">
      <w:pPr>
        <w:numPr>
          <w:ilvl w:val="0"/>
          <w:numId w:val="153"/>
        </w:numPr>
        <w:shd w:val="clear" w:color="auto" w:fill="FFFFFF"/>
        <w:spacing w:after="0" w:line="272" w:lineRule="atLeast"/>
        <w:ind w:left="0"/>
        <w:rPr>
          <w:ins w:id="3210" w:author="Unknown"/>
          <w:rFonts w:ascii="Verdana" w:hAnsi="Verdana"/>
          <w:color w:val="000000"/>
          <w:sz w:val="17"/>
          <w:szCs w:val="17"/>
        </w:rPr>
      </w:pPr>
      <w:ins w:id="32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w:t>
        </w:r>
        <w:r>
          <w:rPr>
            <w:rStyle w:val="comment"/>
            <w:rFonts w:ascii="Verdana" w:hAnsi="Verdana"/>
            <w:color w:val="008200"/>
            <w:sz w:val="17"/>
            <w:szCs w:val="17"/>
            <w:bdr w:val="none" w:sz="0" w:space="0" w:color="auto" w:frame="1"/>
          </w:rPr>
          <w:t>//declare exception</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12" w:author="Unknown"/>
          <w:rFonts w:ascii="Verdana" w:hAnsi="Verdana"/>
          <w:color w:val="000000"/>
          <w:sz w:val="17"/>
          <w:szCs w:val="17"/>
        </w:rPr>
      </w:pPr>
      <w:ins w:id="3213" w:author="Unknown">
        <w:r>
          <w:rPr>
            <w:rFonts w:ascii="Verdana" w:hAnsi="Verdana"/>
            <w:color w:val="000000"/>
            <w:sz w:val="17"/>
            <w:szCs w:val="17"/>
            <w:bdr w:val="none" w:sz="0" w:space="0" w:color="auto" w:frame="1"/>
          </w:rPr>
          <w:t>     M 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M();  </w:t>
        </w:r>
      </w:ins>
    </w:p>
    <w:p w:rsidR="00157B12" w:rsidRDefault="00157B12" w:rsidP="00157B12">
      <w:pPr>
        <w:numPr>
          <w:ilvl w:val="0"/>
          <w:numId w:val="153"/>
        </w:numPr>
        <w:shd w:val="clear" w:color="auto" w:fill="FFFFFF"/>
        <w:spacing w:after="0" w:line="272" w:lineRule="atLeast"/>
        <w:ind w:left="0"/>
        <w:rPr>
          <w:ins w:id="3214" w:author="Unknown"/>
          <w:rFonts w:ascii="Verdana" w:hAnsi="Verdana"/>
          <w:color w:val="000000"/>
          <w:sz w:val="17"/>
          <w:szCs w:val="17"/>
        </w:rPr>
      </w:pPr>
      <w:ins w:id="3215" w:author="Unknown">
        <w:r>
          <w:rPr>
            <w:rFonts w:ascii="Verdana" w:hAnsi="Verdana"/>
            <w:color w:val="000000"/>
            <w:sz w:val="17"/>
            <w:szCs w:val="17"/>
            <w:bdr w:val="none" w:sz="0" w:space="0" w:color="auto" w:frame="1"/>
          </w:rPr>
          <w:t>     m.method();  </w:t>
        </w:r>
      </w:ins>
    </w:p>
    <w:p w:rsidR="00157B12" w:rsidRDefault="00157B12" w:rsidP="00157B12">
      <w:pPr>
        <w:numPr>
          <w:ilvl w:val="0"/>
          <w:numId w:val="153"/>
        </w:numPr>
        <w:shd w:val="clear" w:color="auto" w:fill="FFFFFF"/>
        <w:spacing w:after="0" w:line="272" w:lineRule="atLeast"/>
        <w:ind w:left="0"/>
        <w:rPr>
          <w:ins w:id="3216" w:author="Unknown"/>
          <w:rFonts w:ascii="Verdana" w:hAnsi="Verdana"/>
          <w:color w:val="000000"/>
          <w:sz w:val="17"/>
          <w:szCs w:val="17"/>
        </w:rPr>
      </w:pPr>
      <w:ins w:id="3217" w:author="Unknown">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18" w:author="Unknown"/>
          <w:rFonts w:ascii="Verdana" w:hAnsi="Verdana"/>
          <w:color w:val="000000"/>
          <w:sz w:val="17"/>
          <w:szCs w:val="17"/>
        </w:rPr>
      </w:pPr>
      <w:ins w:id="321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"normal flow..."</w:t>
        </w:r>
        <w:r>
          <w:rPr>
            <w:rFonts w:ascii="Verdana" w:hAnsi="Verdana"/>
            <w:color w:val="000000"/>
            <w:sz w:val="17"/>
            <w:szCs w:val="17"/>
            <w:bdr w:val="none" w:sz="0" w:space="0" w:color="auto" w:frame="1"/>
          </w:rPr>
          <w:t>);  </w:t>
        </w:r>
      </w:ins>
    </w:p>
    <w:p w:rsidR="00157B12" w:rsidRDefault="00157B12" w:rsidP="00157B12">
      <w:pPr>
        <w:numPr>
          <w:ilvl w:val="0"/>
          <w:numId w:val="153"/>
        </w:numPr>
        <w:shd w:val="clear" w:color="auto" w:fill="FFFFFF"/>
        <w:spacing w:after="0" w:line="272" w:lineRule="atLeast"/>
        <w:ind w:left="0"/>
        <w:rPr>
          <w:ins w:id="3220" w:author="Unknown"/>
          <w:rFonts w:ascii="Verdana" w:hAnsi="Verdana"/>
          <w:color w:val="000000"/>
          <w:sz w:val="17"/>
          <w:szCs w:val="17"/>
        </w:rPr>
      </w:pPr>
      <w:ins w:id="3221" w:author="Unknown">
        <w:r>
          <w:rPr>
            <w:rFonts w:ascii="Verdana" w:hAnsi="Verdana"/>
            <w:color w:val="000000"/>
            <w:sz w:val="17"/>
            <w:szCs w:val="17"/>
            <w:bdr w:val="none" w:sz="0" w:space="0" w:color="auto" w:frame="1"/>
          </w:rPr>
          <w:t>  }  </w:t>
        </w:r>
      </w:ins>
    </w:p>
    <w:p w:rsidR="00157B12" w:rsidRDefault="00157B12" w:rsidP="00157B12">
      <w:pPr>
        <w:numPr>
          <w:ilvl w:val="0"/>
          <w:numId w:val="153"/>
        </w:numPr>
        <w:shd w:val="clear" w:color="auto" w:fill="FFFFFF"/>
        <w:spacing w:after="0" w:line="272" w:lineRule="atLeast"/>
        <w:ind w:left="0"/>
        <w:rPr>
          <w:ins w:id="3222" w:author="Unknown"/>
          <w:rFonts w:ascii="Verdana" w:hAnsi="Verdana"/>
          <w:color w:val="000000"/>
          <w:sz w:val="17"/>
          <w:szCs w:val="17"/>
        </w:rPr>
      </w:pPr>
      <w:ins w:id="3223" w:author="Unknown">
        <w:r>
          <w:rPr>
            <w:rFonts w:ascii="Verdana" w:hAnsi="Verdana"/>
            <w:color w:val="000000"/>
            <w:sz w:val="17"/>
            <w:szCs w:val="17"/>
            <w:bdr w:val="none" w:sz="0" w:space="0" w:color="auto" w:frame="1"/>
          </w:rPr>
          <w:t>}  </w:t>
        </w:r>
      </w:ins>
    </w:p>
    <w:p w:rsidR="00157B12" w:rsidRDefault="00584E14" w:rsidP="00157B12">
      <w:pPr>
        <w:spacing w:line="240" w:lineRule="auto"/>
        <w:rPr>
          <w:ins w:id="3224" w:author="Unknown"/>
          <w:rFonts w:ascii="Times New Roman" w:hAnsi="Times New Roman"/>
          <w:sz w:val="24"/>
          <w:szCs w:val="24"/>
        </w:rPr>
      </w:pPr>
      <w:ins w:id="3225" w:author="Unknown">
        <w:r>
          <w:rPr>
            <w:rStyle w:val="testit"/>
            <w:rFonts w:ascii="Verdana" w:hAnsi="Verdana"/>
            <w:color w:val="000000"/>
            <w:sz w:val="17"/>
            <w:szCs w:val="17"/>
            <w:shd w:val="clear" w:color="auto" w:fill="FFFFFF"/>
          </w:rPr>
          <w:fldChar w:fldCharType="begin"/>
        </w:r>
        <w:r w:rsidR="00157B12">
          <w:rPr>
            <w:rStyle w:val="testit"/>
            <w:rFonts w:ascii="Verdana" w:hAnsi="Verdana"/>
            <w:color w:val="000000"/>
            <w:sz w:val="17"/>
            <w:szCs w:val="17"/>
            <w:shd w:val="clear" w:color="auto" w:fill="FFFFFF"/>
          </w:rPr>
          <w:instrText xml:space="preserve"> HYPERLINK "http://www.javatpoint.com/opr/test.jsp?filename=Testthrows4" \t "_blank" </w:instrText>
        </w:r>
        <w:r>
          <w:rPr>
            <w:rStyle w:val="testit"/>
            <w:rFonts w:ascii="Verdana" w:hAnsi="Verdana"/>
            <w:color w:val="000000"/>
            <w:sz w:val="17"/>
            <w:szCs w:val="17"/>
            <w:shd w:val="clear" w:color="auto" w:fill="FFFFFF"/>
          </w:rPr>
          <w:fldChar w:fldCharType="separate"/>
        </w:r>
        <w:r w:rsidR="00157B12">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157B12" w:rsidRDefault="00157B12" w:rsidP="00157B12">
      <w:pPr>
        <w:pStyle w:val="HTMLPreformatted"/>
        <w:shd w:val="clear" w:color="auto" w:fill="F9FBF9"/>
        <w:rPr>
          <w:ins w:id="3226" w:author="Unknown"/>
          <w:color w:val="000000"/>
        </w:rPr>
      </w:pPr>
      <w:ins w:id="3227" w:author="Unknown">
        <w:r>
          <w:rPr>
            <w:color w:val="000000"/>
          </w:rPr>
          <w:t>Output:Runtime Exception</w:t>
        </w:r>
      </w:ins>
    </w:p>
    <w:p w:rsidR="00157B12" w:rsidRDefault="00157B12" w:rsidP="00157B12">
      <w:pPr>
        <w:pStyle w:val="Heading3"/>
        <w:shd w:val="clear" w:color="auto" w:fill="FFFFFF"/>
        <w:spacing w:line="312" w:lineRule="atLeast"/>
        <w:rPr>
          <w:ins w:id="3228" w:author="Unknown"/>
          <w:rFonts w:ascii="Helvetica" w:hAnsi="Helvetica" w:cs="Helvetica"/>
          <w:b w:val="0"/>
          <w:bCs w:val="0"/>
          <w:color w:val="610B4B"/>
        </w:rPr>
      </w:pPr>
      <w:ins w:id="3229" w:author="Unknown">
        <w:r>
          <w:rPr>
            <w:rFonts w:ascii="Helvetica" w:hAnsi="Helvetica" w:cs="Helvetica"/>
            <w:b w:val="0"/>
            <w:bCs w:val="0"/>
            <w:color w:val="610B4B"/>
          </w:rPr>
          <w:t>Difference between throw and throws</w:t>
        </w:r>
      </w:ins>
    </w:p>
    <w:p w:rsidR="00157B12" w:rsidRDefault="00584E14" w:rsidP="00157B12">
      <w:pPr>
        <w:rPr>
          <w:ins w:id="3230" w:author="Unknown"/>
          <w:rFonts w:ascii="Times New Roman" w:hAnsi="Times New Roman" w:cs="Times New Roman"/>
        </w:rPr>
      </w:pPr>
      <w:ins w:id="3231" w:author="Unknown">
        <w:r>
          <w:fldChar w:fldCharType="begin"/>
        </w:r>
        <w:r w:rsidR="00157B12">
          <w:instrText xml:space="preserve"> HYPERLINK "https://www.javatpoint.com/difference-between-throw-and-throws-in-java" </w:instrText>
        </w:r>
        <w:r>
          <w:fldChar w:fldCharType="separate"/>
        </w:r>
        <w:r w:rsidR="00157B12">
          <w:rPr>
            <w:rStyle w:val="Hyperlink"/>
            <w:rFonts w:ascii="Verdana" w:hAnsi="Verdana"/>
            <w:color w:val="008000"/>
            <w:sz w:val="17"/>
            <w:szCs w:val="17"/>
            <w:shd w:val="clear" w:color="auto" w:fill="FFFFFF"/>
          </w:rPr>
          <w:t>Click me for details</w:t>
        </w:r>
        <w:r>
          <w:fldChar w:fldCharType="end"/>
        </w:r>
      </w:ins>
    </w:p>
    <w:p w:rsidR="00157B12" w:rsidRDefault="00584E14" w:rsidP="00157B12">
      <w:pPr>
        <w:rPr>
          <w:ins w:id="3232" w:author="Unknown"/>
        </w:rPr>
      </w:pPr>
      <w:ins w:id="3233" w:author="Unknown">
        <w:r>
          <w:pict>
            <v:rect id="_x0000_i1098" style="width:0;height:.65pt" o:hralign="center" o:hrstd="t" o:hrnoshade="t" o:hr="t" fillcolor="#d4d4d4" stroked="f"/>
          </w:pict>
        </w:r>
      </w:ins>
    </w:p>
    <w:p w:rsidR="00157B12" w:rsidRDefault="00157B12" w:rsidP="00157B12">
      <w:pPr>
        <w:pStyle w:val="Heading3"/>
        <w:shd w:val="clear" w:color="auto" w:fill="FFFFFF"/>
        <w:spacing w:line="312" w:lineRule="atLeast"/>
        <w:rPr>
          <w:ins w:id="3234" w:author="Unknown"/>
          <w:rFonts w:ascii="Helvetica" w:hAnsi="Helvetica" w:cs="Helvetica"/>
          <w:b w:val="0"/>
          <w:bCs w:val="0"/>
          <w:color w:val="610B4B"/>
        </w:rPr>
      </w:pPr>
      <w:ins w:id="3235" w:author="Unknown">
        <w:r>
          <w:rPr>
            <w:rFonts w:ascii="Helvetica" w:hAnsi="Helvetica" w:cs="Helvetica"/>
            <w:b w:val="0"/>
            <w:bCs w:val="0"/>
            <w:color w:val="610B4B"/>
          </w:rPr>
          <w:t>Que) Can we rethrow an exception?</w:t>
        </w:r>
      </w:ins>
    </w:p>
    <w:p w:rsidR="00157B12" w:rsidRDefault="00157B12" w:rsidP="00157B12">
      <w:pPr>
        <w:pStyle w:val="NormalWeb"/>
        <w:shd w:val="clear" w:color="auto" w:fill="FFFFFF"/>
        <w:rPr>
          <w:ins w:id="3236" w:author="Unknown"/>
          <w:rFonts w:ascii="Verdana" w:hAnsi="Verdana"/>
          <w:color w:val="000000"/>
          <w:sz w:val="17"/>
          <w:szCs w:val="17"/>
        </w:rPr>
      </w:pPr>
      <w:ins w:id="3237" w:author="Unknown">
        <w:r>
          <w:rPr>
            <w:rFonts w:ascii="Verdana" w:hAnsi="Verdana"/>
            <w:color w:val="000000"/>
            <w:sz w:val="17"/>
            <w:szCs w:val="17"/>
          </w:rPr>
          <w:t>Yes, by throwing same exception in catch block.</w:t>
        </w:r>
      </w:ins>
    </w:p>
    <w:p w:rsidR="00947007" w:rsidRDefault="00947007" w:rsidP="00E3797A">
      <w:pPr>
        <w:pStyle w:val="HTMLPreformatted"/>
        <w:shd w:val="clear" w:color="auto" w:fill="F9FBF9"/>
        <w:rPr>
          <w:color w:val="000000"/>
        </w:rPr>
      </w:pPr>
    </w:p>
    <w:p w:rsidR="00D74ED0" w:rsidRDefault="00D74ED0" w:rsidP="00E3797A">
      <w:pPr>
        <w:pStyle w:val="HTMLPreformatted"/>
        <w:shd w:val="clear" w:color="auto" w:fill="F9FBF9"/>
        <w:rPr>
          <w:color w:val="000000"/>
        </w:rPr>
      </w:pPr>
    </w:p>
    <w:p w:rsidR="00CD514A" w:rsidRDefault="00CD514A" w:rsidP="00D74ED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rsidR="00D74ED0" w:rsidRPr="00D74ED0" w:rsidRDefault="00D74ED0" w:rsidP="00D74ED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74ED0">
        <w:rPr>
          <w:rFonts w:ascii="Helvetica" w:eastAsia="Times New Roman" w:hAnsi="Helvetica" w:cs="Helvetica"/>
          <w:color w:val="610B38"/>
          <w:kern w:val="36"/>
          <w:sz w:val="44"/>
          <w:szCs w:val="44"/>
          <w:lang w:eastAsia="en-IN"/>
        </w:rPr>
        <w:lastRenderedPageBreak/>
        <w:t>Difference between throw and throws in Java</w:t>
      </w:r>
    </w:p>
    <w:p w:rsidR="00D74ED0" w:rsidRPr="00D74ED0" w:rsidRDefault="00D74ED0" w:rsidP="00D74ED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There are many differences between throw and throws keywords. A list of differences between throw and throws are given below:</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6182"/>
        <w:gridCol w:w="5870"/>
      </w:tblGrid>
      <w:tr w:rsidR="00D74ED0" w:rsidRPr="00D74ED0" w:rsidTr="00D74ED0">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throw</w:t>
            </w:r>
          </w:p>
        </w:tc>
        <w:tc>
          <w:tcPr>
            <w:tcW w:w="0" w:type="auto"/>
            <w:shd w:val="clear" w:color="auto" w:fill="C7CCBE"/>
            <w:tcMar>
              <w:top w:w="180" w:type="dxa"/>
              <w:left w:w="180" w:type="dxa"/>
              <w:bottom w:w="180" w:type="dxa"/>
              <w:right w:w="180" w:type="dxa"/>
            </w:tcMar>
            <w:hideMark/>
          </w:tcPr>
          <w:p w:rsidR="00D74ED0" w:rsidRPr="00D74ED0" w:rsidRDefault="00D74ED0" w:rsidP="00D74ED0">
            <w:pPr>
              <w:spacing w:after="0" w:line="240" w:lineRule="auto"/>
              <w:rPr>
                <w:rFonts w:ascii="Times New Roman" w:eastAsia="Times New Roman" w:hAnsi="Times New Roman" w:cs="Times New Roman"/>
                <w:b/>
                <w:bCs/>
                <w:color w:val="000000"/>
                <w:sz w:val="26"/>
                <w:szCs w:val="26"/>
                <w:lang w:eastAsia="en-IN"/>
              </w:rPr>
            </w:pPr>
            <w:r w:rsidRPr="00D74ED0">
              <w:rPr>
                <w:rFonts w:ascii="Times New Roman" w:eastAsia="Times New Roman" w:hAnsi="Times New Roman" w:cs="Times New Roman"/>
                <w:b/>
                <w:bCs/>
                <w:color w:val="000000"/>
                <w:sz w:val="26"/>
                <w:szCs w:val="26"/>
                <w:lang w:eastAsia="en-IN"/>
              </w:rPr>
              <w:t>throws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Java throws keyword is used to declare an exception.</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Checked exception can be propagated with throws.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Throws is followed by class.</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Throws is used with the method signature.</w:t>
            </w:r>
          </w:p>
        </w:tc>
      </w:tr>
      <w:tr w:rsidR="00D74ED0" w:rsidRPr="00D74ED0" w:rsidTr="00D74E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74ED0" w:rsidRPr="00D74ED0" w:rsidRDefault="00D74ED0" w:rsidP="00D74ED0">
            <w:pPr>
              <w:spacing w:after="0" w:line="345" w:lineRule="atLeast"/>
              <w:ind w:left="300"/>
              <w:rPr>
                <w:rFonts w:ascii="Verdana" w:eastAsia="Times New Roman" w:hAnsi="Verdana" w:cs="Times New Roman"/>
                <w:color w:val="000000"/>
                <w:sz w:val="20"/>
                <w:szCs w:val="20"/>
                <w:lang w:eastAsia="en-IN"/>
              </w:rPr>
            </w:pPr>
            <w:r w:rsidRPr="00D74ED0">
              <w:rPr>
                <w:rFonts w:ascii="Verdana" w:eastAsia="Times New Roman" w:hAnsi="Verdana" w:cs="Times New Roman"/>
                <w:color w:val="000000"/>
                <w:sz w:val="20"/>
                <w:szCs w:val="20"/>
                <w:lang w:eastAsia="en-IN"/>
              </w:rPr>
              <w:t>You can declare multiple exceptions e.g.</w:t>
            </w:r>
            <w:r w:rsidRPr="00D74ED0">
              <w:rPr>
                <w:rFonts w:ascii="Verdana" w:eastAsia="Times New Roman" w:hAnsi="Verdana" w:cs="Times New Roman"/>
                <w:color w:val="000000"/>
                <w:sz w:val="20"/>
                <w:szCs w:val="20"/>
                <w:lang w:eastAsia="en-IN"/>
              </w:rPr>
              <w:br/>
              <w:t>public void method()throws IOException,SQLException.</w:t>
            </w:r>
          </w:p>
        </w:tc>
      </w:tr>
    </w:tbl>
    <w:p w:rsidR="00D74ED0" w:rsidRPr="00D74ED0" w:rsidRDefault="00D74ED0" w:rsidP="00D74ED0">
      <w:pPr>
        <w:shd w:val="clear" w:color="auto" w:fill="FFFFFF"/>
        <w:spacing w:before="100" w:beforeAutospacing="1" w:after="100" w:afterAutospacing="1" w:line="312" w:lineRule="atLeast"/>
        <w:outlineLvl w:val="1"/>
        <w:rPr>
          <w:ins w:id="3238" w:author="Unknown"/>
          <w:rFonts w:ascii="Helvetica" w:eastAsia="Times New Roman" w:hAnsi="Helvetica" w:cs="Helvetica"/>
          <w:color w:val="610B38"/>
          <w:sz w:val="38"/>
          <w:szCs w:val="38"/>
          <w:lang w:eastAsia="en-IN"/>
        </w:rPr>
      </w:pPr>
      <w:ins w:id="3239" w:author="Unknown">
        <w:r w:rsidRPr="00D74ED0">
          <w:rPr>
            <w:rFonts w:ascii="Helvetica" w:eastAsia="Times New Roman" w:hAnsi="Helvetica" w:cs="Helvetica"/>
            <w:color w:val="610B38"/>
            <w:sz w:val="38"/>
            <w:szCs w:val="38"/>
            <w:lang w:eastAsia="en-IN"/>
          </w:rPr>
          <w:t>Java throw example</w:t>
        </w:r>
      </w:ins>
    </w:p>
    <w:p w:rsidR="00D74ED0" w:rsidRPr="00D74ED0" w:rsidRDefault="00D74ED0" w:rsidP="00D74ED0">
      <w:pPr>
        <w:numPr>
          <w:ilvl w:val="0"/>
          <w:numId w:val="154"/>
        </w:numPr>
        <w:shd w:val="clear" w:color="auto" w:fill="FFFFFF"/>
        <w:spacing w:after="0" w:line="315" w:lineRule="atLeast"/>
        <w:ind w:left="0"/>
        <w:rPr>
          <w:ins w:id="3240" w:author="Unknown"/>
          <w:rFonts w:ascii="Verdana" w:eastAsia="Times New Roman" w:hAnsi="Verdana" w:cs="Times New Roman"/>
          <w:color w:val="000000"/>
          <w:sz w:val="20"/>
          <w:szCs w:val="20"/>
          <w:lang w:eastAsia="en-IN"/>
        </w:rPr>
      </w:pPr>
      <w:ins w:id="3241"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  </w:t>
        </w:r>
      </w:ins>
    </w:p>
    <w:p w:rsidR="00D74ED0" w:rsidRPr="00D74ED0" w:rsidRDefault="00D74ED0" w:rsidP="00D74ED0">
      <w:pPr>
        <w:numPr>
          <w:ilvl w:val="0"/>
          <w:numId w:val="154"/>
        </w:numPr>
        <w:shd w:val="clear" w:color="auto" w:fill="FFFFFF"/>
        <w:spacing w:after="0" w:line="315" w:lineRule="atLeast"/>
        <w:ind w:left="0"/>
        <w:rPr>
          <w:ins w:id="3242" w:author="Unknown"/>
          <w:rFonts w:ascii="Verdana" w:eastAsia="Times New Roman" w:hAnsi="Verdana" w:cs="Times New Roman"/>
          <w:color w:val="000000"/>
          <w:sz w:val="20"/>
          <w:szCs w:val="20"/>
          <w:lang w:eastAsia="en-IN"/>
        </w:rPr>
      </w:pPr>
      <w:ins w:id="3243" w:author="Unknown">
        <w:r w:rsidRPr="00D74ED0">
          <w:rPr>
            <w:rFonts w:ascii="Verdana" w:eastAsia="Times New Roman" w:hAnsi="Verdana" w:cs="Times New Roman"/>
            <w:b/>
            <w:bCs/>
            <w:color w:val="006699"/>
            <w:sz w:val="20"/>
            <w:lang w:eastAsia="en-IN"/>
          </w:rPr>
          <w:t>throw</w:t>
        </w:r>
        <w:r w:rsidRPr="00D74ED0">
          <w:rPr>
            <w:rFonts w:ascii="Verdana" w:eastAsia="Times New Roman" w:hAnsi="Verdana" w:cs="Times New Roman"/>
            <w:color w:val="000000"/>
            <w:sz w:val="20"/>
            <w:szCs w:val="20"/>
            <w:bdr w:val="none" w:sz="0" w:space="0" w:color="auto" w:frame="1"/>
            <w:lang w:eastAsia="en-IN"/>
          </w:rPr>
          <w:t> </w:t>
        </w:r>
        <w:r w:rsidRPr="00D74ED0">
          <w:rPr>
            <w:rFonts w:ascii="Verdana" w:eastAsia="Times New Roman" w:hAnsi="Verdana" w:cs="Times New Roman"/>
            <w:b/>
            <w:bCs/>
            <w:color w:val="006699"/>
            <w:sz w:val="20"/>
            <w:lang w:eastAsia="en-IN"/>
          </w:rPr>
          <w:t>new</w:t>
        </w:r>
        <w:r w:rsidRPr="00D74ED0">
          <w:rPr>
            <w:rFonts w:ascii="Verdana" w:eastAsia="Times New Roman" w:hAnsi="Verdana" w:cs="Times New Roman"/>
            <w:color w:val="000000"/>
            <w:sz w:val="20"/>
            <w:szCs w:val="20"/>
            <w:bdr w:val="none" w:sz="0" w:space="0" w:color="auto" w:frame="1"/>
            <w:lang w:eastAsia="en-IN"/>
          </w:rPr>
          <w:t> ArithmeticException(</w:t>
        </w:r>
        <w:r w:rsidRPr="00D74ED0">
          <w:rPr>
            <w:rFonts w:ascii="Verdana" w:eastAsia="Times New Roman" w:hAnsi="Verdana" w:cs="Times New Roman"/>
            <w:color w:val="0000FF"/>
            <w:sz w:val="20"/>
            <w:lang w:eastAsia="en-IN"/>
          </w:rPr>
          <w:t>"sorry"</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4"/>
        </w:numPr>
        <w:shd w:val="clear" w:color="auto" w:fill="FFFFFF"/>
        <w:spacing w:after="120" w:line="315" w:lineRule="atLeast"/>
        <w:ind w:left="0"/>
        <w:rPr>
          <w:ins w:id="3244" w:author="Unknown"/>
          <w:rFonts w:ascii="Verdana" w:eastAsia="Times New Roman" w:hAnsi="Verdana" w:cs="Times New Roman"/>
          <w:color w:val="000000"/>
          <w:sz w:val="20"/>
          <w:szCs w:val="20"/>
          <w:lang w:eastAsia="en-IN"/>
        </w:rPr>
      </w:pPr>
      <w:ins w:id="3245" w:author="Unknown">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shd w:val="clear" w:color="auto" w:fill="FFFFFF"/>
        <w:spacing w:before="100" w:beforeAutospacing="1" w:after="100" w:afterAutospacing="1" w:line="312" w:lineRule="atLeast"/>
        <w:outlineLvl w:val="1"/>
        <w:rPr>
          <w:ins w:id="3246" w:author="Unknown"/>
          <w:rFonts w:ascii="Helvetica" w:eastAsia="Times New Roman" w:hAnsi="Helvetica" w:cs="Helvetica"/>
          <w:color w:val="610B38"/>
          <w:sz w:val="38"/>
          <w:szCs w:val="38"/>
          <w:lang w:eastAsia="en-IN"/>
        </w:rPr>
      </w:pPr>
      <w:ins w:id="3247" w:author="Unknown">
        <w:r w:rsidRPr="00D74ED0">
          <w:rPr>
            <w:rFonts w:ascii="Helvetica" w:eastAsia="Times New Roman" w:hAnsi="Helvetica" w:cs="Helvetica"/>
            <w:color w:val="610B38"/>
            <w:sz w:val="38"/>
            <w:szCs w:val="38"/>
            <w:lang w:eastAsia="en-IN"/>
          </w:rPr>
          <w:t>Java throws example</w:t>
        </w:r>
      </w:ins>
    </w:p>
    <w:p w:rsidR="00D74ED0" w:rsidRPr="00D74ED0" w:rsidRDefault="00D74ED0" w:rsidP="00D74ED0">
      <w:pPr>
        <w:numPr>
          <w:ilvl w:val="0"/>
          <w:numId w:val="155"/>
        </w:numPr>
        <w:shd w:val="clear" w:color="auto" w:fill="FFFFFF"/>
        <w:spacing w:after="0" w:line="315" w:lineRule="atLeast"/>
        <w:ind w:left="0"/>
        <w:rPr>
          <w:ins w:id="3248" w:author="Unknown"/>
          <w:rFonts w:ascii="Verdana" w:eastAsia="Times New Roman" w:hAnsi="Verdana" w:cs="Times New Roman"/>
          <w:color w:val="000000"/>
          <w:sz w:val="20"/>
          <w:szCs w:val="20"/>
          <w:lang w:eastAsia="en-IN"/>
        </w:rPr>
      </w:pPr>
      <w:ins w:id="3249"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w:t>
        </w:r>
        <w:r w:rsidRPr="00D74ED0">
          <w:rPr>
            <w:rFonts w:ascii="Verdana" w:eastAsia="Times New Roman" w:hAnsi="Verdana" w:cs="Times New Roman"/>
            <w:b/>
            <w:bCs/>
            <w:color w:val="006699"/>
            <w:sz w:val="20"/>
            <w:lang w:eastAsia="en-IN"/>
          </w:rPr>
          <w:t>throws</w:t>
        </w:r>
        <w:r w:rsidRPr="00D74ED0">
          <w:rPr>
            <w:rFonts w:ascii="Verdana" w:eastAsia="Times New Roman" w:hAnsi="Verdana" w:cs="Times New Roman"/>
            <w:color w:val="000000"/>
            <w:sz w:val="20"/>
            <w:szCs w:val="20"/>
            <w:bdr w:val="none" w:sz="0" w:space="0" w:color="auto" w:frame="1"/>
            <w:lang w:eastAsia="en-IN"/>
          </w:rPr>
          <w:t> ArithmeticException{  </w:t>
        </w:r>
      </w:ins>
    </w:p>
    <w:p w:rsidR="00D74ED0" w:rsidRPr="00D74ED0" w:rsidRDefault="00D74ED0" w:rsidP="00D74ED0">
      <w:pPr>
        <w:numPr>
          <w:ilvl w:val="0"/>
          <w:numId w:val="155"/>
        </w:numPr>
        <w:shd w:val="clear" w:color="auto" w:fill="FFFFFF"/>
        <w:spacing w:after="0" w:line="315" w:lineRule="atLeast"/>
        <w:ind w:left="0"/>
        <w:rPr>
          <w:ins w:id="3250" w:author="Unknown"/>
          <w:rFonts w:ascii="Verdana" w:eastAsia="Times New Roman" w:hAnsi="Verdana" w:cs="Times New Roman"/>
          <w:color w:val="000000"/>
          <w:sz w:val="20"/>
          <w:szCs w:val="20"/>
          <w:lang w:eastAsia="en-IN"/>
        </w:rPr>
      </w:pPr>
      <w:ins w:id="3251" w:author="Unknown">
        <w:r w:rsidRPr="00D74ED0">
          <w:rPr>
            <w:rFonts w:ascii="Verdana" w:eastAsia="Times New Roman" w:hAnsi="Verdana" w:cs="Times New Roman"/>
            <w:color w:val="008200"/>
            <w:sz w:val="20"/>
            <w:lang w:eastAsia="en-IN"/>
          </w:rPr>
          <w:t>//method code</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5"/>
        </w:numPr>
        <w:shd w:val="clear" w:color="auto" w:fill="FFFFFF"/>
        <w:spacing w:after="120" w:line="315" w:lineRule="atLeast"/>
        <w:ind w:left="0"/>
        <w:rPr>
          <w:ins w:id="3252" w:author="Unknown"/>
          <w:rFonts w:ascii="Verdana" w:eastAsia="Times New Roman" w:hAnsi="Verdana" w:cs="Times New Roman"/>
          <w:color w:val="000000"/>
          <w:sz w:val="20"/>
          <w:szCs w:val="20"/>
          <w:lang w:eastAsia="en-IN"/>
        </w:rPr>
      </w:pPr>
      <w:ins w:id="3253" w:author="Unknown">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shd w:val="clear" w:color="auto" w:fill="FFFFFF"/>
        <w:spacing w:before="100" w:beforeAutospacing="1" w:after="100" w:afterAutospacing="1" w:line="312" w:lineRule="atLeast"/>
        <w:outlineLvl w:val="1"/>
        <w:rPr>
          <w:ins w:id="3254" w:author="Unknown"/>
          <w:rFonts w:ascii="Helvetica" w:eastAsia="Times New Roman" w:hAnsi="Helvetica" w:cs="Helvetica"/>
          <w:color w:val="610B38"/>
          <w:sz w:val="38"/>
          <w:szCs w:val="38"/>
          <w:lang w:eastAsia="en-IN"/>
        </w:rPr>
      </w:pPr>
      <w:ins w:id="3255" w:author="Unknown">
        <w:r w:rsidRPr="00D74ED0">
          <w:rPr>
            <w:rFonts w:ascii="Helvetica" w:eastAsia="Times New Roman" w:hAnsi="Helvetica" w:cs="Helvetica"/>
            <w:color w:val="610B38"/>
            <w:sz w:val="38"/>
            <w:szCs w:val="38"/>
            <w:lang w:eastAsia="en-IN"/>
          </w:rPr>
          <w:t>Java throw and throws example</w:t>
        </w:r>
      </w:ins>
    </w:p>
    <w:p w:rsidR="00D74ED0" w:rsidRPr="00D74ED0" w:rsidRDefault="00D74ED0" w:rsidP="00D74ED0">
      <w:pPr>
        <w:numPr>
          <w:ilvl w:val="0"/>
          <w:numId w:val="156"/>
        </w:numPr>
        <w:shd w:val="clear" w:color="auto" w:fill="FFFFFF"/>
        <w:spacing w:after="0" w:line="315" w:lineRule="atLeast"/>
        <w:ind w:left="0"/>
        <w:rPr>
          <w:ins w:id="3256" w:author="Unknown"/>
          <w:rFonts w:ascii="Verdana" w:eastAsia="Times New Roman" w:hAnsi="Verdana" w:cs="Times New Roman"/>
          <w:color w:val="000000"/>
          <w:sz w:val="20"/>
          <w:szCs w:val="20"/>
          <w:lang w:eastAsia="en-IN"/>
        </w:rPr>
      </w:pPr>
      <w:ins w:id="3257" w:author="Unknown">
        <w:r w:rsidRPr="00D74ED0">
          <w:rPr>
            <w:rFonts w:ascii="Verdana" w:eastAsia="Times New Roman" w:hAnsi="Verdana" w:cs="Times New Roman"/>
            <w:b/>
            <w:bCs/>
            <w:color w:val="006699"/>
            <w:sz w:val="20"/>
            <w:lang w:eastAsia="en-IN"/>
          </w:rPr>
          <w:t>void</w:t>
        </w:r>
        <w:r w:rsidRPr="00D74ED0">
          <w:rPr>
            <w:rFonts w:ascii="Verdana" w:eastAsia="Times New Roman" w:hAnsi="Verdana" w:cs="Times New Roman"/>
            <w:color w:val="000000"/>
            <w:sz w:val="20"/>
            <w:szCs w:val="20"/>
            <w:bdr w:val="none" w:sz="0" w:space="0" w:color="auto" w:frame="1"/>
            <w:lang w:eastAsia="en-IN"/>
          </w:rPr>
          <w:t> m()</w:t>
        </w:r>
        <w:r w:rsidRPr="00D74ED0">
          <w:rPr>
            <w:rFonts w:ascii="Verdana" w:eastAsia="Times New Roman" w:hAnsi="Verdana" w:cs="Times New Roman"/>
            <w:b/>
            <w:bCs/>
            <w:color w:val="006699"/>
            <w:sz w:val="20"/>
            <w:lang w:eastAsia="en-IN"/>
          </w:rPr>
          <w:t>throws</w:t>
        </w:r>
        <w:r w:rsidRPr="00D74ED0">
          <w:rPr>
            <w:rFonts w:ascii="Verdana" w:eastAsia="Times New Roman" w:hAnsi="Verdana" w:cs="Times New Roman"/>
            <w:color w:val="000000"/>
            <w:sz w:val="20"/>
            <w:szCs w:val="20"/>
            <w:bdr w:val="none" w:sz="0" w:space="0" w:color="auto" w:frame="1"/>
            <w:lang w:eastAsia="en-IN"/>
          </w:rPr>
          <w:t> ArithmeticException{  </w:t>
        </w:r>
      </w:ins>
    </w:p>
    <w:p w:rsidR="00D74ED0" w:rsidRPr="00D74ED0" w:rsidRDefault="00D74ED0" w:rsidP="00D74ED0">
      <w:pPr>
        <w:numPr>
          <w:ilvl w:val="0"/>
          <w:numId w:val="156"/>
        </w:numPr>
        <w:shd w:val="clear" w:color="auto" w:fill="FFFFFF"/>
        <w:spacing w:after="0" w:line="315" w:lineRule="atLeast"/>
        <w:ind w:left="0"/>
        <w:rPr>
          <w:ins w:id="3258" w:author="Unknown"/>
          <w:rFonts w:ascii="Verdana" w:eastAsia="Times New Roman" w:hAnsi="Verdana" w:cs="Times New Roman"/>
          <w:color w:val="000000"/>
          <w:sz w:val="20"/>
          <w:szCs w:val="20"/>
          <w:lang w:eastAsia="en-IN"/>
        </w:rPr>
      </w:pPr>
      <w:ins w:id="3259" w:author="Unknown">
        <w:r w:rsidRPr="00D74ED0">
          <w:rPr>
            <w:rFonts w:ascii="Verdana" w:eastAsia="Times New Roman" w:hAnsi="Verdana" w:cs="Times New Roman"/>
            <w:b/>
            <w:bCs/>
            <w:color w:val="006699"/>
            <w:sz w:val="20"/>
            <w:lang w:eastAsia="en-IN"/>
          </w:rPr>
          <w:t>throw</w:t>
        </w:r>
        <w:r w:rsidRPr="00D74ED0">
          <w:rPr>
            <w:rFonts w:ascii="Verdana" w:eastAsia="Times New Roman" w:hAnsi="Verdana" w:cs="Times New Roman"/>
            <w:color w:val="000000"/>
            <w:sz w:val="20"/>
            <w:szCs w:val="20"/>
            <w:bdr w:val="none" w:sz="0" w:space="0" w:color="auto" w:frame="1"/>
            <w:lang w:eastAsia="en-IN"/>
          </w:rPr>
          <w:t> </w:t>
        </w:r>
        <w:r w:rsidRPr="00D74ED0">
          <w:rPr>
            <w:rFonts w:ascii="Verdana" w:eastAsia="Times New Roman" w:hAnsi="Verdana" w:cs="Times New Roman"/>
            <w:b/>
            <w:bCs/>
            <w:color w:val="006699"/>
            <w:sz w:val="20"/>
            <w:lang w:eastAsia="en-IN"/>
          </w:rPr>
          <w:t>new</w:t>
        </w:r>
        <w:r w:rsidRPr="00D74ED0">
          <w:rPr>
            <w:rFonts w:ascii="Verdana" w:eastAsia="Times New Roman" w:hAnsi="Verdana" w:cs="Times New Roman"/>
            <w:color w:val="000000"/>
            <w:sz w:val="20"/>
            <w:szCs w:val="20"/>
            <w:bdr w:val="none" w:sz="0" w:space="0" w:color="auto" w:frame="1"/>
            <w:lang w:eastAsia="en-IN"/>
          </w:rPr>
          <w:t> ArithmeticException(</w:t>
        </w:r>
        <w:r w:rsidRPr="00D74ED0">
          <w:rPr>
            <w:rFonts w:ascii="Verdana" w:eastAsia="Times New Roman" w:hAnsi="Verdana" w:cs="Times New Roman"/>
            <w:color w:val="0000FF"/>
            <w:sz w:val="20"/>
            <w:lang w:eastAsia="en-IN"/>
          </w:rPr>
          <w:t>"sorry"</w:t>
        </w:r>
        <w:r w:rsidRPr="00D74ED0">
          <w:rPr>
            <w:rFonts w:ascii="Verdana" w:eastAsia="Times New Roman" w:hAnsi="Verdana" w:cs="Times New Roman"/>
            <w:color w:val="000000"/>
            <w:sz w:val="20"/>
            <w:szCs w:val="20"/>
            <w:bdr w:val="none" w:sz="0" w:space="0" w:color="auto" w:frame="1"/>
            <w:lang w:eastAsia="en-IN"/>
          </w:rPr>
          <w:t>);  </w:t>
        </w:r>
      </w:ins>
    </w:p>
    <w:p w:rsidR="00D74ED0" w:rsidRPr="00D74ED0" w:rsidRDefault="00D74ED0" w:rsidP="00D74ED0">
      <w:pPr>
        <w:numPr>
          <w:ilvl w:val="0"/>
          <w:numId w:val="156"/>
        </w:numPr>
        <w:shd w:val="clear" w:color="auto" w:fill="FFFFFF"/>
        <w:spacing w:after="120" w:line="315" w:lineRule="atLeast"/>
        <w:ind w:left="0"/>
        <w:rPr>
          <w:ins w:id="3260" w:author="Unknown"/>
          <w:rFonts w:ascii="Verdana" w:eastAsia="Times New Roman" w:hAnsi="Verdana" w:cs="Times New Roman"/>
          <w:color w:val="000000"/>
          <w:sz w:val="20"/>
          <w:szCs w:val="20"/>
          <w:lang w:eastAsia="en-IN"/>
        </w:rPr>
      </w:pPr>
      <w:ins w:id="3261" w:author="Unknown">
        <w:r w:rsidRPr="00D74ED0">
          <w:rPr>
            <w:rFonts w:ascii="Verdana" w:eastAsia="Times New Roman" w:hAnsi="Verdana" w:cs="Times New Roman"/>
            <w:color w:val="000000"/>
            <w:sz w:val="20"/>
            <w:szCs w:val="20"/>
            <w:bdr w:val="none" w:sz="0" w:space="0" w:color="auto" w:frame="1"/>
            <w:lang w:eastAsia="en-IN"/>
          </w:rPr>
          <w:t>}  </w:t>
        </w:r>
      </w:ins>
    </w:p>
    <w:p w:rsidR="00D74ED0" w:rsidRDefault="00D74ED0" w:rsidP="00E3797A">
      <w:pPr>
        <w:pStyle w:val="HTMLPreformatted"/>
        <w:shd w:val="clear" w:color="auto" w:fill="F9FBF9"/>
        <w:rPr>
          <w:color w:val="000000"/>
        </w:rPr>
      </w:pPr>
    </w:p>
    <w:p w:rsidR="00D74ED0" w:rsidRDefault="00D74ED0" w:rsidP="00E3797A">
      <w:pPr>
        <w:pStyle w:val="HTMLPreformatted"/>
        <w:shd w:val="clear" w:color="auto" w:fill="F9FBF9"/>
        <w:rPr>
          <w:color w:val="000000"/>
        </w:rPr>
      </w:pPr>
    </w:p>
    <w:p w:rsidR="00FF4ED6" w:rsidRPr="00FF4ED6" w:rsidRDefault="00FF4ED6" w:rsidP="00FF4ED6">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FF4ED6">
        <w:rPr>
          <w:rFonts w:ascii="Helvetica" w:eastAsia="Times New Roman" w:hAnsi="Helvetica" w:cs="Helvetica"/>
          <w:color w:val="610B38"/>
          <w:kern w:val="36"/>
          <w:sz w:val="38"/>
          <w:szCs w:val="38"/>
          <w:lang w:eastAsia="en-IN"/>
        </w:rPr>
        <w:t>Difference between final, finally and finalize</w:t>
      </w:r>
    </w:p>
    <w:p w:rsidR="00FF4ED6" w:rsidRPr="00FF4ED6" w:rsidRDefault="00FF4ED6" w:rsidP="00FF4ED6">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lastRenderedPageBreak/>
        <w:t>There are many differences between final, finally and finalize. A list of differences between final, finally and finalize are given below:</w:t>
      </w:r>
    </w:p>
    <w:tbl>
      <w:tblPr>
        <w:tblW w:w="1107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53"/>
        <w:gridCol w:w="4553"/>
        <w:gridCol w:w="2998"/>
        <w:gridCol w:w="2875"/>
      </w:tblGrid>
      <w:tr w:rsidR="00FF4ED6" w:rsidRPr="00FF4ED6" w:rsidTr="00FF4ED6">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No.</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finally</w:t>
            </w:r>
          </w:p>
        </w:tc>
        <w:tc>
          <w:tcPr>
            <w:tcW w:w="0" w:type="auto"/>
            <w:shd w:val="clear" w:color="auto" w:fill="C7CCBE"/>
            <w:tcMar>
              <w:top w:w="156" w:type="dxa"/>
              <w:left w:w="156" w:type="dxa"/>
              <w:bottom w:w="156" w:type="dxa"/>
              <w:right w:w="156" w:type="dxa"/>
            </w:tcMar>
            <w:hideMark/>
          </w:tcPr>
          <w:p w:rsidR="00FF4ED6" w:rsidRPr="00FF4ED6" w:rsidRDefault="00FF4ED6" w:rsidP="00FF4ED6">
            <w:pPr>
              <w:spacing w:after="0" w:line="240" w:lineRule="auto"/>
              <w:rPr>
                <w:rFonts w:ascii="Times New Roman" w:eastAsia="Times New Roman" w:hAnsi="Times New Roman" w:cs="Times New Roman"/>
                <w:b/>
                <w:bCs/>
                <w:color w:val="000000"/>
                <w:lang w:eastAsia="en-IN"/>
              </w:rPr>
            </w:pPr>
            <w:r w:rsidRPr="00FF4ED6">
              <w:rPr>
                <w:rFonts w:ascii="Times New Roman" w:eastAsia="Times New Roman" w:hAnsi="Times New Roman" w:cs="Times New Roman"/>
                <w:b/>
                <w:bCs/>
                <w:color w:val="000000"/>
                <w:lang w:eastAsia="en-IN"/>
              </w:rPr>
              <w:t>finalize</w:t>
            </w:r>
          </w:p>
        </w:tc>
      </w:tr>
      <w:tr w:rsidR="00FF4ED6" w:rsidRPr="00FF4ED6" w:rsidTr="00FF4ED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 is used to apply restrictions on class, method and variable. Final class can't be inherited, final method can't be overridden and final variable value can't be changed.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Finally is used to place important code, it will be executed whether exception is handled or not.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Finalize is used to perform clean up processing just before object is garbage collected.</w:t>
            </w:r>
          </w:p>
        </w:tc>
      </w:tr>
      <w:tr w:rsidR="00FF4ED6" w:rsidRPr="00FF4ED6" w:rsidTr="00FF4ED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 is a keyword.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Finally is a block.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FF4ED6" w:rsidRPr="00FF4ED6" w:rsidRDefault="00FF4ED6" w:rsidP="00FF4ED6">
            <w:pPr>
              <w:spacing w:after="0" w:line="298" w:lineRule="atLeast"/>
              <w:ind w:left="259"/>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lang w:eastAsia="en-IN"/>
              </w:rPr>
              <w:t>Finalize is a method.</w:t>
            </w:r>
          </w:p>
        </w:tc>
      </w:tr>
    </w:tbl>
    <w:p w:rsidR="00FF4ED6" w:rsidRPr="00FF4ED6" w:rsidRDefault="00FF4ED6" w:rsidP="00FF4ED6">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FF4ED6">
        <w:rPr>
          <w:rFonts w:ascii="Helvetica" w:eastAsia="Times New Roman" w:hAnsi="Helvetica" w:cs="Helvetica"/>
          <w:color w:val="610B38"/>
          <w:sz w:val="32"/>
          <w:szCs w:val="32"/>
          <w:lang w:eastAsia="en-IN"/>
        </w:rPr>
        <w:t>Java final example</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FinalExample{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b/>
          <w:bCs/>
          <w:color w:val="006699"/>
          <w:sz w:val="17"/>
          <w:lang w:eastAsia="en-IN"/>
        </w:rPr>
        <w:t>final</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int</w:t>
      </w:r>
      <w:r w:rsidRPr="00FF4ED6">
        <w:rPr>
          <w:rFonts w:ascii="Verdana" w:eastAsia="Times New Roman" w:hAnsi="Verdana" w:cs="Times New Roman"/>
          <w:color w:val="000000"/>
          <w:sz w:val="17"/>
          <w:szCs w:val="17"/>
          <w:bdr w:val="none" w:sz="0" w:space="0" w:color="auto" w:frame="1"/>
          <w:lang w:eastAsia="en-IN"/>
        </w:rPr>
        <w:t> x=</w:t>
      </w:r>
      <w:r w:rsidRPr="00FF4ED6">
        <w:rPr>
          <w:rFonts w:ascii="Verdana" w:eastAsia="Times New Roman" w:hAnsi="Verdana" w:cs="Times New Roman"/>
          <w:color w:val="C00000"/>
          <w:sz w:val="17"/>
          <w:lang w:eastAsia="en-IN"/>
        </w:rPr>
        <w:t>100</w:t>
      </w: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numPr>
          <w:ilvl w:val="0"/>
          <w:numId w:val="157"/>
        </w:numPr>
        <w:shd w:val="clear" w:color="auto" w:fill="FFFFFF"/>
        <w:spacing w:after="0"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bdr w:val="none" w:sz="0" w:space="0" w:color="auto" w:frame="1"/>
          <w:lang w:eastAsia="en-IN"/>
        </w:rPr>
        <w:t>x=</w:t>
      </w:r>
      <w:r w:rsidRPr="00FF4ED6">
        <w:rPr>
          <w:rFonts w:ascii="Verdana" w:eastAsia="Times New Roman" w:hAnsi="Verdana" w:cs="Times New Roman"/>
          <w:color w:val="C00000"/>
          <w:sz w:val="17"/>
          <w:lang w:eastAsia="en-IN"/>
        </w:rPr>
        <w:t>200</w:t>
      </w:r>
      <w:r w:rsidRPr="00FF4ED6">
        <w:rPr>
          <w:rFonts w:ascii="Verdana" w:eastAsia="Times New Roman" w:hAnsi="Verdana" w:cs="Times New Roman"/>
          <w:color w:val="000000"/>
          <w:sz w:val="17"/>
          <w:szCs w:val="17"/>
          <w:bdr w:val="none" w:sz="0" w:space="0" w:color="auto" w:frame="1"/>
          <w:lang w:eastAsia="en-IN"/>
        </w:rPr>
        <w:t>;</w:t>
      </w:r>
      <w:r w:rsidRPr="00FF4ED6">
        <w:rPr>
          <w:rFonts w:ascii="Verdana" w:eastAsia="Times New Roman" w:hAnsi="Verdana" w:cs="Times New Roman"/>
          <w:color w:val="008200"/>
          <w:sz w:val="17"/>
          <w:lang w:eastAsia="en-IN"/>
        </w:rPr>
        <w:t>//Compile Time Error</w:t>
      </w: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numPr>
          <w:ilvl w:val="0"/>
          <w:numId w:val="157"/>
        </w:numPr>
        <w:shd w:val="clear" w:color="auto" w:fill="FFFFFF"/>
        <w:spacing w:after="104" w:line="272" w:lineRule="atLeast"/>
        <w:ind w:left="0"/>
        <w:rPr>
          <w:rFonts w:ascii="Verdana" w:eastAsia="Times New Roman" w:hAnsi="Verdana" w:cs="Times New Roman"/>
          <w:color w:val="000000"/>
          <w:sz w:val="17"/>
          <w:szCs w:val="17"/>
          <w:lang w:eastAsia="en-IN"/>
        </w:rPr>
      </w:pPr>
      <w:r w:rsidRPr="00FF4ED6">
        <w:rPr>
          <w:rFonts w:ascii="Verdana" w:eastAsia="Times New Roman" w:hAnsi="Verdana" w:cs="Times New Roman"/>
          <w:color w:val="000000"/>
          <w:sz w:val="17"/>
          <w:szCs w:val="17"/>
          <w:bdr w:val="none" w:sz="0" w:space="0" w:color="auto" w:frame="1"/>
          <w:lang w:eastAsia="en-IN"/>
        </w:rPr>
        <w:t>}}  </w:t>
      </w:r>
    </w:p>
    <w:p w:rsidR="00FF4ED6" w:rsidRPr="00FF4ED6" w:rsidRDefault="00FF4ED6" w:rsidP="00FF4ED6">
      <w:pPr>
        <w:shd w:val="clear" w:color="auto" w:fill="FFFFFF"/>
        <w:spacing w:before="100" w:beforeAutospacing="1" w:after="100" w:afterAutospacing="1" w:line="312" w:lineRule="atLeast"/>
        <w:outlineLvl w:val="1"/>
        <w:rPr>
          <w:ins w:id="3262" w:author="Unknown"/>
          <w:rFonts w:ascii="Helvetica" w:eastAsia="Times New Roman" w:hAnsi="Helvetica" w:cs="Helvetica"/>
          <w:color w:val="610B38"/>
          <w:sz w:val="32"/>
          <w:szCs w:val="32"/>
          <w:lang w:eastAsia="en-IN"/>
        </w:rPr>
      </w:pPr>
      <w:ins w:id="3263" w:author="Unknown">
        <w:r w:rsidRPr="00FF4ED6">
          <w:rPr>
            <w:rFonts w:ascii="Helvetica" w:eastAsia="Times New Roman" w:hAnsi="Helvetica" w:cs="Helvetica"/>
            <w:color w:val="610B38"/>
            <w:sz w:val="32"/>
            <w:szCs w:val="32"/>
            <w:lang w:eastAsia="en-IN"/>
          </w:rPr>
          <w:t>Java finally example</w:t>
        </w:r>
      </w:ins>
    </w:p>
    <w:p w:rsidR="00FF4ED6" w:rsidRPr="00FF4ED6" w:rsidRDefault="00FF4ED6" w:rsidP="00FF4ED6">
      <w:pPr>
        <w:numPr>
          <w:ilvl w:val="0"/>
          <w:numId w:val="158"/>
        </w:numPr>
        <w:shd w:val="clear" w:color="auto" w:fill="FFFFFF"/>
        <w:spacing w:after="0" w:line="272" w:lineRule="atLeast"/>
        <w:ind w:left="0"/>
        <w:rPr>
          <w:ins w:id="3264" w:author="Unknown"/>
          <w:rFonts w:ascii="Verdana" w:eastAsia="Times New Roman" w:hAnsi="Verdana" w:cs="Times New Roman"/>
          <w:color w:val="000000"/>
          <w:sz w:val="17"/>
          <w:szCs w:val="17"/>
          <w:lang w:eastAsia="en-IN"/>
        </w:rPr>
      </w:pPr>
      <w:ins w:id="3265" w:author="Unknown">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FinallyExample{  </w:t>
        </w:r>
      </w:ins>
    </w:p>
    <w:p w:rsidR="00FF4ED6" w:rsidRPr="00FF4ED6" w:rsidRDefault="00FF4ED6" w:rsidP="00FF4ED6">
      <w:pPr>
        <w:numPr>
          <w:ilvl w:val="0"/>
          <w:numId w:val="158"/>
        </w:numPr>
        <w:shd w:val="clear" w:color="auto" w:fill="FFFFFF"/>
        <w:spacing w:after="0" w:line="272" w:lineRule="atLeast"/>
        <w:ind w:left="0"/>
        <w:rPr>
          <w:ins w:id="3266" w:author="Unknown"/>
          <w:rFonts w:ascii="Verdana" w:eastAsia="Times New Roman" w:hAnsi="Verdana" w:cs="Times New Roman"/>
          <w:color w:val="000000"/>
          <w:sz w:val="17"/>
          <w:szCs w:val="17"/>
          <w:lang w:eastAsia="en-IN"/>
        </w:rPr>
      </w:pPr>
      <w:ins w:id="3267"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ins>
    </w:p>
    <w:p w:rsidR="00FF4ED6" w:rsidRPr="00FF4ED6" w:rsidRDefault="00FF4ED6" w:rsidP="00FF4ED6">
      <w:pPr>
        <w:numPr>
          <w:ilvl w:val="0"/>
          <w:numId w:val="158"/>
        </w:numPr>
        <w:shd w:val="clear" w:color="auto" w:fill="FFFFFF"/>
        <w:spacing w:after="0" w:line="272" w:lineRule="atLeast"/>
        <w:ind w:left="0"/>
        <w:rPr>
          <w:ins w:id="3268" w:author="Unknown"/>
          <w:rFonts w:ascii="Verdana" w:eastAsia="Times New Roman" w:hAnsi="Verdana" w:cs="Times New Roman"/>
          <w:color w:val="000000"/>
          <w:sz w:val="17"/>
          <w:szCs w:val="17"/>
          <w:lang w:eastAsia="en-IN"/>
        </w:rPr>
      </w:pPr>
      <w:ins w:id="3269" w:author="Unknown">
        <w:r w:rsidRPr="00FF4ED6">
          <w:rPr>
            <w:rFonts w:ascii="Verdana" w:eastAsia="Times New Roman" w:hAnsi="Verdana" w:cs="Times New Roman"/>
            <w:b/>
            <w:bCs/>
            <w:color w:val="006699"/>
            <w:sz w:val="17"/>
            <w:lang w:eastAsia="en-IN"/>
          </w:rPr>
          <w:t>try</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0" w:line="272" w:lineRule="atLeast"/>
        <w:ind w:left="0"/>
        <w:rPr>
          <w:ins w:id="3270" w:author="Unknown"/>
          <w:rFonts w:ascii="Verdana" w:eastAsia="Times New Roman" w:hAnsi="Verdana" w:cs="Times New Roman"/>
          <w:color w:val="000000"/>
          <w:sz w:val="17"/>
          <w:szCs w:val="17"/>
          <w:lang w:eastAsia="en-IN"/>
        </w:rPr>
      </w:pPr>
      <w:ins w:id="3271" w:author="Unknown">
        <w:r w:rsidRPr="00FF4ED6">
          <w:rPr>
            <w:rFonts w:ascii="Verdana" w:eastAsia="Times New Roman" w:hAnsi="Verdana" w:cs="Times New Roman"/>
            <w:b/>
            <w:bCs/>
            <w:color w:val="006699"/>
            <w:sz w:val="17"/>
            <w:lang w:eastAsia="en-IN"/>
          </w:rPr>
          <w:t>int</w:t>
        </w:r>
        <w:r w:rsidRPr="00FF4ED6">
          <w:rPr>
            <w:rFonts w:ascii="Verdana" w:eastAsia="Times New Roman" w:hAnsi="Verdana" w:cs="Times New Roman"/>
            <w:color w:val="000000"/>
            <w:sz w:val="17"/>
            <w:szCs w:val="17"/>
            <w:bdr w:val="none" w:sz="0" w:space="0" w:color="auto" w:frame="1"/>
            <w:lang w:eastAsia="en-IN"/>
          </w:rPr>
          <w:t> x=</w:t>
        </w:r>
        <w:r w:rsidRPr="00FF4ED6">
          <w:rPr>
            <w:rFonts w:ascii="Verdana" w:eastAsia="Times New Roman" w:hAnsi="Verdana" w:cs="Times New Roman"/>
            <w:color w:val="C00000"/>
            <w:sz w:val="17"/>
            <w:lang w:eastAsia="en-IN"/>
          </w:rPr>
          <w:t>300</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0" w:line="272" w:lineRule="atLeast"/>
        <w:ind w:left="0"/>
        <w:rPr>
          <w:ins w:id="3272" w:author="Unknown"/>
          <w:rFonts w:ascii="Verdana" w:eastAsia="Times New Roman" w:hAnsi="Verdana" w:cs="Times New Roman"/>
          <w:color w:val="000000"/>
          <w:sz w:val="17"/>
          <w:szCs w:val="17"/>
          <w:lang w:eastAsia="en-IN"/>
        </w:rPr>
      </w:pPr>
      <w:ins w:id="3273" w:author="Unknown">
        <w:r w:rsidRPr="00FF4ED6">
          <w:rPr>
            <w:rFonts w:ascii="Verdana" w:eastAsia="Times New Roman" w:hAnsi="Verdana" w:cs="Times New Roman"/>
            <w:color w:val="000000"/>
            <w:sz w:val="17"/>
            <w:szCs w:val="17"/>
            <w:bdr w:val="none" w:sz="0" w:space="0" w:color="auto" w:frame="1"/>
            <w:lang w:eastAsia="en-IN"/>
          </w:rPr>
          <w:t>}</w:t>
        </w:r>
        <w:r w:rsidRPr="00FF4ED6">
          <w:rPr>
            <w:rFonts w:ascii="Verdana" w:eastAsia="Times New Roman" w:hAnsi="Verdana" w:cs="Times New Roman"/>
            <w:b/>
            <w:bCs/>
            <w:color w:val="006699"/>
            <w:sz w:val="17"/>
            <w:lang w:eastAsia="en-IN"/>
          </w:rPr>
          <w:t>catch</w:t>
        </w:r>
        <w:r w:rsidRPr="00FF4ED6">
          <w:rPr>
            <w:rFonts w:ascii="Verdana" w:eastAsia="Times New Roman" w:hAnsi="Verdana" w:cs="Times New Roman"/>
            <w:color w:val="000000"/>
            <w:sz w:val="17"/>
            <w:szCs w:val="17"/>
            <w:bdr w:val="none" w:sz="0" w:space="0" w:color="auto" w:frame="1"/>
            <w:lang w:eastAsia="en-IN"/>
          </w:rPr>
          <w:t>(Exception e){System.out.println(e);}  </w:t>
        </w:r>
      </w:ins>
    </w:p>
    <w:p w:rsidR="00FF4ED6" w:rsidRPr="00FF4ED6" w:rsidRDefault="00FF4ED6" w:rsidP="00FF4ED6">
      <w:pPr>
        <w:numPr>
          <w:ilvl w:val="0"/>
          <w:numId w:val="158"/>
        </w:numPr>
        <w:shd w:val="clear" w:color="auto" w:fill="FFFFFF"/>
        <w:spacing w:after="0" w:line="272" w:lineRule="atLeast"/>
        <w:ind w:left="0"/>
        <w:rPr>
          <w:ins w:id="3274" w:author="Unknown"/>
          <w:rFonts w:ascii="Verdana" w:eastAsia="Times New Roman" w:hAnsi="Verdana" w:cs="Times New Roman"/>
          <w:color w:val="000000"/>
          <w:sz w:val="17"/>
          <w:szCs w:val="17"/>
          <w:lang w:eastAsia="en-IN"/>
        </w:rPr>
      </w:pPr>
      <w:ins w:id="3275" w:author="Unknown">
        <w:r w:rsidRPr="00FF4ED6">
          <w:rPr>
            <w:rFonts w:ascii="Verdana" w:eastAsia="Times New Roman" w:hAnsi="Verdana" w:cs="Times New Roman"/>
            <w:b/>
            <w:bCs/>
            <w:color w:val="006699"/>
            <w:sz w:val="17"/>
            <w:lang w:eastAsia="en-IN"/>
          </w:rPr>
          <w:t>finally</w:t>
        </w:r>
        <w:r w:rsidRPr="00FF4ED6">
          <w:rPr>
            <w:rFonts w:ascii="Verdana" w:eastAsia="Times New Roman" w:hAnsi="Verdana" w:cs="Times New Roman"/>
            <w:color w:val="000000"/>
            <w:sz w:val="17"/>
            <w:szCs w:val="17"/>
            <w:bdr w:val="none" w:sz="0" w:space="0" w:color="auto" w:frame="1"/>
            <w:lang w:eastAsia="en-IN"/>
          </w:rPr>
          <w:t>{System.out.println(</w:t>
        </w:r>
        <w:r w:rsidRPr="00FF4ED6">
          <w:rPr>
            <w:rFonts w:ascii="Verdana" w:eastAsia="Times New Roman" w:hAnsi="Verdana" w:cs="Times New Roman"/>
            <w:color w:val="0000FF"/>
            <w:sz w:val="17"/>
            <w:lang w:eastAsia="en-IN"/>
          </w:rPr>
          <w:t>"finally block is executed"</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8"/>
        </w:numPr>
        <w:shd w:val="clear" w:color="auto" w:fill="FFFFFF"/>
        <w:spacing w:after="104" w:line="272" w:lineRule="atLeast"/>
        <w:ind w:left="0"/>
        <w:rPr>
          <w:ins w:id="3276" w:author="Unknown"/>
          <w:rFonts w:ascii="Verdana" w:eastAsia="Times New Roman" w:hAnsi="Verdana" w:cs="Times New Roman"/>
          <w:color w:val="000000"/>
          <w:sz w:val="17"/>
          <w:szCs w:val="17"/>
          <w:lang w:eastAsia="en-IN"/>
        </w:rPr>
      </w:pPr>
      <w:ins w:id="3277" w:author="Unknown">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shd w:val="clear" w:color="auto" w:fill="FFFFFF"/>
        <w:spacing w:before="100" w:beforeAutospacing="1" w:after="100" w:afterAutospacing="1" w:line="312" w:lineRule="atLeast"/>
        <w:outlineLvl w:val="1"/>
        <w:rPr>
          <w:ins w:id="3278" w:author="Unknown"/>
          <w:rFonts w:ascii="Helvetica" w:eastAsia="Times New Roman" w:hAnsi="Helvetica" w:cs="Helvetica"/>
          <w:color w:val="610B38"/>
          <w:sz w:val="32"/>
          <w:szCs w:val="32"/>
          <w:lang w:eastAsia="en-IN"/>
        </w:rPr>
      </w:pPr>
      <w:ins w:id="3279" w:author="Unknown">
        <w:r w:rsidRPr="00FF4ED6">
          <w:rPr>
            <w:rFonts w:ascii="Helvetica" w:eastAsia="Times New Roman" w:hAnsi="Helvetica" w:cs="Helvetica"/>
            <w:color w:val="610B38"/>
            <w:sz w:val="32"/>
            <w:szCs w:val="32"/>
            <w:lang w:eastAsia="en-IN"/>
          </w:rPr>
          <w:t>Java finalize example</w:t>
        </w:r>
      </w:ins>
    </w:p>
    <w:p w:rsidR="00FF4ED6" w:rsidRPr="00FF4ED6" w:rsidRDefault="00FF4ED6" w:rsidP="00FF4ED6">
      <w:pPr>
        <w:numPr>
          <w:ilvl w:val="0"/>
          <w:numId w:val="159"/>
        </w:numPr>
        <w:shd w:val="clear" w:color="auto" w:fill="FFFFFF"/>
        <w:spacing w:after="0" w:line="272" w:lineRule="atLeast"/>
        <w:ind w:left="0"/>
        <w:rPr>
          <w:ins w:id="3280" w:author="Unknown"/>
          <w:rFonts w:ascii="Verdana" w:eastAsia="Times New Roman" w:hAnsi="Verdana" w:cs="Times New Roman"/>
          <w:color w:val="000000"/>
          <w:sz w:val="17"/>
          <w:szCs w:val="17"/>
          <w:lang w:eastAsia="en-IN"/>
        </w:rPr>
      </w:pPr>
      <w:ins w:id="3281" w:author="Unknown">
        <w:r w:rsidRPr="00FF4ED6">
          <w:rPr>
            <w:rFonts w:ascii="Verdana" w:eastAsia="Times New Roman" w:hAnsi="Verdana" w:cs="Times New Roman"/>
            <w:b/>
            <w:bCs/>
            <w:color w:val="006699"/>
            <w:sz w:val="17"/>
            <w:lang w:eastAsia="en-IN"/>
          </w:rPr>
          <w:t>class</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82" w:author="Unknown"/>
          <w:rFonts w:ascii="Verdana" w:eastAsia="Times New Roman" w:hAnsi="Verdana" w:cs="Times New Roman"/>
          <w:color w:val="000000"/>
          <w:sz w:val="17"/>
          <w:szCs w:val="17"/>
          <w:lang w:eastAsia="en-IN"/>
        </w:rPr>
      </w:pPr>
      <w:ins w:id="3283"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finalize(){System.out.println(</w:t>
        </w:r>
        <w:r w:rsidRPr="00FF4ED6">
          <w:rPr>
            <w:rFonts w:ascii="Verdana" w:eastAsia="Times New Roman" w:hAnsi="Verdana" w:cs="Times New Roman"/>
            <w:color w:val="0000FF"/>
            <w:sz w:val="17"/>
            <w:lang w:eastAsia="en-IN"/>
          </w:rPr>
          <w:t>"finalize called"</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84" w:author="Unknown"/>
          <w:rFonts w:ascii="Verdana" w:eastAsia="Times New Roman" w:hAnsi="Verdana" w:cs="Times New Roman"/>
          <w:color w:val="000000"/>
          <w:sz w:val="17"/>
          <w:szCs w:val="17"/>
          <w:lang w:eastAsia="en-IN"/>
        </w:rPr>
      </w:pPr>
      <w:ins w:id="3285" w:author="Unknown">
        <w:r w:rsidRPr="00FF4ED6">
          <w:rPr>
            <w:rFonts w:ascii="Verdana" w:eastAsia="Times New Roman" w:hAnsi="Verdana" w:cs="Times New Roman"/>
            <w:b/>
            <w:bCs/>
            <w:color w:val="006699"/>
            <w:sz w:val="17"/>
            <w:lang w:eastAsia="en-IN"/>
          </w:rPr>
          <w:t>public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static</w:t>
        </w:r>
        <w:r w:rsidRPr="00FF4ED6">
          <w:rPr>
            <w:rFonts w:ascii="Verdana" w:eastAsia="Times New Roman" w:hAnsi="Verdana" w:cs="Times New Roman"/>
            <w:color w:val="000000"/>
            <w:sz w:val="17"/>
            <w:szCs w:val="17"/>
            <w:bdr w:val="none" w:sz="0" w:space="0" w:color="auto" w:frame="1"/>
            <w:lang w:eastAsia="en-IN"/>
          </w:rPr>
          <w:t> </w:t>
        </w:r>
        <w:r w:rsidRPr="00FF4ED6">
          <w:rPr>
            <w:rFonts w:ascii="Verdana" w:eastAsia="Times New Roman" w:hAnsi="Verdana" w:cs="Times New Roman"/>
            <w:b/>
            <w:bCs/>
            <w:color w:val="006699"/>
            <w:sz w:val="17"/>
            <w:lang w:eastAsia="en-IN"/>
          </w:rPr>
          <w:t>void</w:t>
        </w:r>
        <w:r w:rsidRPr="00FF4ED6">
          <w:rPr>
            <w:rFonts w:ascii="Verdana" w:eastAsia="Times New Roman" w:hAnsi="Verdana" w:cs="Times New Roman"/>
            <w:color w:val="000000"/>
            <w:sz w:val="17"/>
            <w:szCs w:val="17"/>
            <w:bdr w:val="none" w:sz="0" w:space="0" w:color="auto" w:frame="1"/>
            <w:lang w:eastAsia="en-IN"/>
          </w:rPr>
          <w:t> main(String[] args){  </w:t>
        </w:r>
      </w:ins>
    </w:p>
    <w:p w:rsidR="00FF4ED6" w:rsidRPr="00FF4ED6" w:rsidRDefault="00FF4ED6" w:rsidP="00FF4ED6">
      <w:pPr>
        <w:numPr>
          <w:ilvl w:val="0"/>
          <w:numId w:val="159"/>
        </w:numPr>
        <w:shd w:val="clear" w:color="auto" w:fill="FFFFFF"/>
        <w:spacing w:after="0" w:line="272" w:lineRule="atLeast"/>
        <w:ind w:left="0"/>
        <w:rPr>
          <w:ins w:id="3286" w:author="Unknown"/>
          <w:rFonts w:ascii="Verdana" w:eastAsia="Times New Roman" w:hAnsi="Verdana" w:cs="Times New Roman"/>
          <w:color w:val="000000"/>
          <w:sz w:val="17"/>
          <w:szCs w:val="17"/>
          <w:lang w:eastAsia="en-IN"/>
        </w:rPr>
      </w:pPr>
      <w:ins w:id="3287" w:author="Unknown">
        <w:r w:rsidRPr="00FF4ED6">
          <w:rPr>
            <w:rFonts w:ascii="Verdana" w:eastAsia="Times New Roman" w:hAnsi="Verdana" w:cs="Times New Roman"/>
            <w:color w:val="000000"/>
            <w:sz w:val="17"/>
            <w:szCs w:val="17"/>
            <w:bdr w:val="none" w:sz="0" w:space="0" w:color="auto" w:frame="1"/>
            <w:lang w:eastAsia="en-IN"/>
          </w:rPr>
          <w:t>FinalizeExample f1=</w:t>
        </w:r>
        <w:r w:rsidRPr="00FF4ED6">
          <w:rPr>
            <w:rFonts w:ascii="Verdana" w:eastAsia="Times New Roman" w:hAnsi="Verdana" w:cs="Times New Roman"/>
            <w:b/>
            <w:bCs/>
            <w:color w:val="006699"/>
            <w:sz w:val="17"/>
            <w:lang w:eastAsia="en-IN"/>
          </w:rPr>
          <w:t>new</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88" w:author="Unknown"/>
          <w:rFonts w:ascii="Verdana" w:eastAsia="Times New Roman" w:hAnsi="Verdana" w:cs="Times New Roman"/>
          <w:color w:val="000000"/>
          <w:sz w:val="17"/>
          <w:szCs w:val="17"/>
          <w:lang w:eastAsia="en-IN"/>
        </w:rPr>
      </w:pPr>
      <w:ins w:id="3289" w:author="Unknown">
        <w:r w:rsidRPr="00FF4ED6">
          <w:rPr>
            <w:rFonts w:ascii="Verdana" w:eastAsia="Times New Roman" w:hAnsi="Verdana" w:cs="Times New Roman"/>
            <w:color w:val="000000"/>
            <w:sz w:val="17"/>
            <w:szCs w:val="17"/>
            <w:bdr w:val="none" w:sz="0" w:space="0" w:color="auto" w:frame="1"/>
            <w:lang w:eastAsia="en-IN"/>
          </w:rPr>
          <w:t>FinalizeExample f2=</w:t>
        </w:r>
        <w:r w:rsidRPr="00FF4ED6">
          <w:rPr>
            <w:rFonts w:ascii="Verdana" w:eastAsia="Times New Roman" w:hAnsi="Verdana" w:cs="Times New Roman"/>
            <w:b/>
            <w:bCs/>
            <w:color w:val="006699"/>
            <w:sz w:val="17"/>
            <w:lang w:eastAsia="en-IN"/>
          </w:rPr>
          <w:t>new</w:t>
        </w:r>
        <w:r w:rsidRPr="00FF4ED6">
          <w:rPr>
            <w:rFonts w:ascii="Verdana" w:eastAsia="Times New Roman" w:hAnsi="Verdana" w:cs="Times New Roman"/>
            <w:color w:val="000000"/>
            <w:sz w:val="17"/>
            <w:szCs w:val="17"/>
            <w:bdr w:val="none" w:sz="0" w:space="0" w:color="auto" w:frame="1"/>
            <w:lang w:eastAsia="en-IN"/>
          </w:rPr>
          <w:t> FinalizeExample();  </w:t>
        </w:r>
      </w:ins>
    </w:p>
    <w:p w:rsidR="00FF4ED6" w:rsidRPr="00FF4ED6" w:rsidRDefault="00FF4ED6" w:rsidP="00FF4ED6">
      <w:pPr>
        <w:numPr>
          <w:ilvl w:val="0"/>
          <w:numId w:val="159"/>
        </w:numPr>
        <w:shd w:val="clear" w:color="auto" w:fill="FFFFFF"/>
        <w:spacing w:after="0" w:line="272" w:lineRule="atLeast"/>
        <w:ind w:left="0"/>
        <w:rPr>
          <w:ins w:id="3290" w:author="Unknown"/>
          <w:rFonts w:ascii="Verdana" w:eastAsia="Times New Roman" w:hAnsi="Verdana" w:cs="Times New Roman"/>
          <w:color w:val="000000"/>
          <w:sz w:val="17"/>
          <w:szCs w:val="17"/>
          <w:lang w:eastAsia="en-IN"/>
        </w:rPr>
      </w:pPr>
      <w:ins w:id="3291" w:author="Unknown">
        <w:r w:rsidRPr="00FF4ED6">
          <w:rPr>
            <w:rFonts w:ascii="Verdana" w:eastAsia="Times New Roman" w:hAnsi="Verdana" w:cs="Times New Roman"/>
            <w:color w:val="000000"/>
            <w:sz w:val="17"/>
            <w:szCs w:val="17"/>
            <w:bdr w:val="none" w:sz="0" w:space="0" w:color="auto" w:frame="1"/>
            <w:lang w:eastAsia="en-IN"/>
          </w:rPr>
          <w:t>f1=</w:t>
        </w:r>
        <w:r w:rsidRPr="00FF4ED6">
          <w:rPr>
            <w:rFonts w:ascii="Verdana" w:eastAsia="Times New Roman" w:hAnsi="Verdana" w:cs="Times New Roman"/>
            <w:b/>
            <w:bCs/>
            <w:color w:val="006699"/>
            <w:sz w:val="17"/>
            <w:lang w:eastAsia="en-IN"/>
          </w:rPr>
          <w:t>null</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92" w:author="Unknown"/>
          <w:rFonts w:ascii="Verdana" w:eastAsia="Times New Roman" w:hAnsi="Verdana" w:cs="Times New Roman"/>
          <w:color w:val="000000"/>
          <w:sz w:val="17"/>
          <w:szCs w:val="17"/>
          <w:lang w:eastAsia="en-IN"/>
        </w:rPr>
      </w:pPr>
      <w:ins w:id="3293" w:author="Unknown">
        <w:r w:rsidRPr="00FF4ED6">
          <w:rPr>
            <w:rFonts w:ascii="Verdana" w:eastAsia="Times New Roman" w:hAnsi="Verdana" w:cs="Times New Roman"/>
            <w:color w:val="000000"/>
            <w:sz w:val="17"/>
            <w:szCs w:val="17"/>
            <w:bdr w:val="none" w:sz="0" w:space="0" w:color="auto" w:frame="1"/>
            <w:lang w:eastAsia="en-IN"/>
          </w:rPr>
          <w:t>f2=</w:t>
        </w:r>
        <w:r w:rsidRPr="00FF4ED6">
          <w:rPr>
            <w:rFonts w:ascii="Verdana" w:eastAsia="Times New Roman" w:hAnsi="Verdana" w:cs="Times New Roman"/>
            <w:b/>
            <w:bCs/>
            <w:color w:val="006699"/>
            <w:sz w:val="17"/>
            <w:lang w:eastAsia="en-IN"/>
          </w:rPr>
          <w:t>null</w:t>
        </w:r>
        <w:r w:rsidRPr="00FF4ED6">
          <w:rPr>
            <w:rFonts w:ascii="Verdana" w:eastAsia="Times New Roman" w:hAnsi="Verdana" w:cs="Times New Roman"/>
            <w:color w:val="000000"/>
            <w:sz w:val="17"/>
            <w:szCs w:val="17"/>
            <w:bdr w:val="none" w:sz="0" w:space="0" w:color="auto" w:frame="1"/>
            <w:lang w:eastAsia="en-IN"/>
          </w:rPr>
          <w:t>;  </w:t>
        </w:r>
      </w:ins>
    </w:p>
    <w:p w:rsidR="00FF4ED6" w:rsidRPr="00FF4ED6" w:rsidRDefault="00FF4ED6" w:rsidP="00FF4ED6">
      <w:pPr>
        <w:numPr>
          <w:ilvl w:val="0"/>
          <w:numId w:val="159"/>
        </w:numPr>
        <w:shd w:val="clear" w:color="auto" w:fill="FFFFFF"/>
        <w:spacing w:after="0" w:line="272" w:lineRule="atLeast"/>
        <w:ind w:left="0"/>
        <w:rPr>
          <w:ins w:id="3294" w:author="Unknown"/>
          <w:rFonts w:ascii="Verdana" w:eastAsia="Times New Roman" w:hAnsi="Verdana" w:cs="Times New Roman"/>
          <w:color w:val="000000"/>
          <w:sz w:val="17"/>
          <w:szCs w:val="17"/>
          <w:lang w:eastAsia="en-IN"/>
        </w:rPr>
      </w:pPr>
      <w:ins w:id="3295" w:author="Unknown">
        <w:r w:rsidRPr="00FF4ED6">
          <w:rPr>
            <w:rFonts w:ascii="Verdana" w:eastAsia="Times New Roman" w:hAnsi="Verdana" w:cs="Times New Roman"/>
            <w:color w:val="000000"/>
            <w:sz w:val="17"/>
            <w:szCs w:val="17"/>
            <w:bdr w:val="none" w:sz="0" w:space="0" w:color="auto" w:frame="1"/>
            <w:lang w:eastAsia="en-IN"/>
          </w:rPr>
          <w:t>System.gc();  </w:t>
        </w:r>
      </w:ins>
    </w:p>
    <w:p w:rsidR="00FF4ED6" w:rsidRPr="00FF4ED6" w:rsidRDefault="00FF4ED6" w:rsidP="00FF4ED6">
      <w:pPr>
        <w:numPr>
          <w:ilvl w:val="0"/>
          <w:numId w:val="159"/>
        </w:numPr>
        <w:shd w:val="clear" w:color="auto" w:fill="FFFFFF"/>
        <w:spacing w:after="104" w:line="272" w:lineRule="atLeast"/>
        <w:ind w:left="0"/>
        <w:rPr>
          <w:ins w:id="3296" w:author="Unknown"/>
          <w:rFonts w:ascii="Verdana" w:eastAsia="Times New Roman" w:hAnsi="Verdana" w:cs="Times New Roman"/>
          <w:color w:val="000000"/>
          <w:sz w:val="17"/>
          <w:szCs w:val="17"/>
          <w:lang w:eastAsia="en-IN"/>
        </w:rPr>
      </w:pPr>
      <w:ins w:id="3297" w:author="Unknown">
        <w:r w:rsidRPr="00FF4ED6">
          <w:rPr>
            <w:rFonts w:ascii="Verdana" w:eastAsia="Times New Roman" w:hAnsi="Verdana" w:cs="Times New Roman"/>
            <w:color w:val="000000"/>
            <w:sz w:val="17"/>
            <w:szCs w:val="17"/>
            <w:bdr w:val="none" w:sz="0" w:space="0" w:color="auto" w:frame="1"/>
            <w:lang w:eastAsia="en-IN"/>
          </w:rPr>
          <w:t>}}  </w:t>
        </w:r>
      </w:ins>
    </w:p>
    <w:p w:rsidR="00D74ED0" w:rsidRDefault="00D74ED0" w:rsidP="00E3797A">
      <w:pPr>
        <w:pStyle w:val="HTMLPreformatted"/>
        <w:shd w:val="clear" w:color="auto" w:fill="F9FBF9"/>
        <w:rPr>
          <w:color w:val="000000"/>
        </w:rPr>
      </w:pPr>
    </w:p>
    <w:p w:rsidR="00FF4ED6" w:rsidRDefault="00FF4ED6" w:rsidP="00E3797A">
      <w:pPr>
        <w:pStyle w:val="HTMLPreformatted"/>
        <w:shd w:val="clear" w:color="auto" w:fill="F9FBF9"/>
        <w:rPr>
          <w:color w:val="000000"/>
        </w:rPr>
      </w:pPr>
    </w:p>
    <w:p w:rsidR="00CD514A" w:rsidRDefault="00CD514A" w:rsidP="00E1302A">
      <w:pPr>
        <w:pStyle w:val="Heading1"/>
        <w:shd w:val="clear" w:color="auto" w:fill="FFFFFF"/>
        <w:spacing w:before="65" w:beforeAutospacing="0" w:line="312" w:lineRule="atLeast"/>
        <w:rPr>
          <w:rFonts w:ascii="Helvetica" w:hAnsi="Helvetica" w:cs="Helvetica"/>
          <w:b w:val="0"/>
          <w:bCs w:val="0"/>
          <w:color w:val="610B38"/>
          <w:sz w:val="38"/>
          <w:szCs w:val="38"/>
        </w:rPr>
      </w:pPr>
    </w:p>
    <w:p w:rsidR="00CD514A" w:rsidRDefault="00CD514A" w:rsidP="00E1302A">
      <w:pPr>
        <w:pStyle w:val="Heading1"/>
        <w:shd w:val="clear" w:color="auto" w:fill="FFFFFF"/>
        <w:spacing w:before="65" w:beforeAutospacing="0" w:line="312" w:lineRule="atLeast"/>
        <w:rPr>
          <w:rFonts w:ascii="Helvetica" w:hAnsi="Helvetica" w:cs="Helvetica"/>
          <w:b w:val="0"/>
          <w:bCs w:val="0"/>
          <w:color w:val="610B38"/>
          <w:sz w:val="38"/>
          <w:szCs w:val="38"/>
        </w:rPr>
      </w:pPr>
    </w:p>
    <w:p w:rsidR="00E1302A" w:rsidRDefault="00E1302A" w:rsidP="00E1302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ExceptionHandling with MethodOverriding in Java</w:t>
      </w:r>
    </w:p>
    <w:tbl>
      <w:tblPr>
        <w:tblW w:w="9830" w:type="dxa"/>
        <w:tblCellSpacing w:w="15" w:type="dxa"/>
        <w:shd w:val="clear" w:color="auto" w:fill="FFFFFF"/>
        <w:tblCellMar>
          <w:top w:w="15" w:type="dxa"/>
          <w:left w:w="15" w:type="dxa"/>
          <w:bottom w:w="15" w:type="dxa"/>
          <w:right w:w="15" w:type="dxa"/>
        </w:tblCellMar>
        <w:tblLook w:val="04A0"/>
      </w:tblPr>
      <w:tblGrid>
        <w:gridCol w:w="9830"/>
      </w:tblGrid>
      <w:tr w:rsidR="00E1302A" w:rsidTr="00CD514A">
        <w:trPr>
          <w:trHeight w:val="2658"/>
          <w:tblCellSpacing w:w="15" w:type="dxa"/>
        </w:trPr>
        <w:tc>
          <w:tcPr>
            <w:tcW w:w="0" w:type="auto"/>
            <w:shd w:val="clear" w:color="auto" w:fill="FFFFFF"/>
            <w:vAlign w:val="center"/>
            <w:hideMark/>
          </w:tcPr>
          <w:p w:rsidR="00E1302A" w:rsidRDefault="00E1302A">
            <w:pPr>
              <w:spacing w:line="298" w:lineRule="atLeast"/>
              <w:ind w:left="259"/>
              <w:rPr>
                <w:rFonts w:ascii="Verdana" w:hAnsi="Verdana"/>
                <w:color w:val="000000"/>
                <w:sz w:val="17"/>
                <w:szCs w:val="17"/>
              </w:rPr>
            </w:pPr>
            <w:r>
              <w:rPr>
                <w:rFonts w:ascii="Verdana" w:hAnsi="Verdana"/>
                <w:color w:val="000000"/>
                <w:sz w:val="17"/>
                <w:szCs w:val="17"/>
              </w:rPr>
              <w:t>There are many rules if we talk about methodoverriding with exception handling. The Rules are as follows:</w:t>
            </w:r>
          </w:p>
          <w:p w:rsidR="00E1302A" w:rsidRDefault="00E1302A" w:rsidP="00E1302A">
            <w:pPr>
              <w:numPr>
                <w:ilvl w:val="0"/>
                <w:numId w:val="160"/>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If the superclass method does not declare an exception</w:t>
            </w:r>
          </w:p>
          <w:p w:rsidR="00E1302A" w:rsidRDefault="00E1302A" w:rsidP="00E1302A">
            <w:pPr>
              <w:numPr>
                <w:ilvl w:val="1"/>
                <w:numId w:val="160"/>
              </w:numPr>
              <w:spacing w:before="52" w:after="100" w:afterAutospacing="1" w:line="272" w:lineRule="atLeast"/>
              <w:ind w:left="1699"/>
              <w:rPr>
                <w:rFonts w:ascii="Verdana" w:hAnsi="Verdana"/>
                <w:color w:val="000000"/>
                <w:sz w:val="17"/>
                <w:szCs w:val="17"/>
              </w:rPr>
            </w:pPr>
            <w:r>
              <w:rPr>
                <w:rFonts w:ascii="Verdana" w:hAnsi="Verdana"/>
                <w:color w:val="000000"/>
                <w:sz w:val="17"/>
                <w:szCs w:val="17"/>
              </w:rPr>
              <w:t>If the superclass method does not declare an exception, subclass overridden method cannot declare the checked exception but it can declare unchecked exception.</w:t>
            </w:r>
          </w:p>
          <w:p w:rsidR="00E1302A" w:rsidRDefault="00E1302A" w:rsidP="00E1302A">
            <w:pPr>
              <w:numPr>
                <w:ilvl w:val="0"/>
                <w:numId w:val="160"/>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If the superclass method declares an exception</w:t>
            </w:r>
          </w:p>
          <w:p w:rsidR="00E1302A" w:rsidRDefault="00E1302A" w:rsidP="00E1302A">
            <w:pPr>
              <w:numPr>
                <w:ilvl w:val="1"/>
                <w:numId w:val="160"/>
              </w:numPr>
              <w:spacing w:before="52" w:after="100" w:afterAutospacing="1" w:line="272" w:lineRule="atLeast"/>
              <w:ind w:left="1699"/>
              <w:rPr>
                <w:rFonts w:ascii="Verdana" w:hAnsi="Verdana"/>
                <w:color w:val="000000"/>
                <w:sz w:val="17"/>
                <w:szCs w:val="17"/>
              </w:rPr>
            </w:pPr>
            <w:r>
              <w:rPr>
                <w:rFonts w:ascii="Verdana" w:hAnsi="Verdana"/>
                <w:color w:val="000000"/>
                <w:sz w:val="17"/>
                <w:szCs w:val="17"/>
              </w:rPr>
              <w:t>If the superclass method declares an exception, subclass overridden method can declare same, subclass exception or no exception but cannot declare parent exception.</w:t>
            </w:r>
          </w:p>
        </w:tc>
      </w:tr>
    </w:tbl>
    <w:p w:rsidR="00E1302A" w:rsidRDefault="00E1302A" w:rsidP="00E1302A">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If the superclass method does not declare an exception</w:t>
      </w:r>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1) Rule: If the superclass method does not declare an exception, subclass overridden method cannot declare the checked exception.</w:t>
      </w:r>
    </w:p>
    <w:p w:rsidR="00E1302A" w:rsidRDefault="00E1302A" w:rsidP="00E1302A">
      <w:pPr>
        <w:numPr>
          <w:ilvl w:val="0"/>
          <w:numId w:val="161"/>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"TestExceptionChild"</w:t>
      </w:r>
      <w:r>
        <w:rPr>
          <w:rFonts w:ascii="Verdana" w:hAnsi="Verdana"/>
          <w:color w:val="000000"/>
          <w:sz w:val="17"/>
          <w:szCs w:val="17"/>
          <w:bdr w:val="none" w:sz="0" w:space="0" w:color="auto" w:frame="1"/>
        </w:rPr>
        <w:t>);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p.msg();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1302A" w:rsidRDefault="00E1302A" w:rsidP="00E1302A">
      <w:pPr>
        <w:numPr>
          <w:ilvl w:val="0"/>
          <w:numId w:val="16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1302A" w:rsidRDefault="00584E14" w:rsidP="00E1302A">
      <w:pPr>
        <w:spacing w:line="240" w:lineRule="auto"/>
        <w:rPr>
          <w:rFonts w:ascii="Times New Roman" w:hAnsi="Times New Roman"/>
          <w:sz w:val="24"/>
          <w:szCs w:val="24"/>
        </w:rPr>
      </w:pPr>
      <w:hyperlink r:id="rId56" w:tgtFrame="_blank" w:history="1">
        <w:r w:rsidR="00E1302A">
          <w:rPr>
            <w:rStyle w:val="Hyperlink"/>
            <w:rFonts w:ascii="Verdana" w:hAnsi="Verdana"/>
            <w:b/>
            <w:bCs/>
            <w:color w:val="FFFFFF"/>
            <w:sz w:val="17"/>
            <w:szCs w:val="17"/>
            <w:shd w:val="clear" w:color="auto" w:fill="8BC34A"/>
          </w:rPr>
          <w:t>Test it Now</w:t>
        </w:r>
      </w:hyperlink>
    </w:p>
    <w:p w:rsidR="00E1302A" w:rsidRDefault="00E1302A" w:rsidP="00E1302A">
      <w:pPr>
        <w:pStyle w:val="HTMLPreformatted"/>
        <w:shd w:val="clear" w:color="auto" w:fill="F9FBF9"/>
        <w:rPr>
          <w:color w:val="000000"/>
        </w:rPr>
      </w:pPr>
      <w:r>
        <w:rPr>
          <w:color w:val="000000"/>
        </w:rPr>
        <w:t>Output:Compile Time Error</w:t>
      </w:r>
    </w:p>
    <w:p w:rsidR="00E1302A" w:rsidRDefault="00584E14" w:rsidP="00E1302A">
      <w:r>
        <w:pict>
          <v:rect id="_x0000_i1099" style="width:0;height:.65pt" o:hralign="center" o:hrstd="t" o:hrnoshade="t" o:hr="t" fillcolor="#d4d4d4" stroked="f"/>
        </w:pict>
      </w:r>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ins w:id="3298" w:author="Unknown"/>
          <w:rFonts w:ascii="Arial" w:hAnsi="Arial" w:cs="Arial"/>
          <w:b w:val="0"/>
          <w:bCs w:val="0"/>
          <w:color w:val="008000"/>
          <w:sz w:val="20"/>
          <w:szCs w:val="20"/>
        </w:rPr>
      </w:pPr>
      <w:ins w:id="3299" w:author="Unknown">
        <w:r>
          <w:rPr>
            <w:rFonts w:ascii="Arial" w:hAnsi="Arial" w:cs="Arial"/>
            <w:b w:val="0"/>
            <w:bCs w:val="0"/>
            <w:color w:val="008000"/>
            <w:sz w:val="20"/>
            <w:szCs w:val="20"/>
          </w:rPr>
          <w:t>2) Rule: If the superclass method does not declare an exception, subclass overridden method cannot declare the checked exception but can declare unchecked exception.</w:t>
        </w:r>
      </w:ins>
    </w:p>
    <w:p w:rsidR="00E1302A" w:rsidRDefault="00E1302A" w:rsidP="00E1302A">
      <w:pPr>
        <w:numPr>
          <w:ilvl w:val="0"/>
          <w:numId w:val="162"/>
        </w:numPr>
        <w:shd w:val="clear" w:color="auto" w:fill="FFFFFF"/>
        <w:spacing w:after="0" w:line="272" w:lineRule="atLeast"/>
        <w:ind w:left="0"/>
        <w:rPr>
          <w:ins w:id="3300" w:author="Unknown"/>
          <w:rFonts w:ascii="Verdana" w:hAnsi="Verdana" w:cs="Times New Roman"/>
          <w:color w:val="000000"/>
          <w:sz w:val="17"/>
          <w:szCs w:val="17"/>
        </w:rPr>
      </w:pPr>
      <w:ins w:id="330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2"/>
        </w:numPr>
        <w:shd w:val="clear" w:color="auto" w:fill="FFFFFF"/>
        <w:spacing w:after="0" w:line="272" w:lineRule="atLeast"/>
        <w:ind w:left="0"/>
        <w:rPr>
          <w:ins w:id="3302" w:author="Unknown"/>
          <w:rFonts w:ascii="Verdana" w:hAnsi="Verdana"/>
          <w:color w:val="000000"/>
          <w:sz w:val="17"/>
          <w:szCs w:val="17"/>
        </w:rPr>
      </w:pPr>
      <w:ins w:id="330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2"/>
        </w:numPr>
        <w:shd w:val="clear" w:color="auto" w:fill="FFFFFF"/>
        <w:spacing w:after="0" w:line="272" w:lineRule="atLeast"/>
        <w:ind w:left="0"/>
        <w:rPr>
          <w:ins w:id="3304" w:author="Unknown"/>
          <w:rFonts w:ascii="Verdana" w:hAnsi="Verdana"/>
          <w:color w:val="000000"/>
          <w:sz w:val="17"/>
          <w:szCs w:val="17"/>
        </w:rPr>
      </w:pPr>
      <w:ins w:id="330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06" w:author="Unknown"/>
          <w:rFonts w:ascii="Verdana" w:hAnsi="Verdana"/>
          <w:color w:val="000000"/>
          <w:sz w:val="17"/>
          <w:szCs w:val="17"/>
        </w:rPr>
      </w:pPr>
      <w:ins w:id="3307" w:author="Unknown">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08" w:author="Unknown"/>
          <w:rFonts w:ascii="Verdana" w:hAnsi="Verdana"/>
          <w:color w:val="000000"/>
          <w:sz w:val="17"/>
          <w:szCs w:val="17"/>
        </w:rPr>
      </w:pPr>
      <w:ins w:id="3309" w:author="Unknown">
        <w:r>
          <w:rPr>
            <w:rFonts w:ascii="Verdana" w:hAnsi="Verdana"/>
            <w:color w:val="000000"/>
            <w:sz w:val="17"/>
            <w:szCs w:val="17"/>
            <w:bdr w:val="none" w:sz="0" w:space="0" w:color="auto" w:frame="1"/>
          </w:rPr>
          <w:t>  </w:t>
        </w:r>
      </w:ins>
    </w:p>
    <w:p w:rsidR="00E1302A" w:rsidRDefault="00E1302A" w:rsidP="00E1302A">
      <w:pPr>
        <w:numPr>
          <w:ilvl w:val="0"/>
          <w:numId w:val="162"/>
        </w:numPr>
        <w:shd w:val="clear" w:color="auto" w:fill="FFFFFF"/>
        <w:spacing w:after="0" w:line="272" w:lineRule="atLeast"/>
        <w:ind w:left="0"/>
        <w:rPr>
          <w:ins w:id="3310" w:author="Unknown"/>
          <w:rFonts w:ascii="Verdana" w:hAnsi="Verdana"/>
          <w:color w:val="000000"/>
          <w:sz w:val="17"/>
          <w:szCs w:val="17"/>
        </w:rPr>
      </w:pPr>
      <w:ins w:id="331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2"/>
        </w:numPr>
        <w:shd w:val="clear" w:color="auto" w:fill="FFFFFF"/>
        <w:spacing w:after="0" w:line="272" w:lineRule="atLeast"/>
        <w:ind w:left="0"/>
        <w:rPr>
          <w:ins w:id="3312" w:author="Unknown"/>
          <w:rFonts w:ascii="Verdana" w:hAnsi="Verdana"/>
          <w:color w:val="000000"/>
          <w:sz w:val="17"/>
          <w:szCs w:val="17"/>
        </w:rPr>
      </w:pPr>
      <w:ins w:id="331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  </w:t>
        </w:r>
      </w:ins>
    </w:p>
    <w:p w:rsidR="00E1302A" w:rsidRDefault="00E1302A" w:rsidP="00E1302A">
      <w:pPr>
        <w:numPr>
          <w:ilvl w:val="0"/>
          <w:numId w:val="162"/>
        </w:numPr>
        <w:shd w:val="clear" w:color="auto" w:fill="FFFFFF"/>
        <w:spacing w:after="0" w:line="272" w:lineRule="atLeast"/>
        <w:ind w:left="0"/>
        <w:rPr>
          <w:ins w:id="3314" w:author="Unknown"/>
          <w:rFonts w:ascii="Verdana" w:hAnsi="Verdana"/>
          <w:color w:val="000000"/>
          <w:sz w:val="17"/>
          <w:szCs w:val="17"/>
        </w:rPr>
      </w:pPr>
      <w:ins w:id="331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Pr="00C21693" w:rsidRDefault="00E1302A" w:rsidP="00E1302A">
      <w:pPr>
        <w:numPr>
          <w:ilvl w:val="0"/>
          <w:numId w:val="162"/>
        </w:numPr>
        <w:shd w:val="clear" w:color="auto" w:fill="FFFFFF"/>
        <w:spacing w:after="0" w:line="272" w:lineRule="atLeast"/>
        <w:ind w:left="0"/>
        <w:rPr>
          <w:rFonts w:ascii="Verdana" w:hAnsi="Verdana"/>
          <w:color w:val="000000"/>
          <w:sz w:val="17"/>
          <w:szCs w:val="17"/>
        </w:rPr>
      </w:pPr>
      <w:ins w:id="3316" w:author="Unknown">
        <w:r>
          <w:rPr>
            <w:rFonts w:ascii="Verdana" w:hAnsi="Verdana"/>
            <w:color w:val="000000"/>
            <w:sz w:val="17"/>
            <w:szCs w:val="17"/>
            <w:bdr w:val="none" w:sz="0" w:space="0" w:color="auto" w:frame="1"/>
          </w:rPr>
          <w:t>  }  </w:t>
        </w:r>
      </w:ins>
    </w:p>
    <w:p w:rsidR="00C21693" w:rsidRDefault="00C21693" w:rsidP="00E1302A">
      <w:pPr>
        <w:numPr>
          <w:ilvl w:val="0"/>
          <w:numId w:val="162"/>
        </w:numPr>
        <w:shd w:val="clear" w:color="auto" w:fill="FFFFFF"/>
        <w:spacing w:after="0" w:line="272" w:lineRule="atLeast"/>
        <w:ind w:left="0"/>
        <w:rPr>
          <w:ins w:id="3317" w:author="Unknown"/>
          <w:rFonts w:ascii="Verdana" w:hAnsi="Verdana"/>
          <w:color w:val="000000"/>
          <w:sz w:val="17"/>
          <w:szCs w:val="17"/>
        </w:rPr>
      </w:pPr>
    </w:p>
    <w:p w:rsidR="00E1302A" w:rsidRDefault="00E1302A" w:rsidP="00E1302A">
      <w:pPr>
        <w:numPr>
          <w:ilvl w:val="0"/>
          <w:numId w:val="162"/>
        </w:numPr>
        <w:shd w:val="clear" w:color="auto" w:fill="FFFFFF"/>
        <w:spacing w:after="0" w:line="272" w:lineRule="atLeast"/>
        <w:ind w:left="0"/>
        <w:rPr>
          <w:ins w:id="3318" w:author="Unknown"/>
          <w:rFonts w:ascii="Verdana" w:hAnsi="Verdana"/>
          <w:color w:val="000000"/>
          <w:sz w:val="17"/>
          <w:szCs w:val="17"/>
        </w:rPr>
      </w:pPr>
      <w:ins w:id="33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2"/>
        </w:numPr>
        <w:shd w:val="clear" w:color="auto" w:fill="FFFFFF"/>
        <w:spacing w:after="0" w:line="272" w:lineRule="atLeast"/>
        <w:ind w:left="0"/>
        <w:rPr>
          <w:ins w:id="3320" w:author="Unknown"/>
          <w:rFonts w:ascii="Verdana" w:hAnsi="Verdana"/>
          <w:color w:val="000000"/>
          <w:sz w:val="17"/>
          <w:szCs w:val="17"/>
        </w:rPr>
      </w:pPr>
      <w:ins w:id="3321"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TestExceptionChild1();  </w:t>
        </w:r>
      </w:ins>
    </w:p>
    <w:p w:rsidR="00E1302A" w:rsidRDefault="00E1302A" w:rsidP="00E1302A">
      <w:pPr>
        <w:numPr>
          <w:ilvl w:val="0"/>
          <w:numId w:val="162"/>
        </w:numPr>
        <w:shd w:val="clear" w:color="auto" w:fill="FFFFFF"/>
        <w:spacing w:after="0" w:line="272" w:lineRule="atLeast"/>
        <w:ind w:left="0"/>
        <w:rPr>
          <w:ins w:id="3322" w:author="Unknown"/>
          <w:rFonts w:ascii="Verdana" w:hAnsi="Verdana"/>
          <w:color w:val="000000"/>
          <w:sz w:val="17"/>
          <w:szCs w:val="17"/>
        </w:rPr>
      </w:pPr>
      <w:ins w:id="3323" w:author="Unknown">
        <w:r>
          <w:rPr>
            <w:rFonts w:ascii="Verdana" w:hAnsi="Verdana"/>
            <w:color w:val="000000"/>
            <w:sz w:val="17"/>
            <w:szCs w:val="17"/>
            <w:bdr w:val="none" w:sz="0" w:space="0" w:color="auto" w:frame="1"/>
          </w:rPr>
          <w:t>   p.msg();  </w:t>
        </w:r>
      </w:ins>
    </w:p>
    <w:p w:rsidR="00E1302A" w:rsidRDefault="00E1302A" w:rsidP="00E1302A">
      <w:pPr>
        <w:numPr>
          <w:ilvl w:val="0"/>
          <w:numId w:val="162"/>
        </w:numPr>
        <w:shd w:val="clear" w:color="auto" w:fill="FFFFFF"/>
        <w:spacing w:after="0" w:line="272" w:lineRule="atLeast"/>
        <w:ind w:left="0"/>
        <w:rPr>
          <w:ins w:id="3324" w:author="Unknown"/>
          <w:rFonts w:ascii="Verdana" w:hAnsi="Verdana"/>
          <w:color w:val="000000"/>
          <w:sz w:val="17"/>
          <w:szCs w:val="17"/>
        </w:rPr>
      </w:pPr>
      <w:ins w:id="3325" w:author="Unknown">
        <w:r>
          <w:rPr>
            <w:rFonts w:ascii="Verdana" w:hAnsi="Verdana"/>
            <w:color w:val="000000"/>
            <w:sz w:val="17"/>
            <w:szCs w:val="17"/>
            <w:bdr w:val="none" w:sz="0" w:space="0" w:color="auto" w:frame="1"/>
          </w:rPr>
          <w:t>  }  </w:t>
        </w:r>
      </w:ins>
    </w:p>
    <w:p w:rsidR="00E1302A" w:rsidRDefault="00E1302A" w:rsidP="00E1302A">
      <w:pPr>
        <w:numPr>
          <w:ilvl w:val="0"/>
          <w:numId w:val="162"/>
        </w:numPr>
        <w:shd w:val="clear" w:color="auto" w:fill="FFFFFF"/>
        <w:spacing w:after="0" w:line="272" w:lineRule="atLeast"/>
        <w:ind w:left="0"/>
        <w:rPr>
          <w:ins w:id="3326" w:author="Unknown"/>
          <w:rFonts w:ascii="Verdana" w:hAnsi="Verdana"/>
          <w:color w:val="000000"/>
          <w:sz w:val="17"/>
          <w:szCs w:val="17"/>
        </w:rPr>
      </w:pPr>
      <w:ins w:id="3327" w:author="Unknown">
        <w:r>
          <w:rPr>
            <w:rFonts w:ascii="Verdana" w:hAnsi="Verdana"/>
            <w:color w:val="000000"/>
            <w:sz w:val="17"/>
            <w:szCs w:val="17"/>
            <w:bdr w:val="none" w:sz="0" w:space="0" w:color="auto" w:frame="1"/>
          </w:rPr>
          <w:t>}  </w:t>
        </w:r>
      </w:ins>
    </w:p>
    <w:p w:rsidR="00E1302A" w:rsidRDefault="00584E14" w:rsidP="00E1302A">
      <w:pPr>
        <w:spacing w:line="240" w:lineRule="auto"/>
        <w:rPr>
          <w:ins w:id="3328" w:author="Unknown"/>
          <w:rFonts w:ascii="Times New Roman" w:hAnsi="Times New Roman"/>
          <w:sz w:val="24"/>
          <w:szCs w:val="24"/>
        </w:rPr>
      </w:pPr>
      <w:ins w:id="3329" w:author="Unknown">
        <w:r>
          <w:rPr>
            <w:rStyle w:val="testit"/>
            <w:rFonts w:ascii="Verdana" w:hAnsi="Verdana"/>
            <w:color w:val="000000"/>
            <w:sz w:val="17"/>
            <w:szCs w:val="17"/>
            <w:shd w:val="clear" w:color="auto" w:fill="FFFFFF"/>
          </w:rPr>
          <w:fldChar w:fldCharType="begin"/>
        </w:r>
        <w:r w:rsidR="00E1302A">
          <w:rPr>
            <w:rStyle w:val="testit"/>
            <w:rFonts w:ascii="Verdana" w:hAnsi="Verdana"/>
            <w:color w:val="000000"/>
            <w:sz w:val="17"/>
            <w:szCs w:val="17"/>
            <w:shd w:val="clear" w:color="auto" w:fill="FFFFFF"/>
          </w:rPr>
          <w:instrText xml:space="preserve"> HYPERLINK "http://www.javatpoint.com/opr/test.jsp?filename=TestExceptionChild1" \t "_blank" </w:instrText>
        </w:r>
        <w:r>
          <w:rPr>
            <w:rStyle w:val="testit"/>
            <w:rFonts w:ascii="Verdana" w:hAnsi="Verdana"/>
            <w:color w:val="000000"/>
            <w:sz w:val="17"/>
            <w:szCs w:val="17"/>
            <w:shd w:val="clear" w:color="auto" w:fill="FFFFFF"/>
          </w:rPr>
          <w:fldChar w:fldCharType="separate"/>
        </w:r>
        <w:r w:rsidR="00E1302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330" w:author="Unknown"/>
          <w:color w:val="000000"/>
        </w:rPr>
      </w:pPr>
      <w:ins w:id="3331" w:author="Unknown">
        <w:r>
          <w:rPr>
            <w:color w:val="000000"/>
          </w:rPr>
          <w:t>Output:child</w:t>
        </w:r>
      </w:ins>
    </w:p>
    <w:p w:rsidR="00E1302A" w:rsidRDefault="00584E14" w:rsidP="00E1302A">
      <w:pPr>
        <w:rPr>
          <w:ins w:id="3332" w:author="Unknown"/>
        </w:rPr>
      </w:pPr>
      <w:ins w:id="3333" w:author="Unknown">
        <w:r>
          <w:pict>
            <v:rect id="_x0000_i1100" style="width:0;height:.65pt" o:hralign="center" o:hrstd="t" o:hrnoshade="t" o:hr="t" fillcolor="#d4d4d4" stroked="f"/>
          </w:pict>
        </w:r>
      </w:ins>
    </w:p>
    <w:p w:rsidR="00E1302A" w:rsidRDefault="00E1302A" w:rsidP="00E1302A">
      <w:pPr>
        <w:pStyle w:val="Heading3"/>
        <w:shd w:val="clear" w:color="auto" w:fill="FFFFFF"/>
        <w:spacing w:line="312" w:lineRule="atLeast"/>
        <w:rPr>
          <w:ins w:id="3334" w:author="Unknown"/>
          <w:rFonts w:ascii="Helvetica" w:hAnsi="Helvetica" w:cs="Helvetica"/>
          <w:b w:val="0"/>
          <w:bCs w:val="0"/>
          <w:color w:val="610B4B"/>
        </w:rPr>
      </w:pPr>
      <w:ins w:id="3335" w:author="Unknown">
        <w:r>
          <w:rPr>
            <w:rFonts w:ascii="Helvetica" w:hAnsi="Helvetica" w:cs="Helvetica"/>
            <w:b w:val="0"/>
            <w:bCs w:val="0"/>
            <w:color w:val="610B4B"/>
          </w:rPr>
          <w:t>If the superclass method declares an exception</w:t>
        </w:r>
      </w:ins>
    </w:p>
    <w:p w:rsidR="00E1302A" w:rsidRDefault="00E1302A" w:rsidP="00E1302A">
      <w:pPr>
        <w:pStyle w:val="Heading4"/>
        <w:pBdr>
          <w:top w:val="single" w:sz="4" w:space="13" w:color="FFC0CB"/>
          <w:left w:val="single" w:sz="18" w:space="26" w:color="FFA500"/>
          <w:bottom w:val="single" w:sz="4" w:space="13" w:color="FFC0CB"/>
          <w:right w:val="single" w:sz="4" w:space="10" w:color="FFC0CB"/>
        </w:pBdr>
        <w:shd w:val="clear" w:color="auto" w:fill="FFFFFF"/>
        <w:rPr>
          <w:ins w:id="3336" w:author="Unknown"/>
          <w:rFonts w:ascii="Arial" w:hAnsi="Arial" w:cs="Arial"/>
          <w:b w:val="0"/>
          <w:bCs w:val="0"/>
          <w:color w:val="008000"/>
          <w:sz w:val="20"/>
          <w:szCs w:val="20"/>
        </w:rPr>
      </w:pPr>
      <w:ins w:id="3337" w:author="Unknown">
        <w:r>
          <w:rPr>
            <w:rFonts w:ascii="Arial" w:hAnsi="Arial" w:cs="Arial"/>
            <w:b w:val="0"/>
            <w:bCs w:val="0"/>
            <w:color w:val="008000"/>
            <w:sz w:val="20"/>
            <w:szCs w:val="20"/>
          </w:rPr>
          <w:t>1) Rule: If the superclass method declares an exception, subclass overridden method can declare same, subclass exception or no exception but cannot declare parent exception.</w:t>
        </w:r>
      </w:ins>
    </w:p>
    <w:p w:rsidR="00E1302A" w:rsidRDefault="00E1302A" w:rsidP="00E1302A">
      <w:pPr>
        <w:pStyle w:val="Heading3"/>
        <w:shd w:val="clear" w:color="auto" w:fill="FFFFFF"/>
        <w:spacing w:line="312" w:lineRule="atLeast"/>
        <w:rPr>
          <w:ins w:id="3338" w:author="Unknown"/>
          <w:rFonts w:ascii="Helvetica" w:hAnsi="Helvetica" w:cs="Helvetica"/>
          <w:b w:val="0"/>
          <w:bCs w:val="0"/>
          <w:color w:val="610B4B"/>
        </w:rPr>
      </w:pPr>
      <w:ins w:id="3339" w:author="Unknown">
        <w:r>
          <w:rPr>
            <w:rFonts w:ascii="Helvetica" w:hAnsi="Helvetica" w:cs="Helvetica"/>
            <w:b w:val="0"/>
            <w:bCs w:val="0"/>
            <w:color w:val="610B4B"/>
          </w:rPr>
          <w:t>Example in case subclass overridden method declares parent exception</w:t>
        </w:r>
      </w:ins>
    </w:p>
    <w:p w:rsidR="00E1302A" w:rsidRDefault="00E1302A" w:rsidP="00E1302A">
      <w:pPr>
        <w:numPr>
          <w:ilvl w:val="0"/>
          <w:numId w:val="163"/>
        </w:numPr>
        <w:shd w:val="clear" w:color="auto" w:fill="FFFFFF"/>
        <w:spacing w:after="0" w:line="272" w:lineRule="atLeast"/>
        <w:ind w:left="0"/>
        <w:rPr>
          <w:ins w:id="3340" w:author="Unknown"/>
          <w:rFonts w:ascii="Verdana" w:hAnsi="Verdana" w:cs="Times New Roman"/>
          <w:color w:val="000000"/>
          <w:sz w:val="17"/>
          <w:szCs w:val="17"/>
        </w:rPr>
      </w:pPr>
      <w:ins w:id="334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3"/>
        </w:numPr>
        <w:shd w:val="clear" w:color="auto" w:fill="FFFFFF"/>
        <w:spacing w:after="0" w:line="272" w:lineRule="atLeast"/>
        <w:ind w:left="0"/>
        <w:rPr>
          <w:ins w:id="3342" w:author="Unknown"/>
          <w:rFonts w:ascii="Verdana" w:hAnsi="Verdana"/>
          <w:color w:val="000000"/>
          <w:sz w:val="17"/>
          <w:szCs w:val="17"/>
        </w:rPr>
      </w:pPr>
      <w:ins w:id="334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3"/>
        </w:numPr>
        <w:shd w:val="clear" w:color="auto" w:fill="FFFFFF"/>
        <w:spacing w:after="0" w:line="272" w:lineRule="atLeast"/>
        <w:ind w:left="0"/>
        <w:rPr>
          <w:ins w:id="3344" w:author="Unknown"/>
          <w:rFonts w:ascii="Verdana" w:hAnsi="Verdana"/>
          <w:color w:val="000000"/>
          <w:sz w:val="17"/>
          <w:szCs w:val="17"/>
        </w:rPr>
      </w:pPr>
      <w:ins w:id="334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46" w:author="Unknown"/>
          <w:rFonts w:ascii="Verdana" w:hAnsi="Verdana"/>
          <w:color w:val="000000"/>
          <w:sz w:val="17"/>
          <w:szCs w:val="17"/>
        </w:rPr>
      </w:pPr>
      <w:ins w:id="3347"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48" w:author="Unknown"/>
          <w:rFonts w:ascii="Verdana" w:hAnsi="Verdana"/>
          <w:color w:val="000000"/>
          <w:sz w:val="17"/>
          <w:szCs w:val="17"/>
        </w:rPr>
      </w:pPr>
      <w:ins w:id="3349"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0" w:author="Unknown"/>
          <w:rFonts w:ascii="Verdana" w:hAnsi="Verdana"/>
          <w:color w:val="000000"/>
          <w:sz w:val="17"/>
          <w:szCs w:val="17"/>
        </w:rPr>
      </w:pPr>
      <w:ins w:id="335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3"/>
        </w:numPr>
        <w:shd w:val="clear" w:color="auto" w:fill="FFFFFF"/>
        <w:spacing w:after="0" w:line="272" w:lineRule="atLeast"/>
        <w:ind w:left="0"/>
        <w:rPr>
          <w:ins w:id="3352" w:author="Unknown"/>
          <w:rFonts w:ascii="Verdana" w:hAnsi="Verdana"/>
          <w:color w:val="000000"/>
          <w:sz w:val="17"/>
          <w:szCs w:val="17"/>
        </w:rPr>
      </w:pPr>
      <w:ins w:id="335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4" w:author="Unknown"/>
          <w:rFonts w:ascii="Verdana" w:hAnsi="Verdana"/>
          <w:color w:val="000000"/>
          <w:sz w:val="17"/>
          <w:szCs w:val="17"/>
        </w:rPr>
      </w:pPr>
      <w:ins w:id="3355" w:author="Unknown">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56" w:author="Unknown"/>
          <w:rFonts w:ascii="Verdana" w:hAnsi="Verdana"/>
          <w:color w:val="000000"/>
          <w:sz w:val="17"/>
          <w:szCs w:val="17"/>
        </w:rPr>
      </w:pPr>
      <w:ins w:id="335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3"/>
        </w:numPr>
        <w:shd w:val="clear" w:color="auto" w:fill="FFFFFF"/>
        <w:spacing w:after="0" w:line="272" w:lineRule="atLeast"/>
        <w:ind w:left="0"/>
        <w:rPr>
          <w:ins w:id="3358" w:author="Unknown"/>
          <w:rFonts w:ascii="Verdana" w:hAnsi="Verdana"/>
          <w:color w:val="000000"/>
          <w:sz w:val="17"/>
          <w:szCs w:val="17"/>
        </w:rPr>
      </w:pPr>
      <w:ins w:id="3359"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TestExceptionChild2();  </w:t>
        </w:r>
      </w:ins>
    </w:p>
    <w:p w:rsidR="00E1302A" w:rsidRDefault="00E1302A" w:rsidP="00E1302A">
      <w:pPr>
        <w:numPr>
          <w:ilvl w:val="0"/>
          <w:numId w:val="163"/>
        </w:numPr>
        <w:shd w:val="clear" w:color="auto" w:fill="FFFFFF"/>
        <w:spacing w:after="0" w:line="272" w:lineRule="atLeast"/>
        <w:ind w:left="0"/>
        <w:rPr>
          <w:ins w:id="3360" w:author="Unknown"/>
          <w:rFonts w:ascii="Verdana" w:hAnsi="Verdana"/>
          <w:color w:val="000000"/>
          <w:sz w:val="17"/>
          <w:szCs w:val="17"/>
        </w:rPr>
      </w:pPr>
      <w:ins w:id="336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3"/>
        </w:numPr>
        <w:shd w:val="clear" w:color="auto" w:fill="FFFFFF"/>
        <w:spacing w:after="0" w:line="272" w:lineRule="atLeast"/>
        <w:ind w:left="0"/>
        <w:rPr>
          <w:ins w:id="3362" w:author="Unknown"/>
          <w:rFonts w:ascii="Verdana" w:hAnsi="Verdana"/>
          <w:color w:val="000000"/>
          <w:sz w:val="17"/>
          <w:szCs w:val="17"/>
        </w:rPr>
      </w:pPr>
      <w:ins w:id="3363" w:author="Unknown">
        <w:r>
          <w:rPr>
            <w:rFonts w:ascii="Verdana" w:hAnsi="Verdana"/>
            <w:color w:val="000000"/>
            <w:sz w:val="17"/>
            <w:szCs w:val="17"/>
            <w:bdr w:val="none" w:sz="0" w:space="0" w:color="auto" w:frame="1"/>
          </w:rPr>
          <w:t>   p.msg();  </w:t>
        </w:r>
      </w:ins>
    </w:p>
    <w:p w:rsidR="00E1302A" w:rsidRDefault="00E1302A" w:rsidP="00E1302A">
      <w:pPr>
        <w:numPr>
          <w:ilvl w:val="0"/>
          <w:numId w:val="163"/>
        </w:numPr>
        <w:shd w:val="clear" w:color="auto" w:fill="FFFFFF"/>
        <w:spacing w:after="0" w:line="272" w:lineRule="atLeast"/>
        <w:ind w:left="0"/>
        <w:rPr>
          <w:ins w:id="3364" w:author="Unknown"/>
          <w:rFonts w:ascii="Verdana" w:hAnsi="Verdana"/>
          <w:color w:val="000000"/>
          <w:sz w:val="17"/>
          <w:szCs w:val="17"/>
        </w:rPr>
      </w:pPr>
      <w:ins w:id="33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3"/>
        </w:numPr>
        <w:shd w:val="clear" w:color="auto" w:fill="FFFFFF"/>
        <w:spacing w:after="0" w:line="272" w:lineRule="atLeast"/>
        <w:ind w:left="0"/>
        <w:rPr>
          <w:ins w:id="3366" w:author="Unknown"/>
          <w:rFonts w:ascii="Verdana" w:hAnsi="Verdana"/>
          <w:color w:val="000000"/>
          <w:sz w:val="17"/>
          <w:szCs w:val="17"/>
        </w:rPr>
      </w:pPr>
      <w:ins w:id="3367" w:author="Unknown">
        <w:r>
          <w:rPr>
            <w:rFonts w:ascii="Verdana" w:hAnsi="Verdana"/>
            <w:color w:val="000000"/>
            <w:sz w:val="17"/>
            <w:szCs w:val="17"/>
            <w:bdr w:val="none" w:sz="0" w:space="0" w:color="auto" w:frame="1"/>
          </w:rPr>
          <w:t>  }  </w:t>
        </w:r>
      </w:ins>
    </w:p>
    <w:p w:rsidR="00E1302A" w:rsidRDefault="00E1302A" w:rsidP="00E1302A">
      <w:pPr>
        <w:numPr>
          <w:ilvl w:val="0"/>
          <w:numId w:val="163"/>
        </w:numPr>
        <w:shd w:val="clear" w:color="auto" w:fill="FFFFFF"/>
        <w:spacing w:after="0" w:line="272" w:lineRule="atLeast"/>
        <w:ind w:left="0"/>
        <w:rPr>
          <w:ins w:id="3368" w:author="Unknown"/>
          <w:rFonts w:ascii="Verdana" w:hAnsi="Verdana"/>
          <w:color w:val="000000"/>
          <w:sz w:val="17"/>
          <w:szCs w:val="17"/>
        </w:rPr>
      </w:pPr>
      <w:ins w:id="3369" w:author="Unknown">
        <w:r>
          <w:rPr>
            <w:rFonts w:ascii="Verdana" w:hAnsi="Verdana"/>
            <w:color w:val="000000"/>
            <w:sz w:val="17"/>
            <w:szCs w:val="17"/>
            <w:bdr w:val="none" w:sz="0" w:space="0" w:color="auto" w:frame="1"/>
          </w:rPr>
          <w:t>}  </w:t>
        </w:r>
      </w:ins>
    </w:p>
    <w:p w:rsidR="00E1302A" w:rsidRDefault="00584E14" w:rsidP="00E1302A">
      <w:pPr>
        <w:spacing w:line="240" w:lineRule="auto"/>
        <w:rPr>
          <w:ins w:id="3370" w:author="Unknown"/>
          <w:rFonts w:ascii="Times New Roman" w:hAnsi="Times New Roman"/>
          <w:sz w:val="24"/>
          <w:szCs w:val="24"/>
        </w:rPr>
      </w:pPr>
      <w:ins w:id="3371" w:author="Unknown">
        <w:r>
          <w:rPr>
            <w:rStyle w:val="testit"/>
            <w:rFonts w:ascii="Verdana" w:hAnsi="Verdana"/>
            <w:color w:val="000000"/>
            <w:sz w:val="17"/>
            <w:szCs w:val="17"/>
            <w:shd w:val="clear" w:color="auto" w:fill="FFFFFF"/>
          </w:rPr>
          <w:fldChar w:fldCharType="begin"/>
        </w:r>
        <w:r w:rsidR="00E1302A">
          <w:rPr>
            <w:rStyle w:val="testit"/>
            <w:rFonts w:ascii="Verdana" w:hAnsi="Verdana"/>
            <w:color w:val="000000"/>
            <w:sz w:val="17"/>
            <w:szCs w:val="17"/>
            <w:shd w:val="clear" w:color="auto" w:fill="FFFFFF"/>
          </w:rPr>
          <w:instrText xml:space="preserve"> HYPERLINK "http://www.javatpoint.com/opr/test.jsp?filename=TestExceptionChild2" \t "_blank" </w:instrText>
        </w:r>
        <w:r>
          <w:rPr>
            <w:rStyle w:val="testit"/>
            <w:rFonts w:ascii="Verdana" w:hAnsi="Verdana"/>
            <w:color w:val="000000"/>
            <w:sz w:val="17"/>
            <w:szCs w:val="17"/>
            <w:shd w:val="clear" w:color="auto" w:fill="FFFFFF"/>
          </w:rPr>
          <w:fldChar w:fldCharType="separate"/>
        </w:r>
        <w:r w:rsidR="00E1302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372" w:author="Unknown"/>
          <w:color w:val="000000"/>
        </w:rPr>
      </w:pPr>
      <w:ins w:id="3373" w:author="Unknown">
        <w:r>
          <w:rPr>
            <w:color w:val="000000"/>
          </w:rPr>
          <w:t>Output:Compile Time Error</w:t>
        </w:r>
      </w:ins>
    </w:p>
    <w:p w:rsidR="00E1302A" w:rsidRDefault="00584E14" w:rsidP="00E1302A">
      <w:pPr>
        <w:rPr>
          <w:ins w:id="3374" w:author="Unknown"/>
        </w:rPr>
      </w:pPr>
      <w:ins w:id="3375" w:author="Unknown">
        <w:r>
          <w:pict>
            <v:rect id="_x0000_i1101" style="width:0;height:.65pt" o:hralign="center" o:hrstd="t" o:hrnoshade="t" o:hr="t" fillcolor="#d4d4d4" stroked="f"/>
          </w:pict>
        </w:r>
      </w:ins>
    </w:p>
    <w:p w:rsidR="00E1302A" w:rsidRDefault="00E1302A" w:rsidP="00E1302A">
      <w:pPr>
        <w:pStyle w:val="Heading3"/>
        <w:shd w:val="clear" w:color="auto" w:fill="FFFFFF"/>
        <w:spacing w:line="312" w:lineRule="atLeast"/>
        <w:rPr>
          <w:ins w:id="3376" w:author="Unknown"/>
          <w:rFonts w:ascii="Helvetica" w:hAnsi="Helvetica" w:cs="Helvetica"/>
          <w:b w:val="0"/>
          <w:bCs w:val="0"/>
          <w:color w:val="610B4B"/>
        </w:rPr>
      </w:pPr>
      <w:ins w:id="3377" w:author="Unknown">
        <w:r>
          <w:rPr>
            <w:rFonts w:ascii="Helvetica" w:hAnsi="Helvetica" w:cs="Helvetica"/>
            <w:b w:val="0"/>
            <w:bCs w:val="0"/>
            <w:color w:val="610B4B"/>
          </w:rPr>
          <w:t>Example in case subclass overridden method declares same exception</w:t>
        </w:r>
      </w:ins>
    </w:p>
    <w:p w:rsidR="00E1302A" w:rsidRDefault="00E1302A" w:rsidP="00E1302A">
      <w:pPr>
        <w:numPr>
          <w:ilvl w:val="0"/>
          <w:numId w:val="164"/>
        </w:numPr>
        <w:shd w:val="clear" w:color="auto" w:fill="FFFFFF"/>
        <w:spacing w:after="0" w:line="272" w:lineRule="atLeast"/>
        <w:ind w:left="0"/>
        <w:rPr>
          <w:ins w:id="3378" w:author="Unknown"/>
          <w:rFonts w:ascii="Verdana" w:hAnsi="Verdana" w:cs="Times New Roman"/>
          <w:color w:val="000000"/>
          <w:sz w:val="17"/>
          <w:szCs w:val="17"/>
        </w:rPr>
      </w:pPr>
      <w:ins w:id="3379"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4"/>
        </w:numPr>
        <w:shd w:val="clear" w:color="auto" w:fill="FFFFFF"/>
        <w:spacing w:after="0" w:line="272" w:lineRule="atLeast"/>
        <w:ind w:left="0"/>
        <w:rPr>
          <w:ins w:id="3380" w:author="Unknown"/>
          <w:rFonts w:ascii="Verdana" w:hAnsi="Verdana"/>
          <w:color w:val="000000"/>
          <w:sz w:val="17"/>
          <w:szCs w:val="17"/>
        </w:rPr>
      </w:pPr>
      <w:ins w:id="3381"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4"/>
        </w:numPr>
        <w:shd w:val="clear" w:color="auto" w:fill="FFFFFF"/>
        <w:spacing w:after="0" w:line="272" w:lineRule="atLeast"/>
        <w:ind w:left="0"/>
        <w:rPr>
          <w:ins w:id="3382" w:author="Unknown"/>
          <w:rFonts w:ascii="Verdana" w:hAnsi="Verdana"/>
          <w:color w:val="000000"/>
          <w:sz w:val="17"/>
          <w:szCs w:val="17"/>
        </w:rPr>
      </w:pPr>
      <w:ins w:id="33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4" w:author="Unknown"/>
          <w:rFonts w:ascii="Verdana" w:hAnsi="Verdana"/>
          <w:color w:val="000000"/>
          <w:sz w:val="17"/>
          <w:szCs w:val="17"/>
        </w:rPr>
      </w:pPr>
      <w:ins w:id="3385"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6" w:author="Unknown"/>
          <w:rFonts w:ascii="Verdana" w:hAnsi="Verdana"/>
          <w:color w:val="000000"/>
          <w:sz w:val="17"/>
          <w:szCs w:val="17"/>
        </w:rPr>
      </w:pPr>
      <w:ins w:id="3387"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88" w:author="Unknown"/>
          <w:rFonts w:ascii="Verdana" w:hAnsi="Verdana"/>
          <w:color w:val="000000"/>
          <w:sz w:val="17"/>
          <w:szCs w:val="17"/>
        </w:rPr>
      </w:pPr>
      <w:ins w:id="338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TestExceptionChild3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4"/>
        </w:numPr>
        <w:shd w:val="clear" w:color="auto" w:fill="FFFFFF"/>
        <w:spacing w:after="0" w:line="272" w:lineRule="atLeast"/>
        <w:ind w:left="0"/>
        <w:rPr>
          <w:ins w:id="3390" w:author="Unknown"/>
          <w:rFonts w:ascii="Verdana" w:hAnsi="Verdana"/>
          <w:color w:val="000000"/>
          <w:sz w:val="17"/>
          <w:szCs w:val="17"/>
        </w:rPr>
      </w:pPr>
      <w:ins w:id="339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92" w:author="Unknown"/>
          <w:rFonts w:ascii="Verdana" w:hAnsi="Verdana"/>
          <w:color w:val="000000"/>
          <w:sz w:val="17"/>
          <w:szCs w:val="17"/>
        </w:rPr>
      </w:pPr>
      <w:ins w:id="3393" w:author="Unknown">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394" w:author="Unknown"/>
          <w:rFonts w:ascii="Verdana" w:hAnsi="Verdana"/>
          <w:color w:val="000000"/>
          <w:sz w:val="17"/>
          <w:szCs w:val="17"/>
        </w:rPr>
      </w:pPr>
      <w:ins w:id="339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4"/>
        </w:numPr>
        <w:shd w:val="clear" w:color="auto" w:fill="FFFFFF"/>
        <w:spacing w:after="0" w:line="272" w:lineRule="atLeast"/>
        <w:ind w:left="0"/>
        <w:rPr>
          <w:ins w:id="3396" w:author="Unknown"/>
          <w:rFonts w:ascii="Verdana" w:hAnsi="Verdana"/>
          <w:color w:val="000000"/>
          <w:sz w:val="17"/>
          <w:szCs w:val="17"/>
        </w:rPr>
      </w:pPr>
      <w:ins w:id="3397" w:author="Unknown">
        <w:r>
          <w:rPr>
            <w:rFonts w:ascii="Verdana" w:hAnsi="Verdana"/>
            <w:color w:val="000000"/>
            <w:sz w:val="17"/>
            <w:szCs w:val="17"/>
            <w:bdr w:val="none" w:sz="0" w:space="0" w:color="auto" w:frame="1"/>
          </w:rPr>
          <w:lastRenderedPageBreak/>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TestExceptionChild3();  </w:t>
        </w:r>
      </w:ins>
    </w:p>
    <w:p w:rsidR="00E1302A" w:rsidRDefault="00E1302A" w:rsidP="00E1302A">
      <w:pPr>
        <w:numPr>
          <w:ilvl w:val="0"/>
          <w:numId w:val="164"/>
        </w:numPr>
        <w:shd w:val="clear" w:color="auto" w:fill="FFFFFF"/>
        <w:spacing w:after="0" w:line="272" w:lineRule="atLeast"/>
        <w:ind w:left="0"/>
        <w:rPr>
          <w:ins w:id="3398" w:author="Unknown"/>
          <w:rFonts w:ascii="Verdana" w:hAnsi="Verdana"/>
          <w:color w:val="000000"/>
          <w:sz w:val="17"/>
          <w:szCs w:val="17"/>
        </w:rPr>
      </w:pPr>
      <w:ins w:id="339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4"/>
        </w:numPr>
        <w:shd w:val="clear" w:color="auto" w:fill="FFFFFF"/>
        <w:spacing w:after="0" w:line="272" w:lineRule="atLeast"/>
        <w:ind w:left="0"/>
        <w:rPr>
          <w:ins w:id="3400" w:author="Unknown"/>
          <w:rFonts w:ascii="Verdana" w:hAnsi="Verdana"/>
          <w:color w:val="000000"/>
          <w:sz w:val="17"/>
          <w:szCs w:val="17"/>
        </w:rPr>
      </w:pPr>
      <w:ins w:id="3401" w:author="Unknown">
        <w:r>
          <w:rPr>
            <w:rFonts w:ascii="Verdana" w:hAnsi="Verdana"/>
            <w:color w:val="000000"/>
            <w:sz w:val="17"/>
            <w:szCs w:val="17"/>
            <w:bdr w:val="none" w:sz="0" w:space="0" w:color="auto" w:frame="1"/>
          </w:rPr>
          <w:t>   p.msg();  </w:t>
        </w:r>
      </w:ins>
    </w:p>
    <w:p w:rsidR="00E1302A" w:rsidRDefault="00E1302A" w:rsidP="00E1302A">
      <w:pPr>
        <w:numPr>
          <w:ilvl w:val="0"/>
          <w:numId w:val="164"/>
        </w:numPr>
        <w:shd w:val="clear" w:color="auto" w:fill="FFFFFF"/>
        <w:spacing w:after="0" w:line="272" w:lineRule="atLeast"/>
        <w:ind w:left="0"/>
        <w:rPr>
          <w:ins w:id="3402" w:author="Unknown"/>
          <w:rFonts w:ascii="Verdana" w:hAnsi="Verdana"/>
          <w:color w:val="000000"/>
          <w:sz w:val="17"/>
          <w:szCs w:val="17"/>
        </w:rPr>
      </w:pPr>
      <w:ins w:id="340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4"/>
        </w:numPr>
        <w:shd w:val="clear" w:color="auto" w:fill="FFFFFF"/>
        <w:spacing w:after="0" w:line="272" w:lineRule="atLeast"/>
        <w:ind w:left="0"/>
        <w:rPr>
          <w:ins w:id="3404" w:author="Unknown"/>
          <w:rFonts w:ascii="Verdana" w:hAnsi="Verdana"/>
          <w:color w:val="000000"/>
          <w:sz w:val="17"/>
          <w:szCs w:val="17"/>
        </w:rPr>
      </w:pPr>
      <w:ins w:id="3405" w:author="Unknown">
        <w:r>
          <w:rPr>
            <w:rFonts w:ascii="Verdana" w:hAnsi="Verdana"/>
            <w:color w:val="000000"/>
            <w:sz w:val="17"/>
            <w:szCs w:val="17"/>
            <w:bdr w:val="none" w:sz="0" w:space="0" w:color="auto" w:frame="1"/>
          </w:rPr>
          <w:t>  }  </w:t>
        </w:r>
      </w:ins>
    </w:p>
    <w:p w:rsidR="00E1302A" w:rsidRDefault="00E1302A" w:rsidP="00E1302A">
      <w:pPr>
        <w:numPr>
          <w:ilvl w:val="0"/>
          <w:numId w:val="164"/>
        </w:numPr>
        <w:shd w:val="clear" w:color="auto" w:fill="FFFFFF"/>
        <w:spacing w:after="0" w:line="272" w:lineRule="atLeast"/>
        <w:ind w:left="0"/>
        <w:rPr>
          <w:ins w:id="3406" w:author="Unknown"/>
          <w:rFonts w:ascii="Verdana" w:hAnsi="Verdana"/>
          <w:color w:val="000000"/>
          <w:sz w:val="17"/>
          <w:szCs w:val="17"/>
        </w:rPr>
      </w:pPr>
      <w:ins w:id="3407" w:author="Unknown">
        <w:r>
          <w:rPr>
            <w:rFonts w:ascii="Verdana" w:hAnsi="Verdana"/>
            <w:color w:val="000000"/>
            <w:sz w:val="17"/>
            <w:szCs w:val="17"/>
            <w:bdr w:val="none" w:sz="0" w:space="0" w:color="auto" w:frame="1"/>
          </w:rPr>
          <w:t>}  </w:t>
        </w:r>
      </w:ins>
    </w:p>
    <w:p w:rsidR="00E1302A" w:rsidRDefault="00584E14" w:rsidP="00E1302A">
      <w:pPr>
        <w:spacing w:line="240" w:lineRule="auto"/>
        <w:rPr>
          <w:ins w:id="3408" w:author="Unknown"/>
          <w:rFonts w:ascii="Times New Roman" w:hAnsi="Times New Roman"/>
          <w:sz w:val="24"/>
          <w:szCs w:val="24"/>
        </w:rPr>
      </w:pPr>
      <w:ins w:id="3409" w:author="Unknown">
        <w:r>
          <w:rPr>
            <w:rStyle w:val="testit"/>
            <w:rFonts w:ascii="Verdana" w:hAnsi="Verdana"/>
            <w:color w:val="000000"/>
            <w:sz w:val="17"/>
            <w:szCs w:val="17"/>
            <w:shd w:val="clear" w:color="auto" w:fill="FFFFFF"/>
          </w:rPr>
          <w:fldChar w:fldCharType="begin"/>
        </w:r>
        <w:r w:rsidR="00E1302A">
          <w:rPr>
            <w:rStyle w:val="testit"/>
            <w:rFonts w:ascii="Verdana" w:hAnsi="Verdana"/>
            <w:color w:val="000000"/>
            <w:sz w:val="17"/>
            <w:szCs w:val="17"/>
            <w:shd w:val="clear" w:color="auto" w:fill="FFFFFF"/>
          </w:rPr>
          <w:instrText xml:space="preserve"> HYPERLINK "http://www.javatpoint.com/opr/test.jsp?filename=TestExceptionChild3" \t "_blank" </w:instrText>
        </w:r>
        <w:r>
          <w:rPr>
            <w:rStyle w:val="testit"/>
            <w:rFonts w:ascii="Verdana" w:hAnsi="Verdana"/>
            <w:color w:val="000000"/>
            <w:sz w:val="17"/>
            <w:szCs w:val="17"/>
            <w:shd w:val="clear" w:color="auto" w:fill="FFFFFF"/>
          </w:rPr>
          <w:fldChar w:fldCharType="separate"/>
        </w:r>
        <w:r w:rsidR="00E1302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10" w:author="Unknown"/>
          <w:color w:val="000000"/>
        </w:rPr>
      </w:pPr>
      <w:ins w:id="3411" w:author="Unknown">
        <w:r>
          <w:rPr>
            <w:color w:val="000000"/>
          </w:rPr>
          <w:t>Output:child</w:t>
        </w:r>
      </w:ins>
    </w:p>
    <w:p w:rsidR="00E1302A" w:rsidRDefault="00584E14" w:rsidP="00E1302A">
      <w:pPr>
        <w:rPr>
          <w:ins w:id="3412" w:author="Unknown"/>
        </w:rPr>
      </w:pPr>
      <w:ins w:id="3413" w:author="Unknown">
        <w:r>
          <w:pict>
            <v:rect id="_x0000_i1102" style="width:0;height:.65pt" o:hralign="center" o:hrstd="t" o:hrnoshade="t" o:hr="t" fillcolor="#d4d4d4" stroked="f"/>
          </w:pict>
        </w:r>
      </w:ins>
    </w:p>
    <w:p w:rsidR="00E1302A" w:rsidRDefault="00E1302A" w:rsidP="00E1302A">
      <w:pPr>
        <w:pStyle w:val="Heading3"/>
        <w:shd w:val="clear" w:color="auto" w:fill="FFFFFF"/>
        <w:spacing w:line="312" w:lineRule="atLeast"/>
        <w:rPr>
          <w:ins w:id="3414" w:author="Unknown"/>
          <w:rFonts w:ascii="Helvetica" w:hAnsi="Helvetica" w:cs="Helvetica"/>
          <w:b w:val="0"/>
          <w:bCs w:val="0"/>
          <w:color w:val="610B4B"/>
        </w:rPr>
      </w:pPr>
      <w:ins w:id="3415" w:author="Unknown">
        <w:r>
          <w:rPr>
            <w:rFonts w:ascii="Helvetica" w:hAnsi="Helvetica" w:cs="Helvetica"/>
            <w:b w:val="0"/>
            <w:bCs w:val="0"/>
            <w:color w:val="610B4B"/>
          </w:rPr>
          <w:t>Example in case subclass overridden method declares subclass exception</w:t>
        </w:r>
      </w:ins>
    </w:p>
    <w:p w:rsidR="00E1302A" w:rsidRDefault="00E1302A" w:rsidP="00E1302A">
      <w:pPr>
        <w:numPr>
          <w:ilvl w:val="0"/>
          <w:numId w:val="165"/>
        </w:numPr>
        <w:shd w:val="clear" w:color="auto" w:fill="FFFFFF"/>
        <w:spacing w:after="0" w:line="272" w:lineRule="atLeast"/>
        <w:ind w:left="0"/>
        <w:rPr>
          <w:ins w:id="3416" w:author="Unknown"/>
          <w:rFonts w:ascii="Verdana" w:hAnsi="Verdana" w:cs="Times New Roman"/>
          <w:color w:val="000000"/>
          <w:sz w:val="17"/>
          <w:szCs w:val="17"/>
        </w:rPr>
      </w:pPr>
      <w:ins w:id="341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5"/>
        </w:numPr>
        <w:shd w:val="clear" w:color="auto" w:fill="FFFFFF"/>
        <w:spacing w:after="0" w:line="272" w:lineRule="atLeast"/>
        <w:ind w:left="0"/>
        <w:rPr>
          <w:ins w:id="3418" w:author="Unknown"/>
          <w:rFonts w:ascii="Verdana" w:hAnsi="Verdana"/>
          <w:color w:val="000000"/>
          <w:sz w:val="17"/>
          <w:szCs w:val="17"/>
        </w:rPr>
      </w:pPr>
      <w:ins w:id="341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5"/>
        </w:numPr>
        <w:shd w:val="clear" w:color="auto" w:fill="FFFFFF"/>
        <w:spacing w:after="0" w:line="272" w:lineRule="atLeast"/>
        <w:ind w:left="0"/>
        <w:rPr>
          <w:ins w:id="3420" w:author="Unknown"/>
          <w:rFonts w:ascii="Verdana" w:hAnsi="Verdana"/>
          <w:color w:val="000000"/>
          <w:sz w:val="17"/>
          <w:szCs w:val="17"/>
        </w:rPr>
      </w:pPr>
      <w:ins w:id="34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2" w:author="Unknown"/>
          <w:rFonts w:ascii="Verdana" w:hAnsi="Verdana"/>
          <w:color w:val="000000"/>
          <w:sz w:val="17"/>
          <w:szCs w:val="17"/>
        </w:rPr>
      </w:pPr>
      <w:ins w:id="3423"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4" w:author="Unknown"/>
          <w:rFonts w:ascii="Verdana" w:hAnsi="Verdana"/>
          <w:color w:val="000000"/>
          <w:sz w:val="17"/>
          <w:szCs w:val="17"/>
        </w:rPr>
      </w:pPr>
      <w:ins w:id="3425"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26" w:author="Unknown"/>
          <w:rFonts w:ascii="Verdana" w:hAnsi="Verdana"/>
          <w:color w:val="000000"/>
          <w:sz w:val="17"/>
          <w:szCs w:val="17"/>
        </w:rPr>
      </w:pPr>
      <w:ins w:id="342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TestExceptionChild4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5"/>
        </w:numPr>
        <w:shd w:val="clear" w:color="auto" w:fill="FFFFFF"/>
        <w:spacing w:after="0" w:line="272" w:lineRule="atLeast"/>
        <w:ind w:left="0"/>
        <w:rPr>
          <w:ins w:id="3428" w:author="Unknown"/>
          <w:rFonts w:ascii="Verdana" w:hAnsi="Verdana"/>
          <w:color w:val="000000"/>
          <w:sz w:val="17"/>
          <w:szCs w:val="17"/>
        </w:rPr>
      </w:pPr>
      <w:ins w:id="34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ArithmeticException{System.out.println(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0" w:author="Unknown"/>
          <w:rFonts w:ascii="Verdana" w:hAnsi="Verdana"/>
          <w:color w:val="000000"/>
          <w:sz w:val="17"/>
          <w:szCs w:val="17"/>
        </w:rPr>
      </w:pPr>
      <w:ins w:id="3431" w:author="Unknown">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2" w:author="Unknown"/>
          <w:rFonts w:ascii="Verdana" w:hAnsi="Verdana"/>
          <w:color w:val="000000"/>
          <w:sz w:val="17"/>
          <w:szCs w:val="17"/>
        </w:rPr>
      </w:pPr>
      <w:ins w:id="343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5"/>
        </w:numPr>
        <w:shd w:val="clear" w:color="auto" w:fill="FFFFFF"/>
        <w:spacing w:after="0" w:line="272" w:lineRule="atLeast"/>
        <w:ind w:left="0"/>
        <w:rPr>
          <w:ins w:id="3434" w:author="Unknown"/>
          <w:rFonts w:ascii="Verdana" w:hAnsi="Verdana"/>
          <w:color w:val="000000"/>
          <w:sz w:val="17"/>
          <w:szCs w:val="17"/>
        </w:rPr>
      </w:pPr>
      <w:ins w:id="3435"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TestExceptionChild4();  </w:t>
        </w:r>
      </w:ins>
    </w:p>
    <w:p w:rsidR="00E1302A" w:rsidRDefault="00E1302A" w:rsidP="00E1302A">
      <w:pPr>
        <w:numPr>
          <w:ilvl w:val="0"/>
          <w:numId w:val="165"/>
        </w:numPr>
        <w:shd w:val="clear" w:color="auto" w:fill="FFFFFF"/>
        <w:spacing w:after="0" w:line="272" w:lineRule="atLeast"/>
        <w:ind w:left="0"/>
        <w:rPr>
          <w:ins w:id="3436" w:author="Unknown"/>
          <w:rFonts w:ascii="Verdana" w:hAnsi="Verdana"/>
          <w:color w:val="000000"/>
          <w:sz w:val="17"/>
          <w:szCs w:val="17"/>
        </w:rPr>
      </w:pPr>
      <w:ins w:id="343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5"/>
        </w:numPr>
        <w:shd w:val="clear" w:color="auto" w:fill="FFFFFF"/>
        <w:spacing w:after="0" w:line="272" w:lineRule="atLeast"/>
        <w:ind w:left="0"/>
        <w:rPr>
          <w:ins w:id="3438" w:author="Unknown"/>
          <w:rFonts w:ascii="Verdana" w:hAnsi="Verdana"/>
          <w:color w:val="000000"/>
          <w:sz w:val="17"/>
          <w:szCs w:val="17"/>
        </w:rPr>
      </w:pPr>
      <w:ins w:id="3439" w:author="Unknown">
        <w:r>
          <w:rPr>
            <w:rFonts w:ascii="Verdana" w:hAnsi="Verdana"/>
            <w:color w:val="000000"/>
            <w:sz w:val="17"/>
            <w:szCs w:val="17"/>
            <w:bdr w:val="none" w:sz="0" w:space="0" w:color="auto" w:frame="1"/>
          </w:rPr>
          <w:t>   p.msg();  </w:t>
        </w:r>
      </w:ins>
    </w:p>
    <w:p w:rsidR="00E1302A" w:rsidRDefault="00E1302A" w:rsidP="00E1302A">
      <w:pPr>
        <w:numPr>
          <w:ilvl w:val="0"/>
          <w:numId w:val="165"/>
        </w:numPr>
        <w:shd w:val="clear" w:color="auto" w:fill="FFFFFF"/>
        <w:spacing w:after="0" w:line="272" w:lineRule="atLeast"/>
        <w:ind w:left="0"/>
        <w:rPr>
          <w:ins w:id="3440" w:author="Unknown"/>
          <w:rFonts w:ascii="Verdana" w:hAnsi="Verdana"/>
          <w:color w:val="000000"/>
          <w:sz w:val="17"/>
          <w:szCs w:val="17"/>
        </w:rPr>
      </w:pPr>
      <w:ins w:id="344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5"/>
        </w:numPr>
        <w:shd w:val="clear" w:color="auto" w:fill="FFFFFF"/>
        <w:spacing w:after="0" w:line="272" w:lineRule="atLeast"/>
        <w:ind w:left="0"/>
        <w:rPr>
          <w:ins w:id="3442" w:author="Unknown"/>
          <w:rFonts w:ascii="Verdana" w:hAnsi="Verdana"/>
          <w:color w:val="000000"/>
          <w:sz w:val="17"/>
          <w:szCs w:val="17"/>
        </w:rPr>
      </w:pPr>
      <w:ins w:id="3443" w:author="Unknown">
        <w:r>
          <w:rPr>
            <w:rFonts w:ascii="Verdana" w:hAnsi="Verdana"/>
            <w:color w:val="000000"/>
            <w:sz w:val="17"/>
            <w:szCs w:val="17"/>
            <w:bdr w:val="none" w:sz="0" w:space="0" w:color="auto" w:frame="1"/>
          </w:rPr>
          <w:t>  }  </w:t>
        </w:r>
      </w:ins>
    </w:p>
    <w:p w:rsidR="00E1302A" w:rsidRDefault="00E1302A" w:rsidP="00E1302A">
      <w:pPr>
        <w:numPr>
          <w:ilvl w:val="0"/>
          <w:numId w:val="165"/>
        </w:numPr>
        <w:shd w:val="clear" w:color="auto" w:fill="FFFFFF"/>
        <w:spacing w:after="0" w:line="272" w:lineRule="atLeast"/>
        <w:ind w:left="0"/>
        <w:rPr>
          <w:ins w:id="3444" w:author="Unknown"/>
          <w:rFonts w:ascii="Verdana" w:hAnsi="Verdana"/>
          <w:color w:val="000000"/>
          <w:sz w:val="17"/>
          <w:szCs w:val="17"/>
        </w:rPr>
      </w:pPr>
      <w:ins w:id="3445" w:author="Unknown">
        <w:r>
          <w:rPr>
            <w:rFonts w:ascii="Verdana" w:hAnsi="Verdana"/>
            <w:color w:val="000000"/>
            <w:sz w:val="17"/>
            <w:szCs w:val="17"/>
            <w:bdr w:val="none" w:sz="0" w:space="0" w:color="auto" w:frame="1"/>
          </w:rPr>
          <w:t>}  </w:t>
        </w:r>
      </w:ins>
    </w:p>
    <w:p w:rsidR="00E1302A" w:rsidRDefault="00584E14" w:rsidP="00E1302A">
      <w:pPr>
        <w:spacing w:line="240" w:lineRule="auto"/>
        <w:rPr>
          <w:ins w:id="3446" w:author="Unknown"/>
          <w:rFonts w:ascii="Times New Roman" w:hAnsi="Times New Roman"/>
          <w:sz w:val="24"/>
          <w:szCs w:val="24"/>
        </w:rPr>
      </w:pPr>
      <w:ins w:id="3447" w:author="Unknown">
        <w:r>
          <w:rPr>
            <w:rStyle w:val="testit"/>
            <w:rFonts w:ascii="Verdana" w:hAnsi="Verdana"/>
            <w:color w:val="000000"/>
            <w:sz w:val="17"/>
            <w:szCs w:val="17"/>
            <w:shd w:val="clear" w:color="auto" w:fill="FFFFFF"/>
          </w:rPr>
          <w:fldChar w:fldCharType="begin"/>
        </w:r>
        <w:r w:rsidR="00E1302A">
          <w:rPr>
            <w:rStyle w:val="testit"/>
            <w:rFonts w:ascii="Verdana" w:hAnsi="Verdana"/>
            <w:color w:val="000000"/>
            <w:sz w:val="17"/>
            <w:szCs w:val="17"/>
            <w:shd w:val="clear" w:color="auto" w:fill="FFFFFF"/>
          </w:rPr>
          <w:instrText xml:space="preserve"> HYPERLINK "http://www.javatpoint.com/opr/test.jsp?filename=TestExceptionChild4" \t "_blank" </w:instrText>
        </w:r>
        <w:r>
          <w:rPr>
            <w:rStyle w:val="testit"/>
            <w:rFonts w:ascii="Verdana" w:hAnsi="Verdana"/>
            <w:color w:val="000000"/>
            <w:sz w:val="17"/>
            <w:szCs w:val="17"/>
            <w:shd w:val="clear" w:color="auto" w:fill="FFFFFF"/>
          </w:rPr>
          <w:fldChar w:fldCharType="separate"/>
        </w:r>
        <w:r w:rsidR="00E1302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48" w:author="Unknown"/>
          <w:color w:val="000000"/>
        </w:rPr>
      </w:pPr>
      <w:ins w:id="3449" w:author="Unknown">
        <w:r>
          <w:rPr>
            <w:color w:val="000000"/>
          </w:rPr>
          <w:t>Output:child</w:t>
        </w:r>
      </w:ins>
    </w:p>
    <w:p w:rsidR="00E1302A" w:rsidRDefault="00584E14" w:rsidP="00E1302A">
      <w:pPr>
        <w:rPr>
          <w:ins w:id="3450" w:author="Unknown"/>
        </w:rPr>
      </w:pPr>
      <w:ins w:id="3451" w:author="Unknown">
        <w:r>
          <w:pict>
            <v:rect id="_x0000_i1103" style="width:0;height:.65pt" o:hralign="center" o:hrstd="t" o:hrnoshade="t" o:hr="t" fillcolor="#d4d4d4" stroked="f"/>
          </w:pict>
        </w:r>
      </w:ins>
    </w:p>
    <w:p w:rsidR="00E1302A" w:rsidRDefault="00E1302A" w:rsidP="00E1302A">
      <w:pPr>
        <w:pStyle w:val="Heading3"/>
        <w:shd w:val="clear" w:color="auto" w:fill="FFFFFF"/>
        <w:spacing w:line="312" w:lineRule="atLeast"/>
        <w:rPr>
          <w:ins w:id="3452" w:author="Unknown"/>
          <w:rFonts w:ascii="Helvetica" w:hAnsi="Helvetica" w:cs="Helvetica"/>
          <w:b w:val="0"/>
          <w:bCs w:val="0"/>
          <w:color w:val="610B4B"/>
        </w:rPr>
      </w:pPr>
      <w:ins w:id="3453" w:author="Unknown">
        <w:r>
          <w:rPr>
            <w:rFonts w:ascii="Helvetica" w:hAnsi="Helvetica" w:cs="Helvetica"/>
            <w:b w:val="0"/>
            <w:bCs w:val="0"/>
            <w:color w:val="610B4B"/>
          </w:rPr>
          <w:t>Example in case subclass overridden method declares no exception</w:t>
        </w:r>
      </w:ins>
    </w:p>
    <w:p w:rsidR="00E1302A" w:rsidRDefault="00E1302A" w:rsidP="00E1302A">
      <w:pPr>
        <w:numPr>
          <w:ilvl w:val="0"/>
          <w:numId w:val="166"/>
        </w:numPr>
        <w:shd w:val="clear" w:color="auto" w:fill="FFFFFF"/>
        <w:spacing w:after="0" w:line="272" w:lineRule="atLeast"/>
        <w:ind w:left="0"/>
        <w:rPr>
          <w:ins w:id="3454" w:author="Unknown"/>
          <w:rFonts w:ascii="Verdana" w:hAnsi="Verdana" w:cs="Times New Roman"/>
          <w:color w:val="000000"/>
          <w:sz w:val="17"/>
          <w:szCs w:val="17"/>
        </w:rPr>
      </w:pPr>
      <w:ins w:id="345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302A" w:rsidRDefault="00E1302A" w:rsidP="00E1302A">
      <w:pPr>
        <w:numPr>
          <w:ilvl w:val="0"/>
          <w:numId w:val="166"/>
        </w:numPr>
        <w:shd w:val="clear" w:color="auto" w:fill="FFFFFF"/>
        <w:spacing w:after="0" w:line="272" w:lineRule="atLeast"/>
        <w:ind w:left="0"/>
        <w:rPr>
          <w:ins w:id="3456" w:author="Unknown"/>
          <w:rFonts w:ascii="Verdana" w:hAnsi="Verdana"/>
          <w:color w:val="000000"/>
          <w:sz w:val="17"/>
          <w:szCs w:val="17"/>
        </w:rPr>
      </w:pPr>
      <w:ins w:id="345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Parent{  </w:t>
        </w:r>
      </w:ins>
    </w:p>
    <w:p w:rsidR="00E1302A" w:rsidRDefault="00E1302A" w:rsidP="00E1302A">
      <w:pPr>
        <w:numPr>
          <w:ilvl w:val="0"/>
          <w:numId w:val="166"/>
        </w:numPr>
        <w:shd w:val="clear" w:color="auto" w:fill="FFFFFF"/>
        <w:spacing w:after="0" w:line="272" w:lineRule="atLeast"/>
        <w:ind w:left="0"/>
        <w:rPr>
          <w:ins w:id="3458" w:author="Unknown"/>
          <w:rFonts w:ascii="Verdana" w:hAnsi="Verdana"/>
          <w:color w:val="000000"/>
          <w:sz w:val="17"/>
          <w:szCs w:val="17"/>
        </w:rPr>
      </w:pPr>
      <w:ins w:id="345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Exception{System.out.println(</w:t>
        </w:r>
        <w:r>
          <w:rPr>
            <w:rStyle w:val="string"/>
            <w:rFonts w:ascii="Verdana" w:hAnsi="Verdana"/>
            <w:color w:val="0000FF"/>
            <w:sz w:val="17"/>
            <w:szCs w:val="17"/>
            <w:bdr w:val="none" w:sz="0" w:space="0" w:color="auto" w:frame="1"/>
          </w:rPr>
          <w:t>"parent"</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0" w:author="Unknown"/>
          <w:rFonts w:ascii="Verdana" w:hAnsi="Verdana"/>
          <w:color w:val="000000"/>
          <w:sz w:val="17"/>
          <w:szCs w:val="17"/>
        </w:rPr>
      </w:pPr>
      <w:ins w:id="3461"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2" w:author="Unknown"/>
          <w:rFonts w:ascii="Verdana" w:hAnsi="Verdana"/>
          <w:color w:val="000000"/>
          <w:sz w:val="17"/>
          <w:szCs w:val="17"/>
        </w:rPr>
      </w:pPr>
      <w:ins w:id="3463"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4" w:author="Unknown"/>
          <w:rFonts w:ascii="Verdana" w:hAnsi="Verdana"/>
          <w:color w:val="000000"/>
          <w:sz w:val="17"/>
          <w:szCs w:val="17"/>
        </w:rPr>
      </w:pPr>
      <w:ins w:id="346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TestExceptionChild5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Parent{  </w:t>
        </w:r>
      </w:ins>
    </w:p>
    <w:p w:rsidR="00E1302A" w:rsidRDefault="00E1302A" w:rsidP="00E1302A">
      <w:pPr>
        <w:numPr>
          <w:ilvl w:val="0"/>
          <w:numId w:val="166"/>
        </w:numPr>
        <w:shd w:val="clear" w:color="auto" w:fill="FFFFFF"/>
        <w:spacing w:after="0" w:line="272" w:lineRule="atLeast"/>
        <w:ind w:left="0"/>
        <w:rPr>
          <w:ins w:id="3466" w:author="Unknown"/>
          <w:rFonts w:ascii="Verdana" w:hAnsi="Verdana"/>
          <w:color w:val="000000"/>
          <w:sz w:val="17"/>
          <w:szCs w:val="17"/>
        </w:rPr>
      </w:pPr>
      <w:ins w:id="346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msg(){System.out.println(</w:t>
        </w:r>
        <w:r>
          <w:rPr>
            <w:rStyle w:val="string"/>
            <w:rFonts w:ascii="Verdana" w:hAnsi="Verdana"/>
            <w:color w:val="0000FF"/>
            <w:sz w:val="17"/>
            <w:szCs w:val="17"/>
            <w:bdr w:val="none" w:sz="0" w:space="0" w:color="auto" w:frame="1"/>
          </w:rPr>
          <w:t>"child"</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68" w:author="Unknown"/>
          <w:rFonts w:ascii="Verdana" w:hAnsi="Verdana"/>
          <w:color w:val="000000"/>
          <w:sz w:val="17"/>
          <w:szCs w:val="17"/>
        </w:rPr>
      </w:pPr>
      <w:ins w:id="3469" w:author="Unknown">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70" w:author="Unknown"/>
          <w:rFonts w:ascii="Verdana" w:hAnsi="Verdana"/>
          <w:color w:val="000000"/>
          <w:sz w:val="17"/>
          <w:szCs w:val="17"/>
        </w:rPr>
      </w:pPr>
      <w:ins w:id="347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E1302A" w:rsidRDefault="00E1302A" w:rsidP="00E1302A">
      <w:pPr>
        <w:numPr>
          <w:ilvl w:val="0"/>
          <w:numId w:val="166"/>
        </w:numPr>
        <w:shd w:val="clear" w:color="auto" w:fill="FFFFFF"/>
        <w:spacing w:after="0" w:line="272" w:lineRule="atLeast"/>
        <w:ind w:left="0"/>
        <w:rPr>
          <w:ins w:id="3472" w:author="Unknown"/>
          <w:rFonts w:ascii="Verdana" w:hAnsi="Verdana"/>
          <w:color w:val="000000"/>
          <w:sz w:val="17"/>
          <w:szCs w:val="17"/>
        </w:rPr>
      </w:pPr>
      <w:ins w:id="3473" w:author="Unknown">
        <w:r>
          <w:rPr>
            <w:rFonts w:ascii="Verdana" w:hAnsi="Verdana"/>
            <w:color w:val="000000"/>
            <w:sz w:val="17"/>
            <w:szCs w:val="17"/>
            <w:bdr w:val="none" w:sz="0" w:space="0" w:color="auto" w:frame="1"/>
          </w:rPr>
          <w:t>   Parent p=</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TestExceptionChild5();  </w:t>
        </w:r>
      </w:ins>
    </w:p>
    <w:p w:rsidR="00E1302A" w:rsidRDefault="00E1302A" w:rsidP="00E1302A">
      <w:pPr>
        <w:numPr>
          <w:ilvl w:val="0"/>
          <w:numId w:val="166"/>
        </w:numPr>
        <w:shd w:val="clear" w:color="auto" w:fill="FFFFFF"/>
        <w:spacing w:after="0" w:line="272" w:lineRule="atLeast"/>
        <w:ind w:left="0"/>
        <w:rPr>
          <w:ins w:id="3474" w:author="Unknown"/>
          <w:rFonts w:ascii="Verdana" w:hAnsi="Verdana"/>
          <w:color w:val="000000"/>
          <w:sz w:val="17"/>
          <w:szCs w:val="17"/>
        </w:rPr>
      </w:pPr>
      <w:ins w:id="34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E1302A" w:rsidRDefault="00E1302A" w:rsidP="00E1302A">
      <w:pPr>
        <w:numPr>
          <w:ilvl w:val="0"/>
          <w:numId w:val="166"/>
        </w:numPr>
        <w:shd w:val="clear" w:color="auto" w:fill="FFFFFF"/>
        <w:spacing w:after="0" w:line="272" w:lineRule="atLeast"/>
        <w:ind w:left="0"/>
        <w:rPr>
          <w:ins w:id="3476" w:author="Unknown"/>
          <w:rFonts w:ascii="Verdana" w:hAnsi="Verdana"/>
          <w:color w:val="000000"/>
          <w:sz w:val="17"/>
          <w:szCs w:val="17"/>
        </w:rPr>
      </w:pPr>
      <w:ins w:id="3477" w:author="Unknown">
        <w:r>
          <w:rPr>
            <w:rFonts w:ascii="Verdana" w:hAnsi="Verdana"/>
            <w:color w:val="000000"/>
            <w:sz w:val="17"/>
            <w:szCs w:val="17"/>
            <w:bdr w:val="none" w:sz="0" w:space="0" w:color="auto" w:frame="1"/>
          </w:rPr>
          <w:t>   p.msg();  </w:t>
        </w:r>
      </w:ins>
    </w:p>
    <w:p w:rsidR="00E1302A" w:rsidRDefault="00E1302A" w:rsidP="00E1302A">
      <w:pPr>
        <w:numPr>
          <w:ilvl w:val="0"/>
          <w:numId w:val="166"/>
        </w:numPr>
        <w:shd w:val="clear" w:color="auto" w:fill="FFFFFF"/>
        <w:spacing w:after="0" w:line="272" w:lineRule="atLeast"/>
        <w:ind w:left="0"/>
        <w:rPr>
          <w:ins w:id="3478" w:author="Unknown"/>
          <w:rFonts w:ascii="Verdana" w:hAnsi="Verdana"/>
          <w:color w:val="000000"/>
          <w:sz w:val="17"/>
          <w:szCs w:val="17"/>
        </w:rPr>
      </w:pPr>
      <w:ins w:id="347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  </w:t>
        </w:r>
      </w:ins>
    </w:p>
    <w:p w:rsidR="00E1302A" w:rsidRDefault="00E1302A" w:rsidP="00E1302A">
      <w:pPr>
        <w:numPr>
          <w:ilvl w:val="0"/>
          <w:numId w:val="166"/>
        </w:numPr>
        <w:shd w:val="clear" w:color="auto" w:fill="FFFFFF"/>
        <w:spacing w:after="0" w:line="272" w:lineRule="atLeast"/>
        <w:ind w:left="0"/>
        <w:rPr>
          <w:ins w:id="3480" w:author="Unknown"/>
          <w:rFonts w:ascii="Verdana" w:hAnsi="Verdana"/>
          <w:color w:val="000000"/>
          <w:sz w:val="17"/>
          <w:szCs w:val="17"/>
        </w:rPr>
      </w:pPr>
      <w:ins w:id="3481" w:author="Unknown">
        <w:r>
          <w:rPr>
            <w:rFonts w:ascii="Verdana" w:hAnsi="Verdana"/>
            <w:color w:val="000000"/>
            <w:sz w:val="17"/>
            <w:szCs w:val="17"/>
            <w:bdr w:val="none" w:sz="0" w:space="0" w:color="auto" w:frame="1"/>
          </w:rPr>
          <w:t>  }  </w:t>
        </w:r>
      </w:ins>
    </w:p>
    <w:p w:rsidR="00E1302A" w:rsidRDefault="00E1302A" w:rsidP="00E1302A">
      <w:pPr>
        <w:numPr>
          <w:ilvl w:val="0"/>
          <w:numId w:val="166"/>
        </w:numPr>
        <w:shd w:val="clear" w:color="auto" w:fill="FFFFFF"/>
        <w:spacing w:after="0" w:line="272" w:lineRule="atLeast"/>
        <w:ind w:left="0"/>
        <w:rPr>
          <w:ins w:id="3482" w:author="Unknown"/>
          <w:rFonts w:ascii="Verdana" w:hAnsi="Verdana"/>
          <w:color w:val="000000"/>
          <w:sz w:val="17"/>
          <w:szCs w:val="17"/>
        </w:rPr>
      </w:pPr>
      <w:ins w:id="3483" w:author="Unknown">
        <w:r>
          <w:rPr>
            <w:rFonts w:ascii="Verdana" w:hAnsi="Verdana"/>
            <w:color w:val="000000"/>
            <w:sz w:val="17"/>
            <w:szCs w:val="17"/>
            <w:bdr w:val="none" w:sz="0" w:space="0" w:color="auto" w:frame="1"/>
          </w:rPr>
          <w:t>}  </w:t>
        </w:r>
      </w:ins>
    </w:p>
    <w:p w:rsidR="00E1302A" w:rsidRDefault="00584E14" w:rsidP="00E1302A">
      <w:pPr>
        <w:spacing w:line="240" w:lineRule="auto"/>
        <w:rPr>
          <w:ins w:id="3484" w:author="Unknown"/>
          <w:rFonts w:ascii="Times New Roman" w:hAnsi="Times New Roman"/>
          <w:sz w:val="24"/>
          <w:szCs w:val="24"/>
        </w:rPr>
      </w:pPr>
      <w:ins w:id="3485" w:author="Unknown">
        <w:r>
          <w:rPr>
            <w:rStyle w:val="testit"/>
            <w:rFonts w:ascii="Verdana" w:hAnsi="Verdana"/>
            <w:color w:val="000000"/>
            <w:sz w:val="17"/>
            <w:szCs w:val="17"/>
            <w:shd w:val="clear" w:color="auto" w:fill="FFFFFF"/>
          </w:rPr>
          <w:fldChar w:fldCharType="begin"/>
        </w:r>
        <w:r w:rsidR="00E1302A">
          <w:rPr>
            <w:rStyle w:val="testit"/>
            <w:rFonts w:ascii="Verdana" w:hAnsi="Verdana"/>
            <w:color w:val="000000"/>
            <w:sz w:val="17"/>
            <w:szCs w:val="17"/>
            <w:shd w:val="clear" w:color="auto" w:fill="FFFFFF"/>
          </w:rPr>
          <w:instrText xml:space="preserve"> HYPERLINK "http://www.javatpoint.com/opr/test.jsp?filename=TestExceptionChild5" \t "_blank" </w:instrText>
        </w:r>
        <w:r>
          <w:rPr>
            <w:rStyle w:val="testit"/>
            <w:rFonts w:ascii="Verdana" w:hAnsi="Verdana"/>
            <w:color w:val="000000"/>
            <w:sz w:val="17"/>
            <w:szCs w:val="17"/>
            <w:shd w:val="clear" w:color="auto" w:fill="FFFFFF"/>
          </w:rPr>
          <w:fldChar w:fldCharType="separate"/>
        </w:r>
        <w:r w:rsidR="00E1302A">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E1302A" w:rsidRDefault="00E1302A" w:rsidP="00E1302A">
      <w:pPr>
        <w:pStyle w:val="HTMLPreformatted"/>
        <w:shd w:val="clear" w:color="auto" w:fill="F9FBF9"/>
        <w:rPr>
          <w:ins w:id="3486" w:author="Unknown"/>
          <w:color w:val="000000"/>
        </w:rPr>
      </w:pPr>
      <w:ins w:id="3487" w:author="Unknown">
        <w:r>
          <w:rPr>
            <w:color w:val="000000"/>
          </w:rPr>
          <w:lastRenderedPageBreak/>
          <w:t>Output:child</w:t>
        </w:r>
      </w:ins>
    </w:p>
    <w:p w:rsidR="00FF4ED6" w:rsidRDefault="00FF4ED6" w:rsidP="00E3797A">
      <w:pPr>
        <w:pStyle w:val="HTMLPreformatted"/>
        <w:shd w:val="clear" w:color="auto" w:fill="F9FBF9"/>
        <w:rPr>
          <w:color w:val="000000"/>
        </w:rPr>
      </w:pPr>
    </w:p>
    <w:p w:rsidR="00C55653" w:rsidRDefault="00C55653" w:rsidP="00E3797A">
      <w:pPr>
        <w:pStyle w:val="HTMLPreformatted"/>
        <w:shd w:val="clear" w:color="auto" w:fill="F9FBF9"/>
        <w:rPr>
          <w:color w:val="000000"/>
        </w:rPr>
      </w:pPr>
    </w:p>
    <w:p w:rsidR="00C37863" w:rsidRDefault="00C37863" w:rsidP="00C3786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Custom Exception</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t>If you are creating your own Exception that is known as custom exception or user-defined exception. Java custom exceptions are used to customize the exception according to user need.</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t>By the help of custom exception, you can have your own exception and message.</w:t>
      </w:r>
    </w:p>
    <w:p w:rsidR="00C37863" w:rsidRDefault="00C37863" w:rsidP="00C37863">
      <w:pPr>
        <w:pStyle w:val="NormalWeb"/>
        <w:shd w:val="clear" w:color="auto" w:fill="FFFFFF"/>
        <w:rPr>
          <w:rFonts w:ascii="Verdana" w:hAnsi="Verdana"/>
          <w:color w:val="000000"/>
          <w:sz w:val="17"/>
          <w:szCs w:val="17"/>
        </w:rPr>
      </w:pPr>
      <w:r>
        <w:rPr>
          <w:rFonts w:ascii="Verdana" w:hAnsi="Verdana"/>
          <w:color w:val="000000"/>
          <w:sz w:val="17"/>
          <w:szCs w:val="17"/>
        </w:rPr>
        <w:t>Let's see a simple example of java custom exception.</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InvalidAgeException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Exception{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InvalidAgeException(String s){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super</w:t>
      </w:r>
      <w:r>
        <w:rPr>
          <w:rFonts w:ascii="Verdana" w:hAnsi="Verdana"/>
          <w:color w:val="000000"/>
          <w:sz w:val="17"/>
          <w:szCs w:val="17"/>
          <w:bdr w:val="none" w:sz="0" w:space="0" w:color="auto" w:frame="1"/>
        </w:rPr>
        <w:t>(s);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TestCustomException1{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validate(</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age)</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InvalidAgeException{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if</w:t>
      </w:r>
      <w:r>
        <w:rPr>
          <w:rFonts w:ascii="Verdana" w:hAnsi="Verdana"/>
          <w:color w:val="000000"/>
          <w:sz w:val="17"/>
          <w:szCs w:val="17"/>
          <w:bdr w:val="none" w:sz="0" w:space="0" w:color="auto" w:frame="1"/>
        </w:rPr>
        <w:t>(age&lt;</w:t>
      </w:r>
      <w:r>
        <w:rPr>
          <w:rStyle w:val="number"/>
          <w:rFonts w:ascii="Verdana" w:hAnsi="Verdana"/>
          <w:color w:val="C00000"/>
          <w:sz w:val="17"/>
          <w:szCs w:val="17"/>
          <w:bdr w:val="none" w:sz="0" w:space="0" w:color="auto" w:frame="1"/>
        </w:rPr>
        <w:t>18</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InvalidAgeException(</w:t>
      </w:r>
      <w:r>
        <w:rPr>
          <w:rStyle w:val="string"/>
          <w:rFonts w:ascii="Verdana" w:hAnsi="Verdana"/>
          <w:color w:val="0000FF"/>
          <w:sz w:val="17"/>
          <w:szCs w:val="17"/>
          <w:bdr w:val="none" w:sz="0" w:space="0" w:color="auto" w:frame="1"/>
        </w:rPr>
        <w:t>"not valid"</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else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"welcome to vote"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validate(</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m){System.out.println(</w:t>
      </w:r>
      <w:r>
        <w:rPr>
          <w:rStyle w:val="string"/>
          <w:rFonts w:ascii="Verdana" w:hAnsi="Verdana"/>
          <w:color w:val="0000FF"/>
          <w:sz w:val="17"/>
          <w:szCs w:val="17"/>
          <w:bdr w:val="none" w:sz="0" w:space="0" w:color="auto" w:frame="1"/>
        </w:rPr>
        <w:t>"Exception occured: "</w:t>
      </w:r>
      <w:r>
        <w:rPr>
          <w:rFonts w:ascii="Verdana" w:hAnsi="Verdana"/>
          <w:color w:val="000000"/>
          <w:sz w:val="17"/>
          <w:szCs w:val="17"/>
          <w:bdr w:val="none" w:sz="0" w:space="0" w:color="auto" w:frame="1"/>
        </w:rPr>
        <w:t>+m);}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"rest of the code..."</w:t>
      </w:r>
      <w:r>
        <w:rPr>
          <w:rFonts w:ascii="Verdana" w:hAnsi="Verdana"/>
          <w:color w:val="000000"/>
          <w:sz w:val="17"/>
          <w:szCs w:val="17"/>
          <w:bdr w:val="none" w:sz="0" w:space="0" w:color="auto" w:frame="1"/>
        </w:rPr>
        <w:t>);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C37863" w:rsidRDefault="00C37863" w:rsidP="00C37863">
      <w:pPr>
        <w:numPr>
          <w:ilvl w:val="0"/>
          <w:numId w:val="16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C37863" w:rsidRDefault="00584E14" w:rsidP="00C37863">
      <w:pPr>
        <w:spacing w:line="240" w:lineRule="auto"/>
        <w:rPr>
          <w:rFonts w:ascii="Times New Roman" w:hAnsi="Times New Roman"/>
          <w:sz w:val="24"/>
          <w:szCs w:val="24"/>
        </w:rPr>
      </w:pPr>
      <w:hyperlink r:id="rId57" w:tgtFrame="_blank" w:history="1">
        <w:r w:rsidR="00C37863">
          <w:rPr>
            <w:rStyle w:val="Hyperlink"/>
            <w:rFonts w:ascii="Verdana" w:hAnsi="Verdana"/>
            <w:b/>
            <w:bCs/>
            <w:color w:val="FFFFFF"/>
            <w:sz w:val="17"/>
            <w:szCs w:val="17"/>
            <w:shd w:val="clear" w:color="auto" w:fill="8BC34A"/>
          </w:rPr>
          <w:t>Test it Now</w:t>
        </w:r>
      </w:hyperlink>
    </w:p>
    <w:p w:rsidR="00C37863" w:rsidRDefault="00C37863" w:rsidP="00C37863">
      <w:pPr>
        <w:pStyle w:val="HTMLPreformatted"/>
        <w:shd w:val="clear" w:color="auto" w:fill="F9FBF9"/>
        <w:rPr>
          <w:color w:val="000000"/>
        </w:rPr>
      </w:pPr>
      <w:r>
        <w:rPr>
          <w:color w:val="000000"/>
        </w:rPr>
        <w:t>Output:Exception occured: InvalidAgeException:not valid</w:t>
      </w:r>
    </w:p>
    <w:p w:rsidR="00C37863" w:rsidRDefault="00C37863" w:rsidP="00C37863">
      <w:pPr>
        <w:pStyle w:val="HTMLPreformatted"/>
        <w:shd w:val="clear" w:color="auto" w:fill="F9FBF9"/>
        <w:rPr>
          <w:color w:val="000000"/>
        </w:rPr>
      </w:pPr>
      <w:r>
        <w:rPr>
          <w:color w:val="000000"/>
        </w:rPr>
        <w:t xml:space="preserve">       rest of the code...</w:t>
      </w:r>
    </w:p>
    <w:p w:rsidR="00C55653" w:rsidRDefault="00C55653" w:rsidP="00E3797A">
      <w:pPr>
        <w:pStyle w:val="HTMLPreformatted"/>
        <w:shd w:val="clear" w:color="auto" w:fill="F9FBF9"/>
        <w:rPr>
          <w:ins w:id="3488" w:author="Unknown"/>
          <w:color w:val="000000"/>
        </w:rPr>
      </w:pPr>
    </w:p>
    <w:p w:rsidR="00E3797A" w:rsidRDefault="00E3797A"/>
    <w:p w:rsidR="00C21693" w:rsidRDefault="00C21693"/>
    <w:p w:rsidR="00C21693" w:rsidRDefault="00C21693"/>
    <w:p w:rsidR="00C21693" w:rsidRDefault="00C21693"/>
    <w:p w:rsidR="00C21693" w:rsidRDefault="00C21693"/>
    <w:p w:rsidR="00C21693" w:rsidRDefault="00C21693"/>
    <w:p w:rsidR="00C21693" w:rsidRDefault="00C21693"/>
    <w:p w:rsidR="00C21693" w:rsidRDefault="00C21693" w:rsidP="00C2169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Multithreading in Java</w:t>
      </w:r>
    </w:p>
    <w:p w:rsidR="00C21693" w:rsidRDefault="00584E14" w:rsidP="00C21693">
      <w:pPr>
        <w:numPr>
          <w:ilvl w:val="0"/>
          <w:numId w:val="169"/>
        </w:numPr>
        <w:shd w:val="clear" w:color="auto" w:fill="FFFFFF"/>
        <w:spacing w:before="52" w:after="100" w:afterAutospacing="1" w:line="272" w:lineRule="atLeast"/>
        <w:rPr>
          <w:rFonts w:ascii="Verdana" w:hAnsi="Verdana" w:cs="Times New Roman"/>
          <w:color w:val="000000"/>
          <w:sz w:val="17"/>
          <w:szCs w:val="17"/>
        </w:rPr>
      </w:pPr>
      <w:hyperlink r:id="rId58" w:history="1">
        <w:r w:rsidR="00C21693">
          <w:rPr>
            <w:rStyle w:val="Hyperlink"/>
            <w:color w:val="008000"/>
            <w:sz w:val="20"/>
            <w:szCs w:val="20"/>
          </w:rPr>
          <w:t>Multithreading</w:t>
        </w:r>
      </w:hyperlink>
    </w:p>
    <w:p w:rsidR="00C21693" w:rsidRDefault="00584E14" w:rsidP="00C21693">
      <w:pPr>
        <w:numPr>
          <w:ilvl w:val="0"/>
          <w:numId w:val="169"/>
        </w:numPr>
        <w:shd w:val="clear" w:color="auto" w:fill="FFFFFF"/>
        <w:spacing w:before="52" w:after="100" w:afterAutospacing="1" w:line="272" w:lineRule="atLeast"/>
        <w:rPr>
          <w:rFonts w:ascii="Verdana" w:hAnsi="Verdana"/>
          <w:color w:val="000000"/>
          <w:sz w:val="17"/>
          <w:szCs w:val="17"/>
        </w:rPr>
      </w:pPr>
      <w:hyperlink r:id="rId59" w:anchor="multitasing" w:history="1">
        <w:r w:rsidR="00C21693">
          <w:rPr>
            <w:rStyle w:val="Hyperlink"/>
            <w:color w:val="008000"/>
            <w:sz w:val="20"/>
            <w:szCs w:val="20"/>
          </w:rPr>
          <w:t>Multitasking</w:t>
        </w:r>
      </w:hyperlink>
    </w:p>
    <w:p w:rsidR="00C21693" w:rsidRDefault="00584E14" w:rsidP="00C21693">
      <w:pPr>
        <w:numPr>
          <w:ilvl w:val="0"/>
          <w:numId w:val="169"/>
        </w:numPr>
        <w:shd w:val="clear" w:color="auto" w:fill="FFFFFF"/>
        <w:spacing w:before="52" w:after="100" w:afterAutospacing="1" w:line="272" w:lineRule="atLeast"/>
        <w:rPr>
          <w:rFonts w:ascii="Verdana" w:hAnsi="Verdana"/>
          <w:color w:val="000000"/>
          <w:sz w:val="17"/>
          <w:szCs w:val="17"/>
        </w:rPr>
      </w:pPr>
      <w:hyperlink r:id="rId60" w:anchor="multiprocessing" w:history="1">
        <w:r w:rsidR="00C21693">
          <w:rPr>
            <w:rStyle w:val="Hyperlink"/>
            <w:color w:val="008000"/>
            <w:sz w:val="20"/>
            <w:szCs w:val="20"/>
          </w:rPr>
          <w:t>Process-based multitasking</w:t>
        </w:r>
      </w:hyperlink>
    </w:p>
    <w:p w:rsidR="00C21693" w:rsidRDefault="00584E14" w:rsidP="00C21693">
      <w:pPr>
        <w:numPr>
          <w:ilvl w:val="0"/>
          <w:numId w:val="169"/>
        </w:numPr>
        <w:shd w:val="clear" w:color="auto" w:fill="FFFFFF"/>
        <w:spacing w:before="52" w:after="100" w:afterAutospacing="1" w:line="272" w:lineRule="atLeast"/>
        <w:rPr>
          <w:rFonts w:ascii="Verdana" w:hAnsi="Verdana"/>
          <w:color w:val="000000"/>
          <w:sz w:val="17"/>
          <w:szCs w:val="17"/>
        </w:rPr>
      </w:pPr>
      <w:hyperlink r:id="rId61" w:anchor="multithreading" w:history="1">
        <w:r w:rsidR="00C21693">
          <w:rPr>
            <w:rStyle w:val="Hyperlink"/>
            <w:color w:val="008000"/>
            <w:sz w:val="20"/>
            <w:szCs w:val="20"/>
          </w:rPr>
          <w:t>Thread-based multitasking</w:t>
        </w:r>
      </w:hyperlink>
    </w:p>
    <w:p w:rsidR="00C21693" w:rsidRDefault="00584E14" w:rsidP="00C21693">
      <w:pPr>
        <w:numPr>
          <w:ilvl w:val="0"/>
          <w:numId w:val="169"/>
        </w:numPr>
        <w:shd w:val="clear" w:color="auto" w:fill="FFFFFF"/>
        <w:spacing w:before="52" w:after="100" w:afterAutospacing="1" w:line="272" w:lineRule="atLeast"/>
        <w:rPr>
          <w:rFonts w:ascii="Verdana" w:hAnsi="Verdana"/>
          <w:color w:val="000000"/>
          <w:sz w:val="17"/>
          <w:szCs w:val="17"/>
        </w:rPr>
      </w:pPr>
      <w:hyperlink r:id="rId62" w:anchor="thread" w:history="1">
        <w:r w:rsidR="00C21693">
          <w:rPr>
            <w:rStyle w:val="Hyperlink"/>
            <w:color w:val="008000"/>
            <w:sz w:val="20"/>
            <w:szCs w:val="20"/>
          </w:rPr>
          <w:t>What is Thread</w:t>
        </w:r>
      </w:hyperlink>
    </w:p>
    <w:p w:rsidR="00C21693" w:rsidRDefault="00C21693" w:rsidP="00C21693">
      <w:pPr>
        <w:pStyle w:val="NormalWeb"/>
        <w:shd w:val="clear" w:color="auto" w:fill="FFFFFF"/>
        <w:rPr>
          <w:rFonts w:ascii="Verdana" w:hAnsi="Verdana"/>
          <w:color w:val="000000"/>
          <w:sz w:val="17"/>
          <w:szCs w:val="17"/>
        </w:rPr>
      </w:pPr>
      <w:r>
        <w:rPr>
          <w:rStyle w:val="Strong"/>
          <w:rFonts w:ascii="Verdana" w:hAnsi="Verdana"/>
          <w:color w:val="000000"/>
          <w:sz w:val="17"/>
          <w:szCs w:val="17"/>
        </w:rPr>
        <w:t>Multithreading in java</w:t>
      </w:r>
      <w:r>
        <w:rPr>
          <w:rFonts w:ascii="Verdana" w:hAnsi="Verdana"/>
          <w:color w:val="000000"/>
          <w:sz w:val="17"/>
          <w:szCs w:val="17"/>
        </w:rPr>
        <w:t> is a process of executing multiple threads simultaneously.</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A thread is a lightweight sub-process, the smallest unit of processing. Multiprocessing and multithreading, both are used to achieve multitasking.</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However, we use multithreading than multiprocessing because threads use a shared memory area. They don't allocate separate memory area so saves memory, and context-switching between the threads takes less time than process.</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Java Multithreading is mostly used in games, animation, etc.</w:t>
      </w:r>
    </w:p>
    <w:p w:rsidR="00C21693" w:rsidRDefault="00584E14" w:rsidP="00C21693">
      <w:pPr>
        <w:rPr>
          <w:rFonts w:ascii="Times New Roman" w:hAnsi="Times New Roman"/>
          <w:sz w:val="24"/>
          <w:szCs w:val="24"/>
        </w:rPr>
      </w:pPr>
      <w:r>
        <w:pict>
          <v:rect id="_x0000_i1104" style="width:0;height:.65pt" o:hralign="center" o:hrstd="t" o:hrnoshade="t" o:hr="t" fillcolor="#d4d4d4" stroked="f"/>
        </w:pict>
      </w:r>
    </w:p>
    <w:p w:rsidR="00C21693" w:rsidRDefault="00C21693" w:rsidP="00C21693">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Advantages of Java Multithreading</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1) It </w:t>
      </w:r>
      <w:r>
        <w:rPr>
          <w:rStyle w:val="Strong"/>
          <w:rFonts w:ascii="Verdana" w:hAnsi="Verdana"/>
          <w:color w:val="000000"/>
          <w:sz w:val="17"/>
          <w:szCs w:val="17"/>
        </w:rPr>
        <w:t>doesn't block the user</w:t>
      </w:r>
      <w:r>
        <w:rPr>
          <w:rFonts w:ascii="Verdana" w:hAnsi="Verdana"/>
          <w:color w:val="000000"/>
          <w:sz w:val="17"/>
          <w:szCs w:val="17"/>
        </w:rPr>
        <w:t> because threads are independent and you can perform multiple operations at the same time.</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2) You </w:t>
      </w:r>
      <w:r>
        <w:rPr>
          <w:rStyle w:val="Strong"/>
          <w:rFonts w:ascii="Verdana" w:hAnsi="Verdana"/>
          <w:color w:val="000000"/>
          <w:sz w:val="17"/>
          <w:szCs w:val="17"/>
        </w:rPr>
        <w:t>can perform many operations together, so it saves time</w:t>
      </w:r>
      <w:r>
        <w:rPr>
          <w:rFonts w:ascii="Verdana" w:hAnsi="Verdana"/>
          <w:color w:val="000000"/>
          <w:sz w:val="17"/>
          <w:szCs w:val="17"/>
        </w:rPr>
        <w:t>.</w:t>
      </w:r>
    </w:p>
    <w:p w:rsidR="00C21693" w:rsidRDefault="00C21693" w:rsidP="00C21693">
      <w:pPr>
        <w:pStyle w:val="NormalWeb"/>
        <w:shd w:val="clear" w:color="auto" w:fill="FFFFFF"/>
        <w:rPr>
          <w:rFonts w:ascii="Verdana" w:hAnsi="Verdana"/>
          <w:color w:val="000000"/>
          <w:sz w:val="17"/>
          <w:szCs w:val="17"/>
        </w:rPr>
      </w:pPr>
      <w:r>
        <w:rPr>
          <w:rFonts w:ascii="Verdana" w:hAnsi="Verdana"/>
          <w:color w:val="000000"/>
          <w:sz w:val="17"/>
          <w:szCs w:val="17"/>
        </w:rPr>
        <w:t>3) Threads are </w:t>
      </w:r>
      <w:r>
        <w:rPr>
          <w:rStyle w:val="Strong"/>
          <w:rFonts w:ascii="Verdana" w:hAnsi="Verdana"/>
          <w:color w:val="000000"/>
          <w:sz w:val="17"/>
          <w:szCs w:val="17"/>
        </w:rPr>
        <w:t>independent</w:t>
      </w:r>
      <w:r>
        <w:rPr>
          <w:rFonts w:ascii="Verdana" w:hAnsi="Verdana"/>
          <w:color w:val="000000"/>
          <w:sz w:val="17"/>
          <w:szCs w:val="17"/>
        </w:rPr>
        <w:t>, so it doesn't affect other threads if an exception occurs in a single thread.</w:t>
      </w:r>
    </w:p>
    <w:p w:rsidR="00C21693" w:rsidRDefault="00584E14" w:rsidP="00C21693">
      <w:pPr>
        <w:rPr>
          <w:rFonts w:ascii="Times New Roman" w:hAnsi="Times New Roman"/>
          <w:sz w:val="24"/>
          <w:szCs w:val="24"/>
        </w:rPr>
      </w:pPr>
      <w:r>
        <w:pict>
          <v:rect id="_x0000_i1105" style="width:0;height:.65pt" o:hralign="center" o:hrstd="t" o:hrnoshade="t" o:hr="t" fillcolor="#d4d4d4" stroked="f"/>
        </w:pict>
      </w:r>
    </w:p>
    <w:p w:rsidR="00C21693" w:rsidRDefault="00C21693" w:rsidP="00C21693">
      <w:pPr>
        <w:pStyle w:val="Heading2"/>
        <w:shd w:val="clear" w:color="auto" w:fill="FFFFFF"/>
        <w:spacing w:line="312" w:lineRule="atLeast"/>
        <w:rPr>
          <w:ins w:id="3489" w:author="Unknown"/>
          <w:rFonts w:ascii="Helvetica" w:hAnsi="Helvetica" w:cs="Helvetica"/>
          <w:b w:val="0"/>
          <w:bCs w:val="0"/>
          <w:color w:val="610B38"/>
          <w:sz w:val="32"/>
          <w:szCs w:val="32"/>
        </w:rPr>
      </w:pPr>
      <w:ins w:id="3490" w:author="Unknown">
        <w:r>
          <w:rPr>
            <w:rFonts w:ascii="Helvetica" w:hAnsi="Helvetica" w:cs="Helvetica"/>
            <w:b w:val="0"/>
            <w:bCs w:val="0"/>
            <w:color w:val="610B38"/>
            <w:sz w:val="32"/>
            <w:szCs w:val="32"/>
          </w:rPr>
          <w:t>Multitasking</w:t>
        </w:r>
      </w:ins>
    </w:p>
    <w:p w:rsidR="00C21693" w:rsidRDefault="00C21693" w:rsidP="00C21693">
      <w:pPr>
        <w:pStyle w:val="NormalWeb"/>
        <w:shd w:val="clear" w:color="auto" w:fill="FFFFFF"/>
        <w:rPr>
          <w:ins w:id="3491" w:author="Unknown"/>
          <w:rFonts w:ascii="Verdana" w:hAnsi="Verdana"/>
          <w:color w:val="000000"/>
          <w:sz w:val="17"/>
          <w:szCs w:val="17"/>
        </w:rPr>
      </w:pPr>
      <w:ins w:id="3492" w:author="Unknown">
        <w:r>
          <w:rPr>
            <w:rFonts w:ascii="Verdana" w:hAnsi="Verdana"/>
            <w:color w:val="000000"/>
            <w:sz w:val="17"/>
            <w:szCs w:val="17"/>
          </w:rPr>
          <w:t>Multitasking is a process of executing multiple tasks simultaneously. We use multitasking to utilize the CPU. Multitasking can be achieved in two ways:</w:t>
        </w:r>
      </w:ins>
    </w:p>
    <w:p w:rsidR="00C21693" w:rsidRDefault="00C21693" w:rsidP="00C21693">
      <w:pPr>
        <w:numPr>
          <w:ilvl w:val="0"/>
          <w:numId w:val="170"/>
        </w:numPr>
        <w:shd w:val="clear" w:color="auto" w:fill="FFFFFF"/>
        <w:spacing w:before="52" w:after="100" w:afterAutospacing="1" w:line="272" w:lineRule="atLeast"/>
        <w:rPr>
          <w:ins w:id="3493" w:author="Unknown"/>
          <w:rFonts w:ascii="Verdana" w:hAnsi="Verdana"/>
          <w:color w:val="000000"/>
          <w:sz w:val="17"/>
          <w:szCs w:val="17"/>
        </w:rPr>
      </w:pPr>
      <w:ins w:id="3494" w:author="Unknown">
        <w:r>
          <w:rPr>
            <w:rFonts w:ascii="Verdana" w:hAnsi="Verdana"/>
            <w:color w:val="000000"/>
            <w:sz w:val="17"/>
            <w:szCs w:val="17"/>
          </w:rPr>
          <w:t>Process-based Multitasking (Multiprocessing)</w:t>
        </w:r>
      </w:ins>
    </w:p>
    <w:p w:rsidR="00C21693" w:rsidRDefault="00C21693" w:rsidP="00C21693">
      <w:pPr>
        <w:numPr>
          <w:ilvl w:val="0"/>
          <w:numId w:val="170"/>
        </w:numPr>
        <w:shd w:val="clear" w:color="auto" w:fill="FFFFFF"/>
        <w:spacing w:before="52" w:after="100" w:afterAutospacing="1" w:line="272" w:lineRule="atLeast"/>
        <w:rPr>
          <w:ins w:id="3495" w:author="Unknown"/>
          <w:rFonts w:ascii="Verdana" w:hAnsi="Verdana"/>
          <w:color w:val="000000"/>
          <w:sz w:val="17"/>
          <w:szCs w:val="17"/>
        </w:rPr>
      </w:pPr>
      <w:ins w:id="3496" w:author="Unknown">
        <w:r>
          <w:rPr>
            <w:rFonts w:ascii="Verdana" w:hAnsi="Verdana"/>
            <w:color w:val="000000"/>
            <w:sz w:val="17"/>
            <w:szCs w:val="17"/>
          </w:rPr>
          <w:t>Thread-based Multitasking (Multithreading)</w:t>
        </w:r>
      </w:ins>
    </w:p>
    <w:p w:rsidR="00C21693" w:rsidRDefault="00C21693" w:rsidP="00C21693">
      <w:pPr>
        <w:pStyle w:val="Heading3"/>
        <w:shd w:val="clear" w:color="auto" w:fill="FFFFFF"/>
        <w:spacing w:line="312" w:lineRule="atLeast"/>
        <w:rPr>
          <w:ins w:id="3497" w:author="Unknown"/>
          <w:rFonts w:ascii="Helvetica" w:hAnsi="Helvetica" w:cs="Helvetica"/>
          <w:b w:val="0"/>
          <w:bCs w:val="0"/>
          <w:color w:val="610B4B"/>
        </w:rPr>
      </w:pPr>
      <w:ins w:id="3498" w:author="Unknown">
        <w:r>
          <w:rPr>
            <w:rFonts w:ascii="Helvetica" w:hAnsi="Helvetica" w:cs="Helvetica"/>
            <w:b w:val="0"/>
            <w:bCs w:val="0"/>
            <w:color w:val="610B4B"/>
          </w:rPr>
          <w:t>1) Process-based Multitasking (Multiprocessing)</w:t>
        </w:r>
      </w:ins>
    </w:p>
    <w:p w:rsidR="00C21693" w:rsidRDefault="00C21693" w:rsidP="00C21693">
      <w:pPr>
        <w:numPr>
          <w:ilvl w:val="0"/>
          <w:numId w:val="171"/>
        </w:numPr>
        <w:shd w:val="clear" w:color="auto" w:fill="FFFFFF"/>
        <w:spacing w:before="52" w:after="100" w:afterAutospacing="1" w:line="272" w:lineRule="atLeast"/>
        <w:rPr>
          <w:ins w:id="3499" w:author="Unknown"/>
          <w:rFonts w:ascii="Verdana" w:hAnsi="Verdana" w:cs="Times New Roman"/>
          <w:color w:val="000000"/>
          <w:sz w:val="17"/>
          <w:szCs w:val="17"/>
        </w:rPr>
      </w:pPr>
      <w:ins w:id="3500" w:author="Unknown">
        <w:r>
          <w:rPr>
            <w:rFonts w:ascii="Verdana" w:hAnsi="Verdana"/>
            <w:color w:val="000000"/>
            <w:sz w:val="17"/>
            <w:szCs w:val="17"/>
          </w:rPr>
          <w:t>Each process has an address in memory. In other words, each process allocates a separate memory area.</w:t>
        </w:r>
      </w:ins>
    </w:p>
    <w:p w:rsidR="00C21693" w:rsidRDefault="00C21693" w:rsidP="00C21693">
      <w:pPr>
        <w:numPr>
          <w:ilvl w:val="0"/>
          <w:numId w:val="171"/>
        </w:numPr>
        <w:shd w:val="clear" w:color="auto" w:fill="FFFFFF"/>
        <w:spacing w:before="52" w:after="100" w:afterAutospacing="1" w:line="272" w:lineRule="atLeast"/>
        <w:rPr>
          <w:ins w:id="3501" w:author="Unknown"/>
          <w:rFonts w:ascii="Verdana" w:hAnsi="Verdana"/>
          <w:color w:val="000000"/>
          <w:sz w:val="17"/>
          <w:szCs w:val="17"/>
        </w:rPr>
      </w:pPr>
      <w:ins w:id="3502" w:author="Unknown">
        <w:r>
          <w:rPr>
            <w:rFonts w:ascii="Verdana" w:hAnsi="Verdana"/>
            <w:color w:val="000000"/>
            <w:sz w:val="17"/>
            <w:szCs w:val="17"/>
          </w:rPr>
          <w:t>A process is heavyweight.</w:t>
        </w:r>
      </w:ins>
    </w:p>
    <w:p w:rsidR="00C21693" w:rsidRDefault="00C21693" w:rsidP="00C21693">
      <w:pPr>
        <w:numPr>
          <w:ilvl w:val="0"/>
          <w:numId w:val="171"/>
        </w:numPr>
        <w:shd w:val="clear" w:color="auto" w:fill="FFFFFF"/>
        <w:spacing w:before="52" w:after="100" w:afterAutospacing="1" w:line="272" w:lineRule="atLeast"/>
        <w:rPr>
          <w:ins w:id="3503" w:author="Unknown"/>
          <w:rFonts w:ascii="Verdana" w:hAnsi="Verdana"/>
          <w:color w:val="000000"/>
          <w:sz w:val="17"/>
          <w:szCs w:val="17"/>
        </w:rPr>
      </w:pPr>
      <w:ins w:id="3504" w:author="Unknown">
        <w:r>
          <w:rPr>
            <w:rFonts w:ascii="Verdana" w:hAnsi="Verdana"/>
            <w:color w:val="000000"/>
            <w:sz w:val="17"/>
            <w:szCs w:val="17"/>
          </w:rPr>
          <w:t>Cost of communication between the process is high.</w:t>
        </w:r>
      </w:ins>
    </w:p>
    <w:p w:rsidR="00C21693" w:rsidRDefault="00C21693" w:rsidP="00C21693">
      <w:pPr>
        <w:numPr>
          <w:ilvl w:val="0"/>
          <w:numId w:val="171"/>
        </w:numPr>
        <w:shd w:val="clear" w:color="auto" w:fill="FFFFFF"/>
        <w:spacing w:before="52" w:after="100" w:afterAutospacing="1" w:line="272" w:lineRule="atLeast"/>
        <w:rPr>
          <w:ins w:id="3505" w:author="Unknown"/>
          <w:rFonts w:ascii="Verdana" w:hAnsi="Verdana"/>
          <w:color w:val="000000"/>
          <w:sz w:val="17"/>
          <w:szCs w:val="17"/>
        </w:rPr>
      </w:pPr>
      <w:ins w:id="3506" w:author="Unknown">
        <w:r>
          <w:rPr>
            <w:rFonts w:ascii="Verdana" w:hAnsi="Verdana"/>
            <w:color w:val="000000"/>
            <w:sz w:val="17"/>
            <w:szCs w:val="17"/>
          </w:rPr>
          <w:t>Switching from one process to another requires some time for saving and loading registers, memory maps, updating lists, etc.</w:t>
        </w:r>
      </w:ins>
    </w:p>
    <w:p w:rsidR="00C21693" w:rsidRDefault="00C21693" w:rsidP="00C21693">
      <w:pPr>
        <w:pStyle w:val="Heading3"/>
        <w:shd w:val="clear" w:color="auto" w:fill="FFFFFF"/>
        <w:spacing w:line="312" w:lineRule="atLeast"/>
        <w:rPr>
          <w:ins w:id="3507" w:author="Unknown"/>
          <w:rFonts w:ascii="Helvetica" w:hAnsi="Helvetica" w:cs="Helvetica"/>
          <w:b w:val="0"/>
          <w:bCs w:val="0"/>
          <w:color w:val="610B4B"/>
        </w:rPr>
      </w:pPr>
      <w:ins w:id="3508" w:author="Unknown">
        <w:r>
          <w:rPr>
            <w:rFonts w:ascii="Helvetica" w:hAnsi="Helvetica" w:cs="Helvetica"/>
            <w:b w:val="0"/>
            <w:bCs w:val="0"/>
            <w:color w:val="610B4B"/>
          </w:rPr>
          <w:t>2) Thread-based Multitasking (Multithreading)</w:t>
        </w:r>
      </w:ins>
    </w:p>
    <w:p w:rsidR="00C21693" w:rsidRDefault="00C21693" w:rsidP="00C21693">
      <w:pPr>
        <w:numPr>
          <w:ilvl w:val="0"/>
          <w:numId w:val="172"/>
        </w:numPr>
        <w:shd w:val="clear" w:color="auto" w:fill="FFFFFF"/>
        <w:spacing w:before="52" w:after="100" w:afterAutospacing="1" w:line="272" w:lineRule="atLeast"/>
        <w:rPr>
          <w:ins w:id="3509" w:author="Unknown"/>
          <w:rFonts w:ascii="Verdana" w:hAnsi="Verdana" w:cs="Times New Roman"/>
          <w:color w:val="000000"/>
          <w:sz w:val="17"/>
          <w:szCs w:val="17"/>
        </w:rPr>
      </w:pPr>
      <w:ins w:id="3510" w:author="Unknown">
        <w:r>
          <w:rPr>
            <w:rFonts w:ascii="Verdana" w:hAnsi="Verdana"/>
            <w:color w:val="000000"/>
            <w:sz w:val="17"/>
            <w:szCs w:val="17"/>
          </w:rPr>
          <w:lastRenderedPageBreak/>
          <w:t>Threads share the same address space.</w:t>
        </w:r>
      </w:ins>
    </w:p>
    <w:p w:rsidR="00C21693" w:rsidRDefault="00C21693" w:rsidP="00C21693">
      <w:pPr>
        <w:numPr>
          <w:ilvl w:val="0"/>
          <w:numId w:val="172"/>
        </w:numPr>
        <w:shd w:val="clear" w:color="auto" w:fill="FFFFFF"/>
        <w:spacing w:before="52" w:after="100" w:afterAutospacing="1" w:line="272" w:lineRule="atLeast"/>
        <w:rPr>
          <w:ins w:id="3511" w:author="Unknown"/>
          <w:rFonts w:ascii="Verdana" w:hAnsi="Verdana"/>
          <w:color w:val="000000"/>
          <w:sz w:val="17"/>
          <w:szCs w:val="17"/>
        </w:rPr>
      </w:pPr>
      <w:ins w:id="3512" w:author="Unknown">
        <w:r>
          <w:rPr>
            <w:rFonts w:ascii="Verdana" w:hAnsi="Verdana"/>
            <w:color w:val="000000"/>
            <w:sz w:val="17"/>
            <w:szCs w:val="17"/>
          </w:rPr>
          <w:t>A thread is lightweight.</w:t>
        </w:r>
      </w:ins>
    </w:p>
    <w:p w:rsidR="00C21693" w:rsidRDefault="00C21693" w:rsidP="00C21693">
      <w:pPr>
        <w:numPr>
          <w:ilvl w:val="0"/>
          <w:numId w:val="172"/>
        </w:numPr>
        <w:shd w:val="clear" w:color="auto" w:fill="FFFFFF"/>
        <w:spacing w:before="52" w:after="100" w:afterAutospacing="1" w:line="272" w:lineRule="atLeast"/>
        <w:rPr>
          <w:ins w:id="3513" w:author="Unknown"/>
          <w:rFonts w:ascii="Verdana" w:hAnsi="Verdana"/>
          <w:color w:val="000000"/>
          <w:sz w:val="17"/>
          <w:szCs w:val="17"/>
        </w:rPr>
      </w:pPr>
      <w:ins w:id="3514" w:author="Unknown">
        <w:r>
          <w:rPr>
            <w:rFonts w:ascii="Verdana" w:hAnsi="Verdana"/>
            <w:color w:val="000000"/>
            <w:sz w:val="17"/>
            <w:szCs w:val="17"/>
          </w:rPr>
          <w:t>Cost of communication between the thread is low.</w:t>
        </w:r>
      </w:ins>
    </w:p>
    <w:p w:rsidR="00C21693" w:rsidRDefault="00C21693" w:rsidP="00C21693">
      <w:pPr>
        <w:pStyle w:val="Heading4"/>
        <w:pBdr>
          <w:top w:val="single" w:sz="4" w:space="13" w:color="FFC0CB"/>
          <w:left w:val="single" w:sz="18" w:space="26" w:color="FFA500"/>
          <w:bottom w:val="single" w:sz="4" w:space="13" w:color="FFC0CB"/>
          <w:right w:val="single" w:sz="4" w:space="10" w:color="FFC0CB"/>
        </w:pBdr>
        <w:shd w:val="clear" w:color="auto" w:fill="FFFFFF"/>
        <w:rPr>
          <w:ins w:id="3515" w:author="Unknown"/>
          <w:rFonts w:ascii="Arial" w:hAnsi="Arial" w:cs="Arial"/>
          <w:b w:val="0"/>
          <w:bCs w:val="0"/>
          <w:color w:val="008000"/>
          <w:sz w:val="20"/>
          <w:szCs w:val="20"/>
        </w:rPr>
      </w:pPr>
      <w:ins w:id="3516" w:author="Unknown">
        <w:r>
          <w:rPr>
            <w:rFonts w:ascii="Arial" w:hAnsi="Arial" w:cs="Arial"/>
            <w:b w:val="0"/>
            <w:bCs w:val="0"/>
            <w:color w:val="008000"/>
            <w:sz w:val="20"/>
            <w:szCs w:val="20"/>
          </w:rPr>
          <w:t>Note: At least one process is required for each thread.</w:t>
        </w:r>
      </w:ins>
    </w:p>
    <w:p w:rsidR="00C21693" w:rsidRDefault="00C21693" w:rsidP="00C21693">
      <w:pPr>
        <w:pStyle w:val="Heading2"/>
        <w:shd w:val="clear" w:color="auto" w:fill="FFFFFF"/>
        <w:spacing w:line="312" w:lineRule="atLeast"/>
        <w:rPr>
          <w:ins w:id="3517" w:author="Unknown"/>
          <w:rFonts w:ascii="Helvetica" w:hAnsi="Helvetica" w:cs="Helvetica"/>
          <w:b w:val="0"/>
          <w:bCs w:val="0"/>
          <w:color w:val="610B38"/>
          <w:sz w:val="32"/>
          <w:szCs w:val="32"/>
        </w:rPr>
      </w:pPr>
      <w:ins w:id="3518" w:author="Unknown">
        <w:r>
          <w:rPr>
            <w:rFonts w:ascii="Helvetica" w:hAnsi="Helvetica" w:cs="Helvetica"/>
            <w:b w:val="0"/>
            <w:bCs w:val="0"/>
            <w:color w:val="610B38"/>
            <w:sz w:val="32"/>
            <w:szCs w:val="32"/>
          </w:rPr>
          <w:t>What is Thread in java</w:t>
        </w:r>
      </w:ins>
    </w:p>
    <w:p w:rsidR="00C21693" w:rsidRDefault="00C21693" w:rsidP="00C21693">
      <w:pPr>
        <w:pStyle w:val="NormalWeb"/>
        <w:shd w:val="clear" w:color="auto" w:fill="FFFFFF"/>
        <w:rPr>
          <w:ins w:id="3519" w:author="Unknown"/>
          <w:rFonts w:ascii="Verdana" w:hAnsi="Verdana"/>
          <w:color w:val="000000"/>
          <w:sz w:val="17"/>
          <w:szCs w:val="17"/>
        </w:rPr>
      </w:pPr>
      <w:ins w:id="3520" w:author="Unknown">
        <w:r>
          <w:rPr>
            <w:rFonts w:ascii="Verdana" w:hAnsi="Verdana"/>
            <w:color w:val="000000"/>
            <w:sz w:val="17"/>
            <w:szCs w:val="17"/>
          </w:rPr>
          <w:t>A thread is a lightweight subprocess, the smallest unit of processing. It is a separate path of execution.</w:t>
        </w:r>
      </w:ins>
    </w:p>
    <w:p w:rsidR="00C21693" w:rsidRDefault="00C21693" w:rsidP="00C21693">
      <w:pPr>
        <w:pStyle w:val="NormalWeb"/>
        <w:shd w:val="clear" w:color="auto" w:fill="FFFFFF"/>
        <w:rPr>
          <w:ins w:id="3521" w:author="Unknown"/>
          <w:rFonts w:ascii="Verdana" w:hAnsi="Verdana"/>
          <w:color w:val="000000"/>
          <w:sz w:val="17"/>
          <w:szCs w:val="17"/>
        </w:rPr>
      </w:pPr>
      <w:ins w:id="3522" w:author="Unknown">
        <w:r>
          <w:rPr>
            <w:rFonts w:ascii="Verdana" w:hAnsi="Verdana"/>
            <w:color w:val="000000"/>
            <w:sz w:val="17"/>
            <w:szCs w:val="17"/>
          </w:rPr>
          <w:t>Threads are independent. If there occurs exception in one thread, it doesn't affect other threads. It uses a shared memory area.</w:t>
        </w:r>
      </w:ins>
    </w:p>
    <w:p w:rsidR="00C21693" w:rsidRDefault="00584E14" w:rsidP="00C21693">
      <w:pPr>
        <w:rPr>
          <w:ins w:id="3523" w:author="Unknown"/>
          <w:rFonts w:ascii="Times New Roman" w:hAnsi="Times New Roman"/>
          <w:sz w:val="24"/>
          <w:szCs w:val="24"/>
        </w:rPr>
      </w:pPr>
      <w:ins w:id="3524" w:author="Unknown">
        <w:r>
          <w:fldChar w:fldCharType="begin"/>
        </w:r>
        <w:r w:rsidR="00C21693">
          <w:instrText xml:space="preserve"> INCLUDEPICTURE "https://static.javatpoint.com/images/java-multithreading.png" \* MERGEFORMATINET </w:instrText>
        </w:r>
      </w:ins>
      <w:r>
        <w:fldChar w:fldCharType="separate"/>
      </w:r>
      <w:r>
        <w:pict>
          <v:shape id="_x0000_i1106" type="#_x0000_t75" alt="Java Multithreading" style="width:24pt;height:24pt"/>
        </w:pict>
      </w:r>
      <w:ins w:id="3525" w:author="Unknown">
        <w:r>
          <w:fldChar w:fldCharType="end"/>
        </w:r>
      </w:ins>
    </w:p>
    <w:p w:rsidR="00C21693" w:rsidRDefault="00C21693" w:rsidP="00C21693">
      <w:pPr>
        <w:pStyle w:val="NormalWeb"/>
        <w:shd w:val="clear" w:color="auto" w:fill="FFFFFF"/>
        <w:rPr>
          <w:ins w:id="3526" w:author="Unknown"/>
          <w:rFonts w:ascii="Verdana" w:hAnsi="Verdana"/>
          <w:color w:val="000000"/>
          <w:sz w:val="17"/>
          <w:szCs w:val="17"/>
        </w:rPr>
      </w:pPr>
      <w:ins w:id="3527" w:author="Unknown">
        <w:r>
          <w:rPr>
            <w:rFonts w:ascii="Verdana" w:hAnsi="Verdana"/>
            <w:color w:val="000000"/>
            <w:sz w:val="17"/>
            <w:szCs w:val="17"/>
          </w:rPr>
          <w:t>As shown in the above figure, a thread is executed inside the process. There is context-switching between the threads. There can be multiple processes inside the OS, and one process can have multiple threads.</w:t>
        </w:r>
      </w:ins>
    </w:p>
    <w:p w:rsidR="00C21693" w:rsidRDefault="00C21693" w:rsidP="00C21693">
      <w:pPr>
        <w:pStyle w:val="Heading4"/>
        <w:pBdr>
          <w:top w:val="single" w:sz="4" w:space="13" w:color="FFC0CB"/>
          <w:left w:val="single" w:sz="18" w:space="26" w:color="FFA500"/>
          <w:bottom w:val="single" w:sz="4" w:space="13" w:color="FFC0CB"/>
          <w:right w:val="single" w:sz="4" w:space="10" w:color="FFC0CB"/>
        </w:pBdr>
        <w:shd w:val="clear" w:color="auto" w:fill="FFFFFF"/>
        <w:rPr>
          <w:ins w:id="3528" w:author="Unknown"/>
          <w:rFonts w:ascii="Arial" w:hAnsi="Arial" w:cs="Arial"/>
          <w:b w:val="0"/>
          <w:bCs w:val="0"/>
          <w:color w:val="008000"/>
          <w:sz w:val="20"/>
          <w:szCs w:val="20"/>
        </w:rPr>
      </w:pPr>
      <w:ins w:id="3529" w:author="Unknown">
        <w:r>
          <w:rPr>
            <w:rFonts w:ascii="Arial" w:hAnsi="Arial" w:cs="Arial"/>
            <w:b w:val="0"/>
            <w:bCs w:val="0"/>
            <w:color w:val="008000"/>
            <w:sz w:val="20"/>
            <w:szCs w:val="20"/>
          </w:rPr>
          <w:t>Note: At a time one thread is executed only.</w:t>
        </w:r>
      </w:ins>
    </w:p>
    <w:p w:rsidR="00C21693" w:rsidRDefault="00C21693" w:rsidP="00C21693">
      <w:pPr>
        <w:pStyle w:val="Heading2"/>
        <w:shd w:val="clear" w:color="auto" w:fill="FFFFFF"/>
        <w:spacing w:line="312" w:lineRule="atLeast"/>
        <w:rPr>
          <w:ins w:id="3530" w:author="Unknown"/>
          <w:rFonts w:ascii="Helvetica" w:hAnsi="Helvetica" w:cs="Helvetica"/>
          <w:b w:val="0"/>
          <w:bCs w:val="0"/>
          <w:color w:val="610B38"/>
          <w:sz w:val="32"/>
          <w:szCs w:val="32"/>
        </w:rPr>
      </w:pPr>
      <w:ins w:id="3531" w:author="Unknown">
        <w:r>
          <w:rPr>
            <w:rFonts w:ascii="Helvetica" w:hAnsi="Helvetica" w:cs="Helvetica"/>
            <w:b w:val="0"/>
            <w:bCs w:val="0"/>
            <w:color w:val="610B38"/>
            <w:sz w:val="32"/>
            <w:szCs w:val="32"/>
          </w:rPr>
          <w:t>Java Thread class</w:t>
        </w:r>
      </w:ins>
    </w:p>
    <w:p w:rsidR="00C21693" w:rsidRDefault="00C21693" w:rsidP="00C21693">
      <w:pPr>
        <w:pStyle w:val="NormalWeb"/>
        <w:shd w:val="clear" w:color="auto" w:fill="FFFFFF"/>
        <w:rPr>
          <w:ins w:id="3532" w:author="Unknown"/>
          <w:rFonts w:ascii="Verdana" w:hAnsi="Verdana"/>
          <w:color w:val="000000"/>
          <w:sz w:val="17"/>
          <w:szCs w:val="17"/>
        </w:rPr>
      </w:pPr>
      <w:ins w:id="3533" w:author="Unknown">
        <w:r>
          <w:rPr>
            <w:rFonts w:ascii="Verdana" w:hAnsi="Verdana"/>
            <w:color w:val="000000"/>
            <w:sz w:val="17"/>
            <w:szCs w:val="17"/>
          </w:rPr>
          <w:t>Java provides </w:t>
        </w:r>
        <w:r>
          <w:rPr>
            <w:rStyle w:val="Strong"/>
            <w:rFonts w:ascii="Verdana" w:hAnsi="Verdana"/>
            <w:color w:val="000000"/>
            <w:sz w:val="17"/>
            <w:szCs w:val="17"/>
          </w:rPr>
          <w:t>Thread class</w:t>
        </w:r>
        <w:r>
          <w:rPr>
            <w:rFonts w:ascii="Verdana" w:hAnsi="Verdana"/>
            <w:color w:val="000000"/>
            <w:sz w:val="17"/>
            <w:szCs w:val="17"/>
          </w:rPr>
          <w:t> to achieve thread programming. Thread class provides constructors and methods to create and perform operations on a thread. Thread class extends Object class and implements Runnable interface.</w:t>
        </w:r>
      </w:ins>
    </w:p>
    <w:p w:rsidR="00C21693" w:rsidRDefault="00C21693"/>
    <w:tbl>
      <w:tblPr>
        <w:tblW w:w="11364" w:type="dxa"/>
        <w:tblCellSpacing w:w="15" w:type="dxa"/>
        <w:shd w:val="clear" w:color="auto" w:fill="FFFFFF"/>
        <w:tblCellMar>
          <w:top w:w="15" w:type="dxa"/>
          <w:left w:w="15" w:type="dxa"/>
          <w:bottom w:w="15" w:type="dxa"/>
          <w:right w:w="15" w:type="dxa"/>
        </w:tblCellMar>
        <w:tblLook w:val="04A0"/>
      </w:tblPr>
      <w:tblGrid>
        <w:gridCol w:w="11364"/>
      </w:tblGrid>
      <w:tr w:rsidR="005549CE" w:rsidTr="005549CE">
        <w:trPr>
          <w:tblCellSpacing w:w="15" w:type="dxa"/>
        </w:trPr>
        <w:tc>
          <w:tcPr>
            <w:tcW w:w="0" w:type="auto"/>
            <w:shd w:val="clear" w:color="auto" w:fill="FFFFFF"/>
            <w:vAlign w:val="center"/>
            <w:hideMark/>
          </w:tcPr>
          <w:p w:rsidR="005549CE" w:rsidRDefault="005549CE">
            <w:pPr>
              <w:pStyle w:val="Heading1"/>
              <w:spacing w:before="65" w:beforeAutospacing="0"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Life cycle of a Thread (Thread States)</w:t>
            </w:r>
          </w:p>
          <w:p w:rsidR="005549CE" w:rsidRDefault="00584E14" w:rsidP="005549CE">
            <w:pPr>
              <w:numPr>
                <w:ilvl w:val="0"/>
                <w:numId w:val="173"/>
              </w:numPr>
              <w:shd w:val="clear" w:color="auto" w:fill="FFFFFF"/>
              <w:spacing w:before="52" w:after="100" w:afterAutospacing="1" w:line="272" w:lineRule="atLeast"/>
              <w:ind w:left="979"/>
              <w:rPr>
                <w:rFonts w:ascii="Verdana" w:hAnsi="Verdana" w:cs="Times New Roman"/>
                <w:color w:val="000000"/>
                <w:sz w:val="17"/>
                <w:szCs w:val="17"/>
              </w:rPr>
            </w:pPr>
            <w:hyperlink r:id="rId63" w:history="1">
              <w:r w:rsidR="005549CE">
                <w:rPr>
                  <w:rStyle w:val="Hyperlink"/>
                  <w:color w:val="008000"/>
                  <w:sz w:val="20"/>
                  <w:szCs w:val="20"/>
                </w:rPr>
                <w:t>Life cycle of a thread</w:t>
              </w:r>
            </w:hyperlink>
          </w:p>
          <w:p w:rsidR="005549CE" w:rsidRDefault="00584E14" w:rsidP="005549CE">
            <w:pPr>
              <w:numPr>
                <w:ilvl w:val="1"/>
                <w:numId w:val="173"/>
              </w:numPr>
              <w:shd w:val="clear" w:color="auto" w:fill="FFFFFF"/>
              <w:spacing w:before="52" w:after="100" w:afterAutospacing="1" w:line="272" w:lineRule="atLeast"/>
              <w:ind w:left="979"/>
              <w:rPr>
                <w:rFonts w:ascii="Verdana" w:hAnsi="Verdana"/>
                <w:color w:val="000000"/>
                <w:sz w:val="17"/>
                <w:szCs w:val="17"/>
              </w:rPr>
            </w:pPr>
            <w:hyperlink r:id="rId64" w:anchor="threadstatenew" w:history="1">
              <w:r w:rsidR="005549CE">
                <w:rPr>
                  <w:rStyle w:val="Hyperlink"/>
                  <w:color w:val="008000"/>
                  <w:sz w:val="20"/>
                  <w:szCs w:val="20"/>
                </w:rPr>
                <w:t>New</w:t>
              </w:r>
            </w:hyperlink>
          </w:p>
          <w:p w:rsidR="005549CE" w:rsidRDefault="00584E14" w:rsidP="005549CE">
            <w:pPr>
              <w:numPr>
                <w:ilvl w:val="1"/>
                <w:numId w:val="173"/>
              </w:numPr>
              <w:shd w:val="clear" w:color="auto" w:fill="FFFFFF"/>
              <w:spacing w:before="52" w:after="100" w:afterAutospacing="1" w:line="272" w:lineRule="atLeast"/>
              <w:ind w:left="979"/>
              <w:rPr>
                <w:rFonts w:ascii="Verdana" w:hAnsi="Verdana"/>
                <w:color w:val="000000"/>
                <w:sz w:val="17"/>
                <w:szCs w:val="17"/>
              </w:rPr>
            </w:pPr>
            <w:hyperlink r:id="rId65" w:anchor="threadstaterunnable" w:history="1">
              <w:r w:rsidR="005549CE">
                <w:rPr>
                  <w:rStyle w:val="Hyperlink"/>
                  <w:color w:val="008000"/>
                  <w:sz w:val="20"/>
                  <w:szCs w:val="20"/>
                </w:rPr>
                <w:t>Runnable</w:t>
              </w:r>
            </w:hyperlink>
          </w:p>
          <w:p w:rsidR="005549CE" w:rsidRDefault="00584E14" w:rsidP="005549CE">
            <w:pPr>
              <w:numPr>
                <w:ilvl w:val="1"/>
                <w:numId w:val="173"/>
              </w:numPr>
              <w:shd w:val="clear" w:color="auto" w:fill="FFFFFF"/>
              <w:spacing w:before="52" w:after="100" w:afterAutospacing="1" w:line="272" w:lineRule="atLeast"/>
              <w:ind w:left="979"/>
              <w:rPr>
                <w:rFonts w:ascii="Verdana" w:hAnsi="Verdana"/>
                <w:color w:val="000000"/>
                <w:sz w:val="17"/>
                <w:szCs w:val="17"/>
              </w:rPr>
            </w:pPr>
            <w:hyperlink r:id="rId66" w:anchor="threadstaterunning" w:history="1">
              <w:r w:rsidR="005549CE">
                <w:rPr>
                  <w:rStyle w:val="Hyperlink"/>
                  <w:color w:val="008000"/>
                  <w:sz w:val="20"/>
                  <w:szCs w:val="20"/>
                </w:rPr>
                <w:t>Running</w:t>
              </w:r>
            </w:hyperlink>
          </w:p>
          <w:p w:rsidR="005549CE" w:rsidRDefault="00584E14" w:rsidP="005549CE">
            <w:pPr>
              <w:numPr>
                <w:ilvl w:val="1"/>
                <w:numId w:val="173"/>
              </w:numPr>
              <w:shd w:val="clear" w:color="auto" w:fill="FFFFFF"/>
              <w:spacing w:before="52" w:after="100" w:afterAutospacing="1" w:line="272" w:lineRule="atLeast"/>
              <w:ind w:left="979"/>
              <w:rPr>
                <w:rFonts w:ascii="Verdana" w:hAnsi="Verdana"/>
                <w:color w:val="000000"/>
                <w:sz w:val="17"/>
                <w:szCs w:val="17"/>
              </w:rPr>
            </w:pPr>
            <w:hyperlink r:id="rId67" w:anchor="threadstateblocked" w:history="1">
              <w:r w:rsidR="005549CE">
                <w:rPr>
                  <w:rStyle w:val="Hyperlink"/>
                  <w:color w:val="008000"/>
                  <w:sz w:val="20"/>
                  <w:szCs w:val="20"/>
                </w:rPr>
                <w:t>Non-Runnable (Blocked)</w:t>
              </w:r>
            </w:hyperlink>
          </w:p>
          <w:p w:rsidR="005549CE" w:rsidRDefault="00584E14" w:rsidP="005549CE">
            <w:pPr>
              <w:numPr>
                <w:ilvl w:val="1"/>
                <w:numId w:val="173"/>
              </w:numPr>
              <w:shd w:val="clear" w:color="auto" w:fill="FFFFFF"/>
              <w:spacing w:before="52" w:after="100" w:afterAutospacing="1" w:line="272" w:lineRule="atLeast"/>
              <w:ind w:left="979"/>
              <w:rPr>
                <w:rFonts w:ascii="Verdana" w:hAnsi="Verdana"/>
                <w:color w:val="000000"/>
                <w:sz w:val="17"/>
                <w:szCs w:val="17"/>
              </w:rPr>
            </w:pPr>
            <w:hyperlink r:id="rId68" w:anchor="threadstateterminated" w:history="1">
              <w:r w:rsidR="005549CE">
                <w:rPr>
                  <w:rStyle w:val="Hyperlink"/>
                  <w:color w:val="008000"/>
                  <w:sz w:val="20"/>
                  <w:szCs w:val="20"/>
                </w:rPr>
                <w:t>Terminated</w:t>
              </w:r>
            </w:hyperlink>
          </w:p>
          <w:p w:rsidR="005549CE" w:rsidRDefault="005549CE">
            <w:pPr>
              <w:pStyle w:val="NormalWeb"/>
              <w:spacing w:line="298" w:lineRule="atLeast"/>
              <w:ind w:left="259"/>
              <w:rPr>
                <w:rFonts w:ascii="Verdana" w:hAnsi="Verdana"/>
                <w:color w:val="000000"/>
                <w:sz w:val="17"/>
                <w:szCs w:val="17"/>
              </w:rPr>
            </w:pPr>
            <w:r>
              <w:rPr>
                <w:rFonts w:ascii="Verdana" w:hAnsi="Verdana"/>
                <w:color w:val="000000"/>
                <w:sz w:val="17"/>
                <w:szCs w:val="17"/>
              </w:rPr>
              <w:t>A thread can be in one of the five states. According to sun, there is only 4 states in </w:t>
            </w:r>
            <w:r>
              <w:rPr>
                <w:rFonts w:ascii="Verdana" w:hAnsi="Verdana"/>
                <w:b/>
                <w:bCs/>
                <w:color w:val="000000"/>
                <w:sz w:val="17"/>
                <w:szCs w:val="17"/>
              </w:rPr>
              <w:t>thread life cycle in java</w:t>
            </w:r>
            <w:r>
              <w:rPr>
                <w:rFonts w:ascii="Verdana" w:hAnsi="Verdana"/>
                <w:color w:val="000000"/>
                <w:sz w:val="17"/>
                <w:szCs w:val="17"/>
              </w:rPr>
              <w:t> new, runnable, non-runnable and terminated. There is no running state.</w:t>
            </w:r>
          </w:p>
          <w:p w:rsidR="005549CE" w:rsidRDefault="005549CE">
            <w:pPr>
              <w:pStyle w:val="NormalWeb"/>
              <w:spacing w:line="298" w:lineRule="atLeast"/>
              <w:ind w:left="259"/>
              <w:rPr>
                <w:rFonts w:ascii="Verdana" w:hAnsi="Verdana"/>
                <w:color w:val="000000"/>
                <w:sz w:val="17"/>
                <w:szCs w:val="17"/>
              </w:rPr>
            </w:pPr>
            <w:r>
              <w:rPr>
                <w:rFonts w:ascii="Verdana" w:hAnsi="Verdana"/>
                <w:color w:val="000000"/>
                <w:sz w:val="17"/>
                <w:szCs w:val="17"/>
              </w:rPr>
              <w:t>But for better understanding the threads, we are explaining it in the 5 states.</w:t>
            </w:r>
          </w:p>
          <w:p w:rsidR="005549CE" w:rsidRDefault="005549CE">
            <w:pPr>
              <w:pStyle w:val="NormalWeb"/>
              <w:spacing w:line="298" w:lineRule="atLeast"/>
              <w:ind w:left="259"/>
              <w:rPr>
                <w:rFonts w:ascii="Verdana" w:hAnsi="Verdana"/>
                <w:color w:val="000000"/>
                <w:sz w:val="17"/>
                <w:szCs w:val="17"/>
              </w:rPr>
            </w:pPr>
            <w:r>
              <w:rPr>
                <w:rFonts w:ascii="Verdana" w:hAnsi="Verdana"/>
                <w:color w:val="000000"/>
                <w:sz w:val="17"/>
                <w:szCs w:val="17"/>
              </w:rPr>
              <w:lastRenderedPageBreak/>
              <w:t>The life cycle of the thread in java is controlled by JVM. The java thread states are as follows:</w:t>
            </w:r>
          </w:p>
          <w:p w:rsidR="005549CE" w:rsidRDefault="005549CE" w:rsidP="005549CE">
            <w:pPr>
              <w:numPr>
                <w:ilvl w:val="0"/>
                <w:numId w:val="17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New</w:t>
            </w:r>
          </w:p>
          <w:p w:rsidR="005549CE" w:rsidRDefault="005549CE" w:rsidP="005549CE">
            <w:pPr>
              <w:numPr>
                <w:ilvl w:val="0"/>
                <w:numId w:val="17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Runnable</w:t>
            </w:r>
          </w:p>
          <w:p w:rsidR="005549CE" w:rsidRDefault="005549CE" w:rsidP="005549CE">
            <w:pPr>
              <w:numPr>
                <w:ilvl w:val="0"/>
                <w:numId w:val="17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Running</w:t>
            </w:r>
          </w:p>
          <w:p w:rsidR="005549CE" w:rsidRDefault="005549CE" w:rsidP="005549CE">
            <w:pPr>
              <w:numPr>
                <w:ilvl w:val="0"/>
                <w:numId w:val="17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Non-Runnable (Blocked)</w:t>
            </w:r>
          </w:p>
          <w:p w:rsidR="005549CE" w:rsidRDefault="005549CE" w:rsidP="005549CE">
            <w:pPr>
              <w:numPr>
                <w:ilvl w:val="0"/>
                <w:numId w:val="17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Terminated</w:t>
            </w:r>
          </w:p>
          <w:p w:rsidR="005549CE" w:rsidRDefault="00584E14">
            <w:pPr>
              <w:spacing w:after="0" w:line="298" w:lineRule="atLeast"/>
              <w:ind w:left="259"/>
              <w:rPr>
                <w:ins w:id="3534" w:author="Unknown"/>
                <w:rFonts w:ascii="Verdana" w:hAnsi="Verdana"/>
                <w:color w:val="000000"/>
                <w:sz w:val="17"/>
                <w:szCs w:val="17"/>
              </w:rPr>
            </w:pPr>
            <w:r w:rsidRPr="00584E14">
              <w:rPr>
                <w:rFonts w:ascii="Verdana" w:hAnsi="Verdana"/>
                <w:color w:val="000000"/>
                <w:sz w:val="17"/>
                <w:szCs w:val="17"/>
              </w:rPr>
              <w:pict>
                <v:shape id="_x0000_i1107" type="#_x0000_t75" alt="Java thread life cycle" style="width:24pt;height:24pt"/>
              </w:pict>
            </w:r>
            <w:r w:rsidR="005549CE">
              <w:rPr>
                <w:rFonts w:ascii="Verdana" w:hAnsi="Verdana"/>
                <w:color w:val="000000"/>
                <w:sz w:val="17"/>
                <w:szCs w:val="17"/>
              </w:rPr>
              <w:t> </w:t>
            </w:r>
          </w:p>
          <w:p w:rsidR="005549CE" w:rsidRDefault="005549CE">
            <w:pPr>
              <w:pStyle w:val="Heading3"/>
              <w:spacing w:line="312" w:lineRule="atLeast"/>
              <w:ind w:left="259"/>
              <w:rPr>
                <w:ins w:id="3535" w:author="Unknown"/>
                <w:rFonts w:ascii="Helvetica" w:hAnsi="Helvetica" w:cs="Helvetica"/>
                <w:b w:val="0"/>
                <w:bCs w:val="0"/>
                <w:color w:val="610B4B"/>
              </w:rPr>
            </w:pPr>
            <w:ins w:id="3536" w:author="Unknown">
              <w:r>
                <w:rPr>
                  <w:rFonts w:ascii="Helvetica" w:hAnsi="Helvetica" w:cs="Helvetica"/>
                  <w:b w:val="0"/>
                  <w:bCs w:val="0"/>
                  <w:color w:val="610B4B"/>
                </w:rPr>
                <w:t>1) New</w:t>
              </w:r>
            </w:ins>
          </w:p>
          <w:p w:rsidR="005549CE" w:rsidRDefault="005549CE">
            <w:pPr>
              <w:pStyle w:val="NormalWeb"/>
              <w:spacing w:line="298" w:lineRule="atLeast"/>
              <w:ind w:left="259"/>
              <w:rPr>
                <w:ins w:id="3537" w:author="Unknown"/>
                <w:rFonts w:ascii="Verdana" w:hAnsi="Verdana"/>
                <w:color w:val="000000"/>
                <w:sz w:val="17"/>
                <w:szCs w:val="17"/>
              </w:rPr>
            </w:pPr>
            <w:ins w:id="3538" w:author="Unknown">
              <w:r>
                <w:rPr>
                  <w:rFonts w:ascii="Verdana" w:hAnsi="Verdana"/>
                  <w:color w:val="000000"/>
                  <w:sz w:val="17"/>
                  <w:szCs w:val="17"/>
                </w:rPr>
                <w:t>The thread is in new state if you create an instance of Thread class but before the invocation of start() method.</w:t>
              </w:r>
            </w:ins>
          </w:p>
        </w:tc>
      </w:tr>
    </w:tbl>
    <w:p w:rsidR="005549CE" w:rsidRDefault="005549CE" w:rsidP="005549CE">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2) Runnable</w:t>
      </w:r>
    </w:p>
    <w:p w:rsidR="005549CE" w:rsidRDefault="005549CE" w:rsidP="005549CE">
      <w:pPr>
        <w:pStyle w:val="NormalWeb"/>
        <w:shd w:val="clear" w:color="auto" w:fill="FFFFFF"/>
        <w:rPr>
          <w:rFonts w:ascii="Verdana" w:hAnsi="Verdana"/>
          <w:color w:val="000000"/>
          <w:sz w:val="17"/>
          <w:szCs w:val="17"/>
        </w:rPr>
      </w:pPr>
      <w:r>
        <w:rPr>
          <w:rFonts w:ascii="Verdana" w:hAnsi="Verdana"/>
          <w:color w:val="000000"/>
          <w:sz w:val="17"/>
          <w:szCs w:val="17"/>
        </w:rPr>
        <w:t>The thread is in runnable state after invocation of start() method, but the thread scheduler has not selected it to be the running thread.</w:t>
      </w:r>
    </w:p>
    <w:p w:rsidR="005549CE" w:rsidRDefault="005549CE" w:rsidP="005549CE">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3) Running</w:t>
      </w:r>
    </w:p>
    <w:p w:rsidR="005549CE" w:rsidRDefault="005549CE" w:rsidP="005549CE">
      <w:pPr>
        <w:pStyle w:val="NormalWeb"/>
        <w:shd w:val="clear" w:color="auto" w:fill="FFFFFF"/>
        <w:rPr>
          <w:rFonts w:ascii="Verdana" w:hAnsi="Verdana"/>
          <w:color w:val="000000"/>
          <w:sz w:val="17"/>
          <w:szCs w:val="17"/>
        </w:rPr>
      </w:pPr>
      <w:r>
        <w:rPr>
          <w:rFonts w:ascii="Verdana" w:hAnsi="Verdana"/>
          <w:color w:val="000000"/>
          <w:sz w:val="17"/>
          <w:szCs w:val="17"/>
        </w:rPr>
        <w:t>The thread is in running state if the thread scheduler has selected it.</w:t>
      </w:r>
    </w:p>
    <w:p w:rsidR="005549CE" w:rsidRDefault="005549CE" w:rsidP="005549CE">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4) Non-Runnable (Blocked)</w:t>
      </w:r>
    </w:p>
    <w:p w:rsidR="005549CE" w:rsidRDefault="005549CE" w:rsidP="005549CE">
      <w:pPr>
        <w:pStyle w:val="NormalWeb"/>
        <w:shd w:val="clear" w:color="auto" w:fill="FFFFFF"/>
        <w:rPr>
          <w:rFonts w:ascii="Verdana" w:hAnsi="Verdana"/>
          <w:color w:val="000000"/>
          <w:sz w:val="17"/>
          <w:szCs w:val="17"/>
        </w:rPr>
      </w:pPr>
      <w:r>
        <w:rPr>
          <w:rFonts w:ascii="Verdana" w:hAnsi="Verdana"/>
          <w:color w:val="000000"/>
          <w:sz w:val="17"/>
          <w:szCs w:val="17"/>
        </w:rPr>
        <w:t>This is the state when the thread is still alive, but is currently not eligible to run.</w:t>
      </w:r>
    </w:p>
    <w:p w:rsidR="005549CE" w:rsidRDefault="005549CE" w:rsidP="005549CE">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5) Terminated</w:t>
      </w:r>
    </w:p>
    <w:p w:rsidR="005549CE" w:rsidRDefault="005549CE" w:rsidP="005549CE">
      <w:pPr>
        <w:pStyle w:val="NormalWeb"/>
        <w:shd w:val="clear" w:color="auto" w:fill="FFFFFF"/>
        <w:rPr>
          <w:rFonts w:ascii="Verdana" w:hAnsi="Verdana"/>
          <w:color w:val="000000"/>
          <w:sz w:val="17"/>
          <w:szCs w:val="17"/>
        </w:rPr>
      </w:pPr>
      <w:r>
        <w:rPr>
          <w:rFonts w:ascii="Verdana" w:hAnsi="Verdana"/>
          <w:color w:val="000000"/>
          <w:sz w:val="17"/>
          <w:szCs w:val="17"/>
        </w:rPr>
        <w:t>A thread is in terminated or dead state when its run() method exits.</w:t>
      </w:r>
    </w:p>
    <w:p w:rsidR="005549CE" w:rsidRDefault="005549CE"/>
    <w:p w:rsidR="003D31F5" w:rsidRDefault="003D31F5"/>
    <w:p w:rsidR="003D31F5" w:rsidRDefault="003D31F5"/>
    <w:p w:rsidR="003D31F5" w:rsidRDefault="003D31F5"/>
    <w:p w:rsidR="003D31F5" w:rsidRDefault="003D31F5"/>
    <w:p w:rsidR="003D31F5" w:rsidRDefault="003D31F5"/>
    <w:p w:rsidR="003D31F5" w:rsidRDefault="003D31F5"/>
    <w:p w:rsidR="003D31F5" w:rsidRDefault="003D31F5"/>
    <w:p w:rsidR="003D31F5" w:rsidRDefault="003D31F5"/>
    <w:p w:rsidR="003D31F5" w:rsidRDefault="003D31F5"/>
    <w:p w:rsidR="00196884" w:rsidRPr="00196884" w:rsidRDefault="00196884" w:rsidP="00196884">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196884">
        <w:rPr>
          <w:rFonts w:ascii="Helvetica" w:eastAsia="Times New Roman" w:hAnsi="Helvetica" w:cs="Helvetica"/>
          <w:color w:val="610B38"/>
          <w:kern w:val="36"/>
          <w:sz w:val="38"/>
          <w:szCs w:val="38"/>
          <w:lang w:eastAsia="en-IN"/>
        </w:rPr>
        <w:lastRenderedPageBreak/>
        <w:t>How to create thread</w:t>
      </w:r>
    </w:p>
    <w:p w:rsidR="00196884" w:rsidRPr="00196884" w:rsidRDefault="00196884" w:rsidP="00196884">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There are two ways to create a thread:</w:t>
      </w:r>
    </w:p>
    <w:p w:rsidR="00196884" w:rsidRPr="00196884" w:rsidRDefault="00196884" w:rsidP="00196884">
      <w:pPr>
        <w:numPr>
          <w:ilvl w:val="0"/>
          <w:numId w:val="175"/>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By extending Thread class</w:t>
      </w:r>
    </w:p>
    <w:p w:rsidR="00196884" w:rsidRPr="00196884" w:rsidRDefault="00196884" w:rsidP="00196884">
      <w:pPr>
        <w:numPr>
          <w:ilvl w:val="0"/>
          <w:numId w:val="175"/>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By implementing Runnable interface.</w:t>
      </w:r>
    </w:p>
    <w:p w:rsidR="00196884" w:rsidRPr="00196884" w:rsidRDefault="00584E14" w:rsidP="00196884">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rect id="_x0000_i1108" style="width:0;height:.65pt" o:hralign="center" o:hrstd="t" o:hrnoshade="t" o:hr="t" fillcolor="#d4d4d4" stroked="f"/>
        </w:pict>
      </w:r>
    </w:p>
    <w:p w:rsidR="00196884" w:rsidRPr="00196884" w:rsidRDefault="00196884" w:rsidP="00196884">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196884">
        <w:rPr>
          <w:rFonts w:ascii="Helvetica" w:eastAsia="Times New Roman" w:hAnsi="Helvetica" w:cs="Helvetica"/>
          <w:color w:val="610B4B"/>
          <w:sz w:val="27"/>
          <w:szCs w:val="27"/>
          <w:lang w:eastAsia="en-IN"/>
        </w:rPr>
        <w:t>Thread class:</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spacing w:after="0" w:line="298" w:lineRule="atLeast"/>
              <w:ind w:left="25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Thread class provide constructors and methods to create and perform operations on a thread.Thread class extends Object class and implements Runnable interface.</w:t>
            </w:r>
          </w:p>
        </w:tc>
      </w:tr>
    </w:tbl>
    <w:p w:rsidR="00196884" w:rsidRPr="00196884" w:rsidRDefault="00196884" w:rsidP="00196884">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196884">
        <w:rPr>
          <w:rFonts w:ascii="Helvetica" w:eastAsia="Times New Roman" w:hAnsi="Helvetica" w:cs="Helvetica"/>
          <w:color w:val="610B4B"/>
          <w:sz w:val="27"/>
          <w:szCs w:val="27"/>
          <w:lang w:eastAsia="en-IN"/>
        </w:rPr>
        <w:t>Commonly used Constructors of Thread class:</w:t>
      </w:r>
    </w:p>
    <w:tbl>
      <w:tblPr>
        <w:tblW w:w="9476" w:type="dxa"/>
        <w:tblCellSpacing w:w="15" w:type="dxa"/>
        <w:shd w:val="clear" w:color="auto" w:fill="FFFFFF"/>
        <w:tblCellMar>
          <w:top w:w="15" w:type="dxa"/>
          <w:left w:w="15" w:type="dxa"/>
          <w:bottom w:w="15" w:type="dxa"/>
          <w:right w:w="15" w:type="dxa"/>
        </w:tblCellMar>
        <w:tblLook w:val="04A0"/>
      </w:tblPr>
      <w:tblGrid>
        <w:gridCol w:w="9476"/>
      </w:tblGrid>
      <w:tr w:rsidR="00196884" w:rsidRPr="00196884" w:rsidTr="00591A06">
        <w:trPr>
          <w:trHeight w:val="1620"/>
          <w:tblCellSpacing w:w="15" w:type="dxa"/>
        </w:trPr>
        <w:tc>
          <w:tcPr>
            <w:tcW w:w="0" w:type="auto"/>
            <w:shd w:val="clear" w:color="auto" w:fill="FFFFFF"/>
            <w:vAlign w:val="center"/>
            <w:hideMark/>
          </w:tcPr>
          <w:p w:rsidR="00196884" w:rsidRPr="00196884" w:rsidRDefault="00196884" w:rsidP="00196884">
            <w:pPr>
              <w:numPr>
                <w:ilvl w:val="0"/>
                <w:numId w:val="176"/>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Thread()</w:t>
            </w:r>
          </w:p>
          <w:p w:rsidR="00196884" w:rsidRPr="00196884" w:rsidRDefault="00196884" w:rsidP="00196884">
            <w:pPr>
              <w:numPr>
                <w:ilvl w:val="0"/>
                <w:numId w:val="176"/>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Thread(String name)</w:t>
            </w:r>
          </w:p>
          <w:p w:rsidR="00196884" w:rsidRPr="00196884" w:rsidRDefault="00196884" w:rsidP="00196884">
            <w:pPr>
              <w:numPr>
                <w:ilvl w:val="0"/>
                <w:numId w:val="176"/>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Thread(Runnable r)</w:t>
            </w:r>
          </w:p>
          <w:p w:rsidR="00196884" w:rsidRPr="00196884" w:rsidRDefault="00196884" w:rsidP="00196884">
            <w:pPr>
              <w:numPr>
                <w:ilvl w:val="0"/>
                <w:numId w:val="176"/>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Thread(Runnable r,String name)</w:t>
            </w:r>
          </w:p>
        </w:tc>
      </w:tr>
    </w:tbl>
    <w:p w:rsidR="00196884" w:rsidRPr="00196884" w:rsidRDefault="00196884" w:rsidP="00196884">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196884">
        <w:rPr>
          <w:rFonts w:ascii="Helvetica" w:eastAsia="Times New Roman" w:hAnsi="Helvetica" w:cs="Helvetica"/>
          <w:color w:val="610B4B"/>
          <w:sz w:val="27"/>
          <w:szCs w:val="27"/>
          <w:lang w:eastAsia="en-IN"/>
        </w:rPr>
        <w:t>Commonly used methods of Thread class:</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run(): </w:t>
            </w:r>
            <w:r w:rsidRPr="00196884">
              <w:rPr>
                <w:rFonts w:ascii="Verdana" w:eastAsia="Times New Roman" w:hAnsi="Verdana" w:cs="Times New Roman"/>
                <w:color w:val="000000"/>
                <w:sz w:val="17"/>
                <w:szCs w:val="17"/>
                <w:lang w:eastAsia="en-IN"/>
              </w:rPr>
              <w:t>is used to perform action for a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start(): </w:t>
            </w:r>
            <w:r w:rsidRPr="00196884">
              <w:rPr>
                <w:rFonts w:ascii="Verdana" w:eastAsia="Times New Roman" w:hAnsi="Verdana" w:cs="Times New Roman"/>
                <w:color w:val="000000"/>
                <w:sz w:val="17"/>
                <w:szCs w:val="17"/>
                <w:lang w:eastAsia="en-IN"/>
              </w:rPr>
              <w:t>starts the execution of the thread.JVM calls the run() method on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sleep(long miliseconds): </w:t>
            </w:r>
            <w:r w:rsidRPr="00196884">
              <w:rPr>
                <w:rFonts w:ascii="Verdana" w:eastAsia="Times New Roman" w:hAnsi="Verdana" w:cs="Times New Roman"/>
                <w:color w:val="000000"/>
                <w:sz w:val="17"/>
                <w:szCs w:val="17"/>
                <w:lang w:eastAsia="en-IN"/>
              </w:rPr>
              <w:t>Causes the currently executing thread to sleep (temporarily cease execution) for the specified number of milliseconds.</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join(): </w:t>
            </w:r>
            <w:r w:rsidRPr="00196884">
              <w:rPr>
                <w:rFonts w:ascii="Verdana" w:eastAsia="Times New Roman" w:hAnsi="Verdana" w:cs="Times New Roman"/>
                <w:color w:val="000000"/>
                <w:sz w:val="17"/>
                <w:szCs w:val="17"/>
                <w:lang w:eastAsia="en-IN"/>
              </w:rPr>
              <w:t>waits for a thread to die.</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join(long miliseconds): </w:t>
            </w:r>
            <w:r w:rsidRPr="00196884">
              <w:rPr>
                <w:rFonts w:ascii="Verdana" w:eastAsia="Times New Roman" w:hAnsi="Verdana" w:cs="Times New Roman"/>
                <w:color w:val="000000"/>
                <w:sz w:val="17"/>
                <w:szCs w:val="17"/>
                <w:lang w:eastAsia="en-IN"/>
              </w:rPr>
              <w:t>waits for a thread to die for the specified miliseconds.</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int getPriority(): </w:t>
            </w:r>
            <w:r w:rsidRPr="00196884">
              <w:rPr>
                <w:rFonts w:ascii="Verdana" w:eastAsia="Times New Roman" w:hAnsi="Verdana" w:cs="Times New Roman"/>
                <w:color w:val="000000"/>
                <w:sz w:val="17"/>
                <w:szCs w:val="17"/>
                <w:lang w:eastAsia="en-IN"/>
              </w:rPr>
              <w:t>returns the priority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int setPriority(int priority): </w:t>
            </w:r>
            <w:r w:rsidRPr="00196884">
              <w:rPr>
                <w:rFonts w:ascii="Verdana" w:eastAsia="Times New Roman" w:hAnsi="Verdana" w:cs="Times New Roman"/>
                <w:color w:val="000000"/>
                <w:sz w:val="17"/>
                <w:szCs w:val="17"/>
                <w:lang w:eastAsia="en-IN"/>
              </w:rPr>
              <w:t>changes the priority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String getName(): </w:t>
            </w:r>
            <w:r w:rsidRPr="00196884">
              <w:rPr>
                <w:rFonts w:ascii="Verdana" w:eastAsia="Times New Roman" w:hAnsi="Verdana" w:cs="Times New Roman"/>
                <w:color w:val="000000"/>
                <w:sz w:val="17"/>
                <w:szCs w:val="17"/>
                <w:lang w:eastAsia="en-IN"/>
              </w:rPr>
              <w:t>returns the name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setName(String name): </w:t>
            </w:r>
            <w:r w:rsidRPr="00196884">
              <w:rPr>
                <w:rFonts w:ascii="Verdana" w:eastAsia="Times New Roman" w:hAnsi="Verdana" w:cs="Times New Roman"/>
                <w:color w:val="000000"/>
                <w:sz w:val="17"/>
                <w:szCs w:val="17"/>
                <w:lang w:eastAsia="en-IN"/>
              </w:rPr>
              <w:t>changes the name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Thread currentThread(): </w:t>
            </w:r>
            <w:r w:rsidRPr="00196884">
              <w:rPr>
                <w:rFonts w:ascii="Verdana" w:eastAsia="Times New Roman" w:hAnsi="Verdana" w:cs="Times New Roman"/>
                <w:color w:val="000000"/>
                <w:sz w:val="17"/>
                <w:szCs w:val="17"/>
                <w:lang w:eastAsia="en-IN"/>
              </w:rPr>
              <w:t>returns the reference of currently executing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int getId(): </w:t>
            </w:r>
            <w:r w:rsidRPr="00196884">
              <w:rPr>
                <w:rFonts w:ascii="Verdana" w:eastAsia="Times New Roman" w:hAnsi="Verdana" w:cs="Times New Roman"/>
                <w:color w:val="000000"/>
                <w:sz w:val="17"/>
                <w:szCs w:val="17"/>
                <w:lang w:eastAsia="en-IN"/>
              </w:rPr>
              <w:t>returns the id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Thread.State getState(): </w:t>
            </w:r>
            <w:r w:rsidRPr="00196884">
              <w:rPr>
                <w:rFonts w:ascii="Verdana" w:eastAsia="Times New Roman" w:hAnsi="Verdana" w:cs="Times New Roman"/>
                <w:color w:val="000000"/>
                <w:sz w:val="17"/>
                <w:szCs w:val="17"/>
                <w:lang w:eastAsia="en-IN"/>
              </w:rPr>
              <w:t>returns the state of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boolean isAlive(): </w:t>
            </w:r>
            <w:r w:rsidRPr="00196884">
              <w:rPr>
                <w:rFonts w:ascii="Verdana" w:eastAsia="Times New Roman" w:hAnsi="Verdana" w:cs="Times New Roman"/>
                <w:color w:val="000000"/>
                <w:sz w:val="17"/>
                <w:szCs w:val="17"/>
                <w:lang w:eastAsia="en-IN"/>
              </w:rPr>
              <w:t>tests if the thread is alive.</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yield(): </w:t>
            </w:r>
            <w:r w:rsidRPr="00196884">
              <w:rPr>
                <w:rFonts w:ascii="Verdana" w:eastAsia="Times New Roman" w:hAnsi="Verdana" w:cs="Times New Roman"/>
                <w:color w:val="000000"/>
                <w:sz w:val="17"/>
                <w:szCs w:val="17"/>
                <w:lang w:eastAsia="en-IN"/>
              </w:rPr>
              <w:t>causes the currently executing thread object to temporarily pause and allow other threads to execute.</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suspend(): </w:t>
            </w:r>
            <w:r w:rsidRPr="00196884">
              <w:rPr>
                <w:rFonts w:ascii="Verdana" w:eastAsia="Times New Roman" w:hAnsi="Verdana" w:cs="Times New Roman"/>
                <w:color w:val="000000"/>
                <w:sz w:val="17"/>
                <w:szCs w:val="17"/>
                <w:lang w:eastAsia="en-IN"/>
              </w:rPr>
              <w:t>is used to suspend the thread(depricated).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resume(): </w:t>
            </w:r>
            <w:r w:rsidRPr="00196884">
              <w:rPr>
                <w:rFonts w:ascii="Verdana" w:eastAsia="Times New Roman" w:hAnsi="Verdana" w:cs="Times New Roman"/>
                <w:color w:val="000000"/>
                <w:sz w:val="17"/>
                <w:szCs w:val="17"/>
                <w:lang w:eastAsia="en-IN"/>
              </w:rPr>
              <w:t>is used to resume the suspended thread(depricated).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stop(): </w:t>
            </w:r>
            <w:r w:rsidRPr="00196884">
              <w:rPr>
                <w:rFonts w:ascii="Verdana" w:eastAsia="Times New Roman" w:hAnsi="Verdana" w:cs="Times New Roman"/>
                <w:color w:val="000000"/>
                <w:sz w:val="17"/>
                <w:szCs w:val="17"/>
                <w:lang w:eastAsia="en-IN"/>
              </w:rPr>
              <w:t>is used to stop the thread(depricated).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boolean isDaemon(): </w:t>
            </w:r>
            <w:r w:rsidRPr="00196884">
              <w:rPr>
                <w:rFonts w:ascii="Verdana" w:eastAsia="Times New Roman" w:hAnsi="Verdana" w:cs="Times New Roman"/>
                <w:color w:val="000000"/>
                <w:sz w:val="17"/>
                <w:szCs w:val="17"/>
                <w:lang w:eastAsia="en-IN"/>
              </w:rPr>
              <w:t>tests if the thread is a daemon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lastRenderedPageBreak/>
              <w:t>public void setDaemon(boolean b): </w:t>
            </w:r>
            <w:r w:rsidRPr="00196884">
              <w:rPr>
                <w:rFonts w:ascii="Verdana" w:eastAsia="Times New Roman" w:hAnsi="Verdana" w:cs="Times New Roman"/>
                <w:color w:val="000000"/>
                <w:sz w:val="17"/>
                <w:szCs w:val="17"/>
                <w:lang w:eastAsia="en-IN"/>
              </w:rPr>
              <w:t>marks the thread as daemon or user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interrupt(): </w:t>
            </w:r>
            <w:r w:rsidRPr="00196884">
              <w:rPr>
                <w:rFonts w:ascii="Verdana" w:eastAsia="Times New Roman" w:hAnsi="Verdana" w:cs="Times New Roman"/>
                <w:color w:val="000000"/>
                <w:sz w:val="17"/>
                <w:szCs w:val="17"/>
                <w:lang w:eastAsia="en-IN"/>
              </w:rPr>
              <w:t>interrupts the thread.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boolean isInterrupted(): </w:t>
            </w:r>
            <w:r w:rsidRPr="00196884">
              <w:rPr>
                <w:rFonts w:ascii="Verdana" w:eastAsia="Times New Roman" w:hAnsi="Verdana" w:cs="Times New Roman"/>
                <w:color w:val="000000"/>
                <w:sz w:val="17"/>
                <w:szCs w:val="17"/>
                <w:lang w:eastAsia="en-IN"/>
              </w:rPr>
              <w:t>tests if the thread has been interrupted.</w:t>
            </w:r>
          </w:p>
          <w:p w:rsidR="00196884" w:rsidRPr="00196884" w:rsidRDefault="00196884" w:rsidP="00196884">
            <w:pPr>
              <w:numPr>
                <w:ilvl w:val="0"/>
                <w:numId w:val="177"/>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static boolean interrupted(): </w:t>
            </w:r>
            <w:r w:rsidRPr="00196884">
              <w:rPr>
                <w:rFonts w:ascii="Verdana" w:eastAsia="Times New Roman" w:hAnsi="Verdana" w:cs="Times New Roman"/>
                <w:color w:val="000000"/>
                <w:sz w:val="17"/>
                <w:szCs w:val="17"/>
                <w:lang w:eastAsia="en-IN"/>
              </w:rPr>
              <w:t>tests if the current thread has been interrupted.</w:t>
            </w:r>
          </w:p>
        </w:tc>
      </w:tr>
    </w:tbl>
    <w:p w:rsidR="00196884" w:rsidRPr="00196884" w:rsidRDefault="00584E14" w:rsidP="00196884">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lastRenderedPageBreak/>
        <w:pict>
          <v:rect id="_x0000_i1109" style="width:0;height:.65pt" o:hralign="center" o:hrstd="t" o:hrnoshade="t" o:hr="t" fillcolor="#d4d4d4" stroked="f"/>
        </w:pict>
      </w:r>
    </w:p>
    <w:p w:rsidR="00196884" w:rsidRPr="00196884" w:rsidRDefault="00196884" w:rsidP="00196884">
      <w:pPr>
        <w:shd w:val="clear" w:color="auto" w:fill="FFFFFF"/>
        <w:spacing w:before="100" w:beforeAutospacing="1" w:after="100" w:afterAutospacing="1" w:line="312" w:lineRule="atLeast"/>
        <w:outlineLvl w:val="2"/>
        <w:rPr>
          <w:ins w:id="3539" w:author="Unknown"/>
          <w:rFonts w:ascii="Helvetica" w:eastAsia="Times New Roman" w:hAnsi="Helvetica" w:cs="Helvetica"/>
          <w:color w:val="610B4B"/>
          <w:sz w:val="27"/>
          <w:szCs w:val="27"/>
          <w:lang w:eastAsia="en-IN"/>
        </w:rPr>
      </w:pPr>
      <w:ins w:id="3540" w:author="Unknown">
        <w:r w:rsidRPr="00196884">
          <w:rPr>
            <w:rFonts w:ascii="Helvetica" w:eastAsia="Times New Roman" w:hAnsi="Helvetica" w:cs="Helvetica"/>
            <w:color w:val="610B4B"/>
            <w:sz w:val="27"/>
            <w:szCs w:val="27"/>
            <w:lang w:eastAsia="en-IN"/>
          </w:rPr>
          <w:t>Runnable interface:</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spacing w:after="0" w:line="298" w:lineRule="atLeast"/>
              <w:ind w:left="25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The Runnable interface should be implemented by any class whose instances are intended to be executed by a thread. Runnable interface have only one method named run().</w:t>
            </w:r>
          </w:p>
        </w:tc>
      </w:tr>
    </w:tbl>
    <w:p w:rsidR="00196884" w:rsidRPr="00196884" w:rsidRDefault="00196884" w:rsidP="00196884">
      <w:pPr>
        <w:spacing w:after="0" w:line="240" w:lineRule="auto"/>
        <w:rPr>
          <w:ins w:id="3541" w:author="Unknown"/>
          <w:rFonts w:ascii="Times New Roman" w:eastAsia="Times New Roman" w:hAnsi="Times New Roman" w:cs="Times New Roman"/>
          <w:vanish/>
          <w:sz w:val="24"/>
          <w:szCs w:val="24"/>
          <w:lang w:eastAsia="en-IN"/>
        </w:rPr>
      </w:pP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numPr>
                <w:ilvl w:val="0"/>
                <w:numId w:val="178"/>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lang w:eastAsia="en-IN"/>
              </w:rPr>
              <w:t>public void run(): </w:t>
            </w:r>
            <w:r w:rsidRPr="00196884">
              <w:rPr>
                <w:rFonts w:ascii="Verdana" w:eastAsia="Times New Roman" w:hAnsi="Verdana" w:cs="Times New Roman"/>
                <w:color w:val="000000"/>
                <w:sz w:val="17"/>
                <w:szCs w:val="17"/>
                <w:lang w:eastAsia="en-IN"/>
              </w:rPr>
              <w:t>is used to perform action for a thread.</w:t>
            </w:r>
          </w:p>
        </w:tc>
      </w:tr>
    </w:tbl>
    <w:p w:rsidR="00196884" w:rsidRPr="00196884" w:rsidRDefault="00584E14" w:rsidP="00196884">
      <w:pPr>
        <w:spacing w:after="0" w:line="240" w:lineRule="auto"/>
        <w:rPr>
          <w:ins w:id="3542" w:author="Unknown"/>
          <w:rFonts w:ascii="Times New Roman" w:eastAsia="Times New Roman" w:hAnsi="Times New Roman" w:cs="Times New Roman"/>
          <w:sz w:val="24"/>
          <w:szCs w:val="24"/>
          <w:lang w:eastAsia="en-IN"/>
        </w:rPr>
      </w:pPr>
      <w:ins w:id="3543" w:author="Unknown">
        <w:r w:rsidRPr="00584E14">
          <w:rPr>
            <w:rFonts w:ascii="Times New Roman" w:eastAsia="Times New Roman" w:hAnsi="Times New Roman" w:cs="Times New Roman"/>
            <w:sz w:val="24"/>
            <w:szCs w:val="24"/>
            <w:lang w:eastAsia="en-IN"/>
          </w:rPr>
          <w:pict>
            <v:rect id="_x0000_i1110" style="width:0;height:.65pt" o:hralign="center" o:hrstd="t" o:hrnoshade="t" o:hr="t" fillcolor="#d4d4d4" stroked="f"/>
          </w:pict>
        </w:r>
      </w:ins>
    </w:p>
    <w:p w:rsidR="00196884" w:rsidRPr="00196884" w:rsidRDefault="00196884" w:rsidP="00196884">
      <w:pPr>
        <w:shd w:val="clear" w:color="auto" w:fill="FFFFFF"/>
        <w:spacing w:before="100" w:beforeAutospacing="1" w:after="100" w:afterAutospacing="1" w:line="312" w:lineRule="atLeast"/>
        <w:outlineLvl w:val="2"/>
        <w:rPr>
          <w:ins w:id="3544" w:author="Unknown"/>
          <w:rFonts w:ascii="Helvetica" w:eastAsia="Times New Roman" w:hAnsi="Helvetica" w:cs="Helvetica"/>
          <w:color w:val="610B4B"/>
          <w:sz w:val="27"/>
          <w:szCs w:val="27"/>
          <w:lang w:eastAsia="en-IN"/>
        </w:rPr>
      </w:pPr>
      <w:ins w:id="3545" w:author="Unknown">
        <w:r w:rsidRPr="00196884">
          <w:rPr>
            <w:rFonts w:ascii="Helvetica" w:eastAsia="Times New Roman" w:hAnsi="Helvetica" w:cs="Helvetica"/>
            <w:color w:val="610B4B"/>
            <w:sz w:val="27"/>
            <w:szCs w:val="27"/>
            <w:lang w:eastAsia="en-IN"/>
          </w:rPr>
          <w:t>Starting a thread:</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spacing w:after="0" w:line="298" w:lineRule="atLeast"/>
              <w:ind w:left="259"/>
              <w:rPr>
                <w:rFonts w:ascii="Verdana" w:eastAsia="Times New Roman" w:hAnsi="Verdana" w:cs="Times New Roman"/>
                <w:color w:val="000000"/>
                <w:sz w:val="17"/>
                <w:szCs w:val="17"/>
                <w:lang w:eastAsia="en-IN"/>
              </w:rPr>
            </w:pPr>
            <w:r w:rsidRPr="00196884">
              <w:rPr>
                <w:rFonts w:ascii="Verdana" w:eastAsia="Times New Roman" w:hAnsi="Verdana" w:cs="Times New Roman"/>
                <w:b/>
                <w:bCs/>
                <w:color w:val="000000"/>
                <w:sz w:val="17"/>
                <w:szCs w:val="17"/>
                <w:lang w:eastAsia="en-IN"/>
              </w:rPr>
              <w:t>start() method</w:t>
            </w:r>
            <w:r w:rsidRPr="00196884">
              <w:rPr>
                <w:rFonts w:ascii="Verdana" w:eastAsia="Times New Roman" w:hAnsi="Verdana" w:cs="Times New Roman"/>
                <w:color w:val="000000"/>
                <w:sz w:val="17"/>
                <w:szCs w:val="17"/>
                <w:lang w:eastAsia="en-IN"/>
              </w:rPr>
              <w:t> of Thread class is used to start a newly created thread. It performs following tasks:</w:t>
            </w:r>
          </w:p>
          <w:p w:rsidR="00196884" w:rsidRPr="00196884" w:rsidRDefault="00196884" w:rsidP="00196884">
            <w:pPr>
              <w:numPr>
                <w:ilvl w:val="0"/>
                <w:numId w:val="179"/>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A new thread starts(with new callstack).</w:t>
            </w:r>
          </w:p>
          <w:p w:rsidR="00196884" w:rsidRPr="00196884" w:rsidRDefault="00196884" w:rsidP="00196884">
            <w:pPr>
              <w:numPr>
                <w:ilvl w:val="0"/>
                <w:numId w:val="179"/>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The thread moves from New state to the Runnable state.</w:t>
            </w:r>
          </w:p>
          <w:p w:rsidR="00196884" w:rsidRPr="00196884" w:rsidRDefault="00196884" w:rsidP="00196884">
            <w:pPr>
              <w:numPr>
                <w:ilvl w:val="0"/>
                <w:numId w:val="179"/>
              </w:numPr>
              <w:spacing w:before="52" w:after="100" w:afterAutospacing="1" w:line="272" w:lineRule="atLeast"/>
              <w:ind w:left="97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When the thread gets a chance to execute, its target run() method will run.</w:t>
            </w:r>
          </w:p>
        </w:tc>
      </w:tr>
    </w:tbl>
    <w:p w:rsidR="00196884" w:rsidRPr="00196884" w:rsidRDefault="00584E14" w:rsidP="00196884">
      <w:pPr>
        <w:spacing w:after="0" w:line="240" w:lineRule="auto"/>
        <w:rPr>
          <w:ins w:id="3546" w:author="Unknown"/>
          <w:rFonts w:ascii="Times New Roman" w:eastAsia="Times New Roman" w:hAnsi="Times New Roman" w:cs="Times New Roman"/>
          <w:sz w:val="24"/>
          <w:szCs w:val="24"/>
          <w:lang w:eastAsia="en-IN"/>
        </w:rPr>
      </w:pPr>
      <w:ins w:id="3547" w:author="Unknown">
        <w:r w:rsidRPr="00584E14">
          <w:rPr>
            <w:rFonts w:ascii="Times New Roman" w:eastAsia="Times New Roman" w:hAnsi="Times New Roman" w:cs="Times New Roman"/>
            <w:sz w:val="24"/>
            <w:szCs w:val="24"/>
            <w:lang w:eastAsia="en-IN"/>
          </w:rPr>
          <w:pict>
            <v:rect id="_x0000_i1111" style="width:0;height:.65pt" o:hralign="center" o:hrstd="t" o:hrnoshade="t" o:hr="t" fillcolor="#d4d4d4" stroked="f"/>
          </w:pict>
        </w:r>
      </w:ins>
    </w:p>
    <w:p w:rsidR="00196884" w:rsidRPr="00196884" w:rsidRDefault="00196884" w:rsidP="00196884">
      <w:pPr>
        <w:shd w:val="clear" w:color="auto" w:fill="FFFFFF"/>
        <w:spacing w:before="100" w:beforeAutospacing="1" w:after="100" w:afterAutospacing="1" w:line="312" w:lineRule="atLeast"/>
        <w:outlineLvl w:val="2"/>
        <w:rPr>
          <w:ins w:id="3548" w:author="Unknown"/>
          <w:rFonts w:ascii="Helvetica" w:eastAsia="Times New Roman" w:hAnsi="Helvetica" w:cs="Helvetica"/>
          <w:color w:val="610B4B"/>
          <w:sz w:val="27"/>
          <w:szCs w:val="27"/>
          <w:lang w:eastAsia="en-IN"/>
        </w:rPr>
      </w:pPr>
      <w:ins w:id="3549" w:author="Unknown">
        <w:r w:rsidRPr="00196884">
          <w:rPr>
            <w:rFonts w:ascii="Helvetica" w:eastAsia="Times New Roman" w:hAnsi="Helvetica" w:cs="Helvetica"/>
            <w:color w:val="610B4B"/>
            <w:sz w:val="27"/>
            <w:szCs w:val="27"/>
            <w:lang w:eastAsia="en-IN"/>
          </w:rPr>
          <w:t>1) Java Thread Example by extending Thread class</w:t>
        </w:r>
      </w:ins>
    </w:p>
    <w:p w:rsidR="00196884" w:rsidRPr="00196884" w:rsidRDefault="00196884" w:rsidP="00196884">
      <w:pPr>
        <w:numPr>
          <w:ilvl w:val="0"/>
          <w:numId w:val="180"/>
        </w:numPr>
        <w:shd w:val="clear" w:color="auto" w:fill="FFFFFF"/>
        <w:spacing w:after="0" w:line="272" w:lineRule="atLeast"/>
        <w:ind w:left="0"/>
        <w:rPr>
          <w:ins w:id="3550" w:author="Unknown"/>
          <w:rFonts w:ascii="Verdana" w:eastAsia="Times New Roman" w:hAnsi="Verdana" w:cs="Times New Roman"/>
          <w:color w:val="000000"/>
          <w:sz w:val="17"/>
          <w:szCs w:val="17"/>
          <w:lang w:eastAsia="en-IN"/>
        </w:rPr>
      </w:pPr>
      <w:ins w:id="3551" w:author="Unknown">
        <w:r w:rsidRPr="00196884">
          <w:rPr>
            <w:rFonts w:ascii="Verdana" w:eastAsia="Times New Roman" w:hAnsi="Verdana" w:cs="Times New Roman"/>
            <w:b/>
            <w:bCs/>
            <w:color w:val="006699"/>
            <w:sz w:val="17"/>
            <w:lang w:eastAsia="en-IN"/>
          </w:rPr>
          <w:t>class</w:t>
        </w:r>
        <w:r w:rsidRPr="00196884">
          <w:rPr>
            <w:rFonts w:ascii="Verdana" w:eastAsia="Times New Roman" w:hAnsi="Verdana" w:cs="Times New Roman"/>
            <w:color w:val="000000"/>
            <w:sz w:val="17"/>
            <w:szCs w:val="17"/>
            <w:bdr w:val="none" w:sz="0" w:space="0" w:color="auto" w:frame="1"/>
            <w:lang w:eastAsia="en-IN"/>
          </w:rPr>
          <w:t> Multi </w:t>
        </w:r>
        <w:r w:rsidRPr="00196884">
          <w:rPr>
            <w:rFonts w:ascii="Verdana" w:eastAsia="Times New Roman" w:hAnsi="Verdana" w:cs="Times New Roman"/>
            <w:b/>
            <w:bCs/>
            <w:color w:val="006699"/>
            <w:sz w:val="17"/>
            <w:lang w:eastAsia="en-IN"/>
          </w:rPr>
          <w:t>extends</w:t>
        </w:r>
        <w:r w:rsidRPr="00196884">
          <w:rPr>
            <w:rFonts w:ascii="Verdana" w:eastAsia="Times New Roman" w:hAnsi="Verdana" w:cs="Times New Roman"/>
            <w:color w:val="000000"/>
            <w:sz w:val="17"/>
            <w:szCs w:val="17"/>
            <w:bdr w:val="none" w:sz="0" w:space="0" w:color="auto" w:frame="1"/>
            <w:lang w:eastAsia="en-IN"/>
          </w:rPr>
          <w:t> Thread{  </w:t>
        </w:r>
      </w:ins>
    </w:p>
    <w:p w:rsidR="00196884" w:rsidRPr="00196884" w:rsidRDefault="00196884" w:rsidP="00196884">
      <w:pPr>
        <w:numPr>
          <w:ilvl w:val="0"/>
          <w:numId w:val="180"/>
        </w:numPr>
        <w:shd w:val="clear" w:color="auto" w:fill="FFFFFF"/>
        <w:spacing w:after="0" w:line="272" w:lineRule="atLeast"/>
        <w:ind w:left="0"/>
        <w:rPr>
          <w:ins w:id="3552" w:author="Unknown"/>
          <w:rFonts w:ascii="Verdana" w:eastAsia="Times New Roman" w:hAnsi="Verdana" w:cs="Times New Roman"/>
          <w:color w:val="000000"/>
          <w:sz w:val="17"/>
          <w:szCs w:val="17"/>
          <w:lang w:eastAsia="en-IN"/>
        </w:rPr>
      </w:pPr>
      <w:ins w:id="3553" w:author="Unknown">
        <w:r w:rsidRPr="00196884">
          <w:rPr>
            <w:rFonts w:ascii="Verdana" w:eastAsia="Times New Roman" w:hAnsi="Verdana" w:cs="Times New Roman"/>
            <w:b/>
            <w:bCs/>
            <w:color w:val="006699"/>
            <w:sz w:val="17"/>
            <w:lang w:eastAsia="en-IN"/>
          </w:rPr>
          <w:t>public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void</w:t>
        </w:r>
        <w:r w:rsidRPr="00196884">
          <w:rPr>
            <w:rFonts w:ascii="Verdana" w:eastAsia="Times New Roman" w:hAnsi="Verdana" w:cs="Times New Roman"/>
            <w:color w:val="000000"/>
            <w:sz w:val="17"/>
            <w:szCs w:val="17"/>
            <w:bdr w:val="none" w:sz="0" w:space="0" w:color="auto" w:frame="1"/>
            <w:lang w:eastAsia="en-IN"/>
          </w:rPr>
          <w:t> run(){  </w:t>
        </w:r>
      </w:ins>
    </w:p>
    <w:p w:rsidR="00196884" w:rsidRPr="00196884" w:rsidRDefault="00196884" w:rsidP="00196884">
      <w:pPr>
        <w:numPr>
          <w:ilvl w:val="0"/>
          <w:numId w:val="180"/>
        </w:numPr>
        <w:shd w:val="clear" w:color="auto" w:fill="FFFFFF"/>
        <w:spacing w:after="0" w:line="272" w:lineRule="atLeast"/>
        <w:ind w:left="0"/>
        <w:rPr>
          <w:ins w:id="3554" w:author="Unknown"/>
          <w:rFonts w:ascii="Verdana" w:eastAsia="Times New Roman" w:hAnsi="Verdana" w:cs="Times New Roman"/>
          <w:color w:val="000000"/>
          <w:sz w:val="17"/>
          <w:szCs w:val="17"/>
          <w:lang w:eastAsia="en-IN"/>
        </w:rPr>
      </w:pPr>
      <w:ins w:id="3555" w:author="Unknown">
        <w:r w:rsidRPr="00196884">
          <w:rPr>
            <w:rFonts w:ascii="Verdana" w:eastAsia="Times New Roman" w:hAnsi="Verdana" w:cs="Times New Roman"/>
            <w:color w:val="000000"/>
            <w:sz w:val="17"/>
            <w:szCs w:val="17"/>
            <w:bdr w:val="none" w:sz="0" w:space="0" w:color="auto" w:frame="1"/>
            <w:lang w:eastAsia="en-IN"/>
          </w:rPr>
          <w:t>System.out.println(</w:t>
        </w:r>
        <w:r w:rsidRPr="00196884">
          <w:rPr>
            <w:rFonts w:ascii="Verdana" w:eastAsia="Times New Roman" w:hAnsi="Verdana" w:cs="Times New Roman"/>
            <w:color w:val="0000FF"/>
            <w:sz w:val="17"/>
            <w:lang w:eastAsia="en-IN"/>
          </w:rPr>
          <w:t>"thread is running..."</w:t>
        </w:r>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numPr>
          <w:ilvl w:val="0"/>
          <w:numId w:val="180"/>
        </w:numPr>
        <w:shd w:val="clear" w:color="auto" w:fill="FFFFFF"/>
        <w:spacing w:after="0" w:line="272" w:lineRule="atLeast"/>
        <w:ind w:left="0"/>
        <w:rPr>
          <w:ins w:id="3556" w:author="Unknown"/>
          <w:rFonts w:ascii="Verdana" w:eastAsia="Times New Roman" w:hAnsi="Verdana" w:cs="Times New Roman"/>
          <w:color w:val="000000"/>
          <w:sz w:val="17"/>
          <w:szCs w:val="17"/>
          <w:lang w:eastAsia="en-IN"/>
        </w:rPr>
      </w:pPr>
      <w:ins w:id="3557" w:author="Unknown">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numPr>
          <w:ilvl w:val="0"/>
          <w:numId w:val="180"/>
        </w:numPr>
        <w:shd w:val="clear" w:color="auto" w:fill="FFFFFF"/>
        <w:spacing w:after="0" w:line="272" w:lineRule="atLeast"/>
        <w:ind w:left="0"/>
        <w:rPr>
          <w:ins w:id="3558" w:author="Unknown"/>
          <w:rFonts w:ascii="Verdana" w:eastAsia="Times New Roman" w:hAnsi="Verdana" w:cs="Times New Roman"/>
          <w:color w:val="000000"/>
          <w:sz w:val="17"/>
          <w:szCs w:val="17"/>
          <w:lang w:eastAsia="en-IN"/>
        </w:rPr>
      </w:pPr>
      <w:ins w:id="3559" w:author="Unknown">
        <w:r w:rsidRPr="00196884">
          <w:rPr>
            <w:rFonts w:ascii="Verdana" w:eastAsia="Times New Roman" w:hAnsi="Verdana" w:cs="Times New Roman"/>
            <w:b/>
            <w:bCs/>
            <w:color w:val="006699"/>
            <w:sz w:val="17"/>
            <w:lang w:eastAsia="en-IN"/>
          </w:rPr>
          <w:t>public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static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void</w:t>
        </w:r>
        <w:r w:rsidRPr="00196884">
          <w:rPr>
            <w:rFonts w:ascii="Verdana" w:eastAsia="Times New Roman" w:hAnsi="Verdana" w:cs="Times New Roman"/>
            <w:color w:val="000000"/>
            <w:sz w:val="17"/>
            <w:szCs w:val="17"/>
            <w:bdr w:val="none" w:sz="0" w:space="0" w:color="auto" w:frame="1"/>
            <w:lang w:eastAsia="en-IN"/>
          </w:rPr>
          <w:t> main(String args[]){  </w:t>
        </w:r>
      </w:ins>
    </w:p>
    <w:p w:rsidR="00196884" w:rsidRPr="00196884" w:rsidRDefault="00196884" w:rsidP="00196884">
      <w:pPr>
        <w:numPr>
          <w:ilvl w:val="0"/>
          <w:numId w:val="180"/>
        </w:numPr>
        <w:shd w:val="clear" w:color="auto" w:fill="FFFFFF"/>
        <w:spacing w:after="0" w:line="272" w:lineRule="atLeast"/>
        <w:ind w:left="0"/>
        <w:rPr>
          <w:ins w:id="3560" w:author="Unknown"/>
          <w:rFonts w:ascii="Verdana" w:eastAsia="Times New Roman" w:hAnsi="Verdana" w:cs="Times New Roman"/>
          <w:color w:val="000000"/>
          <w:sz w:val="17"/>
          <w:szCs w:val="17"/>
          <w:lang w:eastAsia="en-IN"/>
        </w:rPr>
      </w:pPr>
      <w:ins w:id="3561" w:author="Unknown">
        <w:r w:rsidRPr="00196884">
          <w:rPr>
            <w:rFonts w:ascii="Verdana" w:eastAsia="Times New Roman" w:hAnsi="Verdana" w:cs="Times New Roman"/>
            <w:color w:val="000000"/>
            <w:sz w:val="17"/>
            <w:szCs w:val="17"/>
            <w:bdr w:val="none" w:sz="0" w:space="0" w:color="auto" w:frame="1"/>
            <w:lang w:eastAsia="en-IN"/>
          </w:rPr>
          <w:t>Multi t1=</w:t>
        </w:r>
        <w:r w:rsidRPr="00196884">
          <w:rPr>
            <w:rFonts w:ascii="Verdana" w:eastAsia="Times New Roman" w:hAnsi="Verdana" w:cs="Times New Roman"/>
            <w:b/>
            <w:bCs/>
            <w:color w:val="006699"/>
            <w:sz w:val="17"/>
            <w:lang w:eastAsia="en-IN"/>
          </w:rPr>
          <w:t>new</w:t>
        </w:r>
        <w:r w:rsidRPr="00196884">
          <w:rPr>
            <w:rFonts w:ascii="Verdana" w:eastAsia="Times New Roman" w:hAnsi="Verdana" w:cs="Times New Roman"/>
            <w:color w:val="000000"/>
            <w:sz w:val="17"/>
            <w:szCs w:val="17"/>
            <w:bdr w:val="none" w:sz="0" w:space="0" w:color="auto" w:frame="1"/>
            <w:lang w:eastAsia="en-IN"/>
          </w:rPr>
          <w:t> Multi();  </w:t>
        </w:r>
      </w:ins>
    </w:p>
    <w:p w:rsidR="00196884" w:rsidRPr="00196884" w:rsidRDefault="00196884" w:rsidP="00196884">
      <w:pPr>
        <w:numPr>
          <w:ilvl w:val="0"/>
          <w:numId w:val="180"/>
        </w:numPr>
        <w:shd w:val="clear" w:color="auto" w:fill="FFFFFF"/>
        <w:spacing w:after="0" w:line="272" w:lineRule="atLeast"/>
        <w:ind w:left="0"/>
        <w:rPr>
          <w:ins w:id="3562" w:author="Unknown"/>
          <w:rFonts w:ascii="Verdana" w:eastAsia="Times New Roman" w:hAnsi="Verdana" w:cs="Times New Roman"/>
          <w:color w:val="000000"/>
          <w:sz w:val="17"/>
          <w:szCs w:val="17"/>
          <w:lang w:eastAsia="en-IN"/>
        </w:rPr>
      </w:pPr>
      <w:ins w:id="3563" w:author="Unknown">
        <w:r w:rsidRPr="00196884">
          <w:rPr>
            <w:rFonts w:ascii="Verdana" w:eastAsia="Times New Roman" w:hAnsi="Verdana" w:cs="Times New Roman"/>
            <w:color w:val="000000"/>
            <w:sz w:val="17"/>
            <w:szCs w:val="17"/>
            <w:bdr w:val="none" w:sz="0" w:space="0" w:color="auto" w:frame="1"/>
            <w:lang w:eastAsia="en-IN"/>
          </w:rPr>
          <w:t>t1.start();  </w:t>
        </w:r>
      </w:ins>
    </w:p>
    <w:p w:rsidR="00196884" w:rsidRPr="00196884" w:rsidRDefault="00196884" w:rsidP="00196884">
      <w:pPr>
        <w:numPr>
          <w:ilvl w:val="0"/>
          <w:numId w:val="180"/>
        </w:numPr>
        <w:shd w:val="clear" w:color="auto" w:fill="FFFFFF"/>
        <w:spacing w:after="0" w:line="272" w:lineRule="atLeast"/>
        <w:ind w:left="0"/>
        <w:rPr>
          <w:ins w:id="3564" w:author="Unknown"/>
          <w:rFonts w:ascii="Verdana" w:eastAsia="Times New Roman" w:hAnsi="Verdana" w:cs="Times New Roman"/>
          <w:color w:val="000000"/>
          <w:sz w:val="17"/>
          <w:szCs w:val="17"/>
          <w:lang w:eastAsia="en-IN"/>
        </w:rPr>
      </w:pPr>
      <w:ins w:id="3565" w:author="Unknown">
        <w:r w:rsidRPr="00196884">
          <w:rPr>
            <w:rFonts w:ascii="Verdana" w:eastAsia="Times New Roman" w:hAnsi="Verdana" w:cs="Times New Roman"/>
            <w:color w:val="000000"/>
            <w:sz w:val="17"/>
            <w:szCs w:val="17"/>
            <w:bdr w:val="none" w:sz="0" w:space="0" w:color="auto" w:frame="1"/>
            <w:lang w:eastAsia="en-IN"/>
          </w:rPr>
          <w:t> }  </w:t>
        </w:r>
      </w:ins>
    </w:p>
    <w:p w:rsidR="00196884" w:rsidRPr="00196884" w:rsidRDefault="00196884" w:rsidP="00196884">
      <w:pPr>
        <w:numPr>
          <w:ilvl w:val="0"/>
          <w:numId w:val="180"/>
        </w:numPr>
        <w:shd w:val="clear" w:color="auto" w:fill="FFFFFF"/>
        <w:spacing w:after="104" w:line="272" w:lineRule="atLeast"/>
        <w:ind w:left="0"/>
        <w:rPr>
          <w:ins w:id="3566" w:author="Unknown"/>
          <w:rFonts w:ascii="Verdana" w:eastAsia="Times New Roman" w:hAnsi="Verdana" w:cs="Times New Roman"/>
          <w:color w:val="000000"/>
          <w:sz w:val="17"/>
          <w:szCs w:val="17"/>
          <w:lang w:eastAsia="en-IN"/>
        </w:rPr>
      </w:pPr>
      <w:ins w:id="3567" w:author="Unknown">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8" w:author="Unknown"/>
          <w:rFonts w:ascii="Courier New" w:eastAsia="Times New Roman" w:hAnsi="Courier New" w:cs="Courier New"/>
          <w:color w:val="000000"/>
          <w:sz w:val="20"/>
          <w:szCs w:val="20"/>
          <w:lang w:eastAsia="en-IN"/>
        </w:rPr>
      </w:pPr>
      <w:ins w:id="3569" w:author="Unknown">
        <w:r w:rsidRPr="00196884">
          <w:rPr>
            <w:rFonts w:ascii="Courier New" w:eastAsia="Times New Roman" w:hAnsi="Courier New" w:cs="Courier New"/>
            <w:color w:val="000000"/>
            <w:sz w:val="20"/>
            <w:szCs w:val="20"/>
            <w:lang w:eastAsia="en-IN"/>
          </w:rPr>
          <w:t>Output:thread is running...</w:t>
        </w:r>
      </w:ins>
    </w:p>
    <w:p w:rsidR="00196884" w:rsidRPr="00196884" w:rsidRDefault="00584E14" w:rsidP="00196884">
      <w:pPr>
        <w:spacing w:after="0" w:line="240" w:lineRule="auto"/>
        <w:rPr>
          <w:ins w:id="3570" w:author="Unknown"/>
          <w:rFonts w:ascii="Times New Roman" w:eastAsia="Times New Roman" w:hAnsi="Times New Roman" w:cs="Times New Roman"/>
          <w:sz w:val="24"/>
          <w:szCs w:val="24"/>
          <w:lang w:eastAsia="en-IN"/>
        </w:rPr>
      </w:pPr>
      <w:ins w:id="3571" w:author="Unknown">
        <w:r w:rsidRPr="00584E14">
          <w:rPr>
            <w:rFonts w:ascii="Times New Roman" w:eastAsia="Times New Roman" w:hAnsi="Times New Roman" w:cs="Times New Roman"/>
            <w:sz w:val="24"/>
            <w:szCs w:val="24"/>
            <w:lang w:eastAsia="en-IN"/>
          </w:rPr>
          <w:pict>
            <v:rect id="_x0000_i1112" style="width:0;height:.65pt" o:hralign="center" o:hrstd="t" o:hrnoshade="t" o:hr="t" fillcolor="#d4d4d4" stroked="f"/>
          </w:pict>
        </w:r>
      </w:ins>
    </w:p>
    <w:p w:rsidR="00196884" w:rsidRPr="00196884" w:rsidRDefault="00196884" w:rsidP="00196884">
      <w:pPr>
        <w:shd w:val="clear" w:color="auto" w:fill="FFFFFF"/>
        <w:spacing w:before="100" w:beforeAutospacing="1" w:after="100" w:afterAutospacing="1" w:line="312" w:lineRule="atLeast"/>
        <w:outlineLvl w:val="2"/>
        <w:rPr>
          <w:ins w:id="3572" w:author="Unknown"/>
          <w:rFonts w:ascii="Helvetica" w:eastAsia="Times New Roman" w:hAnsi="Helvetica" w:cs="Helvetica"/>
          <w:color w:val="610B4B"/>
          <w:sz w:val="27"/>
          <w:szCs w:val="27"/>
          <w:lang w:eastAsia="en-IN"/>
        </w:rPr>
      </w:pPr>
      <w:ins w:id="3573" w:author="Unknown">
        <w:r w:rsidRPr="00196884">
          <w:rPr>
            <w:rFonts w:ascii="Helvetica" w:eastAsia="Times New Roman" w:hAnsi="Helvetica" w:cs="Helvetica"/>
            <w:color w:val="610B4B"/>
            <w:sz w:val="27"/>
            <w:szCs w:val="27"/>
            <w:lang w:eastAsia="en-IN"/>
          </w:rPr>
          <w:t>2) Java Thread Example by implementing Runnable interface</w:t>
        </w:r>
      </w:ins>
    </w:p>
    <w:p w:rsidR="00196884" w:rsidRPr="00196884" w:rsidRDefault="00196884" w:rsidP="00196884">
      <w:pPr>
        <w:numPr>
          <w:ilvl w:val="0"/>
          <w:numId w:val="181"/>
        </w:numPr>
        <w:shd w:val="clear" w:color="auto" w:fill="FFFFFF"/>
        <w:spacing w:after="0" w:line="272" w:lineRule="atLeast"/>
        <w:ind w:left="0"/>
        <w:rPr>
          <w:ins w:id="3574" w:author="Unknown"/>
          <w:rFonts w:ascii="Verdana" w:eastAsia="Times New Roman" w:hAnsi="Verdana" w:cs="Times New Roman"/>
          <w:color w:val="000000"/>
          <w:sz w:val="17"/>
          <w:szCs w:val="17"/>
          <w:lang w:eastAsia="en-IN"/>
        </w:rPr>
      </w:pPr>
      <w:ins w:id="3575" w:author="Unknown">
        <w:r w:rsidRPr="00196884">
          <w:rPr>
            <w:rFonts w:ascii="Verdana" w:eastAsia="Times New Roman" w:hAnsi="Verdana" w:cs="Times New Roman"/>
            <w:b/>
            <w:bCs/>
            <w:color w:val="006699"/>
            <w:sz w:val="17"/>
            <w:lang w:eastAsia="en-IN"/>
          </w:rPr>
          <w:t>class</w:t>
        </w:r>
        <w:r w:rsidRPr="00196884">
          <w:rPr>
            <w:rFonts w:ascii="Verdana" w:eastAsia="Times New Roman" w:hAnsi="Verdana" w:cs="Times New Roman"/>
            <w:color w:val="000000"/>
            <w:sz w:val="17"/>
            <w:szCs w:val="17"/>
            <w:bdr w:val="none" w:sz="0" w:space="0" w:color="auto" w:frame="1"/>
            <w:lang w:eastAsia="en-IN"/>
          </w:rPr>
          <w:t> Multi3 </w:t>
        </w:r>
        <w:r w:rsidRPr="00196884">
          <w:rPr>
            <w:rFonts w:ascii="Verdana" w:eastAsia="Times New Roman" w:hAnsi="Verdana" w:cs="Times New Roman"/>
            <w:b/>
            <w:bCs/>
            <w:color w:val="006699"/>
            <w:sz w:val="17"/>
            <w:lang w:eastAsia="en-IN"/>
          </w:rPr>
          <w:t>implements</w:t>
        </w:r>
        <w:r w:rsidRPr="00196884">
          <w:rPr>
            <w:rFonts w:ascii="Verdana" w:eastAsia="Times New Roman" w:hAnsi="Verdana" w:cs="Times New Roman"/>
            <w:color w:val="000000"/>
            <w:sz w:val="17"/>
            <w:szCs w:val="17"/>
            <w:bdr w:val="none" w:sz="0" w:space="0" w:color="auto" w:frame="1"/>
            <w:lang w:eastAsia="en-IN"/>
          </w:rPr>
          <w:t> Runnable{  </w:t>
        </w:r>
      </w:ins>
    </w:p>
    <w:p w:rsidR="00196884" w:rsidRPr="00196884" w:rsidRDefault="00196884" w:rsidP="00196884">
      <w:pPr>
        <w:numPr>
          <w:ilvl w:val="0"/>
          <w:numId w:val="181"/>
        </w:numPr>
        <w:shd w:val="clear" w:color="auto" w:fill="FFFFFF"/>
        <w:spacing w:after="0" w:line="272" w:lineRule="atLeast"/>
        <w:ind w:left="0"/>
        <w:rPr>
          <w:ins w:id="3576" w:author="Unknown"/>
          <w:rFonts w:ascii="Verdana" w:eastAsia="Times New Roman" w:hAnsi="Verdana" w:cs="Times New Roman"/>
          <w:color w:val="000000"/>
          <w:sz w:val="17"/>
          <w:szCs w:val="17"/>
          <w:lang w:eastAsia="en-IN"/>
        </w:rPr>
      </w:pPr>
      <w:ins w:id="3577" w:author="Unknown">
        <w:r w:rsidRPr="00196884">
          <w:rPr>
            <w:rFonts w:ascii="Verdana" w:eastAsia="Times New Roman" w:hAnsi="Verdana" w:cs="Times New Roman"/>
            <w:b/>
            <w:bCs/>
            <w:color w:val="006699"/>
            <w:sz w:val="17"/>
            <w:lang w:eastAsia="en-IN"/>
          </w:rPr>
          <w:t>public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void</w:t>
        </w:r>
        <w:r w:rsidRPr="00196884">
          <w:rPr>
            <w:rFonts w:ascii="Verdana" w:eastAsia="Times New Roman" w:hAnsi="Verdana" w:cs="Times New Roman"/>
            <w:color w:val="000000"/>
            <w:sz w:val="17"/>
            <w:szCs w:val="17"/>
            <w:bdr w:val="none" w:sz="0" w:space="0" w:color="auto" w:frame="1"/>
            <w:lang w:eastAsia="en-IN"/>
          </w:rPr>
          <w:t> run(){  </w:t>
        </w:r>
      </w:ins>
    </w:p>
    <w:p w:rsidR="00196884" w:rsidRPr="00196884" w:rsidRDefault="00196884" w:rsidP="00196884">
      <w:pPr>
        <w:numPr>
          <w:ilvl w:val="0"/>
          <w:numId w:val="181"/>
        </w:numPr>
        <w:shd w:val="clear" w:color="auto" w:fill="FFFFFF"/>
        <w:spacing w:after="0" w:line="272" w:lineRule="atLeast"/>
        <w:ind w:left="0"/>
        <w:rPr>
          <w:ins w:id="3578" w:author="Unknown"/>
          <w:rFonts w:ascii="Verdana" w:eastAsia="Times New Roman" w:hAnsi="Verdana" w:cs="Times New Roman"/>
          <w:color w:val="000000"/>
          <w:sz w:val="17"/>
          <w:szCs w:val="17"/>
          <w:lang w:eastAsia="en-IN"/>
        </w:rPr>
      </w:pPr>
      <w:ins w:id="3579" w:author="Unknown">
        <w:r w:rsidRPr="00196884">
          <w:rPr>
            <w:rFonts w:ascii="Verdana" w:eastAsia="Times New Roman" w:hAnsi="Verdana" w:cs="Times New Roman"/>
            <w:color w:val="000000"/>
            <w:sz w:val="17"/>
            <w:szCs w:val="17"/>
            <w:bdr w:val="none" w:sz="0" w:space="0" w:color="auto" w:frame="1"/>
            <w:lang w:eastAsia="en-IN"/>
          </w:rPr>
          <w:t>System.out.println(</w:t>
        </w:r>
        <w:r w:rsidRPr="00196884">
          <w:rPr>
            <w:rFonts w:ascii="Verdana" w:eastAsia="Times New Roman" w:hAnsi="Verdana" w:cs="Times New Roman"/>
            <w:color w:val="0000FF"/>
            <w:sz w:val="17"/>
            <w:lang w:eastAsia="en-IN"/>
          </w:rPr>
          <w:t>"thread is running..."</w:t>
        </w:r>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numPr>
          <w:ilvl w:val="0"/>
          <w:numId w:val="181"/>
        </w:numPr>
        <w:shd w:val="clear" w:color="auto" w:fill="FFFFFF"/>
        <w:spacing w:after="0" w:line="272" w:lineRule="atLeast"/>
        <w:ind w:left="0"/>
        <w:rPr>
          <w:ins w:id="3580" w:author="Unknown"/>
          <w:rFonts w:ascii="Verdana" w:eastAsia="Times New Roman" w:hAnsi="Verdana" w:cs="Times New Roman"/>
          <w:color w:val="000000"/>
          <w:sz w:val="17"/>
          <w:szCs w:val="17"/>
          <w:lang w:eastAsia="en-IN"/>
        </w:rPr>
      </w:pPr>
      <w:ins w:id="3581" w:author="Unknown">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numPr>
          <w:ilvl w:val="0"/>
          <w:numId w:val="181"/>
        </w:numPr>
        <w:shd w:val="clear" w:color="auto" w:fill="FFFFFF"/>
        <w:spacing w:after="0" w:line="272" w:lineRule="atLeast"/>
        <w:ind w:left="0"/>
        <w:rPr>
          <w:ins w:id="3582" w:author="Unknown"/>
          <w:rFonts w:ascii="Verdana" w:eastAsia="Times New Roman" w:hAnsi="Verdana" w:cs="Times New Roman"/>
          <w:color w:val="000000"/>
          <w:sz w:val="17"/>
          <w:szCs w:val="17"/>
          <w:lang w:eastAsia="en-IN"/>
        </w:rPr>
      </w:pPr>
      <w:ins w:id="3583" w:author="Unknown">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numPr>
          <w:ilvl w:val="0"/>
          <w:numId w:val="181"/>
        </w:numPr>
        <w:shd w:val="clear" w:color="auto" w:fill="FFFFFF"/>
        <w:spacing w:after="0" w:line="272" w:lineRule="atLeast"/>
        <w:ind w:left="0"/>
        <w:rPr>
          <w:ins w:id="3584" w:author="Unknown"/>
          <w:rFonts w:ascii="Verdana" w:eastAsia="Times New Roman" w:hAnsi="Verdana" w:cs="Times New Roman"/>
          <w:color w:val="000000"/>
          <w:sz w:val="17"/>
          <w:szCs w:val="17"/>
          <w:lang w:eastAsia="en-IN"/>
        </w:rPr>
      </w:pPr>
      <w:ins w:id="3585" w:author="Unknown">
        <w:r w:rsidRPr="00196884">
          <w:rPr>
            <w:rFonts w:ascii="Verdana" w:eastAsia="Times New Roman" w:hAnsi="Verdana" w:cs="Times New Roman"/>
            <w:b/>
            <w:bCs/>
            <w:color w:val="006699"/>
            <w:sz w:val="17"/>
            <w:lang w:eastAsia="en-IN"/>
          </w:rPr>
          <w:t>public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static</w:t>
        </w:r>
        <w:r w:rsidRPr="00196884">
          <w:rPr>
            <w:rFonts w:ascii="Verdana" w:eastAsia="Times New Roman" w:hAnsi="Verdana" w:cs="Times New Roman"/>
            <w:color w:val="000000"/>
            <w:sz w:val="17"/>
            <w:szCs w:val="17"/>
            <w:bdr w:val="none" w:sz="0" w:space="0" w:color="auto" w:frame="1"/>
            <w:lang w:eastAsia="en-IN"/>
          </w:rPr>
          <w:t> </w:t>
        </w:r>
        <w:r w:rsidRPr="00196884">
          <w:rPr>
            <w:rFonts w:ascii="Verdana" w:eastAsia="Times New Roman" w:hAnsi="Verdana" w:cs="Times New Roman"/>
            <w:b/>
            <w:bCs/>
            <w:color w:val="006699"/>
            <w:sz w:val="17"/>
            <w:lang w:eastAsia="en-IN"/>
          </w:rPr>
          <w:t>void</w:t>
        </w:r>
        <w:r w:rsidRPr="00196884">
          <w:rPr>
            <w:rFonts w:ascii="Verdana" w:eastAsia="Times New Roman" w:hAnsi="Verdana" w:cs="Times New Roman"/>
            <w:color w:val="000000"/>
            <w:sz w:val="17"/>
            <w:szCs w:val="17"/>
            <w:bdr w:val="none" w:sz="0" w:space="0" w:color="auto" w:frame="1"/>
            <w:lang w:eastAsia="en-IN"/>
          </w:rPr>
          <w:t> main(String args[]){  </w:t>
        </w:r>
      </w:ins>
    </w:p>
    <w:p w:rsidR="00196884" w:rsidRPr="00196884" w:rsidRDefault="00196884" w:rsidP="00196884">
      <w:pPr>
        <w:numPr>
          <w:ilvl w:val="0"/>
          <w:numId w:val="181"/>
        </w:numPr>
        <w:shd w:val="clear" w:color="auto" w:fill="FFFFFF"/>
        <w:spacing w:after="0" w:line="272" w:lineRule="atLeast"/>
        <w:ind w:left="0"/>
        <w:rPr>
          <w:ins w:id="3586" w:author="Unknown"/>
          <w:rFonts w:ascii="Verdana" w:eastAsia="Times New Roman" w:hAnsi="Verdana" w:cs="Times New Roman"/>
          <w:color w:val="000000"/>
          <w:sz w:val="17"/>
          <w:szCs w:val="17"/>
          <w:lang w:eastAsia="en-IN"/>
        </w:rPr>
      </w:pPr>
      <w:ins w:id="3587" w:author="Unknown">
        <w:r w:rsidRPr="00196884">
          <w:rPr>
            <w:rFonts w:ascii="Verdana" w:eastAsia="Times New Roman" w:hAnsi="Verdana" w:cs="Times New Roman"/>
            <w:color w:val="000000"/>
            <w:sz w:val="17"/>
            <w:szCs w:val="17"/>
            <w:bdr w:val="none" w:sz="0" w:space="0" w:color="auto" w:frame="1"/>
            <w:lang w:eastAsia="en-IN"/>
          </w:rPr>
          <w:lastRenderedPageBreak/>
          <w:t>Multi3 m1=</w:t>
        </w:r>
        <w:r w:rsidRPr="00196884">
          <w:rPr>
            <w:rFonts w:ascii="Verdana" w:eastAsia="Times New Roman" w:hAnsi="Verdana" w:cs="Times New Roman"/>
            <w:b/>
            <w:bCs/>
            <w:color w:val="006699"/>
            <w:sz w:val="17"/>
            <w:lang w:eastAsia="en-IN"/>
          </w:rPr>
          <w:t>new</w:t>
        </w:r>
        <w:r w:rsidRPr="00196884">
          <w:rPr>
            <w:rFonts w:ascii="Verdana" w:eastAsia="Times New Roman" w:hAnsi="Verdana" w:cs="Times New Roman"/>
            <w:color w:val="000000"/>
            <w:sz w:val="17"/>
            <w:szCs w:val="17"/>
            <w:bdr w:val="none" w:sz="0" w:space="0" w:color="auto" w:frame="1"/>
            <w:lang w:eastAsia="en-IN"/>
          </w:rPr>
          <w:t> Multi3();  </w:t>
        </w:r>
      </w:ins>
    </w:p>
    <w:p w:rsidR="00196884" w:rsidRPr="00196884" w:rsidRDefault="00196884" w:rsidP="00196884">
      <w:pPr>
        <w:numPr>
          <w:ilvl w:val="0"/>
          <w:numId w:val="181"/>
        </w:numPr>
        <w:shd w:val="clear" w:color="auto" w:fill="FFFFFF"/>
        <w:spacing w:after="0" w:line="272" w:lineRule="atLeast"/>
        <w:ind w:left="0"/>
        <w:rPr>
          <w:ins w:id="3588" w:author="Unknown"/>
          <w:rFonts w:ascii="Verdana" w:eastAsia="Times New Roman" w:hAnsi="Verdana" w:cs="Times New Roman"/>
          <w:color w:val="000000"/>
          <w:sz w:val="17"/>
          <w:szCs w:val="17"/>
          <w:lang w:eastAsia="en-IN"/>
        </w:rPr>
      </w:pPr>
      <w:ins w:id="3589" w:author="Unknown">
        <w:r w:rsidRPr="00196884">
          <w:rPr>
            <w:rFonts w:ascii="Verdana" w:eastAsia="Times New Roman" w:hAnsi="Verdana" w:cs="Times New Roman"/>
            <w:color w:val="000000"/>
            <w:sz w:val="17"/>
            <w:szCs w:val="17"/>
            <w:bdr w:val="none" w:sz="0" w:space="0" w:color="auto" w:frame="1"/>
            <w:lang w:eastAsia="en-IN"/>
          </w:rPr>
          <w:t>Thread t1 =</w:t>
        </w:r>
        <w:r w:rsidRPr="00196884">
          <w:rPr>
            <w:rFonts w:ascii="Verdana" w:eastAsia="Times New Roman" w:hAnsi="Verdana" w:cs="Times New Roman"/>
            <w:b/>
            <w:bCs/>
            <w:color w:val="006699"/>
            <w:sz w:val="17"/>
            <w:lang w:eastAsia="en-IN"/>
          </w:rPr>
          <w:t>new</w:t>
        </w:r>
        <w:r w:rsidRPr="00196884">
          <w:rPr>
            <w:rFonts w:ascii="Verdana" w:eastAsia="Times New Roman" w:hAnsi="Verdana" w:cs="Times New Roman"/>
            <w:color w:val="000000"/>
            <w:sz w:val="17"/>
            <w:szCs w:val="17"/>
            <w:bdr w:val="none" w:sz="0" w:space="0" w:color="auto" w:frame="1"/>
            <w:lang w:eastAsia="en-IN"/>
          </w:rPr>
          <w:t> Thread(m1);  </w:t>
        </w:r>
      </w:ins>
    </w:p>
    <w:p w:rsidR="00196884" w:rsidRPr="00196884" w:rsidRDefault="00196884" w:rsidP="00196884">
      <w:pPr>
        <w:numPr>
          <w:ilvl w:val="0"/>
          <w:numId w:val="181"/>
        </w:numPr>
        <w:shd w:val="clear" w:color="auto" w:fill="FFFFFF"/>
        <w:spacing w:after="0" w:line="272" w:lineRule="atLeast"/>
        <w:ind w:left="0"/>
        <w:rPr>
          <w:ins w:id="3590" w:author="Unknown"/>
          <w:rFonts w:ascii="Verdana" w:eastAsia="Times New Roman" w:hAnsi="Verdana" w:cs="Times New Roman"/>
          <w:color w:val="000000"/>
          <w:sz w:val="17"/>
          <w:szCs w:val="17"/>
          <w:lang w:eastAsia="en-IN"/>
        </w:rPr>
      </w:pPr>
      <w:ins w:id="3591" w:author="Unknown">
        <w:r w:rsidRPr="00196884">
          <w:rPr>
            <w:rFonts w:ascii="Verdana" w:eastAsia="Times New Roman" w:hAnsi="Verdana" w:cs="Times New Roman"/>
            <w:color w:val="000000"/>
            <w:sz w:val="17"/>
            <w:szCs w:val="17"/>
            <w:bdr w:val="none" w:sz="0" w:space="0" w:color="auto" w:frame="1"/>
            <w:lang w:eastAsia="en-IN"/>
          </w:rPr>
          <w:t>t1.start();  </w:t>
        </w:r>
      </w:ins>
    </w:p>
    <w:p w:rsidR="00196884" w:rsidRPr="00196884" w:rsidRDefault="00196884" w:rsidP="00196884">
      <w:pPr>
        <w:numPr>
          <w:ilvl w:val="0"/>
          <w:numId w:val="181"/>
        </w:numPr>
        <w:shd w:val="clear" w:color="auto" w:fill="FFFFFF"/>
        <w:spacing w:after="0" w:line="272" w:lineRule="atLeast"/>
        <w:ind w:left="0"/>
        <w:rPr>
          <w:ins w:id="3592" w:author="Unknown"/>
          <w:rFonts w:ascii="Verdana" w:eastAsia="Times New Roman" w:hAnsi="Verdana" w:cs="Times New Roman"/>
          <w:color w:val="000000"/>
          <w:sz w:val="17"/>
          <w:szCs w:val="17"/>
          <w:lang w:eastAsia="en-IN"/>
        </w:rPr>
      </w:pPr>
      <w:ins w:id="3593" w:author="Unknown">
        <w:r w:rsidRPr="00196884">
          <w:rPr>
            <w:rFonts w:ascii="Verdana" w:eastAsia="Times New Roman" w:hAnsi="Verdana" w:cs="Times New Roman"/>
            <w:color w:val="000000"/>
            <w:sz w:val="17"/>
            <w:szCs w:val="17"/>
            <w:bdr w:val="none" w:sz="0" w:space="0" w:color="auto" w:frame="1"/>
            <w:lang w:eastAsia="en-IN"/>
          </w:rPr>
          <w:t> }  </w:t>
        </w:r>
      </w:ins>
    </w:p>
    <w:p w:rsidR="00196884" w:rsidRPr="00196884" w:rsidRDefault="00196884" w:rsidP="00196884">
      <w:pPr>
        <w:numPr>
          <w:ilvl w:val="0"/>
          <w:numId w:val="181"/>
        </w:numPr>
        <w:shd w:val="clear" w:color="auto" w:fill="FFFFFF"/>
        <w:spacing w:after="104" w:line="272" w:lineRule="atLeast"/>
        <w:ind w:left="0"/>
        <w:rPr>
          <w:ins w:id="3594" w:author="Unknown"/>
          <w:rFonts w:ascii="Verdana" w:eastAsia="Times New Roman" w:hAnsi="Verdana" w:cs="Times New Roman"/>
          <w:color w:val="000000"/>
          <w:sz w:val="17"/>
          <w:szCs w:val="17"/>
          <w:lang w:eastAsia="en-IN"/>
        </w:rPr>
      </w:pPr>
      <w:ins w:id="3595" w:author="Unknown">
        <w:r w:rsidRPr="00196884">
          <w:rPr>
            <w:rFonts w:ascii="Verdana" w:eastAsia="Times New Roman" w:hAnsi="Verdana" w:cs="Times New Roman"/>
            <w:color w:val="000000"/>
            <w:sz w:val="17"/>
            <w:szCs w:val="17"/>
            <w:bdr w:val="none" w:sz="0" w:space="0" w:color="auto" w:frame="1"/>
            <w:lang w:eastAsia="en-IN"/>
          </w:rPr>
          <w:t>}  </w:t>
        </w:r>
      </w:ins>
    </w:p>
    <w:p w:rsidR="00196884" w:rsidRPr="00196884" w:rsidRDefault="00196884" w:rsidP="0019688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6" w:author="Unknown"/>
          <w:rFonts w:ascii="Courier New" w:eastAsia="Times New Roman" w:hAnsi="Courier New" w:cs="Courier New"/>
          <w:color w:val="000000"/>
          <w:sz w:val="20"/>
          <w:szCs w:val="20"/>
          <w:lang w:eastAsia="en-IN"/>
        </w:rPr>
      </w:pPr>
      <w:ins w:id="3597" w:author="Unknown">
        <w:r w:rsidRPr="00196884">
          <w:rPr>
            <w:rFonts w:ascii="Courier New" w:eastAsia="Times New Roman" w:hAnsi="Courier New" w:cs="Courier New"/>
            <w:color w:val="000000"/>
            <w:sz w:val="20"/>
            <w:szCs w:val="20"/>
            <w:lang w:eastAsia="en-IN"/>
          </w:rPr>
          <w:t>Output:thread is running...</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196884" w:rsidRPr="00196884" w:rsidTr="00196884">
        <w:trPr>
          <w:tblCellSpacing w:w="15" w:type="dxa"/>
        </w:trPr>
        <w:tc>
          <w:tcPr>
            <w:tcW w:w="0" w:type="auto"/>
            <w:shd w:val="clear" w:color="auto" w:fill="FFFFFF"/>
            <w:vAlign w:val="center"/>
            <w:hideMark/>
          </w:tcPr>
          <w:p w:rsidR="00196884" w:rsidRPr="00196884" w:rsidRDefault="00196884" w:rsidP="00196884">
            <w:pPr>
              <w:spacing w:after="0" w:line="298" w:lineRule="atLeast"/>
              <w:ind w:left="259"/>
              <w:rPr>
                <w:rFonts w:ascii="Verdana" w:eastAsia="Times New Roman" w:hAnsi="Verdana" w:cs="Times New Roman"/>
                <w:color w:val="000000"/>
                <w:sz w:val="17"/>
                <w:szCs w:val="17"/>
                <w:lang w:eastAsia="en-IN"/>
              </w:rPr>
            </w:pPr>
            <w:r w:rsidRPr="00196884">
              <w:rPr>
                <w:rFonts w:ascii="Verdana" w:eastAsia="Times New Roman" w:hAnsi="Verdana" w:cs="Times New Roman"/>
                <w:color w:val="000000"/>
                <w:sz w:val="17"/>
                <w:szCs w:val="17"/>
                <w:lang w:eastAsia="en-IN"/>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rsidR="003D31F5" w:rsidRDefault="003D31F5"/>
    <w:p w:rsidR="00DA0487" w:rsidRPr="00DA0487" w:rsidRDefault="00DA0487" w:rsidP="00DA0487">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DA0487">
        <w:rPr>
          <w:rFonts w:ascii="Helvetica" w:eastAsia="Times New Roman" w:hAnsi="Helvetica" w:cs="Helvetica"/>
          <w:color w:val="610B38"/>
          <w:kern w:val="36"/>
          <w:sz w:val="38"/>
          <w:szCs w:val="38"/>
          <w:lang w:eastAsia="en-IN"/>
        </w:rPr>
        <w:t>Thread Scheduler in Java</w:t>
      </w:r>
    </w:p>
    <w:p w:rsidR="00DA0487" w:rsidRPr="00DA0487" w:rsidRDefault="00DA0487" w:rsidP="00DA0487">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A0487">
        <w:rPr>
          <w:rFonts w:ascii="Verdana" w:eastAsia="Times New Roman" w:hAnsi="Verdana" w:cs="Times New Roman"/>
          <w:b/>
          <w:bCs/>
          <w:color w:val="000000"/>
          <w:sz w:val="17"/>
          <w:szCs w:val="17"/>
          <w:lang w:eastAsia="en-IN"/>
        </w:rPr>
        <w:t>Thread scheduler</w:t>
      </w:r>
      <w:r w:rsidRPr="00DA0487">
        <w:rPr>
          <w:rFonts w:ascii="Verdana" w:eastAsia="Times New Roman" w:hAnsi="Verdana" w:cs="Times New Roman"/>
          <w:color w:val="000000"/>
          <w:sz w:val="17"/>
          <w:szCs w:val="17"/>
          <w:lang w:eastAsia="en-IN"/>
        </w:rPr>
        <w:t> in java is the part of the JVM that decides which thread should run.</w:t>
      </w:r>
    </w:p>
    <w:p w:rsidR="00DA0487" w:rsidRPr="00DA0487" w:rsidRDefault="00DA0487" w:rsidP="00DA0487">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A0487">
        <w:rPr>
          <w:rFonts w:ascii="Verdana" w:eastAsia="Times New Roman" w:hAnsi="Verdana" w:cs="Times New Roman"/>
          <w:color w:val="000000"/>
          <w:sz w:val="17"/>
          <w:szCs w:val="17"/>
          <w:lang w:eastAsia="en-IN"/>
        </w:rPr>
        <w:t>There is no guarantee that which runnable thread will be chosen to run by the thread scheduler.</w:t>
      </w:r>
    </w:p>
    <w:p w:rsidR="00DA0487" w:rsidRPr="00DA0487" w:rsidRDefault="00DA0487" w:rsidP="00DA0487">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A0487">
        <w:rPr>
          <w:rFonts w:ascii="Verdana" w:eastAsia="Times New Roman" w:hAnsi="Verdana" w:cs="Times New Roman"/>
          <w:color w:val="000000"/>
          <w:sz w:val="17"/>
          <w:szCs w:val="17"/>
          <w:lang w:eastAsia="en-IN"/>
        </w:rPr>
        <w:t>Only one thread at a time can run in a single process.</w:t>
      </w:r>
    </w:p>
    <w:p w:rsidR="00DA0487" w:rsidRPr="00DA0487" w:rsidRDefault="00DA0487" w:rsidP="00DA0487">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A0487">
        <w:rPr>
          <w:rFonts w:ascii="Verdana" w:eastAsia="Times New Roman" w:hAnsi="Verdana" w:cs="Times New Roman"/>
          <w:color w:val="000000"/>
          <w:sz w:val="17"/>
          <w:szCs w:val="17"/>
          <w:lang w:eastAsia="en-IN"/>
        </w:rPr>
        <w:t>The thread scheduler mainly uses preemptive or time slicing scheduling to schedule the threads.</w:t>
      </w:r>
    </w:p>
    <w:p w:rsidR="00196884" w:rsidRDefault="00196884"/>
    <w:p w:rsidR="000718B1" w:rsidRDefault="000718B1"/>
    <w:p w:rsidR="00564E0E" w:rsidRPr="00564E0E" w:rsidRDefault="00564E0E" w:rsidP="00564E0E">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564E0E">
        <w:rPr>
          <w:rFonts w:ascii="Helvetica" w:eastAsia="Times New Roman" w:hAnsi="Helvetica" w:cs="Helvetica"/>
          <w:color w:val="610B38"/>
          <w:kern w:val="36"/>
          <w:sz w:val="38"/>
          <w:szCs w:val="38"/>
          <w:lang w:eastAsia="en-IN"/>
        </w:rPr>
        <w:t>Sleep method in java</w:t>
      </w:r>
    </w:p>
    <w:p w:rsidR="00564E0E" w:rsidRPr="00564E0E" w:rsidRDefault="00564E0E" w:rsidP="00564E0E">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The sleep() method of Thread class is used to sleep a thread for the specified amount of time.</w:t>
      </w:r>
    </w:p>
    <w:p w:rsidR="00564E0E" w:rsidRPr="00564E0E" w:rsidRDefault="00564E0E" w:rsidP="00564E0E">
      <w:pPr>
        <w:shd w:val="clear" w:color="auto" w:fill="FFFFFF"/>
        <w:spacing w:before="100" w:beforeAutospacing="1" w:after="100" w:afterAutospacing="1" w:line="312" w:lineRule="atLeast"/>
        <w:outlineLvl w:val="1"/>
        <w:rPr>
          <w:rFonts w:ascii="Helvetica" w:eastAsia="Times New Roman" w:hAnsi="Helvetica" w:cs="Helvetica"/>
          <w:color w:val="610B4B"/>
          <w:sz w:val="27"/>
          <w:szCs w:val="27"/>
          <w:lang w:eastAsia="en-IN"/>
        </w:rPr>
      </w:pPr>
      <w:r w:rsidRPr="00564E0E">
        <w:rPr>
          <w:rFonts w:ascii="Helvetica" w:eastAsia="Times New Roman" w:hAnsi="Helvetica" w:cs="Helvetica"/>
          <w:color w:val="610B4B"/>
          <w:sz w:val="27"/>
          <w:szCs w:val="27"/>
          <w:lang w:eastAsia="en-IN"/>
        </w:rPr>
        <w:t>Syntax of sleep() method in java</w:t>
      </w:r>
    </w:p>
    <w:p w:rsidR="00564E0E" w:rsidRPr="00564E0E" w:rsidRDefault="00564E0E" w:rsidP="00564E0E">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The Thread class provides two methods for sleeping a thread:</w:t>
      </w:r>
    </w:p>
    <w:p w:rsidR="00564E0E" w:rsidRPr="00564E0E" w:rsidRDefault="00564E0E" w:rsidP="00564E0E">
      <w:pPr>
        <w:numPr>
          <w:ilvl w:val="0"/>
          <w:numId w:val="18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public static void sleep(long miliseconds)throws InterruptedException</w:t>
      </w:r>
    </w:p>
    <w:p w:rsidR="00564E0E" w:rsidRPr="00564E0E" w:rsidRDefault="00564E0E" w:rsidP="00564E0E">
      <w:pPr>
        <w:numPr>
          <w:ilvl w:val="0"/>
          <w:numId w:val="18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public static void sleep(long miliseconds, int nanos)throws InterruptedException</w:t>
      </w:r>
    </w:p>
    <w:p w:rsidR="00564E0E" w:rsidRPr="00564E0E" w:rsidRDefault="00564E0E" w:rsidP="00564E0E">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564E0E">
        <w:rPr>
          <w:rFonts w:ascii="Helvetica" w:eastAsia="Times New Roman" w:hAnsi="Helvetica" w:cs="Helvetica"/>
          <w:color w:val="610B38"/>
          <w:sz w:val="32"/>
          <w:szCs w:val="32"/>
          <w:lang w:eastAsia="en-IN"/>
        </w:rPr>
        <w:t>Example of sleep method in java</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b/>
          <w:bCs/>
          <w:color w:val="006699"/>
          <w:sz w:val="17"/>
          <w:lang w:eastAsia="en-IN"/>
        </w:rPr>
        <w:t>class</w:t>
      </w:r>
      <w:r w:rsidRPr="00564E0E">
        <w:rPr>
          <w:rFonts w:ascii="Verdana" w:eastAsia="Times New Roman" w:hAnsi="Verdana" w:cs="Times New Roman"/>
          <w:color w:val="000000"/>
          <w:sz w:val="17"/>
          <w:szCs w:val="17"/>
          <w:bdr w:val="none" w:sz="0" w:space="0" w:color="auto" w:frame="1"/>
          <w:lang w:eastAsia="en-IN"/>
        </w:rPr>
        <w:t> TestSleepMethod1 </w:t>
      </w:r>
      <w:r w:rsidRPr="00564E0E">
        <w:rPr>
          <w:rFonts w:ascii="Verdana" w:eastAsia="Times New Roman" w:hAnsi="Verdana" w:cs="Times New Roman"/>
          <w:b/>
          <w:bCs/>
          <w:color w:val="006699"/>
          <w:sz w:val="17"/>
          <w:lang w:eastAsia="en-IN"/>
        </w:rPr>
        <w:t>extends</w:t>
      </w:r>
      <w:r w:rsidRPr="00564E0E">
        <w:rPr>
          <w:rFonts w:ascii="Verdana" w:eastAsia="Times New Roman" w:hAnsi="Verdana" w:cs="Times New Roman"/>
          <w:color w:val="000000"/>
          <w:sz w:val="17"/>
          <w:szCs w:val="17"/>
          <w:bdr w:val="none" w:sz="0" w:space="0" w:color="auto" w:frame="1"/>
          <w:lang w:eastAsia="en-IN"/>
        </w:rPr>
        <w:t> Thread{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public</w:t>
      </w: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void</w:t>
      </w:r>
      <w:r w:rsidRPr="00564E0E">
        <w:rPr>
          <w:rFonts w:ascii="Verdana" w:eastAsia="Times New Roman" w:hAnsi="Verdana" w:cs="Times New Roman"/>
          <w:color w:val="000000"/>
          <w:sz w:val="17"/>
          <w:szCs w:val="17"/>
          <w:bdr w:val="none" w:sz="0" w:space="0" w:color="auto" w:frame="1"/>
          <w:lang w:eastAsia="en-IN"/>
        </w:rPr>
        <w:t> run(){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for</w:t>
      </w:r>
      <w:r w:rsidRPr="00564E0E">
        <w:rPr>
          <w:rFonts w:ascii="Verdana" w:eastAsia="Times New Roman" w:hAnsi="Verdana" w:cs="Times New Roman"/>
          <w:color w:val="000000"/>
          <w:sz w:val="17"/>
          <w:szCs w:val="17"/>
          <w:bdr w:val="none" w:sz="0" w:space="0" w:color="auto" w:frame="1"/>
          <w:lang w:eastAsia="en-IN"/>
        </w:rPr>
        <w:t>(</w:t>
      </w:r>
      <w:r w:rsidRPr="00564E0E">
        <w:rPr>
          <w:rFonts w:ascii="Verdana" w:eastAsia="Times New Roman" w:hAnsi="Verdana" w:cs="Times New Roman"/>
          <w:b/>
          <w:bCs/>
          <w:color w:val="006699"/>
          <w:sz w:val="17"/>
          <w:lang w:eastAsia="en-IN"/>
        </w:rPr>
        <w:t>int</w:t>
      </w:r>
      <w:r w:rsidRPr="00564E0E">
        <w:rPr>
          <w:rFonts w:ascii="Verdana" w:eastAsia="Times New Roman" w:hAnsi="Verdana" w:cs="Times New Roman"/>
          <w:color w:val="000000"/>
          <w:sz w:val="17"/>
          <w:szCs w:val="17"/>
          <w:bdr w:val="none" w:sz="0" w:space="0" w:color="auto" w:frame="1"/>
          <w:lang w:eastAsia="en-IN"/>
        </w:rPr>
        <w:t> i=</w:t>
      </w:r>
      <w:r w:rsidRPr="00564E0E">
        <w:rPr>
          <w:rFonts w:ascii="Verdana" w:eastAsia="Times New Roman" w:hAnsi="Verdana" w:cs="Times New Roman"/>
          <w:color w:val="C00000"/>
          <w:sz w:val="17"/>
          <w:lang w:eastAsia="en-IN"/>
        </w:rPr>
        <w:t>1</w:t>
      </w:r>
      <w:r w:rsidRPr="00564E0E">
        <w:rPr>
          <w:rFonts w:ascii="Verdana" w:eastAsia="Times New Roman" w:hAnsi="Verdana" w:cs="Times New Roman"/>
          <w:color w:val="000000"/>
          <w:sz w:val="17"/>
          <w:szCs w:val="17"/>
          <w:bdr w:val="none" w:sz="0" w:space="0" w:color="auto" w:frame="1"/>
          <w:lang w:eastAsia="en-IN"/>
        </w:rPr>
        <w:t>;i&lt;</w:t>
      </w:r>
      <w:r w:rsidRPr="00564E0E">
        <w:rPr>
          <w:rFonts w:ascii="Verdana" w:eastAsia="Times New Roman" w:hAnsi="Verdana" w:cs="Times New Roman"/>
          <w:color w:val="C00000"/>
          <w:sz w:val="17"/>
          <w:lang w:eastAsia="en-IN"/>
        </w:rPr>
        <w:t>5</w:t>
      </w:r>
      <w:r w:rsidRPr="00564E0E">
        <w:rPr>
          <w:rFonts w:ascii="Verdana" w:eastAsia="Times New Roman" w:hAnsi="Verdana" w:cs="Times New Roman"/>
          <w:color w:val="000000"/>
          <w:sz w:val="17"/>
          <w:szCs w:val="17"/>
          <w:bdr w:val="none" w:sz="0" w:space="0" w:color="auto" w:frame="1"/>
          <w:lang w:eastAsia="en-IN"/>
        </w:rPr>
        <w:t>;i++){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try</w:t>
      </w:r>
      <w:r w:rsidRPr="00564E0E">
        <w:rPr>
          <w:rFonts w:ascii="Verdana" w:eastAsia="Times New Roman" w:hAnsi="Verdana" w:cs="Times New Roman"/>
          <w:color w:val="000000"/>
          <w:sz w:val="17"/>
          <w:szCs w:val="17"/>
          <w:bdr w:val="none" w:sz="0" w:space="0" w:color="auto" w:frame="1"/>
          <w:lang w:eastAsia="en-IN"/>
        </w:rPr>
        <w:t>{Thread.sleep(</w:t>
      </w:r>
      <w:r w:rsidRPr="00564E0E">
        <w:rPr>
          <w:rFonts w:ascii="Verdana" w:eastAsia="Times New Roman" w:hAnsi="Verdana" w:cs="Times New Roman"/>
          <w:color w:val="C00000"/>
          <w:sz w:val="17"/>
          <w:lang w:eastAsia="en-IN"/>
        </w:rPr>
        <w:t>500</w:t>
      </w:r>
      <w:r w:rsidRPr="00564E0E">
        <w:rPr>
          <w:rFonts w:ascii="Verdana" w:eastAsia="Times New Roman" w:hAnsi="Verdana" w:cs="Times New Roman"/>
          <w:color w:val="000000"/>
          <w:sz w:val="17"/>
          <w:szCs w:val="17"/>
          <w:bdr w:val="none" w:sz="0" w:space="0" w:color="auto" w:frame="1"/>
          <w:lang w:eastAsia="en-IN"/>
        </w:rPr>
        <w:t>);}</w:t>
      </w:r>
      <w:r w:rsidRPr="00564E0E">
        <w:rPr>
          <w:rFonts w:ascii="Verdana" w:eastAsia="Times New Roman" w:hAnsi="Verdana" w:cs="Times New Roman"/>
          <w:b/>
          <w:bCs/>
          <w:color w:val="006699"/>
          <w:sz w:val="17"/>
          <w:lang w:eastAsia="en-IN"/>
        </w:rPr>
        <w:t>catch</w:t>
      </w:r>
      <w:r w:rsidRPr="00564E0E">
        <w:rPr>
          <w:rFonts w:ascii="Verdana" w:eastAsia="Times New Roman" w:hAnsi="Verdana" w:cs="Times New Roman"/>
          <w:color w:val="000000"/>
          <w:sz w:val="17"/>
          <w:szCs w:val="17"/>
          <w:bdr w:val="none" w:sz="0" w:space="0" w:color="auto" w:frame="1"/>
          <w:lang w:eastAsia="en-IN"/>
        </w:rPr>
        <w:t>(InterruptedException e){System.out.println(e);}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System.out.println(i);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public</w:t>
      </w: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static</w:t>
      </w:r>
      <w:r w:rsidRPr="00564E0E">
        <w:rPr>
          <w:rFonts w:ascii="Verdana" w:eastAsia="Times New Roman" w:hAnsi="Verdana" w:cs="Times New Roman"/>
          <w:color w:val="000000"/>
          <w:sz w:val="17"/>
          <w:szCs w:val="17"/>
          <w:bdr w:val="none" w:sz="0" w:space="0" w:color="auto" w:frame="1"/>
          <w:lang w:eastAsia="en-IN"/>
        </w:rPr>
        <w:t> </w:t>
      </w:r>
      <w:r w:rsidRPr="00564E0E">
        <w:rPr>
          <w:rFonts w:ascii="Verdana" w:eastAsia="Times New Roman" w:hAnsi="Verdana" w:cs="Times New Roman"/>
          <w:b/>
          <w:bCs/>
          <w:color w:val="006699"/>
          <w:sz w:val="17"/>
          <w:lang w:eastAsia="en-IN"/>
        </w:rPr>
        <w:t>void</w:t>
      </w:r>
      <w:r w:rsidRPr="00564E0E">
        <w:rPr>
          <w:rFonts w:ascii="Verdana" w:eastAsia="Times New Roman" w:hAnsi="Verdana" w:cs="Times New Roman"/>
          <w:color w:val="000000"/>
          <w:sz w:val="17"/>
          <w:szCs w:val="17"/>
          <w:bdr w:val="none" w:sz="0" w:space="0" w:color="auto" w:frame="1"/>
          <w:lang w:eastAsia="en-IN"/>
        </w:rPr>
        <w:t> main(String args[]){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TestSleepMethod1 t1=</w:t>
      </w:r>
      <w:r w:rsidRPr="00564E0E">
        <w:rPr>
          <w:rFonts w:ascii="Verdana" w:eastAsia="Times New Roman" w:hAnsi="Verdana" w:cs="Times New Roman"/>
          <w:b/>
          <w:bCs/>
          <w:color w:val="006699"/>
          <w:sz w:val="17"/>
          <w:lang w:eastAsia="en-IN"/>
        </w:rPr>
        <w:t>new</w:t>
      </w:r>
      <w:r w:rsidRPr="00564E0E">
        <w:rPr>
          <w:rFonts w:ascii="Verdana" w:eastAsia="Times New Roman" w:hAnsi="Verdana" w:cs="Times New Roman"/>
          <w:color w:val="000000"/>
          <w:sz w:val="17"/>
          <w:szCs w:val="17"/>
          <w:bdr w:val="none" w:sz="0" w:space="0" w:color="auto" w:frame="1"/>
          <w:lang w:eastAsia="en-IN"/>
        </w:rPr>
        <w:t> TestSleepMethod1();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TestSleepMethod1 t2=</w:t>
      </w:r>
      <w:r w:rsidRPr="00564E0E">
        <w:rPr>
          <w:rFonts w:ascii="Verdana" w:eastAsia="Times New Roman" w:hAnsi="Verdana" w:cs="Times New Roman"/>
          <w:b/>
          <w:bCs/>
          <w:color w:val="006699"/>
          <w:sz w:val="17"/>
          <w:lang w:eastAsia="en-IN"/>
        </w:rPr>
        <w:t>new</w:t>
      </w:r>
      <w:r w:rsidRPr="00564E0E">
        <w:rPr>
          <w:rFonts w:ascii="Verdana" w:eastAsia="Times New Roman" w:hAnsi="Verdana" w:cs="Times New Roman"/>
          <w:color w:val="000000"/>
          <w:sz w:val="17"/>
          <w:szCs w:val="17"/>
          <w:bdr w:val="none" w:sz="0" w:space="0" w:color="auto" w:frame="1"/>
          <w:lang w:eastAsia="en-IN"/>
        </w:rPr>
        <w:t> TestSleepMethod1();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t1.start();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lastRenderedPageBreak/>
        <w:t>  t2.start();  </w:t>
      </w:r>
    </w:p>
    <w:p w:rsidR="00564E0E" w:rsidRPr="00564E0E" w:rsidRDefault="00564E0E" w:rsidP="00564E0E">
      <w:pPr>
        <w:numPr>
          <w:ilvl w:val="0"/>
          <w:numId w:val="183"/>
        </w:numPr>
        <w:shd w:val="clear" w:color="auto" w:fill="FFFFFF"/>
        <w:spacing w:after="0"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  </w:t>
      </w:r>
    </w:p>
    <w:p w:rsidR="00564E0E" w:rsidRPr="00564E0E" w:rsidRDefault="00564E0E" w:rsidP="00564E0E">
      <w:pPr>
        <w:numPr>
          <w:ilvl w:val="0"/>
          <w:numId w:val="183"/>
        </w:numPr>
        <w:shd w:val="clear" w:color="auto" w:fill="FFFFFF"/>
        <w:spacing w:after="104" w:line="272" w:lineRule="atLeast"/>
        <w:ind w:left="0"/>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bdr w:val="none" w:sz="0" w:space="0" w:color="auto" w:frame="1"/>
          <w:lang w:eastAsia="en-IN"/>
        </w:rPr>
        <w:t>}  </w:t>
      </w:r>
    </w:p>
    <w:p w:rsidR="00564E0E" w:rsidRPr="00564E0E" w:rsidRDefault="00564E0E" w:rsidP="00564E0E">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Output:</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1</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1</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2</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2</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3</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3</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4</w:t>
      </w:r>
    </w:p>
    <w:p w:rsidR="00564E0E" w:rsidRPr="00564E0E" w:rsidRDefault="00564E0E" w:rsidP="00564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104" w:line="240" w:lineRule="auto"/>
        <w:ind w:left="130"/>
        <w:rPr>
          <w:rFonts w:ascii="Courier New" w:eastAsia="Times New Roman" w:hAnsi="Courier New" w:cs="Courier New"/>
          <w:color w:val="000000"/>
          <w:sz w:val="20"/>
          <w:szCs w:val="20"/>
          <w:lang w:eastAsia="en-IN"/>
        </w:rPr>
      </w:pPr>
      <w:r w:rsidRPr="00564E0E">
        <w:rPr>
          <w:rFonts w:ascii="Courier New" w:eastAsia="Times New Roman" w:hAnsi="Courier New" w:cs="Courier New"/>
          <w:color w:val="000000"/>
          <w:sz w:val="20"/>
          <w:szCs w:val="20"/>
          <w:lang w:eastAsia="en-IN"/>
        </w:rPr>
        <w:t xml:space="preserve">       4</w:t>
      </w:r>
    </w:p>
    <w:p w:rsidR="00564E0E" w:rsidRPr="00564E0E" w:rsidRDefault="00564E0E" w:rsidP="00564E0E">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64E0E">
        <w:rPr>
          <w:rFonts w:ascii="Verdana" w:eastAsia="Times New Roman" w:hAnsi="Verdana" w:cs="Times New Roman"/>
          <w:color w:val="000000"/>
          <w:sz w:val="17"/>
          <w:szCs w:val="17"/>
          <w:lang w:eastAsia="en-IN"/>
        </w:rPr>
        <w:t>As you know well that at a time only one thread is executed. If you sleep a thread for the specified time,the thread shedular picks up another thread and so on.</w:t>
      </w:r>
    </w:p>
    <w:p w:rsidR="000718B1" w:rsidRDefault="000718B1"/>
    <w:p w:rsidR="009D3040" w:rsidRDefault="009D3040"/>
    <w:p w:rsidR="00583174" w:rsidRDefault="00583174" w:rsidP="0058317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Can we start a thread twice</w:t>
      </w:r>
    </w:p>
    <w:p w:rsidR="00583174" w:rsidRDefault="00583174" w:rsidP="00583174">
      <w:pPr>
        <w:pStyle w:val="NormalWeb"/>
        <w:shd w:val="clear" w:color="auto" w:fill="FFFFFF"/>
        <w:rPr>
          <w:rFonts w:ascii="Verdana" w:hAnsi="Verdana"/>
          <w:color w:val="000000"/>
          <w:sz w:val="17"/>
          <w:szCs w:val="17"/>
        </w:rPr>
      </w:pPr>
      <w:r>
        <w:rPr>
          <w:rFonts w:ascii="Verdana" w:hAnsi="Verdana"/>
          <w:color w:val="000000"/>
          <w:sz w:val="17"/>
          <w:szCs w:val="17"/>
        </w:rPr>
        <w:t>No. After starting a thread, it can never be started again. If you does so, an </w:t>
      </w:r>
      <w:r>
        <w:rPr>
          <w:rStyle w:val="Emphasis"/>
          <w:rFonts w:ascii="Verdana" w:hAnsi="Verdana"/>
          <w:color w:val="000000"/>
          <w:sz w:val="17"/>
          <w:szCs w:val="17"/>
        </w:rPr>
        <w:t>IllegalThreadStateException</w:t>
      </w:r>
      <w:r>
        <w:rPr>
          <w:rFonts w:ascii="Verdana" w:hAnsi="Verdana"/>
          <w:color w:val="000000"/>
          <w:sz w:val="17"/>
          <w:szCs w:val="17"/>
        </w:rPr>
        <w:t> is thrown. In such case, thread will run once but for second time, it will throw exception.</w:t>
      </w:r>
    </w:p>
    <w:p w:rsidR="00583174" w:rsidRDefault="00583174" w:rsidP="00583174">
      <w:pPr>
        <w:pStyle w:val="NormalWeb"/>
        <w:shd w:val="clear" w:color="auto" w:fill="FFFFFF"/>
        <w:rPr>
          <w:rFonts w:ascii="Verdana" w:hAnsi="Verdana"/>
          <w:color w:val="000000"/>
          <w:sz w:val="17"/>
          <w:szCs w:val="17"/>
        </w:rPr>
      </w:pPr>
      <w:r>
        <w:rPr>
          <w:rFonts w:ascii="Verdana" w:hAnsi="Verdana"/>
          <w:color w:val="000000"/>
          <w:sz w:val="17"/>
          <w:szCs w:val="17"/>
        </w:rPr>
        <w:t>Let's understand it by the example given below:</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TestThreadTwice1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w:t>
      </w:r>
      <w:r>
        <w:rPr>
          <w:rFonts w:ascii="Verdana" w:hAnsi="Verdana"/>
          <w:color w:val="000000"/>
          <w:sz w:val="17"/>
          <w:szCs w:val="17"/>
          <w:bdr w:val="none" w:sz="0" w:space="0" w:color="auto" w:frame="1"/>
        </w:rPr>
        <w:t>);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TestThreadTwice1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TestThreadTwice1();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583174" w:rsidRDefault="00583174" w:rsidP="00583174">
      <w:pPr>
        <w:numPr>
          <w:ilvl w:val="0"/>
          <w:numId w:val="18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583174" w:rsidRDefault="00584E14" w:rsidP="00583174">
      <w:pPr>
        <w:spacing w:line="240" w:lineRule="auto"/>
        <w:rPr>
          <w:rFonts w:ascii="Times New Roman" w:hAnsi="Times New Roman"/>
          <w:sz w:val="24"/>
          <w:szCs w:val="24"/>
        </w:rPr>
      </w:pPr>
      <w:hyperlink r:id="rId69" w:tgtFrame="_blank" w:history="1">
        <w:r w:rsidR="00583174">
          <w:rPr>
            <w:rStyle w:val="Hyperlink"/>
            <w:rFonts w:ascii="Verdana" w:hAnsi="Verdana"/>
            <w:b/>
            <w:bCs/>
            <w:color w:val="FFFFFF"/>
            <w:sz w:val="17"/>
            <w:szCs w:val="17"/>
            <w:shd w:val="clear" w:color="auto" w:fill="8BC34A"/>
          </w:rPr>
          <w:t>Test it Now</w:t>
        </w:r>
      </w:hyperlink>
    </w:p>
    <w:p w:rsidR="00583174" w:rsidRDefault="00583174" w:rsidP="00583174">
      <w:pPr>
        <w:pStyle w:val="HTMLPreformatted"/>
        <w:shd w:val="clear" w:color="auto" w:fill="FFFFFF"/>
        <w:spacing w:before="65" w:after="65"/>
        <w:ind w:left="130"/>
        <w:rPr>
          <w:color w:val="000000"/>
        </w:rPr>
      </w:pPr>
      <w:r>
        <w:rPr>
          <w:color w:val="000000"/>
        </w:rPr>
        <w:t xml:space="preserve">       running</w:t>
      </w:r>
    </w:p>
    <w:p w:rsidR="00583174" w:rsidRDefault="00583174" w:rsidP="00583174">
      <w:pPr>
        <w:pStyle w:val="HTMLPreformatted"/>
        <w:shd w:val="clear" w:color="auto" w:fill="FFFFFF"/>
        <w:spacing w:before="65" w:after="65"/>
        <w:ind w:left="130"/>
        <w:rPr>
          <w:color w:val="000000"/>
        </w:rPr>
      </w:pPr>
      <w:r>
        <w:rPr>
          <w:color w:val="000000"/>
        </w:rPr>
        <w:t xml:space="preserve">       Exception in thread "main" java.lang.IllegalThreadStateException</w:t>
      </w:r>
    </w:p>
    <w:p w:rsidR="009D3040" w:rsidRDefault="009D3040"/>
    <w:p w:rsidR="00380DCB" w:rsidRDefault="00380DCB"/>
    <w:p w:rsidR="00380DCB" w:rsidRDefault="00380DCB"/>
    <w:p w:rsidR="00380DCB" w:rsidRDefault="00380DCB"/>
    <w:p w:rsidR="00E25504" w:rsidRDefault="00E25504" w:rsidP="00E2550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if we call run() method directly instead start() method?</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E25504" w:rsidTr="00E25504">
        <w:trPr>
          <w:tblCellSpacing w:w="15" w:type="dxa"/>
        </w:trPr>
        <w:tc>
          <w:tcPr>
            <w:tcW w:w="0" w:type="auto"/>
            <w:shd w:val="clear" w:color="auto" w:fill="FFFFFF"/>
            <w:vAlign w:val="center"/>
            <w:hideMark/>
          </w:tcPr>
          <w:p w:rsidR="00E25504" w:rsidRDefault="00E25504" w:rsidP="00E25504">
            <w:pPr>
              <w:numPr>
                <w:ilvl w:val="0"/>
                <w:numId w:val="185"/>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Each thread starts in a separate call stack.</w:t>
            </w:r>
          </w:p>
          <w:p w:rsidR="00E25504" w:rsidRDefault="00E25504" w:rsidP="00E25504">
            <w:pPr>
              <w:numPr>
                <w:ilvl w:val="0"/>
                <w:numId w:val="185"/>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Invoking the run() method from main thread, the run() method goes onto the current call stack rather than at the beginning of a new call stack.</w:t>
            </w:r>
          </w:p>
        </w:tc>
      </w:tr>
    </w:tbl>
    <w:p w:rsidR="00E25504" w:rsidRDefault="00E25504" w:rsidP="00E25504">
      <w:pPr>
        <w:numPr>
          <w:ilvl w:val="0"/>
          <w:numId w:val="186"/>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TestCallRun1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w:t>
      </w:r>
      <w:r>
        <w:rPr>
          <w:rFonts w:ascii="Verdana" w:hAnsi="Verdana"/>
          <w:color w:val="000000"/>
          <w:sz w:val="17"/>
          <w:szCs w:val="17"/>
          <w:bdr w:val="none" w:sz="0" w:space="0" w:color="auto" w:frame="1"/>
        </w:rPr>
        <w:t>);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TestCallRun1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TestCallRun1();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t1.run();</w:t>
      </w:r>
      <w:r>
        <w:rPr>
          <w:rStyle w:val="comment"/>
          <w:rFonts w:ascii="Verdana" w:hAnsi="Verdana"/>
          <w:color w:val="008200"/>
          <w:sz w:val="17"/>
          <w:szCs w:val="17"/>
          <w:bdr w:val="none" w:sz="0" w:space="0" w:color="auto" w:frame="1"/>
        </w:rPr>
        <w:t>//fine, but does not start a separate call stack</w:t>
      </w:r>
      <w:r>
        <w:rPr>
          <w:rFonts w:ascii="Verdana" w:hAnsi="Verdana"/>
          <w:color w:val="000000"/>
          <w:sz w:val="17"/>
          <w:szCs w:val="17"/>
          <w:bdr w:val="none" w:sz="0" w:space="0" w:color="auto" w:frame="1"/>
        </w:rPr>
        <w:t>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25504" w:rsidRDefault="00E25504" w:rsidP="00E25504">
      <w:pPr>
        <w:numPr>
          <w:ilvl w:val="0"/>
          <w:numId w:val="18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25504" w:rsidRDefault="00584E14" w:rsidP="00E25504">
      <w:pPr>
        <w:spacing w:line="240" w:lineRule="auto"/>
        <w:rPr>
          <w:rFonts w:ascii="Times New Roman" w:hAnsi="Times New Roman"/>
          <w:sz w:val="24"/>
          <w:szCs w:val="24"/>
        </w:rPr>
      </w:pPr>
      <w:hyperlink r:id="rId70" w:tgtFrame="_blank" w:history="1">
        <w:r w:rsidR="00E25504">
          <w:rPr>
            <w:rStyle w:val="Hyperlink"/>
            <w:rFonts w:ascii="Verdana" w:hAnsi="Verdana"/>
            <w:b/>
            <w:bCs/>
            <w:color w:val="FFFFFF"/>
            <w:sz w:val="17"/>
            <w:szCs w:val="17"/>
            <w:shd w:val="clear" w:color="auto" w:fill="8BC34A"/>
          </w:rPr>
          <w:t>Test it Now</w:t>
        </w:r>
      </w:hyperlink>
    </w:p>
    <w:p w:rsidR="00E25504" w:rsidRDefault="00E25504" w:rsidP="00E25504">
      <w:pPr>
        <w:pStyle w:val="HTMLPreformatted"/>
        <w:shd w:val="clear" w:color="auto" w:fill="FFFFFF"/>
        <w:spacing w:before="65" w:after="65"/>
        <w:ind w:left="130"/>
        <w:rPr>
          <w:color w:val="000000"/>
        </w:rPr>
      </w:pPr>
      <w:r>
        <w:rPr>
          <w:color w:val="000000"/>
        </w:rPr>
        <w:t>Output:running...</w:t>
      </w:r>
    </w:p>
    <w:p w:rsidR="00E25504" w:rsidRDefault="00584E14" w:rsidP="00E25504">
      <w:r>
        <w:pict>
          <v:shape id="_x0000_i1113" type="#_x0000_t75" alt="MainThreadStack" style="width:24pt;height:24pt"/>
        </w:pict>
      </w:r>
      <w:r w:rsidR="00E25504">
        <w:rPr>
          <w:rFonts w:ascii="Verdana" w:hAnsi="Verdana"/>
          <w:color w:val="000000"/>
          <w:sz w:val="17"/>
          <w:szCs w:val="17"/>
          <w:shd w:val="clear" w:color="auto" w:fill="FFFFFF"/>
        </w:rPr>
        <w:t> </w:t>
      </w:r>
      <w:r w:rsidR="00E25504">
        <w:rPr>
          <w:rFonts w:ascii="Verdana" w:hAnsi="Verdana"/>
          <w:b/>
          <w:bCs/>
          <w:i/>
          <w:iCs/>
          <w:color w:val="000000"/>
          <w:sz w:val="17"/>
          <w:szCs w:val="17"/>
          <w:shd w:val="clear" w:color="auto" w:fill="FFFFFF"/>
        </w:rPr>
        <w:t>Problem if you direct call run() method</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TestCallRun2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for</w:t>
      </w: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;i&lt;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;i++){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{Thread.sleep(</w:t>
      </w:r>
      <w:r>
        <w:rPr>
          <w:rStyle w:val="number"/>
          <w:rFonts w:ascii="Verdana" w:hAnsi="Verdana"/>
          <w:color w:val="C00000"/>
          <w:sz w:val="17"/>
          <w:szCs w:val="17"/>
          <w:bdr w:val="none" w:sz="0" w:space="0" w:color="auto" w:frame="1"/>
        </w:rPr>
        <w:t>500</w:t>
      </w: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(InterruptedException e){System.out.println(e);}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System.out.println(i);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TestCallRun2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TestCallRun2();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TestCallRun2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TestCallRun2();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t1.run();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t2.run();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E25504" w:rsidRDefault="00E25504" w:rsidP="00E25504">
      <w:pPr>
        <w:numPr>
          <w:ilvl w:val="0"/>
          <w:numId w:val="18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25504" w:rsidRDefault="00584E14" w:rsidP="00E25504">
      <w:pPr>
        <w:spacing w:line="240" w:lineRule="auto"/>
        <w:rPr>
          <w:rFonts w:ascii="Times New Roman" w:hAnsi="Times New Roman"/>
          <w:sz w:val="24"/>
          <w:szCs w:val="24"/>
        </w:rPr>
      </w:pPr>
      <w:hyperlink r:id="rId71" w:tgtFrame="_blank" w:history="1">
        <w:r w:rsidR="00E25504">
          <w:rPr>
            <w:rStyle w:val="Hyperlink"/>
            <w:rFonts w:ascii="Verdana" w:hAnsi="Verdana"/>
            <w:b/>
            <w:bCs/>
            <w:color w:val="FFFFFF"/>
            <w:sz w:val="17"/>
            <w:szCs w:val="17"/>
            <w:shd w:val="clear" w:color="auto" w:fill="8BC34A"/>
          </w:rPr>
          <w:t>Test it Now</w:t>
        </w:r>
      </w:hyperlink>
    </w:p>
    <w:p w:rsidR="00E25504" w:rsidRDefault="00E25504" w:rsidP="00E25504">
      <w:pPr>
        <w:pStyle w:val="HTMLPreformatted"/>
        <w:shd w:val="clear" w:color="auto" w:fill="F9FBF9"/>
        <w:rPr>
          <w:color w:val="000000"/>
        </w:rPr>
      </w:pPr>
      <w:r>
        <w:rPr>
          <w:color w:val="000000"/>
        </w:rPr>
        <w:t>Output:1</w:t>
      </w:r>
    </w:p>
    <w:p w:rsidR="00E25504" w:rsidRDefault="00E25504" w:rsidP="00E25504">
      <w:pPr>
        <w:pStyle w:val="HTMLPreformatted"/>
        <w:shd w:val="clear" w:color="auto" w:fill="F9FBF9"/>
        <w:rPr>
          <w:color w:val="000000"/>
        </w:rPr>
      </w:pPr>
      <w:r>
        <w:rPr>
          <w:color w:val="000000"/>
        </w:rPr>
        <w:t xml:space="preserve">       2</w:t>
      </w:r>
    </w:p>
    <w:p w:rsidR="00E25504" w:rsidRDefault="00E25504" w:rsidP="00E25504">
      <w:pPr>
        <w:pStyle w:val="HTMLPreformatted"/>
        <w:shd w:val="clear" w:color="auto" w:fill="F9FBF9"/>
        <w:rPr>
          <w:color w:val="000000"/>
        </w:rPr>
      </w:pPr>
      <w:r>
        <w:rPr>
          <w:color w:val="000000"/>
        </w:rPr>
        <w:t xml:space="preserve">       3</w:t>
      </w:r>
    </w:p>
    <w:p w:rsidR="00E25504" w:rsidRDefault="00E25504" w:rsidP="00E25504">
      <w:pPr>
        <w:pStyle w:val="HTMLPreformatted"/>
        <w:shd w:val="clear" w:color="auto" w:fill="F9FBF9"/>
        <w:rPr>
          <w:color w:val="000000"/>
        </w:rPr>
      </w:pPr>
      <w:r>
        <w:rPr>
          <w:color w:val="000000"/>
        </w:rPr>
        <w:t xml:space="preserve">       4</w:t>
      </w:r>
    </w:p>
    <w:p w:rsidR="00E25504" w:rsidRDefault="00E25504" w:rsidP="00E25504">
      <w:pPr>
        <w:pStyle w:val="HTMLPreformatted"/>
        <w:shd w:val="clear" w:color="auto" w:fill="F9FBF9"/>
        <w:rPr>
          <w:color w:val="000000"/>
        </w:rPr>
      </w:pPr>
      <w:r>
        <w:rPr>
          <w:color w:val="000000"/>
        </w:rPr>
        <w:t xml:space="preserve">       5</w:t>
      </w:r>
    </w:p>
    <w:p w:rsidR="00E25504" w:rsidRDefault="00E25504" w:rsidP="00E25504">
      <w:pPr>
        <w:pStyle w:val="HTMLPreformatted"/>
        <w:shd w:val="clear" w:color="auto" w:fill="F9FBF9"/>
        <w:rPr>
          <w:color w:val="000000"/>
        </w:rPr>
      </w:pPr>
      <w:r>
        <w:rPr>
          <w:color w:val="000000"/>
        </w:rPr>
        <w:t xml:space="preserve">       1</w:t>
      </w:r>
    </w:p>
    <w:p w:rsidR="00E25504" w:rsidRDefault="00E25504" w:rsidP="00E25504">
      <w:pPr>
        <w:pStyle w:val="HTMLPreformatted"/>
        <w:shd w:val="clear" w:color="auto" w:fill="F9FBF9"/>
        <w:rPr>
          <w:color w:val="000000"/>
        </w:rPr>
      </w:pPr>
      <w:r>
        <w:rPr>
          <w:color w:val="000000"/>
        </w:rPr>
        <w:t xml:space="preserve">       2</w:t>
      </w:r>
    </w:p>
    <w:p w:rsidR="00E25504" w:rsidRDefault="00E25504" w:rsidP="00E25504">
      <w:pPr>
        <w:pStyle w:val="HTMLPreformatted"/>
        <w:shd w:val="clear" w:color="auto" w:fill="F9FBF9"/>
        <w:rPr>
          <w:color w:val="000000"/>
        </w:rPr>
      </w:pPr>
      <w:r>
        <w:rPr>
          <w:color w:val="000000"/>
        </w:rPr>
        <w:t xml:space="preserve">       3</w:t>
      </w:r>
    </w:p>
    <w:p w:rsidR="00E25504" w:rsidRDefault="00E25504" w:rsidP="00E25504">
      <w:pPr>
        <w:pStyle w:val="HTMLPreformatted"/>
        <w:shd w:val="clear" w:color="auto" w:fill="F9FBF9"/>
        <w:rPr>
          <w:color w:val="000000"/>
        </w:rPr>
      </w:pPr>
      <w:r>
        <w:rPr>
          <w:color w:val="000000"/>
        </w:rPr>
        <w:t xml:space="preserve">       4</w:t>
      </w:r>
    </w:p>
    <w:p w:rsidR="00E25504" w:rsidRDefault="00E25504" w:rsidP="00E25504">
      <w:pPr>
        <w:pStyle w:val="HTMLPreformatted"/>
        <w:shd w:val="clear" w:color="auto" w:fill="F9FBF9"/>
        <w:rPr>
          <w:color w:val="000000"/>
        </w:rPr>
      </w:pPr>
      <w:r>
        <w:rPr>
          <w:color w:val="000000"/>
        </w:rPr>
        <w:t xml:space="preserve">       5</w:t>
      </w:r>
    </w:p>
    <w:p w:rsidR="00E25504" w:rsidRDefault="00E25504" w:rsidP="00E25504">
      <w:pPr>
        <w:pStyle w:val="HTMLPreformatted"/>
        <w:shd w:val="clear" w:color="auto" w:fill="F9FBF9"/>
        <w:rPr>
          <w:color w:val="000000"/>
        </w:rPr>
      </w:pPr>
      <w:r>
        <w:rPr>
          <w:color w:val="000000"/>
        </w:rPr>
        <w:t xml:space="preserve"> </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E25504" w:rsidTr="00E25504">
        <w:trPr>
          <w:tblCellSpacing w:w="15" w:type="dxa"/>
        </w:trPr>
        <w:tc>
          <w:tcPr>
            <w:tcW w:w="0" w:type="auto"/>
            <w:shd w:val="clear" w:color="auto" w:fill="FFFFFF"/>
            <w:vAlign w:val="center"/>
            <w:hideMark/>
          </w:tcPr>
          <w:p w:rsidR="00E25504" w:rsidRDefault="00E25504">
            <w:pPr>
              <w:spacing w:line="298" w:lineRule="atLeast"/>
              <w:ind w:left="259"/>
              <w:rPr>
                <w:rFonts w:ascii="Verdana" w:hAnsi="Verdana"/>
                <w:color w:val="000000"/>
                <w:sz w:val="17"/>
                <w:szCs w:val="17"/>
              </w:rPr>
            </w:pPr>
            <w:r>
              <w:rPr>
                <w:rFonts w:ascii="Verdana" w:hAnsi="Verdana"/>
                <w:color w:val="000000"/>
                <w:sz w:val="17"/>
                <w:szCs w:val="17"/>
              </w:rPr>
              <w:t xml:space="preserve">As you can see in the above program that there is no context-switching because here t1 and t2 will be treated as normal </w:t>
            </w:r>
            <w:r>
              <w:rPr>
                <w:rFonts w:ascii="Verdana" w:hAnsi="Verdana"/>
                <w:color w:val="000000"/>
                <w:sz w:val="17"/>
                <w:szCs w:val="17"/>
              </w:rPr>
              <w:lastRenderedPageBreak/>
              <w:t>object not thread object.</w:t>
            </w:r>
          </w:p>
        </w:tc>
      </w:tr>
    </w:tbl>
    <w:p w:rsidR="00380DCB" w:rsidRDefault="00380DCB"/>
    <w:p w:rsidR="00624418" w:rsidRDefault="00624418" w:rsidP="00624418">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The join() method</w:t>
      </w:r>
    </w:p>
    <w:p w:rsidR="00624418" w:rsidRDefault="00624418" w:rsidP="00624418">
      <w:pPr>
        <w:pStyle w:val="NormalWeb"/>
        <w:shd w:val="clear" w:color="auto" w:fill="FFFFFF"/>
        <w:rPr>
          <w:rFonts w:ascii="Verdana" w:hAnsi="Verdana"/>
          <w:color w:val="000000"/>
          <w:sz w:val="17"/>
          <w:szCs w:val="17"/>
        </w:rPr>
      </w:pPr>
      <w:r>
        <w:rPr>
          <w:rFonts w:ascii="Verdana" w:hAnsi="Verdana"/>
          <w:color w:val="000000"/>
          <w:sz w:val="17"/>
          <w:szCs w:val="17"/>
        </w:rPr>
        <w:t>The join() method waits for a thread to die. In other words, it causes the currently running threads to stop executing until the thread it joins with completes its task.</w:t>
      </w:r>
    </w:p>
    <w:p w:rsidR="00624418" w:rsidRDefault="00624418" w:rsidP="00624418">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public void join()throws InterruptedException</w:t>
            </w:r>
          </w:p>
        </w:tc>
      </w:tr>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public void join(long milliseconds)throws InterruptedException</w:t>
            </w:r>
          </w:p>
        </w:tc>
      </w:tr>
    </w:tbl>
    <w:p w:rsidR="00624418" w:rsidRDefault="00624418" w:rsidP="00624418">
      <w:pPr>
        <w:rPr>
          <w:rFonts w:ascii="Times New Roman" w:hAnsi="Times New Roman" w:cs="Times New Roman"/>
        </w:rPr>
      </w:pPr>
      <w:r>
        <w:rPr>
          <w:rFonts w:ascii="Verdana" w:hAnsi="Verdana"/>
          <w:b/>
          <w:bCs/>
          <w:i/>
          <w:iCs/>
          <w:color w:val="000000"/>
          <w:sz w:val="17"/>
          <w:szCs w:val="17"/>
          <w:shd w:val="clear" w:color="auto" w:fill="FFFFFF"/>
        </w:rPr>
        <w:t>Example of join() method</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TestJoinMethod1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for</w:t>
      </w: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;i&lt;=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;i++){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Thread.sleep(</w:t>
      </w:r>
      <w:r>
        <w:rPr>
          <w:rStyle w:val="number"/>
          <w:rFonts w:ascii="Verdana" w:hAnsi="Verdana"/>
          <w:color w:val="C00000"/>
          <w:sz w:val="17"/>
          <w:szCs w:val="17"/>
          <w:bdr w:val="none" w:sz="0" w:space="0" w:color="auto" w:frame="1"/>
        </w:rPr>
        <w:t>500</w:t>
      </w:r>
      <w:r>
        <w:rPr>
          <w:rFonts w:ascii="Verdana" w:hAnsi="Verdana"/>
          <w:color w:val="000000"/>
          <w:sz w:val="17"/>
          <w:szCs w:val="17"/>
          <w:bdr w:val="none" w:sz="0" w:space="0" w:color="auto" w:frame="1"/>
        </w:rPr>
        <w: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System.out.println(i);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TestJoinMethod1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TestJoinMethod1();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TestJoinMethod1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TestJoinMethod1();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TestJoinMethod1 t3=</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TestJoinMethod1();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t1.join();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t3.start();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584E14" w:rsidP="00624418">
      <w:pPr>
        <w:spacing w:line="240" w:lineRule="auto"/>
        <w:rPr>
          <w:rFonts w:ascii="Times New Roman" w:hAnsi="Times New Roman"/>
          <w:sz w:val="24"/>
          <w:szCs w:val="24"/>
        </w:rPr>
      </w:pPr>
      <w:hyperlink r:id="rId72" w:tgtFrame="_blank" w:history="1">
        <w:r w:rsidR="00624418">
          <w:rPr>
            <w:rStyle w:val="Hyperlink"/>
            <w:rFonts w:ascii="Verdana" w:hAnsi="Verdana"/>
            <w:b/>
            <w:bCs/>
            <w:color w:val="FFFFFF"/>
            <w:sz w:val="17"/>
            <w:szCs w:val="17"/>
            <w:shd w:val="clear" w:color="auto" w:fill="8BC34A"/>
          </w:rPr>
          <w:t>Test it Now</w:t>
        </w:r>
      </w:hyperlink>
    </w:p>
    <w:p w:rsidR="00624418" w:rsidRDefault="00624418" w:rsidP="00624418">
      <w:pPr>
        <w:pStyle w:val="HTMLPreformatted"/>
        <w:shd w:val="clear" w:color="auto" w:fill="F9FBF9"/>
        <w:rPr>
          <w:color w:val="000000"/>
        </w:rPr>
      </w:pPr>
      <w:r>
        <w:rPr>
          <w:color w:val="000000"/>
        </w:rPr>
        <w:t>Output:1</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4</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r>
        <w:rPr>
          <w:color w:val="000000"/>
        </w:rPr>
        <w:t xml:space="preserve">       1</w:t>
      </w:r>
    </w:p>
    <w:p w:rsidR="00624418" w:rsidRDefault="00624418" w:rsidP="00624418">
      <w:pPr>
        <w:pStyle w:val="HTMLPreformatted"/>
        <w:shd w:val="clear" w:color="auto" w:fill="F9FBF9"/>
        <w:rPr>
          <w:color w:val="000000"/>
        </w:rPr>
      </w:pPr>
      <w:r>
        <w:rPr>
          <w:color w:val="000000"/>
        </w:rPr>
        <w:t xml:space="preserve">       1</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4</w:t>
      </w:r>
    </w:p>
    <w:p w:rsidR="00624418" w:rsidRDefault="00624418" w:rsidP="00624418">
      <w:pPr>
        <w:pStyle w:val="HTMLPreformatted"/>
        <w:shd w:val="clear" w:color="auto" w:fill="F9FBF9"/>
        <w:rPr>
          <w:color w:val="000000"/>
        </w:rPr>
      </w:pPr>
      <w:r>
        <w:rPr>
          <w:color w:val="000000"/>
        </w:rPr>
        <w:lastRenderedPageBreak/>
        <w:t xml:space="preserve">       4</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p>
    <w:p w:rsidR="00624418" w:rsidRDefault="00624418" w:rsidP="00624418">
      <w:pPr>
        <w:pStyle w:val="HTMLPreformatted"/>
        <w:shd w:val="clear" w:color="auto" w:fill="F9FBF9"/>
        <w:rPr>
          <w:color w:val="000000"/>
        </w:rPr>
      </w:pPr>
      <w:r>
        <w:rPr>
          <w:color w:val="000000"/>
        </w:rPr>
        <w:t xml:space="preserve"> </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As you can see in the above example,when t1 completes its task then t2 and t3 starts executing.</w:t>
            </w:r>
          </w:p>
        </w:tc>
      </w:tr>
    </w:tbl>
    <w:p w:rsidR="00624418" w:rsidRDefault="00624418" w:rsidP="00624418">
      <w:r>
        <w:rPr>
          <w:rFonts w:ascii="Verdana" w:hAnsi="Verdana"/>
          <w:b/>
          <w:bCs/>
          <w:i/>
          <w:iCs/>
          <w:color w:val="000000"/>
          <w:sz w:val="17"/>
          <w:szCs w:val="17"/>
          <w:shd w:val="clear" w:color="auto" w:fill="FFFFFF"/>
        </w:rPr>
        <w:t>Example of join(long miliseconds) method</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TestJoinMethod2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for</w:t>
      </w:r>
      <w:r>
        <w:rPr>
          <w:rFonts w:ascii="Verdana" w:hAnsi="Verdana"/>
          <w:color w:val="000000"/>
          <w:sz w:val="17"/>
          <w:szCs w:val="17"/>
          <w:bdr w:val="none" w:sz="0" w:space="0" w:color="auto" w:frame="1"/>
        </w:rPr>
        <w:t>(</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;i&lt;=</w:t>
      </w:r>
      <w:r>
        <w:rPr>
          <w:rStyle w:val="number"/>
          <w:rFonts w:ascii="Verdana" w:hAnsi="Verdana"/>
          <w:color w:val="C00000"/>
          <w:sz w:val="17"/>
          <w:szCs w:val="17"/>
          <w:bdr w:val="none" w:sz="0" w:space="0" w:color="auto" w:frame="1"/>
        </w:rPr>
        <w:t>5</w:t>
      </w:r>
      <w:r>
        <w:rPr>
          <w:rFonts w:ascii="Verdana" w:hAnsi="Verdana"/>
          <w:color w:val="000000"/>
          <w:sz w:val="17"/>
          <w:szCs w:val="17"/>
          <w:bdr w:val="none" w:sz="0" w:space="0" w:color="auto" w:frame="1"/>
        </w:rPr>
        <w:t>;i++){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Thread.sleep(</w:t>
      </w:r>
      <w:r>
        <w:rPr>
          <w:rStyle w:val="number"/>
          <w:rFonts w:ascii="Verdana" w:hAnsi="Verdana"/>
          <w:color w:val="C00000"/>
          <w:sz w:val="17"/>
          <w:szCs w:val="17"/>
          <w:bdr w:val="none" w:sz="0" w:space="0" w:color="auto" w:frame="1"/>
        </w:rPr>
        <w:t>500</w:t>
      </w:r>
      <w:r>
        <w:rPr>
          <w:rFonts w:ascii="Verdana" w:hAnsi="Verdana"/>
          <w:color w:val="000000"/>
          <w:sz w:val="17"/>
          <w:szCs w:val="17"/>
          <w:bdr w:val="none" w:sz="0" w:space="0" w:color="auto" w:frame="1"/>
        </w:rPr>
        <w: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System.out.println(i);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TestJoinMethod2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TestJoinMethod2();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TestJoinMethod2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TestJoinMethod2();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TestJoinMethod2 t3=</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TestJoinMethod2();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t1.join(</w:t>
      </w:r>
      <w:r>
        <w:rPr>
          <w:rStyle w:val="number"/>
          <w:rFonts w:ascii="Verdana" w:hAnsi="Verdana"/>
          <w:color w:val="C00000"/>
          <w:sz w:val="17"/>
          <w:szCs w:val="17"/>
          <w:bdr w:val="none" w:sz="0" w:space="0" w:color="auto" w:frame="1"/>
        </w:rPr>
        <w:t>1500</w:t>
      </w:r>
      <w:r>
        <w:rPr>
          <w:rFonts w:ascii="Verdana" w:hAnsi="Verdana"/>
          <w:color w:val="000000"/>
          <w:sz w:val="17"/>
          <w:szCs w:val="17"/>
          <w:bdr w:val="none" w:sz="0" w:space="0" w:color="auto" w:frame="1"/>
        </w:rPr>
        <w: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t3.start();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8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584E14" w:rsidP="00624418">
      <w:pPr>
        <w:spacing w:line="240" w:lineRule="auto"/>
        <w:rPr>
          <w:rFonts w:ascii="Times New Roman" w:hAnsi="Times New Roman"/>
          <w:sz w:val="24"/>
          <w:szCs w:val="24"/>
        </w:rPr>
      </w:pPr>
      <w:hyperlink r:id="rId73" w:tgtFrame="_blank" w:history="1">
        <w:r w:rsidR="00624418">
          <w:rPr>
            <w:rStyle w:val="Hyperlink"/>
            <w:rFonts w:ascii="Verdana" w:hAnsi="Verdana"/>
            <w:b/>
            <w:bCs/>
            <w:color w:val="FFFFFF"/>
            <w:sz w:val="17"/>
            <w:szCs w:val="17"/>
            <w:shd w:val="clear" w:color="auto" w:fill="8BC34A"/>
          </w:rPr>
          <w:t>Test it Now</w:t>
        </w:r>
      </w:hyperlink>
    </w:p>
    <w:p w:rsidR="00624418" w:rsidRDefault="00624418" w:rsidP="00624418">
      <w:pPr>
        <w:pStyle w:val="HTMLPreformatted"/>
        <w:shd w:val="clear" w:color="auto" w:fill="F9FBF9"/>
        <w:rPr>
          <w:color w:val="000000"/>
        </w:rPr>
      </w:pPr>
      <w:r>
        <w:rPr>
          <w:color w:val="000000"/>
        </w:rPr>
        <w:t>Output:1</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1</w:t>
      </w:r>
    </w:p>
    <w:p w:rsidR="00624418" w:rsidRDefault="00624418" w:rsidP="00624418">
      <w:pPr>
        <w:pStyle w:val="HTMLPreformatted"/>
        <w:shd w:val="clear" w:color="auto" w:fill="F9FBF9"/>
        <w:rPr>
          <w:color w:val="000000"/>
        </w:rPr>
      </w:pPr>
      <w:r>
        <w:rPr>
          <w:color w:val="000000"/>
        </w:rPr>
        <w:t xml:space="preserve">       4</w:t>
      </w:r>
    </w:p>
    <w:p w:rsidR="00624418" w:rsidRDefault="00624418" w:rsidP="00624418">
      <w:pPr>
        <w:pStyle w:val="HTMLPreformatted"/>
        <w:shd w:val="clear" w:color="auto" w:fill="F9FBF9"/>
        <w:rPr>
          <w:color w:val="000000"/>
        </w:rPr>
      </w:pPr>
      <w:r>
        <w:rPr>
          <w:color w:val="000000"/>
        </w:rPr>
        <w:t xml:space="preserve">       1</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r>
        <w:rPr>
          <w:color w:val="000000"/>
        </w:rPr>
        <w:t xml:space="preserve">       2</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3</w:t>
      </w:r>
    </w:p>
    <w:p w:rsidR="00624418" w:rsidRDefault="00624418" w:rsidP="00624418">
      <w:pPr>
        <w:pStyle w:val="HTMLPreformatted"/>
        <w:shd w:val="clear" w:color="auto" w:fill="F9FBF9"/>
        <w:rPr>
          <w:color w:val="000000"/>
        </w:rPr>
      </w:pPr>
      <w:r>
        <w:rPr>
          <w:color w:val="000000"/>
        </w:rPr>
        <w:t xml:space="preserve">       4</w:t>
      </w:r>
    </w:p>
    <w:p w:rsidR="00624418" w:rsidRDefault="00624418" w:rsidP="00624418">
      <w:pPr>
        <w:pStyle w:val="HTMLPreformatted"/>
        <w:shd w:val="clear" w:color="auto" w:fill="F9FBF9"/>
        <w:rPr>
          <w:color w:val="000000"/>
        </w:rPr>
      </w:pPr>
      <w:r>
        <w:rPr>
          <w:color w:val="000000"/>
        </w:rPr>
        <w:t xml:space="preserve">       4</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r>
        <w:rPr>
          <w:color w:val="000000"/>
        </w:rPr>
        <w:t xml:space="preserve">       5</w:t>
      </w:r>
    </w:p>
    <w:p w:rsidR="00624418" w:rsidRDefault="00624418" w:rsidP="00624418">
      <w:pPr>
        <w:pStyle w:val="HTMLPreformatted"/>
        <w:shd w:val="clear" w:color="auto" w:fill="F9FBF9"/>
        <w:rPr>
          <w:color w:val="000000"/>
        </w:rPr>
      </w:pPr>
    </w:p>
    <w:p w:rsidR="00624418" w:rsidRDefault="00624418" w:rsidP="00624418">
      <w:pPr>
        <w:pStyle w:val="HTMLPreformatted"/>
        <w:shd w:val="clear" w:color="auto" w:fill="F9FBF9"/>
        <w:rPr>
          <w:color w:val="000000"/>
        </w:rPr>
      </w:pPr>
      <w:r>
        <w:rPr>
          <w:color w:val="000000"/>
        </w:rPr>
        <w:t xml:space="preserve"> </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In the above example,when t1 is completes its task for 1500 miliseconds(3 times) then t2 and t3 starts executing.</w:t>
            </w:r>
          </w:p>
        </w:tc>
      </w:tr>
    </w:tbl>
    <w:p w:rsidR="00624418" w:rsidRDefault="00584E14" w:rsidP="00624418">
      <w:r>
        <w:pict>
          <v:rect id="_x0000_i1114" style="width:0;height:.65pt" o:hralign="center" o:hrstd="t" o:hrnoshade="t" o:hr="t" fillcolor="#d4d4d4" stroked="f"/>
        </w:pict>
      </w:r>
    </w:p>
    <w:p w:rsidR="00624418" w:rsidRDefault="00624418" w:rsidP="00624418">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getName(),setName(String) and getId() method:</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lastRenderedPageBreak/>
              <w:t>public String getName()</w:t>
            </w:r>
          </w:p>
        </w:tc>
      </w:tr>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public void setName(String name)</w:t>
            </w:r>
          </w:p>
        </w:tc>
      </w:tr>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public long getId()</w:t>
            </w:r>
          </w:p>
        </w:tc>
      </w:tr>
    </w:tbl>
    <w:p w:rsidR="00624418" w:rsidRDefault="00624418" w:rsidP="00624418">
      <w:pPr>
        <w:numPr>
          <w:ilvl w:val="0"/>
          <w:numId w:val="190"/>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TestJoinMethod3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w:t>
      </w:r>
      <w:r>
        <w:rPr>
          <w:rFonts w:ascii="Verdana" w:hAnsi="Verdana"/>
          <w:color w:val="000000"/>
          <w:sz w:val="17"/>
          <w:szCs w:val="17"/>
          <w:bdr w:val="none" w:sz="0" w:space="0" w:color="auto" w:frame="1"/>
        </w:rPr>
        <w: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TestJoinMethod3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TestJoinMethod3();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TestJoinMethod3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TestJoinMethod3();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"Name of t1:"</w:t>
      </w:r>
      <w:r>
        <w:rPr>
          <w:rFonts w:ascii="Verdana" w:hAnsi="Verdana"/>
          <w:color w:val="000000"/>
          <w:sz w:val="17"/>
          <w:szCs w:val="17"/>
          <w:bdr w:val="none" w:sz="0" w:space="0" w:color="auto" w:frame="1"/>
        </w:rPr>
        <w:t>+t1.getName());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"Name of t2:"</w:t>
      </w:r>
      <w:r>
        <w:rPr>
          <w:rFonts w:ascii="Verdana" w:hAnsi="Verdana"/>
          <w:color w:val="000000"/>
          <w:sz w:val="17"/>
          <w:szCs w:val="17"/>
          <w:bdr w:val="none" w:sz="0" w:space="0" w:color="auto" w:frame="1"/>
        </w:rPr>
        <w:t>+t2.getName());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"id of t1:"</w:t>
      </w:r>
      <w:r>
        <w:rPr>
          <w:rFonts w:ascii="Verdana" w:hAnsi="Verdana"/>
          <w:color w:val="000000"/>
          <w:sz w:val="17"/>
          <w:szCs w:val="17"/>
          <w:bdr w:val="none" w:sz="0" w:space="0" w:color="auto" w:frame="1"/>
        </w:rPr>
        <w:t>+t1.getId());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t1.setName(</w:t>
      </w:r>
      <w:r>
        <w:rPr>
          <w:rStyle w:val="string"/>
          <w:rFonts w:ascii="Verdana" w:hAnsi="Verdana"/>
          <w:color w:val="0000FF"/>
          <w:sz w:val="17"/>
          <w:szCs w:val="17"/>
          <w:bdr w:val="none" w:sz="0" w:space="0" w:color="auto" w:frame="1"/>
        </w:rPr>
        <w:t>"Sonoo Jaiswal"</w:t>
      </w:r>
      <w:r>
        <w:rPr>
          <w:rFonts w:ascii="Verdana" w:hAnsi="Verdana"/>
          <w:color w:val="000000"/>
          <w:sz w:val="17"/>
          <w:szCs w:val="17"/>
          <w:bdr w:val="none" w:sz="0" w:space="0" w:color="auto" w:frame="1"/>
        </w:rPr>
        <w:t>);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changing name of t1:"</w:t>
      </w:r>
      <w:r>
        <w:rPr>
          <w:rFonts w:ascii="Verdana" w:hAnsi="Verdana"/>
          <w:color w:val="000000"/>
          <w:sz w:val="17"/>
          <w:szCs w:val="17"/>
          <w:bdr w:val="none" w:sz="0" w:space="0" w:color="auto" w:frame="1"/>
        </w:rPr>
        <w:t>+t1.getName());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9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584E14" w:rsidP="00624418">
      <w:pPr>
        <w:spacing w:line="240" w:lineRule="auto"/>
        <w:rPr>
          <w:rFonts w:ascii="Times New Roman" w:hAnsi="Times New Roman"/>
          <w:sz w:val="24"/>
          <w:szCs w:val="24"/>
        </w:rPr>
      </w:pPr>
      <w:hyperlink r:id="rId74" w:tgtFrame="_blank" w:history="1">
        <w:r w:rsidR="00624418">
          <w:rPr>
            <w:rStyle w:val="Hyperlink"/>
            <w:rFonts w:ascii="Verdana" w:hAnsi="Verdana"/>
            <w:b/>
            <w:bCs/>
            <w:color w:val="FFFFFF"/>
            <w:sz w:val="17"/>
            <w:szCs w:val="17"/>
            <w:shd w:val="clear" w:color="auto" w:fill="8BC34A"/>
          </w:rPr>
          <w:t>Test it Now</w:t>
        </w:r>
      </w:hyperlink>
    </w:p>
    <w:p w:rsidR="00624418" w:rsidRDefault="00624418" w:rsidP="00624418">
      <w:pPr>
        <w:pStyle w:val="HTMLPreformatted"/>
        <w:shd w:val="clear" w:color="auto" w:fill="F9FBF9"/>
        <w:rPr>
          <w:color w:val="000000"/>
        </w:rPr>
      </w:pPr>
      <w:r>
        <w:rPr>
          <w:color w:val="000000"/>
        </w:rPr>
        <w:t>Output:Name of t1:Thread-0</w:t>
      </w:r>
    </w:p>
    <w:p w:rsidR="00624418" w:rsidRDefault="00624418" w:rsidP="00624418">
      <w:pPr>
        <w:pStyle w:val="HTMLPreformatted"/>
        <w:shd w:val="clear" w:color="auto" w:fill="F9FBF9"/>
        <w:rPr>
          <w:color w:val="000000"/>
        </w:rPr>
      </w:pPr>
      <w:r>
        <w:rPr>
          <w:color w:val="000000"/>
        </w:rPr>
        <w:t xml:space="preserve">       Name of t2:Thread-1</w:t>
      </w:r>
    </w:p>
    <w:p w:rsidR="00624418" w:rsidRDefault="00624418" w:rsidP="00624418">
      <w:pPr>
        <w:pStyle w:val="HTMLPreformatted"/>
        <w:shd w:val="clear" w:color="auto" w:fill="F9FBF9"/>
        <w:rPr>
          <w:color w:val="000000"/>
        </w:rPr>
      </w:pPr>
      <w:r>
        <w:rPr>
          <w:color w:val="000000"/>
        </w:rPr>
        <w:t xml:space="preserve">       id of t1:8</w:t>
      </w:r>
    </w:p>
    <w:p w:rsidR="00624418" w:rsidRDefault="00624418" w:rsidP="00624418">
      <w:pPr>
        <w:pStyle w:val="HTMLPreformatted"/>
        <w:shd w:val="clear" w:color="auto" w:fill="F9FBF9"/>
        <w:rPr>
          <w:color w:val="000000"/>
        </w:rPr>
      </w:pPr>
      <w:r>
        <w:rPr>
          <w:color w:val="000000"/>
        </w:rPr>
        <w:t xml:space="preserve">       running...</w:t>
      </w:r>
    </w:p>
    <w:p w:rsidR="00624418" w:rsidRDefault="00624418" w:rsidP="00624418">
      <w:pPr>
        <w:pStyle w:val="HTMLPreformatted"/>
        <w:shd w:val="clear" w:color="auto" w:fill="F9FBF9"/>
        <w:rPr>
          <w:color w:val="000000"/>
        </w:rPr>
      </w:pPr>
      <w:r>
        <w:rPr>
          <w:color w:val="000000"/>
        </w:rPr>
        <w:t xml:space="preserve">       After changling name of t1:Sonoo Jaiswal</w:t>
      </w:r>
    </w:p>
    <w:p w:rsidR="00624418" w:rsidRDefault="00624418" w:rsidP="00624418">
      <w:pPr>
        <w:pStyle w:val="HTMLPreformatted"/>
        <w:shd w:val="clear" w:color="auto" w:fill="F9FBF9"/>
        <w:rPr>
          <w:color w:val="000000"/>
        </w:rPr>
      </w:pPr>
      <w:r>
        <w:rPr>
          <w:color w:val="000000"/>
        </w:rPr>
        <w:t xml:space="preserve">       running...</w:t>
      </w:r>
    </w:p>
    <w:p w:rsidR="00624418" w:rsidRDefault="00624418" w:rsidP="00624418">
      <w:pPr>
        <w:pStyle w:val="HTMLPreformatted"/>
        <w:shd w:val="clear" w:color="auto" w:fill="F9FBF9"/>
        <w:rPr>
          <w:color w:val="000000"/>
        </w:rPr>
      </w:pPr>
      <w:r>
        <w:rPr>
          <w:color w:val="000000"/>
        </w:rPr>
        <w:t xml:space="preserve">     </w:t>
      </w:r>
    </w:p>
    <w:p w:rsidR="00624418" w:rsidRDefault="00624418" w:rsidP="00624418">
      <w:pPr>
        <w:pStyle w:val="HTMLPreformatted"/>
        <w:shd w:val="clear" w:color="auto" w:fill="F9FBF9"/>
        <w:rPr>
          <w:color w:val="000000"/>
        </w:rPr>
      </w:pPr>
      <w:r>
        <w:rPr>
          <w:color w:val="000000"/>
        </w:rPr>
        <w:t xml:space="preserve"> </w:t>
      </w:r>
    </w:p>
    <w:p w:rsidR="00624418" w:rsidRDefault="00584E14" w:rsidP="00624418">
      <w:r>
        <w:pict>
          <v:rect id="_x0000_i1115" style="width:0;height:.65pt" o:hralign="center" o:hrstd="t" o:hrnoshade="t" o:hr="t" fillcolor="#d4d4d4" stroked="f"/>
        </w:pict>
      </w:r>
    </w:p>
    <w:p w:rsidR="00624418" w:rsidRDefault="00624418" w:rsidP="00624418">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The currentThread() method:</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The currentThread() method returns a reference to the currently executing thread object.</w:t>
            </w:r>
          </w:p>
        </w:tc>
      </w:tr>
    </w:tbl>
    <w:p w:rsidR="00624418" w:rsidRDefault="00624418" w:rsidP="00624418">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Syntax:</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624418" w:rsidTr="00624418">
        <w:trPr>
          <w:tblCellSpacing w:w="15" w:type="dxa"/>
        </w:trPr>
        <w:tc>
          <w:tcPr>
            <w:tcW w:w="0" w:type="auto"/>
            <w:shd w:val="clear" w:color="auto" w:fill="FFFFFF"/>
            <w:vAlign w:val="center"/>
            <w:hideMark/>
          </w:tcPr>
          <w:p w:rsidR="00624418" w:rsidRDefault="00624418">
            <w:pPr>
              <w:spacing w:line="298" w:lineRule="atLeast"/>
              <w:ind w:left="259"/>
              <w:rPr>
                <w:rFonts w:ascii="Verdana" w:hAnsi="Verdana"/>
                <w:color w:val="000000"/>
                <w:sz w:val="17"/>
                <w:szCs w:val="17"/>
              </w:rPr>
            </w:pPr>
            <w:r>
              <w:rPr>
                <w:rFonts w:ascii="Verdana" w:hAnsi="Verdana"/>
                <w:color w:val="000000"/>
                <w:sz w:val="17"/>
                <w:szCs w:val="17"/>
              </w:rPr>
              <w:t>public static Thread currentThread()</w:t>
            </w:r>
          </w:p>
        </w:tc>
      </w:tr>
    </w:tbl>
    <w:p w:rsidR="00624418" w:rsidRDefault="00624418" w:rsidP="00624418">
      <w:pPr>
        <w:rPr>
          <w:rFonts w:ascii="Times New Roman" w:hAnsi="Times New Roman" w:cs="Times New Roman"/>
        </w:rPr>
      </w:pPr>
      <w:r>
        <w:rPr>
          <w:rFonts w:ascii="Verdana" w:hAnsi="Verdana"/>
          <w:b/>
          <w:bCs/>
          <w:i/>
          <w:iCs/>
          <w:color w:val="000000"/>
          <w:sz w:val="17"/>
          <w:szCs w:val="17"/>
          <w:shd w:val="clear" w:color="auto" w:fill="FFFFFF"/>
        </w:rPr>
        <w:t>Example of currentThread() method</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TestJoinMethod4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System.out.println(Thread.currentThread().getName());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TestJoinMethod4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TestJoinMethod4();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TestJoinMethod4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TestJoinMethod4();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624418" w:rsidRDefault="00624418" w:rsidP="00624418">
      <w:pPr>
        <w:numPr>
          <w:ilvl w:val="0"/>
          <w:numId w:val="19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624418" w:rsidRDefault="00584E14" w:rsidP="00624418">
      <w:pPr>
        <w:spacing w:line="240" w:lineRule="auto"/>
        <w:rPr>
          <w:rFonts w:ascii="Times New Roman" w:hAnsi="Times New Roman"/>
          <w:sz w:val="24"/>
          <w:szCs w:val="24"/>
        </w:rPr>
      </w:pPr>
      <w:hyperlink r:id="rId75" w:tgtFrame="_blank" w:history="1">
        <w:r w:rsidR="00624418">
          <w:rPr>
            <w:rStyle w:val="Hyperlink"/>
            <w:rFonts w:ascii="Verdana" w:hAnsi="Verdana"/>
            <w:b/>
            <w:bCs/>
            <w:color w:val="FFFFFF"/>
            <w:sz w:val="17"/>
            <w:szCs w:val="17"/>
            <w:shd w:val="clear" w:color="auto" w:fill="8BC34A"/>
          </w:rPr>
          <w:t>Test it Now</w:t>
        </w:r>
      </w:hyperlink>
    </w:p>
    <w:p w:rsidR="00624418" w:rsidRDefault="00624418" w:rsidP="00624418">
      <w:pPr>
        <w:pStyle w:val="HTMLPreformatted"/>
        <w:shd w:val="clear" w:color="auto" w:fill="F9FBF9"/>
        <w:rPr>
          <w:color w:val="000000"/>
        </w:rPr>
      </w:pPr>
      <w:r>
        <w:rPr>
          <w:color w:val="000000"/>
        </w:rPr>
        <w:t>Output:Thread-0</w:t>
      </w:r>
    </w:p>
    <w:p w:rsidR="00624418" w:rsidRDefault="00624418" w:rsidP="00624418">
      <w:pPr>
        <w:pStyle w:val="HTMLPreformatted"/>
        <w:shd w:val="clear" w:color="auto" w:fill="F9FBF9"/>
        <w:rPr>
          <w:color w:val="000000"/>
        </w:rPr>
      </w:pPr>
      <w:r>
        <w:rPr>
          <w:color w:val="000000"/>
        </w:rPr>
        <w:t xml:space="preserve">       Thread-1</w:t>
      </w:r>
    </w:p>
    <w:p w:rsidR="00624418" w:rsidRDefault="00624418"/>
    <w:p w:rsidR="008E41BA" w:rsidRDefault="008E41BA" w:rsidP="008E41B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Naming Thread and Current Thread</w:t>
      </w:r>
    </w:p>
    <w:p w:rsidR="008E41BA" w:rsidRDefault="00584E14" w:rsidP="008E41BA">
      <w:pPr>
        <w:rPr>
          <w:rFonts w:ascii="Times New Roman" w:hAnsi="Times New Roman" w:cs="Times New Roman"/>
          <w:sz w:val="24"/>
          <w:szCs w:val="24"/>
        </w:rPr>
      </w:pPr>
      <w:r>
        <w:pict>
          <v:rect id="_x0000_i1116" style="width:0;height:.65pt" o:hralign="center" o:hrstd="t" o:hrnoshade="t" o:hr="t" fillcolor="#d4d4d4" stroked="f"/>
        </w:pict>
      </w:r>
    </w:p>
    <w:p w:rsidR="008E41BA" w:rsidRDefault="008E41BA" w:rsidP="008E41B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Naming Thread</w:t>
      </w:r>
    </w:p>
    <w:p w:rsidR="008E41BA" w:rsidRDefault="008E41BA" w:rsidP="008E41BA">
      <w:pPr>
        <w:pStyle w:val="NormalWeb"/>
        <w:shd w:val="clear" w:color="auto" w:fill="FFFFFF"/>
        <w:rPr>
          <w:rFonts w:ascii="Verdana" w:hAnsi="Verdana"/>
          <w:color w:val="000000"/>
          <w:sz w:val="17"/>
          <w:szCs w:val="17"/>
        </w:rPr>
      </w:pPr>
      <w:r>
        <w:rPr>
          <w:rFonts w:ascii="Verdana" w:hAnsi="Verdana"/>
          <w:color w:val="000000"/>
          <w:sz w:val="17"/>
          <w:szCs w:val="17"/>
        </w:rPr>
        <w:t>The Thread class provides methods to change and get the name of a thread. By default, each thread has a name i.e. thread-0, thread-1 and so on. By we can change the name of the thread by using setName() method. The syntax of setName() and getName() methods are given below:</w:t>
      </w:r>
    </w:p>
    <w:p w:rsidR="008E41BA" w:rsidRDefault="008E41BA" w:rsidP="008E41BA">
      <w:pPr>
        <w:numPr>
          <w:ilvl w:val="0"/>
          <w:numId w:val="192"/>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public String getName():</w:t>
      </w:r>
      <w:r>
        <w:rPr>
          <w:rFonts w:ascii="Verdana" w:hAnsi="Verdana"/>
          <w:color w:val="000000"/>
          <w:sz w:val="17"/>
          <w:szCs w:val="17"/>
        </w:rPr>
        <w:t> is used to return the name of a thread.</w:t>
      </w:r>
    </w:p>
    <w:p w:rsidR="008E41BA" w:rsidRDefault="008E41BA" w:rsidP="008E41BA">
      <w:pPr>
        <w:numPr>
          <w:ilvl w:val="0"/>
          <w:numId w:val="192"/>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public void setName(String name):</w:t>
      </w:r>
      <w:r>
        <w:rPr>
          <w:rFonts w:ascii="Verdana" w:hAnsi="Verdana"/>
          <w:color w:val="000000"/>
          <w:sz w:val="17"/>
          <w:szCs w:val="17"/>
        </w:rPr>
        <w:t> is used to change the name of a thread.</w:t>
      </w:r>
    </w:p>
    <w:p w:rsidR="008E41BA" w:rsidRDefault="008E41BA" w:rsidP="008E41BA">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Example of naming a thread</w:t>
      </w:r>
    </w:p>
    <w:p w:rsidR="008E41BA" w:rsidRDefault="008E41BA" w:rsidP="008E41BA">
      <w:pPr>
        <w:numPr>
          <w:ilvl w:val="0"/>
          <w:numId w:val="193"/>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TestMultiNaming1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w:t>
      </w:r>
      <w:r>
        <w:rPr>
          <w:rFonts w:ascii="Verdana" w:hAnsi="Verdana"/>
          <w:color w:val="000000"/>
          <w:sz w:val="17"/>
          <w:szCs w:val="17"/>
          <w:bdr w:val="none" w:sz="0" w:space="0" w:color="auto" w:frame="1"/>
        </w:rPr>
        <w: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TestMultiNaming1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TestMultiNaming1();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TestMultiNaming1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TestMultiNaming1();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"Name of t1:"</w:t>
      </w:r>
      <w:r>
        <w:rPr>
          <w:rFonts w:ascii="Verdana" w:hAnsi="Verdana"/>
          <w:color w:val="000000"/>
          <w:sz w:val="17"/>
          <w:szCs w:val="17"/>
          <w:bdr w:val="none" w:sz="0" w:space="0" w:color="auto" w:frame="1"/>
        </w:rPr>
        <w:t>+t1.getName());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"Name of t2:"</w:t>
      </w:r>
      <w:r>
        <w:rPr>
          <w:rFonts w:ascii="Verdana" w:hAnsi="Verdana"/>
          <w:color w:val="000000"/>
          <w:sz w:val="17"/>
          <w:szCs w:val="17"/>
          <w:bdr w:val="none" w:sz="0" w:space="0" w:color="auto" w:frame="1"/>
        </w:rPr>
        <w:t>+t2.getName());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t1.setName(</w:t>
      </w:r>
      <w:r>
        <w:rPr>
          <w:rStyle w:val="string"/>
          <w:rFonts w:ascii="Verdana" w:hAnsi="Verdana"/>
          <w:color w:val="0000FF"/>
          <w:sz w:val="17"/>
          <w:szCs w:val="17"/>
          <w:bdr w:val="none" w:sz="0" w:space="0" w:color="auto" w:frame="1"/>
        </w:rPr>
        <w:t>"Sonoo Jaiswal"</w:t>
      </w:r>
      <w:r>
        <w:rPr>
          <w:rFonts w:ascii="Verdana" w:hAnsi="Verdana"/>
          <w:color w:val="000000"/>
          <w:sz w:val="17"/>
          <w:szCs w:val="17"/>
          <w:bdr w:val="none" w:sz="0" w:space="0" w:color="auto" w:frame="1"/>
        </w:rPr>
        <w:t>);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"After changing name of t1:"</w:t>
      </w:r>
      <w:r>
        <w:rPr>
          <w:rFonts w:ascii="Verdana" w:hAnsi="Verdana"/>
          <w:color w:val="000000"/>
          <w:sz w:val="17"/>
          <w:szCs w:val="17"/>
          <w:bdr w:val="none" w:sz="0" w:space="0" w:color="auto" w:frame="1"/>
        </w:rPr>
        <w:t>+t1.getName());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E41BA" w:rsidRDefault="008E41BA" w:rsidP="008E41BA">
      <w:pPr>
        <w:numPr>
          <w:ilvl w:val="0"/>
          <w:numId w:val="19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E41BA" w:rsidRDefault="00584E14" w:rsidP="008E41BA">
      <w:pPr>
        <w:spacing w:line="240" w:lineRule="auto"/>
        <w:rPr>
          <w:rFonts w:ascii="Times New Roman" w:hAnsi="Times New Roman"/>
          <w:sz w:val="24"/>
          <w:szCs w:val="24"/>
        </w:rPr>
      </w:pPr>
      <w:hyperlink r:id="rId76" w:tgtFrame="_blank" w:history="1">
        <w:r w:rsidR="008E41BA">
          <w:rPr>
            <w:rStyle w:val="Hyperlink"/>
            <w:rFonts w:ascii="Verdana" w:hAnsi="Verdana"/>
            <w:b/>
            <w:bCs/>
            <w:color w:val="FFFFFF"/>
            <w:sz w:val="17"/>
            <w:szCs w:val="17"/>
            <w:shd w:val="clear" w:color="auto" w:fill="8BC34A"/>
          </w:rPr>
          <w:t>Test it Now</w:t>
        </w:r>
      </w:hyperlink>
    </w:p>
    <w:p w:rsidR="008E41BA" w:rsidRDefault="008E41BA" w:rsidP="008E41BA">
      <w:pPr>
        <w:pStyle w:val="HTMLPreformatted"/>
        <w:shd w:val="clear" w:color="auto" w:fill="F9FBF9"/>
        <w:rPr>
          <w:color w:val="000000"/>
        </w:rPr>
      </w:pPr>
      <w:r>
        <w:rPr>
          <w:color w:val="000000"/>
        </w:rPr>
        <w:t>Output:Name of t1:Thread-0</w:t>
      </w:r>
    </w:p>
    <w:p w:rsidR="008E41BA" w:rsidRDefault="008E41BA" w:rsidP="008E41BA">
      <w:pPr>
        <w:pStyle w:val="HTMLPreformatted"/>
        <w:shd w:val="clear" w:color="auto" w:fill="F9FBF9"/>
        <w:rPr>
          <w:color w:val="000000"/>
        </w:rPr>
      </w:pPr>
      <w:r>
        <w:rPr>
          <w:color w:val="000000"/>
        </w:rPr>
        <w:t xml:space="preserve">       Name of t2:Thread-1</w:t>
      </w:r>
    </w:p>
    <w:p w:rsidR="008E41BA" w:rsidRDefault="008E41BA" w:rsidP="008E41BA">
      <w:pPr>
        <w:pStyle w:val="HTMLPreformatted"/>
        <w:shd w:val="clear" w:color="auto" w:fill="F9FBF9"/>
        <w:rPr>
          <w:color w:val="000000"/>
        </w:rPr>
      </w:pPr>
      <w:r>
        <w:rPr>
          <w:color w:val="000000"/>
        </w:rPr>
        <w:t xml:space="preserve">       id of t1:8</w:t>
      </w:r>
    </w:p>
    <w:p w:rsidR="008E41BA" w:rsidRDefault="008E41BA" w:rsidP="008E41BA">
      <w:pPr>
        <w:pStyle w:val="HTMLPreformatted"/>
        <w:shd w:val="clear" w:color="auto" w:fill="F9FBF9"/>
        <w:rPr>
          <w:color w:val="000000"/>
        </w:rPr>
      </w:pPr>
      <w:r>
        <w:rPr>
          <w:color w:val="000000"/>
        </w:rPr>
        <w:t xml:space="preserve">       running...</w:t>
      </w:r>
    </w:p>
    <w:p w:rsidR="008E41BA" w:rsidRDefault="008E41BA" w:rsidP="008E41BA">
      <w:pPr>
        <w:pStyle w:val="HTMLPreformatted"/>
        <w:shd w:val="clear" w:color="auto" w:fill="F9FBF9"/>
        <w:rPr>
          <w:color w:val="000000"/>
        </w:rPr>
      </w:pPr>
      <w:r>
        <w:rPr>
          <w:color w:val="000000"/>
        </w:rPr>
        <w:lastRenderedPageBreak/>
        <w:t xml:space="preserve">       After changeling name of t1:Sonoo Jaiswal</w:t>
      </w:r>
    </w:p>
    <w:p w:rsidR="008E41BA" w:rsidRDefault="008E41BA" w:rsidP="008E41BA">
      <w:pPr>
        <w:pStyle w:val="HTMLPreformatted"/>
        <w:shd w:val="clear" w:color="auto" w:fill="F9FBF9"/>
        <w:rPr>
          <w:color w:val="000000"/>
        </w:rPr>
      </w:pPr>
      <w:r>
        <w:rPr>
          <w:color w:val="000000"/>
        </w:rPr>
        <w:t xml:space="preserve">       running...</w:t>
      </w:r>
    </w:p>
    <w:p w:rsidR="008E41BA" w:rsidRDefault="008E41BA" w:rsidP="008E41BA">
      <w:pPr>
        <w:pStyle w:val="HTMLPreformatted"/>
        <w:shd w:val="clear" w:color="auto" w:fill="F9FBF9"/>
        <w:rPr>
          <w:color w:val="000000"/>
        </w:rPr>
      </w:pPr>
      <w:r>
        <w:rPr>
          <w:color w:val="000000"/>
        </w:rPr>
        <w:t xml:space="preserve">     </w:t>
      </w:r>
    </w:p>
    <w:p w:rsidR="008E41BA" w:rsidRDefault="008E41BA" w:rsidP="008E41BA">
      <w:pPr>
        <w:pStyle w:val="HTMLPreformatted"/>
        <w:shd w:val="clear" w:color="auto" w:fill="F9FBF9"/>
        <w:rPr>
          <w:color w:val="000000"/>
        </w:rPr>
      </w:pPr>
      <w:r>
        <w:rPr>
          <w:color w:val="000000"/>
        </w:rPr>
        <w:t xml:space="preserve"> </w:t>
      </w:r>
    </w:p>
    <w:p w:rsidR="008E41BA" w:rsidRDefault="00584E14" w:rsidP="008E41BA">
      <w:r>
        <w:pict>
          <v:rect id="_x0000_i1117" style="width:0;height:.65pt" o:hralign="center" o:hrstd="t" o:hrnoshade="t" o:hr="t" fillcolor="#d4d4d4" stroked="f"/>
        </w:pict>
      </w:r>
    </w:p>
    <w:p w:rsidR="008E41BA" w:rsidRDefault="008E41BA" w:rsidP="008E41BA">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Current Thread</w:t>
      </w:r>
    </w:p>
    <w:p w:rsidR="008E41BA" w:rsidRDefault="008E41BA" w:rsidP="008E41BA">
      <w:pPr>
        <w:pStyle w:val="NormalWeb"/>
        <w:shd w:val="clear" w:color="auto" w:fill="FFFFFF"/>
        <w:rPr>
          <w:rFonts w:ascii="Verdana" w:hAnsi="Verdana"/>
          <w:color w:val="000000"/>
          <w:sz w:val="17"/>
          <w:szCs w:val="17"/>
        </w:rPr>
      </w:pPr>
      <w:r>
        <w:rPr>
          <w:rFonts w:ascii="Verdana" w:hAnsi="Verdana"/>
          <w:color w:val="000000"/>
          <w:sz w:val="17"/>
          <w:szCs w:val="17"/>
        </w:rPr>
        <w:t>The currentThread() method returns a reference of currently executing thread.</w:t>
      </w:r>
    </w:p>
    <w:p w:rsidR="008E41BA" w:rsidRDefault="008E41BA" w:rsidP="008E41BA">
      <w:pPr>
        <w:numPr>
          <w:ilvl w:val="0"/>
          <w:numId w:val="194"/>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Thread currentThread()  </w:t>
      </w:r>
    </w:p>
    <w:p w:rsidR="008E41BA" w:rsidRDefault="008E41BA" w:rsidP="008E41BA">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Example of currentThread() method</w:t>
      </w:r>
    </w:p>
    <w:p w:rsidR="008E41BA" w:rsidRDefault="008E41BA" w:rsidP="008E41BA">
      <w:pPr>
        <w:numPr>
          <w:ilvl w:val="0"/>
          <w:numId w:val="195"/>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TestMultiNaming2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System.out.println(Thread.currentThread().getName());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TestMultiNaming2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TestMultiNaming2();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TestMultiNaming2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TestMultiNaming2();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8E41BA" w:rsidRDefault="008E41BA" w:rsidP="008E41BA">
      <w:pPr>
        <w:numPr>
          <w:ilvl w:val="0"/>
          <w:numId w:val="19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8E41BA" w:rsidRDefault="00584E14" w:rsidP="008E41BA">
      <w:pPr>
        <w:spacing w:line="240" w:lineRule="auto"/>
        <w:rPr>
          <w:rFonts w:ascii="Times New Roman" w:hAnsi="Times New Roman"/>
          <w:sz w:val="24"/>
          <w:szCs w:val="24"/>
        </w:rPr>
      </w:pPr>
      <w:hyperlink r:id="rId77" w:tgtFrame="_blank" w:history="1">
        <w:r w:rsidR="008E41BA">
          <w:rPr>
            <w:rStyle w:val="Hyperlink"/>
            <w:rFonts w:ascii="Verdana" w:hAnsi="Verdana"/>
            <w:b/>
            <w:bCs/>
            <w:color w:val="FFFFFF"/>
            <w:sz w:val="17"/>
            <w:szCs w:val="17"/>
            <w:shd w:val="clear" w:color="auto" w:fill="8BC34A"/>
          </w:rPr>
          <w:t>Test it Now</w:t>
        </w:r>
      </w:hyperlink>
    </w:p>
    <w:p w:rsidR="008E41BA" w:rsidRDefault="008E41BA" w:rsidP="008E41BA">
      <w:pPr>
        <w:pStyle w:val="HTMLPreformatted"/>
        <w:shd w:val="clear" w:color="auto" w:fill="F9FBF9"/>
        <w:rPr>
          <w:color w:val="000000"/>
        </w:rPr>
      </w:pPr>
      <w:r>
        <w:rPr>
          <w:color w:val="000000"/>
        </w:rPr>
        <w:t>Output:Thread-0</w:t>
      </w:r>
    </w:p>
    <w:p w:rsidR="008E41BA" w:rsidRDefault="008E41BA" w:rsidP="008E41BA">
      <w:pPr>
        <w:pStyle w:val="HTMLPreformatted"/>
        <w:shd w:val="clear" w:color="auto" w:fill="F9FBF9"/>
        <w:rPr>
          <w:color w:val="000000"/>
        </w:rPr>
      </w:pPr>
      <w:r>
        <w:rPr>
          <w:color w:val="000000"/>
        </w:rPr>
        <w:t xml:space="preserve">       Thread-1</w:t>
      </w:r>
    </w:p>
    <w:p w:rsidR="008E41BA" w:rsidRDefault="008E41BA" w:rsidP="008E41BA">
      <w:pPr>
        <w:pStyle w:val="HTMLPreformatted"/>
        <w:shd w:val="clear" w:color="auto" w:fill="F9FBF9"/>
        <w:rPr>
          <w:color w:val="000000"/>
        </w:rPr>
      </w:pPr>
      <w:r>
        <w:rPr>
          <w:color w:val="000000"/>
        </w:rPr>
        <w:t xml:space="preserve"> </w:t>
      </w:r>
    </w:p>
    <w:p w:rsidR="008E41BA" w:rsidRDefault="008E41BA"/>
    <w:p w:rsidR="00472F23" w:rsidRDefault="00472F23"/>
    <w:p w:rsidR="00472F23" w:rsidRDefault="00472F23" w:rsidP="00472F2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Priority of a Thread (Thread Priority):</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72F23" w:rsidTr="00472F23">
        <w:trPr>
          <w:tblCellSpacing w:w="15" w:type="dxa"/>
        </w:trPr>
        <w:tc>
          <w:tcPr>
            <w:tcW w:w="0" w:type="auto"/>
            <w:shd w:val="clear" w:color="auto" w:fill="FFFFFF"/>
            <w:vAlign w:val="center"/>
            <w:hideMark/>
          </w:tcPr>
          <w:p w:rsidR="00472F23" w:rsidRDefault="00472F23">
            <w:pPr>
              <w:spacing w:line="298" w:lineRule="atLeast"/>
              <w:ind w:left="259"/>
              <w:rPr>
                <w:rFonts w:ascii="Verdana" w:hAnsi="Verdana"/>
                <w:color w:val="000000"/>
                <w:sz w:val="17"/>
                <w:szCs w:val="17"/>
              </w:rPr>
            </w:pPr>
            <w:r>
              <w:rPr>
                <w:rFonts w:ascii="Verdana" w:hAnsi="Verdana"/>
                <w:color w:val="000000"/>
                <w:sz w:val="17"/>
                <w:szCs w:val="17"/>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472F23" w:rsidRDefault="00472F23" w:rsidP="00472F23">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constants defined in Thread class:</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72F23" w:rsidTr="00472F23">
        <w:trPr>
          <w:tblCellSpacing w:w="15" w:type="dxa"/>
        </w:trPr>
        <w:tc>
          <w:tcPr>
            <w:tcW w:w="0" w:type="auto"/>
            <w:shd w:val="clear" w:color="auto" w:fill="FFFFFF"/>
            <w:vAlign w:val="center"/>
            <w:hideMark/>
          </w:tcPr>
          <w:p w:rsidR="00472F23" w:rsidRDefault="00472F23" w:rsidP="00472F23">
            <w:pPr>
              <w:numPr>
                <w:ilvl w:val="0"/>
                <w:numId w:val="196"/>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public static int MIN_PRIORITY</w:t>
            </w:r>
          </w:p>
          <w:p w:rsidR="00472F23" w:rsidRDefault="00472F23" w:rsidP="00472F23">
            <w:pPr>
              <w:numPr>
                <w:ilvl w:val="0"/>
                <w:numId w:val="196"/>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public static int NORM_PRIORITY</w:t>
            </w:r>
          </w:p>
          <w:p w:rsidR="00472F23" w:rsidRDefault="00472F23" w:rsidP="00472F23">
            <w:pPr>
              <w:numPr>
                <w:ilvl w:val="0"/>
                <w:numId w:val="196"/>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public static int MAX_PRIORITY</w:t>
            </w:r>
          </w:p>
        </w:tc>
      </w:tr>
    </w:tbl>
    <w:p w:rsidR="00472F23" w:rsidRDefault="00472F23" w:rsidP="00472F23">
      <w:pPr>
        <w:rPr>
          <w:vanish/>
        </w:rPr>
      </w:pP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72F23" w:rsidTr="00472F23">
        <w:trPr>
          <w:tblCellSpacing w:w="15" w:type="dxa"/>
        </w:trPr>
        <w:tc>
          <w:tcPr>
            <w:tcW w:w="0" w:type="auto"/>
            <w:shd w:val="clear" w:color="auto" w:fill="FFFFFF"/>
            <w:vAlign w:val="center"/>
            <w:hideMark/>
          </w:tcPr>
          <w:p w:rsidR="00472F23" w:rsidRDefault="00472F23">
            <w:pPr>
              <w:spacing w:line="298" w:lineRule="atLeast"/>
              <w:ind w:left="259"/>
              <w:rPr>
                <w:rFonts w:ascii="Verdana" w:hAnsi="Verdana"/>
                <w:color w:val="000000"/>
                <w:sz w:val="17"/>
                <w:szCs w:val="17"/>
              </w:rPr>
            </w:pPr>
            <w:r>
              <w:rPr>
                <w:rFonts w:ascii="Verdana" w:hAnsi="Verdana"/>
                <w:color w:val="000000"/>
                <w:sz w:val="17"/>
                <w:szCs w:val="17"/>
              </w:rPr>
              <w:t>Default priority of a thread is 5 (NORM_PRIORITY). The value of MIN_PRIORITY is 1 and the value of MAX_PRIORITY is 10.</w:t>
            </w:r>
          </w:p>
        </w:tc>
      </w:tr>
    </w:tbl>
    <w:p w:rsidR="00472F23" w:rsidRDefault="00472F23" w:rsidP="00472F23">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Example of priority of a Thread:</w:t>
      </w:r>
    </w:p>
    <w:p w:rsidR="00472F23" w:rsidRDefault="00472F23" w:rsidP="00472F23">
      <w:pPr>
        <w:numPr>
          <w:ilvl w:val="0"/>
          <w:numId w:val="197"/>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TestMultiPriority1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 thread name is:"</w:t>
      </w:r>
      <w:r>
        <w:rPr>
          <w:rFonts w:ascii="Verdana" w:hAnsi="Verdana"/>
          <w:color w:val="000000"/>
          <w:sz w:val="17"/>
          <w:szCs w:val="17"/>
          <w:bdr w:val="none" w:sz="0" w:space="0" w:color="auto" w:frame="1"/>
        </w:rPr>
        <w:t>+Thread.currentThread().getName());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"running thread priority is:"</w:t>
      </w:r>
      <w:r>
        <w:rPr>
          <w:rFonts w:ascii="Verdana" w:hAnsi="Verdana"/>
          <w:color w:val="000000"/>
          <w:sz w:val="17"/>
          <w:szCs w:val="17"/>
          <w:bdr w:val="none" w:sz="0" w:space="0" w:color="auto" w:frame="1"/>
        </w:rPr>
        <w:t>+Thread.currentThread().getPriority());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TestMultiPriority1 m1=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TestMultiPriority1();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TestMultiPriority1 m2=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TestMultiPriority1();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m1.setPriority(Thread.MIN_PRIORITY);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m2.setPriority(Thread.MAX_PRIORITY);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m1.start();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m2.start();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472F23" w:rsidRDefault="00472F23" w:rsidP="00472F23">
      <w:pPr>
        <w:numPr>
          <w:ilvl w:val="0"/>
          <w:numId w:val="19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472F23" w:rsidRDefault="00584E14" w:rsidP="00472F23">
      <w:pPr>
        <w:spacing w:line="240" w:lineRule="auto"/>
        <w:rPr>
          <w:rFonts w:ascii="Times New Roman" w:hAnsi="Times New Roman"/>
          <w:sz w:val="24"/>
          <w:szCs w:val="24"/>
        </w:rPr>
      </w:pPr>
      <w:hyperlink r:id="rId78" w:tgtFrame="_blank" w:history="1">
        <w:r w:rsidR="00472F23">
          <w:rPr>
            <w:rStyle w:val="Hyperlink"/>
            <w:rFonts w:ascii="Verdana" w:hAnsi="Verdana"/>
            <w:b/>
            <w:bCs/>
            <w:color w:val="FFFFFF"/>
            <w:sz w:val="17"/>
            <w:szCs w:val="17"/>
            <w:shd w:val="clear" w:color="auto" w:fill="8BC34A"/>
          </w:rPr>
          <w:t>Test it Now</w:t>
        </w:r>
      </w:hyperlink>
    </w:p>
    <w:p w:rsidR="00472F23" w:rsidRDefault="00472F23" w:rsidP="00472F23">
      <w:pPr>
        <w:pStyle w:val="HTMLPreformatted"/>
        <w:shd w:val="clear" w:color="auto" w:fill="F9FBF9"/>
        <w:rPr>
          <w:color w:val="000000"/>
        </w:rPr>
      </w:pPr>
      <w:r>
        <w:rPr>
          <w:color w:val="000000"/>
        </w:rPr>
        <w:t>Output:running thread name is:Thread-0</w:t>
      </w:r>
    </w:p>
    <w:p w:rsidR="00472F23" w:rsidRDefault="00472F23" w:rsidP="00472F23">
      <w:pPr>
        <w:pStyle w:val="HTMLPreformatted"/>
        <w:shd w:val="clear" w:color="auto" w:fill="F9FBF9"/>
        <w:rPr>
          <w:color w:val="000000"/>
        </w:rPr>
      </w:pPr>
      <w:r>
        <w:rPr>
          <w:color w:val="000000"/>
        </w:rPr>
        <w:t xml:space="preserve">       running thread priority is:10</w:t>
      </w:r>
    </w:p>
    <w:p w:rsidR="00472F23" w:rsidRDefault="00472F23" w:rsidP="00472F23">
      <w:pPr>
        <w:pStyle w:val="HTMLPreformatted"/>
        <w:shd w:val="clear" w:color="auto" w:fill="F9FBF9"/>
        <w:rPr>
          <w:color w:val="000000"/>
        </w:rPr>
      </w:pPr>
      <w:r>
        <w:rPr>
          <w:color w:val="000000"/>
        </w:rPr>
        <w:t xml:space="preserve">       running thread name is:Thread-1</w:t>
      </w:r>
    </w:p>
    <w:p w:rsidR="00472F23" w:rsidRDefault="00472F23" w:rsidP="00472F23">
      <w:pPr>
        <w:pStyle w:val="HTMLPreformatted"/>
        <w:shd w:val="clear" w:color="auto" w:fill="F9FBF9"/>
        <w:rPr>
          <w:color w:val="000000"/>
        </w:rPr>
      </w:pPr>
      <w:r>
        <w:rPr>
          <w:color w:val="000000"/>
        </w:rPr>
        <w:t xml:space="preserve">       running thread priority is:1</w:t>
      </w:r>
    </w:p>
    <w:p w:rsidR="00472F23" w:rsidRDefault="00472F23" w:rsidP="00472F23">
      <w:pPr>
        <w:pStyle w:val="HTMLPreformatted"/>
        <w:shd w:val="clear" w:color="auto" w:fill="F9FBF9"/>
        <w:rPr>
          <w:color w:val="000000"/>
        </w:rPr>
      </w:pPr>
      <w:r>
        <w:rPr>
          <w:color w:val="000000"/>
        </w:rPr>
        <w:t xml:space="preserve">       </w:t>
      </w:r>
    </w:p>
    <w:p w:rsidR="00472F23" w:rsidRDefault="00472F23"/>
    <w:p w:rsidR="00962304" w:rsidRDefault="00962304"/>
    <w:p w:rsidR="00962304" w:rsidRDefault="00962304" w:rsidP="0096230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Daemon Thread in Java</w:t>
      </w:r>
    </w:p>
    <w:p w:rsidR="00962304" w:rsidRDefault="00962304" w:rsidP="00962304">
      <w:pPr>
        <w:pStyle w:val="NormalWeb"/>
        <w:shd w:val="clear" w:color="auto" w:fill="FFFFFF"/>
        <w:rPr>
          <w:rFonts w:ascii="Verdana" w:hAnsi="Verdana"/>
          <w:color w:val="000000"/>
          <w:sz w:val="17"/>
          <w:szCs w:val="17"/>
        </w:rPr>
      </w:pPr>
      <w:r>
        <w:rPr>
          <w:rFonts w:ascii="Verdana" w:hAnsi="Verdana"/>
          <w:b/>
          <w:bCs/>
          <w:color w:val="000000"/>
          <w:sz w:val="17"/>
          <w:szCs w:val="17"/>
        </w:rPr>
        <w:t>Daemon thread in java</w:t>
      </w:r>
      <w:r>
        <w:rPr>
          <w:rFonts w:ascii="Verdana" w:hAnsi="Verdana"/>
          <w:color w:val="000000"/>
          <w:sz w:val="17"/>
          <w:szCs w:val="17"/>
        </w:rPr>
        <w:t> is a service provider thread that provides services to the user thread. Its life depend on the mercy of user threads i.e. when all the user threads dies, JVM terminates this thread automatically.</w:t>
      </w:r>
    </w:p>
    <w:p w:rsidR="00962304" w:rsidRDefault="00962304" w:rsidP="00962304">
      <w:pPr>
        <w:pStyle w:val="NormalWeb"/>
        <w:shd w:val="clear" w:color="auto" w:fill="FFFFFF"/>
        <w:rPr>
          <w:rFonts w:ascii="Verdana" w:hAnsi="Verdana"/>
          <w:color w:val="000000"/>
          <w:sz w:val="17"/>
          <w:szCs w:val="17"/>
        </w:rPr>
      </w:pPr>
      <w:r>
        <w:rPr>
          <w:rFonts w:ascii="Verdana" w:hAnsi="Verdana"/>
          <w:color w:val="000000"/>
          <w:sz w:val="17"/>
          <w:szCs w:val="17"/>
        </w:rPr>
        <w:t>There are many java daemon threads running automatically e.g. gc, finalizer etc.</w:t>
      </w:r>
    </w:p>
    <w:p w:rsidR="00962304" w:rsidRDefault="00962304" w:rsidP="00962304">
      <w:pPr>
        <w:pStyle w:val="NormalWeb"/>
        <w:shd w:val="clear" w:color="auto" w:fill="FFFFFF"/>
        <w:rPr>
          <w:rFonts w:ascii="Verdana" w:hAnsi="Verdana"/>
          <w:color w:val="000000"/>
          <w:sz w:val="17"/>
          <w:szCs w:val="17"/>
        </w:rPr>
      </w:pPr>
      <w:r>
        <w:rPr>
          <w:rFonts w:ascii="Verdana" w:hAnsi="Verdana"/>
          <w:color w:val="000000"/>
          <w:sz w:val="17"/>
          <w:szCs w:val="17"/>
        </w:rPr>
        <w:t>You can see all the detail by typing the jconsole in the command prompt. The jconsole tool provides information about the loaded classes, memory usage, running threads etc.</w:t>
      </w:r>
    </w:p>
    <w:p w:rsidR="00962304" w:rsidRDefault="00962304" w:rsidP="0096230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Points to remember for Daemon Thread in Java</w:t>
      </w:r>
    </w:p>
    <w:p w:rsidR="00962304" w:rsidRDefault="00962304" w:rsidP="00962304">
      <w:pPr>
        <w:numPr>
          <w:ilvl w:val="0"/>
          <w:numId w:val="19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It provides services to user threads for background supporting tasks. It has no role in life than to serve user threads.</w:t>
      </w:r>
    </w:p>
    <w:p w:rsidR="00962304" w:rsidRDefault="00962304" w:rsidP="00962304">
      <w:pPr>
        <w:numPr>
          <w:ilvl w:val="0"/>
          <w:numId w:val="19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Its life depends on user threads.</w:t>
      </w:r>
    </w:p>
    <w:p w:rsidR="00962304" w:rsidRDefault="00962304" w:rsidP="00962304">
      <w:pPr>
        <w:numPr>
          <w:ilvl w:val="0"/>
          <w:numId w:val="19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It is a low priority thread.</w:t>
      </w:r>
    </w:p>
    <w:p w:rsidR="00962304" w:rsidRDefault="00584E14" w:rsidP="00962304">
      <w:pPr>
        <w:spacing w:after="0" w:line="240" w:lineRule="auto"/>
        <w:rPr>
          <w:rFonts w:ascii="Times New Roman" w:hAnsi="Times New Roman"/>
          <w:sz w:val="24"/>
          <w:szCs w:val="24"/>
        </w:rPr>
      </w:pPr>
      <w:r>
        <w:pict>
          <v:rect id="_x0000_i1118" style="width:0;height:.65pt" o:hralign="center" o:hrstd="t" o:hrnoshade="t" o:hr="t" fillcolor="#d4d4d4" stroked="f"/>
        </w:pict>
      </w:r>
    </w:p>
    <w:p w:rsidR="00962304" w:rsidRDefault="00962304" w:rsidP="00962304">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Why JVM terminates the daemon thread if there is no user thread?</w:t>
      </w:r>
    </w:p>
    <w:p w:rsidR="00962304" w:rsidRDefault="00962304" w:rsidP="00962304">
      <w:pPr>
        <w:pStyle w:val="NormalWeb"/>
        <w:shd w:val="clear" w:color="auto" w:fill="FFFFFF"/>
        <w:rPr>
          <w:rFonts w:ascii="Verdana" w:hAnsi="Verdana"/>
          <w:color w:val="000000"/>
          <w:sz w:val="17"/>
          <w:szCs w:val="17"/>
        </w:rPr>
      </w:pPr>
      <w:r>
        <w:rPr>
          <w:rFonts w:ascii="Verdana" w:hAnsi="Verdana"/>
          <w:color w:val="000000"/>
          <w:sz w:val="17"/>
          <w:szCs w:val="17"/>
        </w:rPr>
        <w:lastRenderedPageBreak/>
        <w:t>The sole purpose of the daemon thread is that it provides services to user thread for background supporting task. If there is no user thread, why should JVM keep running this thread. That is why JVM terminates the daemon thread if there is no user thread.</w:t>
      </w:r>
    </w:p>
    <w:p w:rsidR="00962304" w:rsidRDefault="00584E14" w:rsidP="00962304">
      <w:pPr>
        <w:rPr>
          <w:rFonts w:ascii="Times New Roman" w:hAnsi="Times New Roman"/>
          <w:sz w:val="24"/>
          <w:szCs w:val="24"/>
        </w:rPr>
      </w:pPr>
      <w:r>
        <w:pict>
          <v:rect id="_x0000_i1119" style="width:0;height:.65pt" o:hralign="center" o:hrstd="t" o:hrnoshade="t" o:hr="t" fillcolor="#d4d4d4" stroked="f"/>
        </w:pict>
      </w:r>
    </w:p>
    <w:p w:rsidR="00962304" w:rsidRDefault="00962304" w:rsidP="00962304">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Methods for Java Daemon thread by Thread class</w:t>
      </w:r>
    </w:p>
    <w:p w:rsidR="00962304" w:rsidRDefault="00962304" w:rsidP="00962304">
      <w:pPr>
        <w:pStyle w:val="NormalWeb"/>
        <w:shd w:val="clear" w:color="auto" w:fill="FFFFFF"/>
        <w:rPr>
          <w:rFonts w:ascii="Verdana" w:hAnsi="Verdana"/>
          <w:color w:val="000000"/>
          <w:sz w:val="17"/>
          <w:szCs w:val="17"/>
        </w:rPr>
      </w:pPr>
      <w:r>
        <w:rPr>
          <w:rFonts w:ascii="Verdana" w:hAnsi="Verdana"/>
          <w:color w:val="000000"/>
          <w:sz w:val="17"/>
          <w:szCs w:val="17"/>
        </w:rPr>
        <w:t>The java.lang.Thread class provides two methods for java daemon thread.</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79"/>
        <w:gridCol w:w="3966"/>
        <w:gridCol w:w="6629"/>
      </w:tblGrid>
      <w:tr w:rsidR="00962304" w:rsidTr="00962304">
        <w:tc>
          <w:tcPr>
            <w:tcW w:w="0" w:type="auto"/>
            <w:shd w:val="clear" w:color="auto" w:fill="C7CCBE"/>
            <w:tcMar>
              <w:top w:w="156" w:type="dxa"/>
              <w:left w:w="156" w:type="dxa"/>
              <w:bottom w:w="156" w:type="dxa"/>
              <w:right w:w="156" w:type="dxa"/>
            </w:tcMar>
            <w:hideMark/>
          </w:tcPr>
          <w:p w:rsidR="00962304" w:rsidRDefault="00962304">
            <w:pPr>
              <w:rPr>
                <w:b/>
                <w:bCs/>
                <w:color w:val="000000"/>
              </w:rPr>
            </w:pPr>
            <w:r>
              <w:rPr>
                <w:b/>
                <w:bCs/>
                <w:color w:val="000000"/>
              </w:rPr>
              <w:t>No.</w:t>
            </w:r>
          </w:p>
        </w:tc>
        <w:tc>
          <w:tcPr>
            <w:tcW w:w="0" w:type="auto"/>
            <w:shd w:val="clear" w:color="auto" w:fill="C7CCBE"/>
            <w:tcMar>
              <w:top w:w="156" w:type="dxa"/>
              <w:left w:w="156" w:type="dxa"/>
              <w:bottom w:w="156" w:type="dxa"/>
              <w:right w:w="156" w:type="dxa"/>
            </w:tcMar>
            <w:hideMark/>
          </w:tcPr>
          <w:p w:rsidR="00962304" w:rsidRDefault="00962304">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962304" w:rsidRDefault="00962304">
            <w:pPr>
              <w:rPr>
                <w:b/>
                <w:bCs/>
                <w:color w:val="000000"/>
              </w:rPr>
            </w:pPr>
            <w:r>
              <w:rPr>
                <w:b/>
                <w:bCs/>
                <w:color w:val="000000"/>
              </w:rPr>
              <w:t>Description</w:t>
            </w:r>
          </w:p>
        </w:tc>
      </w:tr>
      <w:tr w:rsidR="00962304" w:rsidTr="009623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public void setDaemon(boolean status)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is used to mark the current thread as daemon thread or user thread.</w:t>
            </w:r>
          </w:p>
        </w:tc>
      </w:tr>
      <w:tr w:rsidR="00962304" w:rsidTr="009623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public boolean isDaemon()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62304" w:rsidRDefault="00962304">
            <w:pPr>
              <w:spacing w:line="298" w:lineRule="atLeast"/>
              <w:ind w:left="259"/>
              <w:rPr>
                <w:rFonts w:ascii="Verdana" w:hAnsi="Verdana"/>
                <w:color w:val="000000"/>
                <w:sz w:val="17"/>
                <w:szCs w:val="17"/>
              </w:rPr>
            </w:pPr>
            <w:r>
              <w:rPr>
                <w:rFonts w:ascii="Verdana" w:hAnsi="Verdana"/>
                <w:color w:val="000000"/>
                <w:sz w:val="17"/>
                <w:szCs w:val="17"/>
              </w:rPr>
              <w:t>is used to check that current is daemon.</w:t>
            </w:r>
          </w:p>
        </w:tc>
      </w:tr>
    </w:tbl>
    <w:p w:rsidR="00962304" w:rsidRDefault="00584E14" w:rsidP="00962304">
      <w:pPr>
        <w:rPr>
          <w:rFonts w:ascii="Times New Roman" w:hAnsi="Times New Roman"/>
          <w:sz w:val="24"/>
          <w:szCs w:val="24"/>
        </w:rPr>
      </w:pPr>
      <w:r>
        <w:pict>
          <v:rect id="_x0000_i1120" style="width:0;height:.65pt" o:hralign="center" o:hrstd="t" o:hrnoshade="t" o:hr="t" fillcolor="#d4d4d4" stroked="f"/>
        </w:pict>
      </w:r>
    </w:p>
    <w:p w:rsidR="00962304" w:rsidRDefault="00962304" w:rsidP="00962304">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Simple example of Daemon thread in java</w:t>
      </w:r>
    </w:p>
    <w:p w:rsidR="00962304" w:rsidRDefault="00962304" w:rsidP="00962304">
      <w:pPr>
        <w:pStyle w:val="filename"/>
        <w:shd w:val="clear" w:color="auto" w:fill="FFFFFF"/>
        <w:rPr>
          <w:rFonts w:ascii="Verdana" w:hAnsi="Verdana"/>
          <w:i/>
          <w:iCs/>
          <w:color w:val="000000"/>
          <w:sz w:val="18"/>
          <w:szCs w:val="18"/>
        </w:rPr>
      </w:pPr>
      <w:r>
        <w:rPr>
          <w:rFonts w:ascii="Verdana" w:hAnsi="Verdana"/>
          <w:i/>
          <w:iCs/>
          <w:color w:val="000000"/>
          <w:sz w:val="18"/>
          <w:szCs w:val="18"/>
        </w:rPr>
        <w:t>File: MyThread.java</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TestDaemonThread1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if</w:t>
      </w:r>
      <w:r>
        <w:rPr>
          <w:rFonts w:ascii="Verdana" w:hAnsi="Verdana"/>
          <w:color w:val="000000"/>
          <w:sz w:val="17"/>
          <w:szCs w:val="17"/>
          <w:bdr w:val="none" w:sz="0" w:space="0" w:color="auto" w:frame="1"/>
        </w:rPr>
        <w:t>(Thread.currentThread().isDaemon()){</w:t>
      </w:r>
      <w:r>
        <w:rPr>
          <w:rStyle w:val="comment"/>
          <w:rFonts w:ascii="Verdana" w:hAnsi="Verdana"/>
          <w:color w:val="008200"/>
          <w:sz w:val="17"/>
          <w:szCs w:val="17"/>
          <w:bdr w:val="none" w:sz="0" w:space="0" w:color="auto" w:frame="1"/>
        </w:rPr>
        <w:t>//checking for daemon thread</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"daemon thread work"</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else</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"user thread work"</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TestDaemonThread1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TestDaemonThread1();</w:t>
      </w:r>
      <w:r>
        <w:rPr>
          <w:rStyle w:val="comment"/>
          <w:rFonts w:ascii="Verdana" w:hAnsi="Verdana"/>
          <w:color w:val="008200"/>
          <w:sz w:val="17"/>
          <w:szCs w:val="17"/>
          <w:bdr w:val="none" w:sz="0" w:space="0" w:color="auto" w:frame="1"/>
        </w:rPr>
        <w:t>//creating thread</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TestDaemonThread1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TestDaemonThread1();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TestDaemonThread1 t3=</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TestDaemonThread1();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t1.setDaemon(</w:t>
      </w:r>
      <w:r>
        <w:rPr>
          <w:rStyle w:val="keyword"/>
          <w:rFonts w:ascii="Verdana" w:hAnsi="Verdana"/>
          <w:b/>
          <w:bCs/>
          <w:color w:val="006699"/>
          <w:sz w:val="17"/>
          <w:szCs w:val="17"/>
          <w:bdr w:val="none" w:sz="0" w:space="0" w:color="auto" w:frame="1"/>
        </w:rPr>
        <w:t>true</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//now t1 is daemon thread</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w:t>
      </w:r>
      <w:r>
        <w:rPr>
          <w:rStyle w:val="comment"/>
          <w:rFonts w:ascii="Verdana" w:hAnsi="Verdana"/>
          <w:color w:val="008200"/>
          <w:sz w:val="17"/>
          <w:szCs w:val="17"/>
          <w:bdr w:val="none" w:sz="0" w:space="0" w:color="auto" w:frame="1"/>
        </w:rPr>
        <w:t>//starting threads</w:t>
      </w:r>
      <w:r>
        <w:rPr>
          <w:rFonts w:ascii="Verdana" w:hAnsi="Verdana"/>
          <w:color w:val="000000"/>
          <w:sz w:val="17"/>
          <w:szCs w:val="17"/>
          <w:bdr w:val="none" w:sz="0" w:space="0" w:color="auto" w:frame="1"/>
        </w:rPr>
        <w: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t3.start();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19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62304" w:rsidRDefault="00584E14" w:rsidP="00962304">
      <w:pPr>
        <w:spacing w:line="240" w:lineRule="auto"/>
        <w:rPr>
          <w:rFonts w:ascii="Times New Roman" w:hAnsi="Times New Roman"/>
          <w:sz w:val="24"/>
          <w:szCs w:val="24"/>
        </w:rPr>
      </w:pPr>
      <w:hyperlink r:id="rId79" w:tgtFrame="_blank" w:history="1">
        <w:r w:rsidR="00962304">
          <w:rPr>
            <w:rStyle w:val="Hyperlink"/>
            <w:rFonts w:ascii="Verdana" w:hAnsi="Verdana"/>
            <w:b/>
            <w:bCs/>
            <w:color w:val="FFFFFF"/>
            <w:sz w:val="17"/>
            <w:szCs w:val="17"/>
            <w:u w:val="none"/>
            <w:shd w:val="clear" w:color="auto" w:fill="8BC34A"/>
          </w:rPr>
          <w:t>Test it Now</w:t>
        </w:r>
      </w:hyperlink>
    </w:p>
    <w:p w:rsidR="00962304" w:rsidRDefault="00962304" w:rsidP="00962304">
      <w:pPr>
        <w:pStyle w:val="Heading4"/>
        <w:shd w:val="clear" w:color="auto" w:fill="FFFFFF"/>
        <w:rPr>
          <w:rFonts w:ascii="Helvetica" w:hAnsi="Helvetica" w:cs="Helvetica"/>
          <w:b w:val="0"/>
          <w:bCs w:val="0"/>
          <w:color w:val="610B4B"/>
        </w:rPr>
      </w:pPr>
      <w:r>
        <w:rPr>
          <w:rFonts w:ascii="Helvetica" w:hAnsi="Helvetica" w:cs="Helvetica"/>
          <w:b w:val="0"/>
          <w:bCs w:val="0"/>
          <w:color w:val="610B4B"/>
        </w:rPr>
        <w:t>Output</w:t>
      </w:r>
    </w:p>
    <w:p w:rsidR="00962304" w:rsidRDefault="00962304" w:rsidP="00962304">
      <w:pPr>
        <w:pStyle w:val="HTMLPreformatted"/>
        <w:shd w:val="clear" w:color="auto" w:fill="F9FBF9"/>
        <w:rPr>
          <w:color w:val="000000"/>
        </w:rPr>
      </w:pPr>
      <w:r>
        <w:rPr>
          <w:color w:val="000000"/>
        </w:rPr>
        <w:t>daemon thread work</w:t>
      </w:r>
    </w:p>
    <w:p w:rsidR="00962304" w:rsidRDefault="00962304" w:rsidP="00962304">
      <w:pPr>
        <w:pStyle w:val="HTMLPreformatted"/>
        <w:shd w:val="clear" w:color="auto" w:fill="F9FBF9"/>
        <w:rPr>
          <w:color w:val="000000"/>
        </w:rPr>
      </w:pPr>
      <w:r>
        <w:rPr>
          <w:color w:val="000000"/>
        </w:rPr>
        <w:t>user thread work</w:t>
      </w:r>
    </w:p>
    <w:p w:rsidR="00962304" w:rsidRDefault="00962304" w:rsidP="00962304">
      <w:pPr>
        <w:pStyle w:val="HTMLPreformatted"/>
        <w:shd w:val="clear" w:color="auto" w:fill="F9FBF9"/>
        <w:rPr>
          <w:color w:val="000000"/>
        </w:rPr>
      </w:pPr>
      <w:r>
        <w:rPr>
          <w:color w:val="000000"/>
        </w:rPr>
        <w:t>user thread work</w:t>
      </w:r>
    </w:p>
    <w:p w:rsidR="00962304" w:rsidRDefault="00584E14" w:rsidP="00962304">
      <w:pPr>
        <w:rPr>
          <w:rFonts w:ascii="Times New Roman" w:hAnsi="Times New Roman" w:cs="Times New Roman"/>
          <w:sz w:val="24"/>
          <w:szCs w:val="24"/>
        </w:rPr>
      </w:pPr>
      <w:r>
        <w:pict>
          <v:rect id="_x0000_i1121" style="width:0;height:.65pt" o:hralign="center" o:hrstd="t" o:hrnoshade="t" o:hr="t" fillcolor="#d4d4d4" stroked="f"/>
        </w:pict>
      </w:r>
    </w:p>
    <w:p w:rsidR="00962304" w:rsidRDefault="00962304" w:rsidP="0096230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lastRenderedPageBreak/>
        <w:t>Note: If you want to make a user thread as Daemon, it must not be started otherwise it will throw IllegalThreadStateException.</w:t>
      </w:r>
    </w:p>
    <w:p w:rsidR="00962304" w:rsidRDefault="00962304" w:rsidP="00962304">
      <w:pPr>
        <w:pStyle w:val="filename"/>
        <w:shd w:val="clear" w:color="auto" w:fill="FFFFFF"/>
        <w:rPr>
          <w:rFonts w:ascii="Verdana" w:hAnsi="Verdana"/>
          <w:i/>
          <w:iCs/>
          <w:color w:val="000000"/>
          <w:sz w:val="18"/>
          <w:szCs w:val="18"/>
        </w:rPr>
      </w:pPr>
      <w:r>
        <w:rPr>
          <w:rFonts w:ascii="Verdana" w:hAnsi="Verdana"/>
          <w:i/>
          <w:iCs/>
          <w:color w:val="000000"/>
          <w:sz w:val="18"/>
          <w:szCs w:val="18"/>
        </w:rPr>
        <w:t>File: MyThread.java</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TestDaemonThread2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Thread{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run(){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"Name: "</w:t>
      </w:r>
      <w:r>
        <w:rPr>
          <w:rFonts w:ascii="Verdana" w:hAnsi="Verdana"/>
          <w:color w:val="000000"/>
          <w:sz w:val="17"/>
          <w:szCs w:val="17"/>
          <w:bdr w:val="none" w:sz="0" w:space="0" w:color="auto" w:frame="1"/>
        </w:rPr>
        <w:t>+Thread.currentThread().getName());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"Daemon: "</w:t>
      </w:r>
      <w:r>
        <w:rPr>
          <w:rFonts w:ascii="Verdana" w:hAnsi="Verdana"/>
          <w:color w:val="000000"/>
          <w:sz w:val="17"/>
          <w:szCs w:val="17"/>
          <w:bdr w:val="none" w:sz="0" w:space="0" w:color="auto" w:frame="1"/>
        </w:rPr>
        <w:t>+Thread.currentThread().isDaemon());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TestDaemonThread2 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TestDaemonThread2();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TestDaemonThread2 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TestDaemonThread2();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t1.start();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t1.setDaemon(</w:t>
      </w:r>
      <w:r>
        <w:rPr>
          <w:rStyle w:val="keyword"/>
          <w:rFonts w:ascii="Verdana" w:hAnsi="Verdana"/>
          <w:b/>
          <w:bCs/>
          <w:color w:val="006699"/>
          <w:sz w:val="17"/>
          <w:szCs w:val="17"/>
          <w:bdr w:val="none" w:sz="0" w:space="0" w:color="auto" w:frame="1"/>
        </w:rPr>
        <w:t>true</w:t>
      </w:r>
      <w:r>
        <w:rPr>
          <w:rFonts w:ascii="Verdana" w:hAnsi="Verdana"/>
          <w:color w:val="000000"/>
          <w:sz w:val="17"/>
          <w:szCs w:val="17"/>
          <w:bdr w:val="none" w:sz="0" w:space="0" w:color="auto" w:frame="1"/>
        </w:rPr>
        <w:t>);</w:t>
      </w:r>
      <w:r>
        <w:rPr>
          <w:rStyle w:val="comment"/>
          <w:rFonts w:ascii="Verdana" w:hAnsi="Verdana"/>
          <w:color w:val="008200"/>
          <w:sz w:val="17"/>
          <w:szCs w:val="17"/>
          <w:bdr w:val="none" w:sz="0" w:space="0" w:color="auto" w:frame="1"/>
        </w:rPr>
        <w:t>//will throw exception here</w:t>
      </w:r>
      <w:r>
        <w:rPr>
          <w:rFonts w:ascii="Verdana" w:hAnsi="Verdana"/>
          <w:color w:val="000000"/>
          <w:sz w:val="17"/>
          <w:szCs w:val="17"/>
          <w:bdr w:val="none" w:sz="0" w:space="0" w:color="auto" w:frame="1"/>
        </w:rPr>
        <w:t>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t2.start();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962304" w:rsidRDefault="00962304" w:rsidP="00962304">
      <w:pPr>
        <w:numPr>
          <w:ilvl w:val="0"/>
          <w:numId w:val="20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62304" w:rsidRDefault="00584E14" w:rsidP="00962304">
      <w:pPr>
        <w:spacing w:line="240" w:lineRule="auto"/>
        <w:rPr>
          <w:rFonts w:ascii="Times New Roman" w:hAnsi="Times New Roman"/>
          <w:sz w:val="24"/>
          <w:szCs w:val="24"/>
        </w:rPr>
      </w:pPr>
      <w:hyperlink r:id="rId80" w:tgtFrame="_blank" w:history="1">
        <w:r w:rsidR="00962304">
          <w:rPr>
            <w:rStyle w:val="Hyperlink"/>
            <w:rFonts w:ascii="Verdana" w:hAnsi="Verdana"/>
            <w:b/>
            <w:bCs/>
            <w:color w:val="FFFFFF"/>
            <w:sz w:val="17"/>
            <w:szCs w:val="17"/>
            <w:u w:val="none"/>
            <w:shd w:val="clear" w:color="auto" w:fill="8BC34A"/>
          </w:rPr>
          <w:t>Test it Now</w:t>
        </w:r>
      </w:hyperlink>
    </w:p>
    <w:p w:rsidR="00962304" w:rsidRDefault="00962304" w:rsidP="00962304">
      <w:pPr>
        <w:pStyle w:val="HTMLPreformatted"/>
        <w:shd w:val="clear" w:color="auto" w:fill="F9FBF9"/>
        <w:rPr>
          <w:color w:val="000000"/>
        </w:rPr>
      </w:pPr>
      <w:r>
        <w:rPr>
          <w:color w:val="000000"/>
        </w:rPr>
        <w:t>Output:exception in thread main: java.lang.IllegalThreadStateException</w:t>
      </w:r>
    </w:p>
    <w:p w:rsidR="00962304" w:rsidRDefault="00962304"/>
    <w:p w:rsidR="001C4118" w:rsidRDefault="001C4118" w:rsidP="001C4118">
      <w:pPr>
        <w:pStyle w:val="Heading1"/>
        <w:spacing w:before="0" w:beforeAutospacing="0" w:after="195" w:afterAutospacing="0"/>
        <w:textAlignment w:val="baseline"/>
        <w:rPr>
          <w:b w:val="0"/>
          <w:bCs w:val="0"/>
          <w:sz w:val="36"/>
          <w:szCs w:val="36"/>
        </w:rPr>
      </w:pPr>
      <w:r>
        <w:rPr>
          <w:b w:val="0"/>
          <w:bCs w:val="0"/>
          <w:sz w:val="36"/>
          <w:szCs w:val="36"/>
        </w:rPr>
        <w:t>Synchronized in Java</w:t>
      </w:r>
    </w:p>
    <w:p w:rsidR="001C4118" w:rsidRDefault="00584E14" w:rsidP="001C4118">
      <w:pPr>
        <w:pStyle w:val="NormalWeb"/>
        <w:spacing w:before="0" w:beforeAutospacing="0" w:after="0" w:afterAutospacing="0"/>
        <w:textAlignment w:val="baseline"/>
        <w:rPr>
          <w:rFonts w:ascii="Arial" w:hAnsi="Arial" w:cs="Arial"/>
          <w:sz w:val="21"/>
          <w:szCs w:val="21"/>
        </w:rPr>
      </w:pPr>
      <w:hyperlink r:id="rId81" w:history="1">
        <w:r w:rsidR="001C4118">
          <w:rPr>
            <w:rStyle w:val="Hyperlink"/>
            <w:rFonts w:ascii="Arial" w:hAnsi="Arial" w:cs="Arial"/>
            <w:color w:val="EC4E20"/>
            <w:sz w:val="21"/>
            <w:szCs w:val="21"/>
            <w:bdr w:val="none" w:sz="0" w:space="0" w:color="auto" w:frame="1"/>
          </w:rPr>
          <w:t>Multi-threaded </w:t>
        </w:r>
      </w:hyperlink>
      <w:r w:rsidR="001C4118">
        <w:rPr>
          <w:rFonts w:ascii="Arial" w:hAnsi="Arial" w:cs="Arial"/>
          <w:sz w:val="21"/>
          <w:szCs w:val="21"/>
        </w:rPr>
        <w:t>programs may often come to a situation where multiple threads try to access the same resources and finally produce erroneous and unforeseen results.</w:t>
      </w:r>
    </w:p>
    <w:p w:rsidR="001C4118" w:rsidRDefault="001C4118" w:rsidP="001C4118">
      <w:pPr>
        <w:pStyle w:val="NormalWeb"/>
        <w:spacing w:before="0" w:beforeAutospacing="0" w:after="130" w:afterAutospacing="0"/>
        <w:jc w:val="both"/>
        <w:textAlignment w:val="baseline"/>
        <w:rPr>
          <w:rFonts w:ascii="Arial" w:hAnsi="Arial" w:cs="Arial"/>
          <w:sz w:val="21"/>
          <w:szCs w:val="21"/>
        </w:rPr>
      </w:pPr>
      <w:r>
        <w:rPr>
          <w:rFonts w:ascii="Arial" w:hAnsi="Arial" w:cs="Arial"/>
          <w:sz w:val="21"/>
          <w:szCs w:val="21"/>
        </w:rPr>
        <w:t>So it needs to be made sure by some synchronization method that only one thread can access the resource at a given point of time.</w:t>
      </w:r>
    </w:p>
    <w:p w:rsidR="001C4118" w:rsidRDefault="001C4118" w:rsidP="001C4118">
      <w:pPr>
        <w:pStyle w:val="NormalWeb"/>
        <w:spacing w:before="0" w:beforeAutospacing="0" w:after="130" w:afterAutospacing="0"/>
        <w:jc w:val="both"/>
        <w:textAlignment w:val="baseline"/>
        <w:rPr>
          <w:rFonts w:ascii="Arial" w:hAnsi="Arial" w:cs="Arial"/>
          <w:sz w:val="21"/>
          <w:szCs w:val="21"/>
        </w:rPr>
      </w:pPr>
      <w:r>
        <w:rPr>
          <w:rFonts w:ascii="Arial" w:hAnsi="Arial" w:cs="Arial"/>
          <w:sz w:val="21"/>
          <w:szCs w:val="21"/>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1C4118" w:rsidRDefault="001C4118" w:rsidP="001C4118">
      <w:pPr>
        <w:spacing w:line="246" w:lineRule="atLeast"/>
        <w:jc w:val="both"/>
        <w:textAlignment w:val="baseline"/>
        <w:rPr>
          <w:ins w:id="3598" w:author="Unknown"/>
          <w:rFonts w:ascii="Arial" w:hAnsi="Arial" w:cs="Arial"/>
          <w:sz w:val="21"/>
          <w:szCs w:val="21"/>
        </w:rPr>
      </w:pPr>
      <w:r>
        <w:rPr>
          <w:rFonts w:ascii="Arial" w:hAnsi="Arial" w:cs="Arial"/>
          <w:sz w:val="21"/>
          <w:szCs w:val="21"/>
        </w:rPr>
        <w:br/>
      </w:r>
    </w:p>
    <w:p w:rsidR="001C4118" w:rsidRDefault="001C4118" w:rsidP="001C4118">
      <w:pPr>
        <w:pStyle w:val="NormalWeb"/>
        <w:spacing w:before="0" w:beforeAutospacing="0" w:after="130" w:afterAutospacing="0"/>
        <w:textAlignment w:val="baseline"/>
        <w:rPr>
          <w:ins w:id="3599" w:author="Unknown"/>
          <w:rFonts w:ascii="Arial" w:hAnsi="Arial" w:cs="Arial"/>
          <w:sz w:val="21"/>
          <w:szCs w:val="21"/>
        </w:rPr>
      </w:pPr>
      <w:ins w:id="3600" w:author="Unknown">
        <w:r>
          <w:rPr>
            <w:rFonts w:ascii="Arial" w:hAnsi="Arial" w:cs="Arial"/>
            <w:sz w:val="21"/>
            <w:szCs w:val="21"/>
          </w:rPr>
          <w:t>Following is the general form of a synchronized block:</w:t>
        </w:r>
      </w:ins>
    </w:p>
    <w:p w:rsidR="001C4118" w:rsidRDefault="001C4118" w:rsidP="001C4118">
      <w:pPr>
        <w:pStyle w:val="HTMLPreformatted"/>
        <w:shd w:val="clear" w:color="auto" w:fill="E0E0E0"/>
        <w:spacing w:after="130"/>
        <w:textAlignment w:val="baseline"/>
        <w:rPr>
          <w:ins w:id="3601" w:author="Unknown"/>
          <w:rFonts w:ascii="Consolas" w:hAnsi="Consolas" w:cs="Consolas"/>
        </w:rPr>
      </w:pPr>
      <w:ins w:id="3602" w:author="Unknown">
        <w:r>
          <w:rPr>
            <w:rFonts w:ascii="Consolas" w:hAnsi="Consolas" w:cs="Consolas"/>
          </w:rPr>
          <w:t xml:space="preserve">// Only one thread can execute at a time. </w:t>
        </w:r>
      </w:ins>
    </w:p>
    <w:p w:rsidR="001C4118" w:rsidRDefault="001C4118" w:rsidP="001C4118">
      <w:pPr>
        <w:pStyle w:val="HTMLPreformatted"/>
        <w:shd w:val="clear" w:color="auto" w:fill="E0E0E0"/>
        <w:spacing w:after="130"/>
        <w:textAlignment w:val="baseline"/>
        <w:rPr>
          <w:ins w:id="3603" w:author="Unknown"/>
          <w:rFonts w:ascii="Consolas" w:hAnsi="Consolas" w:cs="Consolas"/>
        </w:rPr>
      </w:pPr>
      <w:ins w:id="3604" w:author="Unknown">
        <w:r>
          <w:rPr>
            <w:rFonts w:ascii="Consolas" w:hAnsi="Consolas" w:cs="Consolas"/>
          </w:rPr>
          <w:t>// sync_object is a reference to an object</w:t>
        </w:r>
      </w:ins>
    </w:p>
    <w:p w:rsidR="001C4118" w:rsidRDefault="001C4118" w:rsidP="001C4118">
      <w:pPr>
        <w:pStyle w:val="HTMLPreformatted"/>
        <w:shd w:val="clear" w:color="auto" w:fill="E0E0E0"/>
        <w:textAlignment w:val="baseline"/>
        <w:rPr>
          <w:ins w:id="3605" w:author="Unknown"/>
          <w:rFonts w:ascii="Consolas" w:hAnsi="Consolas" w:cs="Consolas"/>
        </w:rPr>
      </w:pPr>
      <w:ins w:id="3606" w:author="Unknown">
        <w:r>
          <w:rPr>
            <w:rFonts w:ascii="Consolas" w:hAnsi="Consolas" w:cs="Consolas"/>
          </w:rPr>
          <w:t xml:space="preserve">// whose lock associates with the </w:t>
        </w:r>
        <w:r w:rsidR="00584E14">
          <w:rPr>
            <w:rFonts w:ascii="Consolas" w:hAnsi="Consolas" w:cs="Consolas"/>
          </w:rPr>
          <w:fldChar w:fldCharType="begin"/>
        </w:r>
        <w:r>
          <w:rPr>
            <w:rFonts w:ascii="Consolas" w:hAnsi="Consolas" w:cs="Consolas"/>
          </w:rPr>
          <w:instrText xml:space="preserve"> HYPERLINK "http://quiz.geeksforgeeks.org/monitors/" </w:instrText>
        </w:r>
        <w:r w:rsidR="00584E14">
          <w:rPr>
            <w:rFonts w:ascii="Consolas" w:hAnsi="Consolas" w:cs="Consolas"/>
          </w:rPr>
          <w:fldChar w:fldCharType="separate"/>
        </w:r>
        <w:r>
          <w:rPr>
            <w:rStyle w:val="Hyperlink"/>
            <w:rFonts w:ascii="Consolas" w:hAnsi="Consolas" w:cs="Consolas"/>
            <w:color w:val="EC4E20"/>
            <w:bdr w:val="none" w:sz="0" w:space="0" w:color="auto" w:frame="1"/>
          </w:rPr>
          <w:t>monitor</w:t>
        </w:r>
        <w:r w:rsidR="00584E14">
          <w:rPr>
            <w:rFonts w:ascii="Consolas" w:hAnsi="Consolas" w:cs="Consolas"/>
          </w:rPr>
          <w:fldChar w:fldCharType="end"/>
        </w:r>
        <w:r>
          <w:rPr>
            <w:rFonts w:ascii="Consolas" w:hAnsi="Consolas" w:cs="Consolas"/>
          </w:rPr>
          <w:t xml:space="preserve">. </w:t>
        </w:r>
      </w:ins>
    </w:p>
    <w:p w:rsidR="001C4118" w:rsidRDefault="001C4118" w:rsidP="001C4118">
      <w:pPr>
        <w:pStyle w:val="HTMLPreformatted"/>
        <w:shd w:val="clear" w:color="auto" w:fill="E0E0E0"/>
        <w:textAlignment w:val="baseline"/>
        <w:rPr>
          <w:ins w:id="3607" w:author="Unknown"/>
          <w:rFonts w:ascii="Consolas" w:hAnsi="Consolas" w:cs="Consolas"/>
        </w:rPr>
      </w:pPr>
      <w:ins w:id="3608" w:author="Unknown">
        <w:r>
          <w:rPr>
            <w:rFonts w:ascii="Consolas" w:hAnsi="Consolas" w:cs="Consolas"/>
          </w:rPr>
          <w:t>// The code is said to be synchronized on</w:t>
        </w:r>
      </w:ins>
    </w:p>
    <w:p w:rsidR="001C4118" w:rsidRDefault="001C4118" w:rsidP="001C4118">
      <w:pPr>
        <w:pStyle w:val="HTMLPreformatted"/>
        <w:shd w:val="clear" w:color="auto" w:fill="E0E0E0"/>
        <w:textAlignment w:val="baseline"/>
        <w:rPr>
          <w:ins w:id="3609" w:author="Unknown"/>
          <w:rFonts w:ascii="Consolas" w:hAnsi="Consolas" w:cs="Consolas"/>
        </w:rPr>
      </w:pPr>
      <w:ins w:id="3610" w:author="Unknown">
        <w:r>
          <w:rPr>
            <w:rFonts w:ascii="Consolas" w:hAnsi="Consolas" w:cs="Consolas"/>
          </w:rPr>
          <w:t>// the monitor object</w:t>
        </w:r>
      </w:ins>
    </w:p>
    <w:p w:rsidR="001C4118" w:rsidRDefault="001C4118" w:rsidP="001C4118">
      <w:pPr>
        <w:pStyle w:val="HTMLPreformatted"/>
        <w:shd w:val="clear" w:color="auto" w:fill="E0E0E0"/>
        <w:textAlignment w:val="baseline"/>
        <w:rPr>
          <w:ins w:id="3611" w:author="Unknown"/>
          <w:rFonts w:ascii="Consolas" w:hAnsi="Consolas" w:cs="Consolas"/>
        </w:rPr>
      </w:pPr>
      <w:ins w:id="3612" w:author="Unknown">
        <w:r>
          <w:rPr>
            <w:rFonts w:ascii="Consolas" w:hAnsi="Consolas" w:cs="Consolas"/>
          </w:rPr>
          <w:t>synchronized(sync_object)</w:t>
        </w:r>
      </w:ins>
    </w:p>
    <w:p w:rsidR="001C4118" w:rsidRDefault="001C4118" w:rsidP="001C4118">
      <w:pPr>
        <w:pStyle w:val="HTMLPreformatted"/>
        <w:shd w:val="clear" w:color="auto" w:fill="E0E0E0"/>
        <w:textAlignment w:val="baseline"/>
        <w:rPr>
          <w:ins w:id="3613" w:author="Unknown"/>
          <w:rFonts w:ascii="Consolas" w:hAnsi="Consolas" w:cs="Consolas"/>
        </w:rPr>
      </w:pPr>
      <w:ins w:id="3614" w:author="Unknown">
        <w:r>
          <w:rPr>
            <w:rFonts w:ascii="Consolas" w:hAnsi="Consolas" w:cs="Consolas"/>
          </w:rPr>
          <w:t>{</w:t>
        </w:r>
      </w:ins>
    </w:p>
    <w:p w:rsidR="001C4118" w:rsidRDefault="001C4118" w:rsidP="001C4118">
      <w:pPr>
        <w:pStyle w:val="HTMLPreformatted"/>
        <w:shd w:val="clear" w:color="auto" w:fill="E0E0E0"/>
        <w:textAlignment w:val="baseline"/>
        <w:rPr>
          <w:ins w:id="3615" w:author="Unknown"/>
          <w:rFonts w:ascii="Consolas" w:hAnsi="Consolas" w:cs="Consolas"/>
        </w:rPr>
      </w:pPr>
      <w:ins w:id="3616" w:author="Unknown">
        <w:r>
          <w:rPr>
            <w:rFonts w:ascii="Consolas" w:hAnsi="Consolas" w:cs="Consolas"/>
          </w:rPr>
          <w:t xml:space="preserve">   // Access shared variables and other</w:t>
        </w:r>
      </w:ins>
    </w:p>
    <w:p w:rsidR="001C4118" w:rsidRDefault="001C4118" w:rsidP="001C4118">
      <w:pPr>
        <w:pStyle w:val="HTMLPreformatted"/>
        <w:shd w:val="clear" w:color="auto" w:fill="E0E0E0"/>
        <w:textAlignment w:val="baseline"/>
        <w:rPr>
          <w:ins w:id="3617" w:author="Unknown"/>
          <w:rFonts w:ascii="Consolas" w:hAnsi="Consolas" w:cs="Consolas"/>
        </w:rPr>
      </w:pPr>
      <w:ins w:id="3618" w:author="Unknown">
        <w:r>
          <w:rPr>
            <w:rFonts w:ascii="Consolas" w:hAnsi="Consolas" w:cs="Consolas"/>
          </w:rPr>
          <w:t xml:space="preserve">   // shared resources</w:t>
        </w:r>
      </w:ins>
    </w:p>
    <w:p w:rsidR="001C4118" w:rsidRDefault="001C4118" w:rsidP="001C4118">
      <w:pPr>
        <w:pStyle w:val="HTMLPreformatted"/>
        <w:shd w:val="clear" w:color="auto" w:fill="E0E0E0"/>
        <w:textAlignment w:val="baseline"/>
        <w:rPr>
          <w:ins w:id="3619" w:author="Unknown"/>
          <w:rFonts w:ascii="Consolas" w:hAnsi="Consolas" w:cs="Consolas"/>
        </w:rPr>
      </w:pPr>
      <w:ins w:id="3620" w:author="Unknown">
        <w:r>
          <w:rPr>
            <w:rFonts w:ascii="Consolas" w:hAnsi="Consolas" w:cs="Consolas"/>
          </w:rPr>
          <w:t>}</w:t>
        </w:r>
      </w:ins>
    </w:p>
    <w:p w:rsidR="001C4118" w:rsidRDefault="001C4118" w:rsidP="001C4118">
      <w:pPr>
        <w:pStyle w:val="NormalWeb"/>
        <w:spacing w:before="0" w:beforeAutospacing="0" w:after="130" w:afterAutospacing="0"/>
        <w:jc w:val="both"/>
        <w:textAlignment w:val="baseline"/>
        <w:rPr>
          <w:ins w:id="3621" w:author="Unknown"/>
          <w:rFonts w:ascii="Arial" w:hAnsi="Arial" w:cs="Arial"/>
          <w:sz w:val="21"/>
          <w:szCs w:val="21"/>
        </w:rPr>
      </w:pPr>
      <w:ins w:id="3622" w:author="Unknown">
        <w:r>
          <w:rPr>
            <w:rFonts w:ascii="Arial" w:hAnsi="Arial" w:cs="Arial"/>
            <w:sz w:val="21"/>
            <w:szCs w:val="21"/>
          </w:rPr>
          <w:lastRenderedPageBreak/>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ins>
    </w:p>
    <w:p w:rsidR="001C4118" w:rsidRDefault="001C4118" w:rsidP="001C4118">
      <w:pPr>
        <w:pStyle w:val="NormalWeb"/>
        <w:spacing w:before="0" w:beforeAutospacing="0" w:after="130" w:afterAutospacing="0"/>
        <w:jc w:val="both"/>
        <w:textAlignment w:val="baseline"/>
        <w:rPr>
          <w:ins w:id="3623" w:author="Unknown"/>
          <w:rFonts w:ascii="Arial" w:hAnsi="Arial" w:cs="Arial"/>
          <w:sz w:val="21"/>
          <w:szCs w:val="21"/>
        </w:rPr>
      </w:pPr>
      <w:ins w:id="3624" w:author="Unknown">
        <w:r>
          <w:rPr>
            <w:rFonts w:ascii="Arial" w:hAnsi="Arial" w:cs="Arial"/>
            <w:sz w:val="21"/>
            <w:szCs w:val="21"/>
          </w:rPr>
          <w:t>Following is an example of multi threading with synchronized.</w:t>
        </w:r>
      </w:ins>
    </w:p>
    <w:p w:rsidR="001C4118" w:rsidRDefault="001C4118" w:rsidP="005E7224">
      <w:pPr>
        <w:spacing w:line="246" w:lineRule="atLeast"/>
        <w:jc w:val="both"/>
        <w:textAlignment w:val="baseline"/>
        <w:rPr>
          <w:ins w:id="3625" w:author="Unknown"/>
          <w:rFonts w:ascii="Arial" w:hAnsi="Arial" w:cs="Arial"/>
          <w:sz w:val="21"/>
          <w:szCs w:val="21"/>
        </w:rPr>
      </w:pPr>
    </w:p>
    <w:tbl>
      <w:tblPr>
        <w:tblW w:w="7784" w:type="dxa"/>
        <w:tblCellMar>
          <w:left w:w="0" w:type="dxa"/>
          <w:right w:w="0" w:type="dxa"/>
        </w:tblCellMar>
        <w:tblLook w:val="04A0"/>
      </w:tblPr>
      <w:tblGrid>
        <w:gridCol w:w="7784"/>
      </w:tblGrid>
      <w:tr w:rsidR="001C4118" w:rsidTr="001C4118">
        <w:tc>
          <w:tcPr>
            <w:tcW w:w="7784" w:type="dxa"/>
            <w:vAlign w:val="center"/>
            <w:hideMark/>
          </w:tcPr>
          <w:p w:rsidR="001C4118" w:rsidRDefault="001C4118" w:rsidP="001C4118">
            <w:r>
              <w:rPr>
                <w:rStyle w:val="HTMLCode"/>
                <w:rFonts w:eastAsiaTheme="minorHAnsi"/>
              </w:rPr>
              <w:t xml:space="preserve">// A Java program to demonstrate working of </w:t>
            </w:r>
          </w:p>
          <w:p w:rsidR="001C4118" w:rsidRDefault="001C4118" w:rsidP="001C4118">
            <w:r>
              <w:rPr>
                <w:rStyle w:val="HTMLCode"/>
                <w:rFonts w:eastAsiaTheme="minorHAnsi"/>
              </w:rPr>
              <w:t xml:space="preserve">// synchronized. </w:t>
            </w:r>
          </w:p>
          <w:p w:rsidR="001C4118" w:rsidRDefault="001C4118" w:rsidP="001C4118">
            <w:r>
              <w:rPr>
                <w:rStyle w:val="HTMLCode"/>
                <w:rFonts w:eastAsiaTheme="minorHAnsi"/>
              </w:rPr>
              <w:t>import</w:t>
            </w:r>
            <w:r>
              <w:t xml:space="preserve"> </w:t>
            </w:r>
            <w:r>
              <w:rPr>
                <w:rStyle w:val="HTMLCode"/>
                <w:rFonts w:eastAsiaTheme="minorHAnsi"/>
              </w:rPr>
              <w:t xml:space="preserve">java.io.*; </w:t>
            </w:r>
          </w:p>
          <w:p w:rsidR="001C4118" w:rsidRDefault="001C4118" w:rsidP="001C4118">
            <w:r>
              <w:rPr>
                <w:rStyle w:val="HTMLCode"/>
                <w:rFonts w:eastAsiaTheme="minorHAnsi"/>
              </w:rPr>
              <w:t>import</w:t>
            </w:r>
            <w:r>
              <w:t xml:space="preserve"> </w:t>
            </w:r>
            <w:r>
              <w:rPr>
                <w:rStyle w:val="HTMLCode"/>
                <w:rFonts w:eastAsiaTheme="minorHAnsi"/>
              </w:rPr>
              <w:t xml:space="preserve">java.util.*;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A Class used to send a message </w:t>
            </w:r>
          </w:p>
          <w:p w:rsidR="001C4118" w:rsidRDefault="001C4118" w:rsidP="001C4118">
            <w:r>
              <w:rPr>
                <w:rStyle w:val="HTMLCode"/>
                <w:rFonts w:eastAsiaTheme="minorHAnsi"/>
              </w:rPr>
              <w:t>class</w:t>
            </w:r>
            <w:r>
              <w:t xml:space="preserve"> </w:t>
            </w:r>
            <w:r>
              <w:rPr>
                <w:rStyle w:val="HTMLCode"/>
                <w:rFonts w:eastAsiaTheme="minorHAnsi"/>
              </w:rPr>
              <w:t xml:space="preserve">Sender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send(String msg)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System.out.println("Sending\t"</w:t>
            </w:r>
            <w:r>
              <w:t xml:space="preserve">  </w:t>
            </w:r>
            <w:r>
              <w:rPr>
                <w:rStyle w:val="HTMLCode"/>
                <w:rFonts w:eastAsiaTheme="minorHAnsi"/>
              </w:rPr>
              <w:t xml:space="preserve">+ msg ); </w:t>
            </w:r>
          </w:p>
          <w:p w:rsidR="001C4118" w:rsidRDefault="001C4118" w:rsidP="001C4118">
            <w:r>
              <w:rPr>
                <w:rStyle w:val="HTMLCode"/>
                <w:rFonts w:eastAsiaTheme="minorHAnsi"/>
              </w:rPr>
              <w:t>        try</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Thread.sleep(1000);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catch</w:t>
            </w:r>
            <w:r>
              <w:t xml:space="preserve"> </w:t>
            </w:r>
            <w:r>
              <w:rPr>
                <w:rStyle w:val="HTMLCode"/>
                <w:rFonts w:eastAsiaTheme="minorHAnsi"/>
              </w:rPr>
              <w:t xml:space="preserve">(Exception e)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System.out.println("Thread  interrupted.");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System.out.println("\n"</w:t>
            </w:r>
            <w:r>
              <w:t xml:space="preserve"> </w:t>
            </w:r>
            <w:r>
              <w:rPr>
                <w:rStyle w:val="HTMLCode"/>
                <w:rFonts w:eastAsiaTheme="minorHAnsi"/>
              </w:rPr>
              <w:t xml:space="preserve">+ msg + "Sent");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Class for send a message using Threads </w:t>
            </w:r>
          </w:p>
          <w:p w:rsidR="001C4118" w:rsidRDefault="001C4118" w:rsidP="001C4118">
            <w:r>
              <w:rPr>
                <w:rStyle w:val="HTMLCode"/>
                <w:rFonts w:eastAsiaTheme="minorHAnsi"/>
              </w:rPr>
              <w:t>class</w:t>
            </w:r>
            <w:r>
              <w:t xml:space="preserve"> </w:t>
            </w:r>
            <w:r>
              <w:rPr>
                <w:rStyle w:val="HTMLCode"/>
                <w:rFonts w:eastAsiaTheme="minorHAnsi"/>
              </w:rPr>
              <w:t>ThreadedSend extends</w:t>
            </w:r>
            <w:r>
              <w:t xml:space="preserve"> </w:t>
            </w:r>
            <w:r>
              <w:rPr>
                <w:rStyle w:val="HTMLCode"/>
                <w:rFonts w:eastAsiaTheme="minorHAnsi"/>
              </w:rPr>
              <w:t xml:space="preserve">Thread </w:t>
            </w:r>
          </w:p>
          <w:p w:rsidR="001C4118" w:rsidRDefault="001C4118" w:rsidP="001C4118">
            <w:r>
              <w:rPr>
                <w:rStyle w:val="HTMLCode"/>
                <w:rFonts w:eastAsiaTheme="minorHAnsi"/>
              </w:rPr>
              <w:lastRenderedPageBreak/>
              <w:t xml:space="preserve">{ </w:t>
            </w:r>
          </w:p>
          <w:p w:rsidR="001C4118" w:rsidRDefault="001C4118" w:rsidP="001C4118">
            <w:r>
              <w:rPr>
                <w:rStyle w:val="HTMLCode"/>
                <w:rFonts w:eastAsiaTheme="minorHAnsi"/>
              </w:rPr>
              <w:t>    private</w:t>
            </w:r>
            <w:r>
              <w:t xml:space="preserve"> </w:t>
            </w:r>
            <w:r>
              <w:rPr>
                <w:rStyle w:val="HTMLCode"/>
                <w:rFonts w:eastAsiaTheme="minorHAnsi"/>
              </w:rPr>
              <w:t xml:space="preserve">String msg; </w:t>
            </w:r>
          </w:p>
          <w:p w:rsidR="001C4118" w:rsidRDefault="001C4118" w:rsidP="001C4118">
            <w:r>
              <w:rPr>
                <w:rStyle w:val="HTMLCode"/>
                <w:rFonts w:eastAsiaTheme="minorHAnsi"/>
              </w:rPr>
              <w:t xml:space="preserve">    Sender  sender;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 Recieves a message object and a string </w:t>
            </w:r>
          </w:p>
          <w:p w:rsidR="001C4118" w:rsidRDefault="001C4118" w:rsidP="001C4118">
            <w:r>
              <w:rPr>
                <w:rStyle w:val="HTMLCode"/>
                <w:rFonts w:eastAsiaTheme="minorHAnsi"/>
              </w:rPr>
              <w:t xml:space="preserve">    // message to be sent </w:t>
            </w:r>
          </w:p>
          <w:p w:rsidR="001C4118" w:rsidRDefault="001C4118" w:rsidP="001C4118">
            <w:r>
              <w:rPr>
                <w:rStyle w:val="HTMLCode"/>
                <w:rFonts w:eastAsiaTheme="minorHAnsi"/>
              </w:rPr>
              <w:t xml:space="preserve">    ThreadedSend(String m,  Sender obj)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msg = m; </w:t>
            </w:r>
          </w:p>
          <w:p w:rsidR="001C4118" w:rsidRDefault="001C4118" w:rsidP="001C4118">
            <w:r>
              <w:rPr>
                <w:rStyle w:val="HTMLCode"/>
                <w:rFonts w:eastAsiaTheme="minorHAnsi"/>
              </w:rPr>
              <w:t xml:space="preserve">        sender = obj;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run()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 Only one thread can send a message </w:t>
            </w:r>
          </w:p>
          <w:p w:rsidR="001C4118" w:rsidRDefault="001C4118" w:rsidP="001C4118">
            <w:r>
              <w:rPr>
                <w:rStyle w:val="HTMLCode"/>
                <w:rFonts w:eastAsiaTheme="minorHAnsi"/>
              </w:rPr>
              <w:t xml:space="preserve">        // at a time. </w:t>
            </w:r>
          </w:p>
          <w:p w:rsidR="001C4118" w:rsidRDefault="001C4118" w:rsidP="001C4118">
            <w:r>
              <w:rPr>
                <w:rStyle w:val="HTMLCode"/>
                <w:rFonts w:eastAsiaTheme="minorHAnsi"/>
              </w:rPr>
              <w:t xml:space="preserve">        synchronized(sender)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 synchronizing the snd object </w:t>
            </w:r>
          </w:p>
          <w:p w:rsidR="001C4118" w:rsidRDefault="001C4118" w:rsidP="001C4118">
            <w:r>
              <w:rPr>
                <w:rStyle w:val="HTMLCode"/>
                <w:rFonts w:eastAsiaTheme="minorHAnsi"/>
              </w:rPr>
              <w:t xml:space="preserve">            sender.send(msg);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Driver class </w:t>
            </w:r>
          </w:p>
          <w:p w:rsidR="001C4118" w:rsidRDefault="001C4118" w:rsidP="001C4118">
            <w:r>
              <w:rPr>
                <w:rStyle w:val="HTMLCode"/>
                <w:rFonts w:eastAsiaTheme="minorHAnsi"/>
              </w:rPr>
              <w:t>class</w:t>
            </w:r>
            <w:r>
              <w:t xml:space="preserve"> </w:t>
            </w:r>
            <w:r>
              <w:rPr>
                <w:rStyle w:val="HTMLCode"/>
                <w:rFonts w:eastAsiaTheme="minorHAnsi"/>
              </w:rPr>
              <w:t xml:space="preserve">SyncDemo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lastRenderedPageBreak/>
              <w:t>        Sender snd = new</w:t>
            </w:r>
            <w:r>
              <w:t xml:space="preserve"> </w:t>
            </w:r>
            <w:r>
              <w:rPr>
                <w:rStyle w:val="HTMLCode"/>
                <w:rFonts w:eastAsiaTheme="minorHAnsi"/>
              </w:rPr>
              <w:t xml:space="preserve">Sender(); </w:t>
            </w:r>
          </w:p>
          <w:p w:rsidR="001C4118" w:rsidRDefault="001C4118" w:rsidP="001C4118">
            <w:r>
              <w:rPr>
                <w:rStyle w:val="HTMLCode"/>
                <w:rFonts w:eastAsiaTheme="minorHAnsi"/>
              </w:rPr>
              <w:t xml:space="preserve">        ThreadedSend S1 = </w:t>
            </w:r>
          </w:p>
          <w:p w:rsidR="001C4118" w:rsidRDefault="001C4118" w:rsidP="001C4118">
            <w:r>
              <w:rPr>
                <w:rStyle w:val="HTMLCode"/>
                <w:rFonts w:eastAsiaTheme="minorHAnsi"/>
              </w:rPr>
              <w:t>            new</w:t>
            </w:r>
            <w:r>
              <w:t xml:space="preserve"> </w:t>
            </w:r>
            <w:r>
              <w:rPr>
                <w:rStyle w:val="HTMLCode"/>
                <w:rFonts w:eastAsiaTheme="minorHAnsi"/>
              </w:rPr>
              <w:t>ThreadedSend( " Hi "</w:t>
            </w:r>
            <w:r>
              <w:t xml:space="preserve"> </w:t>
            </w:r>
            <w:r>
              <w:rPr>
                <w:rStyle w:val="HTMLCode"/>
                <w:rFonts w:eastAsiaTheme="minorHAnsi"/>
              </w:rPr>
              <w:t xml:space="preserve">, snd ); </w:t>
            </w:r>
          </w:p>
          <w:p w:rsidR="001C4118" w:rsidRDefault="001C4118" w:rsidP="001C4118">
            <w:r>
              <w:rPr>
                <w:rStyle w:val="HTMLCode"/>
                <w:rFonts w:eastAsiaTheme="minorHAnsi"/>
              </w:rPr>
              <w:t xml:space="preserve">        ThreadedSend S2 = </w:t>
            </w:r>
          </w:p>
          <w:p w:rsidR="001C4118" w:rsidRDefault="001C4118" w:rsidP="001C4118">
            <w:r>
              <w:rPr>
                <w:rStyle w:val="HTMLCode"/>
                <w:rFonts w:eastAsiaTheme="minorHAnsi"/>
              </w:rPr>
              <w:t>            new</w:t>
            </w:r>
            <w:r>
              <w:t xml:space="preserve"> </w:t>
            </w:r>
            <w:r>
              <w:rPr>
                <w:rStyle w:val="HTMLCode"/>
                <w:rFonts w:eastAsiaTheme="minorHAnsi"/>
              </w:rPr>
              <w:t>ThreadedSend( " Bye "</w:t>
            </w:r>
            <w:r>
              <w:t xml:space="preserve"> </w:t>
            </w:r>
            <w:r>
              <w:rPr>
                <w:rStyle w:val="HTMLCode"/>
                <w:rFonts w:eastAsiaTheme="minorHAnsi"/>
              </w:rPr>
              <w:t xml:space="preserve">, snd );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 Start two threads of ThreadedSend type </w:t>
            </w:r>
          </w:p>
          <w:p w:rsidR="001C4118" w:rsidRDefault="001C4118" w:rsidP="001C4118">
            <w:r>
              <w:rPr>
                <w:rStyle w:val="HTMLCode"/>
                <w:rFonts w:eastAsiaTheme="minorHAnsi"/>
              </w:rPr>
              <w:t xml:space="preserve">        S1.start(); </w:t>
            </w:r>
          </w:p>
          <w:p w:rsidR="001C4118" w:rsidRDefault="001C4118" w:rsidP="001C4118">
            <w:r>
              <w:rPr>
                <w:rStyle w:val="HTMLCode"/>
                <w:rFonts w:eastAsiaTheme="minorHAnsi"/>
              </w:rPr>
              <w:t xml:space="preserve">        S2.start(); </w:t>
            </w:r>
          </w:p>
          <w:p w:rsidR="001C4118" w:rsidRDefault="001C4118" w:rsidP="001C4118">
            <w:r>
              <w:rPr>
                <w:rStyle w:val="HTMLCode"/>
                <w:rFonts w:eastAsiaTheme="minorHAnsi"/>
              </w:rPr>
              <w:t> </w:t>
            </w:r>
            <w:r>
              <w:t> </w:t>
            </w:r>
          </w:p>
          <w:p w:rsidR="001C4118" w:rsidRDefault="001C4118" w:rsidP="001C4118">
            <w:r>
              <w:rPr>
                <w:rStyle w:val="HTMLCode"/>
                <w:rFonts w:eastAsiaTheme="minorHAnsi"/>
              </w:rPr>
              <w:t xml:space="preserve">        // wait for threads to end </w:t>
            </w:r>
          </w:p>
          <w:p w:rsidR="001C4118" w:rsidRDefault="001C4118" w:rsidP="001C4118">
            <w:r>
              <w:rPr>
                <w:rStyle w:val="HTMLCode"/>
                <w:rFonts w:eastAsiaTheme="minorHAnsi"/>
              </w:rPr>
              <w:t>        try</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S1.join(); </w:t>
            </w:r>
          </w:p>
          <w:p w:rsidR="001C4118" w:rsidRDefault="001C4118" w:rsidP="001C4118">
            <w:r>
              <w:rPr>
                <w:rStyle w:val="HTMLCode"/>
                <w:rFonts w:eastAsiaTheme="minorHAnsi"/>
              </w:rPr>
              <w:t xml:space="preserve">            S2.join();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catch(Exception e)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System.out.println("Interrupted");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 </w:t>
            </w:r>
          </w:p>
          <w:p w:rsidR="001C4118" w:rsidRDefault="001C4118" w:rsidP="001C4118">
            <w:pPr>
              <w:rPr>
                <w:sz w:val="24"/>
                <w:szCs w:val="24"/>
              </w:rPr>
            </w:pPr>
            <w:r>
              <w:rPr>
                <w:rStyle w:val="HTMLCode"/>
                <w:rFonts w:eastAsiaTheme="minorHAnsi"/>
              </w:rPr>
              <w:t xml:space="preserve">} </w:t>
            </w:r>
          </w:p>
        </w:tc>
      </w:tr>
    </w:tbl>
    <w:p w:rsidR="001C4118" w:rsidRDefault="001C4118" w:rsidP="001C4118">
      <w:pPr>
        <w:pStyle w:val="NormalWeb"/>
        <w:spacing w:before="0" w:beforeAutospacing="0" w:after="130" w:afterAutospacing="0"/>
        <w:textAlignment w:val="baseline"/>
        <w:rPr>
          <w:ins w:id="3626" w:author="Unknown"/>
          <w:rFonts w:ascii="Arial" w:hAnsi="Arial" w:cs="Arial"/>
          <w:sz w:val="21"/>
          <w:szCs w:val="21"/>
        </w:rPr>
      </w:pPr>
      <w:ins w:id="3627" w:author="Unknown">
        <w:r>
          <w:rPr>
            <w:rFonts w:ascii="Arial" w:hAnsi="Arial" w:cs="Arial"/>
            <w:sz w:val="21"/>
            <w:szCs w:val="21"/>
          </w:rPr>
          <w:lastRenderedPageBreak/>
          <w:t>Output:</w:t>
        </w:r>
      </w:ins>
    </w:p>
    <w:p w:rsidR="001C4118" w:rsidRDefault="001C4118" w:rsidP="001C4118">
      <w:pPr>
        <w:pStyle w:val="HTMLPreformatted"/>
        <w:shd w:val="clear" w:color="auto" w:fill="E0E0E0"/>
        <w:spacing w:after="130"/>
        <w:textAlignment w:val="baseline"/>
        <w:rPr>
          <w:ins w:id="3628" w:author="Unknown"/>
          <w:rFonts w:ascii="Consolas" w:hAnsi="Consolas" w:cs="Consolas"/>
        </w:rPr>
      </w:pPr>
      <w:ins w:id="3629" w:author="Unknown">
        <w:r>
          <w:rPr>
            <w:rFonts w:ascii="Consolas" w:hAnsi="Consolas" w:cs="Consolas"/>
          </w:rPr>
          <w:t xml:space="preserve">Sending     Hi </w:t>
        </w:r>
      </w:ins>
    </w:p>
    <w:p w:rsidR="001C4118" w:rsidRDefault="001C4118" w:rsidP="001C4118">
      <w:pPr>
        <w:pStyle w:val="HTMLPreformatted"/>
        <w:shd w:val="clear" w:color="auto" w:fill="E0E0E0"/>
        <w:spacing w:after="130"/>
        <w:textAlignment w:val="baseline"/>
        <w:rPr>
          <w:ins w:id="3630" w:author="Unknown"/>
          <w:rFonts w:ascii="Consolas" w:hAnsi="Consolas" w:cs="Consolas"/>
        </w:rPr>
      </w:pPr>
    </w:p>
    <w:p w:rsidR="001C4118" w:rsidRDefault="001C4118" w:rsidP="001C4118">
      <w:pPr>
        <w:pStyle w:val="HTMLPreformatted"/>
        <w:shd w:val="clear" w:color="auto" w:fill="E0E0E0"/>
        <w:spacing w:after="130"/>
        <w:textAlignment w:val="baseline"/>
        <w:rPr>
          <w:ins w:id="3631" w:author="Unknown"/>
          <w:rFonts w:ascii="Consolas" w:hAnsi="Consolas" w:cs="Consolas"/>
        </w:rPr>
      </w:pPr>
      <w:ins w:id="3632" w:author="Unknown">
        <w:r>
          <w:rPr>
            <w:rFonts w:ascii="Consolas" w:hAnsi="Consolas" w:cs="Consolas"/>
          </w:rPr>
          <w:t xml:space="preserve"> Hi Sent</w:t>
        </w:r>
      </w:ins>
    </w:p>
    <w:p w:rsidR="001C4118" w:rsidRDefault="001C4118" w:rsidP="001C4118">
      <w:pPr>
        <w:pStyle w:val="HTMLPreformatted"/>
        <w:shd w:val="clear" w:color="auto" w:fill="E0E0E0"/>
        <w:spacing w:after="130"/>
        <w:textAlignment w:val="baseline"/>
        <w:rPr>
          <w:ins w:id="3633" w:author="Unknown"/>
          <w:rFonts w:ascii="Consolas" w:hAnsi="Consolas" w:cs="Consolas"/>
        </w:rPr>
      </w:pPr>
      <w:ins w:id="3634" w:author="Unknown">
        <w:r>
          <w:rPr>
            <w:rFonts w:ascii="Consolas" w:hAnsi="Consolas" w:cs="Consolas"/>
          </w:rPr>
          <w:t xml:space="preserve">Sending     Bye </w:t>
        </w:r>
      </w:ins>
    </w:p>
    <w:p w:rsidR="001C4118" w:rsidRDefault="001C4118" w:rsidP="001C4118">
      <w:pPr>
        <w:pStyle w:val="HTMLPreformatted"/>
        <w:shd w:val="clear" w:color="auto" w:fill="E0E0E0"/>
        <w:spacing w:after="130"/>
        <w:textAlignment w:val="baseline"/>
        <w:rPr>
          <w:ins w:id="3635" w:author="Unknown"/>
          <w:rFonts w:ascii="Consolas" w:hAnsi="Consolas" w:cs="Consolas"/>
        </w:rPr>
      </w:pPr>
    </w:p>
    <w:p w:rsidR="001C4118" w:rsidRDefault="001C4118" w:rsidP="001C4118">
      <w:pPr>
        <w:pStyle w:val="HTMLPreformatted"/>
        <w:shd w:val="clear" w:color="auto" w:fill="E0E0E0"/>
        <w:spacing w:after="130"/>
        <w:textAlignment w:val="baseline"/>
        <w:rPr>
          <w:ins w:id="3636" w:author="Unknown"/>
          <w:rFonts w:ascii="Consolas" w:hAnsi="Consolas" w:cs="Consolas"/>
        </w:rPr>
      </w:pPr>
      <w:ins w:id="3637" w:author="Unknown">
        <w:r>
          <w:rPr>
            <w:rFonts w:ascii="Consolas" w:hAnsi="Consolas" w:cs="Consolas"/>
          </w:rPr>
          <w:t xml:space="preserve"> Bye Sent</w:t>
        </w:r>
      </w:ins>
    </w:p>
    <w:p w:rsidR="001C4118" w:rsidRDefault="001C4118" w:rsidP="001C4118">
      <w:pPr>
        <w:pStyle w:val="NormalWeb"/>
        <w:spacing w:before="0" w:beforeAutospacing="0" w:after="130" w:afterAutospacing="0"/>
        <w:textAlignment w:val="baseline"/>
        <w:rPr>
          <w:ins w:id="3638" w:author="Unknown"/>
          <w:rFonts w:ascii="Arial" w:hAnsi="Arial" w:cs="Arial"/>
          <w:sz w:val="21"/>
          <w:szCs w:val="21"/>
        </w:rPr>
      </w:pPr>
      <w:ins w:id="3639" w:author="Unknown">
        <w:r>
          <w:rPr>
            <w:rFonts w:ascii="Arial" w:hAnsi="Arial" w:cs="Arial"/>
            <w:sz w:val="21"/>
            <w:szCs w:val="21"/>
          </w:rPr>
          <w:t>The output is same every-time we run the program.</w:t>
        </w:r>
      </w:ins>
    </w:p>
    <w:p w:rsidR="001C4118" w:rsidRDefault="001C4118" w:rsidP="001C4118">
      <w:pPr>
        <w:pStyle w:val="NormalWeb"/>
        <w:spacing w:before="0" w:beforeAutospacing="0" w:after="0" w:afterAutospacing="0"/>
        <w:textAlignment w:val="baseline"/>
        <w:rPr>
          <w:ins w:id="3640" w:author="Unknown"/>
          <w:rFonts w:ascii="Arial" w:hAnsi="Arial" w:cs="Arial"/>
          <w:sz w:val="21"/>
          <w:szCs w:val="21"/>
        </w:rPr>
      </w:pPr>
      <w:ins w:id="3641" w:author="Unknown">
        <w:r>
          <w:rPr>
            <w:rFonts w:ascii="Arial" w:hAnsi="Arial" w:cs="Arial"/>
            <w:sz w:val="21"/>
            <w:szCs w:val="21"/>
          </w:rPr>
          <w:t>In the above example, we chose to synchronize the Sender object inside the run() method of the ThreadedSend class. Alternately, we could define the </w:t>
        </w:r>
        <w:r>
          <w:rPr>
            <w:rStyle w:val="Strong"/>
            <w:rFonts w:ascii="Arial" w:hAnsi="Arial" w:cs="Arial"/>
            <w:sz w:val="21"/>
            <w:szCs w:val="21"/>
            <w:bdr w:val="none" w:sz="0" w:space="0" w:color="auto" w:frame="1"/>
          </w:rPr>
          <w:t>whole send() block as synchronized </w:t>
        </w:r>
        <w:r>
          <w:rPr>
            <w:rFonts w:ascii="Arial" w:hAnsi="Arial" w:cs="Arial"/>
            <w:sz w:val="21"/>
            <w:szCs w:val="21"/>
          </w:rPr>
          <w:t xml:space="preserve">and </w:t>
        </w:r>
        <w:r>
          <w:rPr>
            <w:rFonts w:ascii="Arial" w:hAnsi="Arial" w:cs="Arial"/>
            <w:sz w:val="21"/>
            <w:szCs w:val="21"/>
          </w:rPr>
          <w:lastRenderedPageBreak/>
          <w:t>it would produce the same result. Then we don’t have to synchronize the Message object inside the run() method in ThreadedSend class.</w:t>
        </w:r>
      </w:ins>
    </w:p>
    <w:p w:rsidR="001C4118" w:rsidRDefault="001C4118" w:rsidP="006C5D11">
      <w:pPr>
        <w:spacing w:line="246" w:lineRule="atLeast"/>
        <w:jc w:val="both"/>
        <w:textAlignment w:val="baseline"/>
        <w:rPr>
          <w:ins w:id="3642" w:author="Unknown"/>
          <w:rFonts w:ascii="Arial" w:hAnsi="Arial" w:cs="Arial"/>
          <w:sz w:val="21"/>
          <w:szCs w:val="21"/>
        </w:rPr>
      </w:pPr>
    </w:p>
    <w:tbl>
      <w:tblPr>
        <w:tblW w:w="7784" w:type="dxa"/>
        <w:tblCellMar>
          <w:left w:w="0" w:type="dxa"/>
          <w:right w:w="0" w:type="dxa"/>
        </w:tblCellMar>
        <w:tblLook w:val="04A0"/>
      </w:tblPr>
      <w:tblGrid>
        <w:gridCol w:w="7784"/>
      </w:tblGrid>
      <w:tr w:rsidR="001C4118" w:rsidTr="001C4118">
        <w:tc>
          <w:tcPr>
            <w:tcW w:w="7784" w:type="dxa"/>
            <w:vAlign w:val="center"/>
            <w:hideMark/>
          </w:tcPr>
          <w:p w:rsidR="001C4118" w:rsidRDefault="001C4118" w:rsidP="001C4118">
            <w:r>
              <w:rPr>
                <w:rStyle w:val="HTMLCode"/>
                <w:rFonts w:eastAsiaTheme="minorHAnsi"/>
              </w:rPr>
              <w:t xml:space="preserve">// An alternate implementation to demonstrate </w:t>
            </w:r>
          </w:p>
          <w:p w:rsidR="001C4118" w:rsidRDefault="001C4118" w:rsidP="001C4118">
            <w:r>
              <w:rPr>
                <w:rStyle w:val="HTMLCode"/>
                <w:rFonts w:eastAsiaTheme="minorHAnsi"/>
              </w:rPr>
              <w:t xml:space="preserve">// that we can use synchronized with method also. </w:t>
            </w:r>
          </w:p>
          <w:p w:rsidR="001C4118" w:rsidRDefault="001C4118" w:rsidP="001C4118">
            <w:r>
              <w:rPr>
                <w:rStyle w:val="HTMLCode"/>
                <w:rFonts w:eastAsiaTheme="minorHAnsi"/>
              </w:rPr>
              <w:t>class</w:t>
            </w:r>
            <w:r>
              <w:t xml:space="preserve"> </w:t>
            </w:r>
            <w:r>
              <w:rPr>
                <w:rStyle w:val="HTMLCode"/>
                <w:rFonts w:eastAsiaTheme="minorHAnsi"/>
              </w:rPr>
              <w:t xml:space="preserve">Sender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t>    public</w:t>
            </w:r>
            <w:r>
              <w:t xml:space="preserve"> </w:t>
            </w:r>
            <w:r>
              <w:rPr>
                <w:rStyle w:val="HTMLCode"/>
                <w:rFonts w:eastAsiaTheme="minorHAnsi"/>
              </w:rPr>
              <w:t>synchronized</w:t>
            </w:r>
            <w:r>
              <w:t xml:space="preserve"> </w:t>
            </w:r>
            <w:r>
              <w:rPr>
                <w:rStyle w:val="HTMLCode"/>
                <w:rFonts w:eastAsiaTheme="minorHAnsi"/>
              </w:rPr>
              <w:t>void</w:t>
            </w:r>
            <w:r>
              <w:t xml:space="preserve"> </w:t>
            </w:r>
            <w:r>
              <w:rPr>
                <w:rStyle w:val="HTMLCode"/>
                <w:rFonts w:eastAsiaTheme="minorHAnsi"/>
              </w:rPr>
              <w:t xml:space="preserve">send(String msg)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System.out.println("Sending\t"</w:t>
            </w:r>
            <w:r>
              <w:t xml:space="preserve"> </w:t>
            </w:r>
            <w:r>
              <w:rPr>
                <w:rStyle w:val="HTMLCode"/>
                <w:rFonts w:eastAsiaTheme="minorHAnsi"/>
              </w:rPr>
              <w:t xml:space="preserve">+ msg ); </w:t>
            </w:r>
          </w:p>
          <w:p w:rsidR="001C4118" w:rsidRDefault="001C4118" w:rsidP="001C4118">
            <w:r>
              <w:rPr>
                <w:rStyle w:val="HTMLCode"/>
                <w:rFonts w:eastAsiaTheme="minorHAnsi"/>
              </w:rPr>
              <w:t>        try</w:t>
            </w:r>
            <w:r>
              <w:t>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Thread.sleep(1000);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catch</w:t>
            </w:r>
            <w:r>
              <w:t xml:space="preserve"> </w:t>
            </w:r>
            <w:r>
              <w:rPr>
                <w:rStyle w:val="HTMLCode"/>
                <w:rFonts w:eastAsiaTheme="minorHAnsi"/>
              </w:rPr>
              <w:t xml:space="preserve">(Exception e)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System.out.println("Thread interrupted.");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System.out.println("\n"</w:t>
            </w:r>
            <w:r>
              <w:t xml:space="preserve"> </w:t>
            </w:r>
            <w:r>
              <w:rPr>
                <w:rStyle w:val="HTMLCode"/>
                <w:rFonts w:eastAsiaTheme="minorHAnsi"/>
              </w:rPr>
              <w:t xml:space="preserve">+ msg + "Sent"); </w:t>
            </w:r>
          </w:p>
          <w:p w:rsidR="001C4118" w:rsidRDefault="001C4118" w:rsidP="001C4118">
            <w:r>
              <w:rPr>
                <w:rStyle w:val="HTMLCode"/>
                <w:rFonts w:eastAsiaTheme="minorHAnsi"/>
              </w:rPr>
              <w:t xml:space="preserve">    } </w:t>
            </w:r>
          </w:p>
          <w:p w:rsidR="001C4118" w:rsidRDefault="001C4118" w:rsidP="001C4118">
            <w:pPr>
              <w:rPr>
                <w:sz w:val="24"/>
                <w:szCs w:val="24"/>
              </w:rPr>
            </w:pPr>
            <w:r>
              <w:rPr>
                <w:rStyle w:val="HTMLCode"/>
                <w:rFonts w:eastAsiaTheme="minorHAnsi"/>
              </w:rPr>
              <w:t xml:space="preserve">} </w:t>
            </w:r>
          </w:p>
        </w:tc>
      </w:tr>
    </w:tbl>
    <w:p w:rsidR="001C4118" w:rsidRDefault="001C4118" w:rsidP="001C4118">
      <w:pPr>
        <w:pStyle w:val="NormalWeb"/>
        <w:spacing w:before="0" w:beforeAutospacing="0" w:after="0" w:afterAutospacing="0"/>
        <w:jc w:val="both"/>
        <w:textAlignment w:val="baseline"/>
        <w:rPr>
          <w:ins w:id="3643" w:author="Unknown"/>
          <w:rFonts w:ascii="Arial" w:hAnsi="Arial" w:cs="Arial"/>
          <w:sz w:val="21"/>
          <w:szCs w:val="21"/>
        </w:rPr>
      </w:pPr>
      <w:ins w:id="3644" w:author="Unknown">
        <w:r>
          <w:rPr>
            <w:rFonts w:ascii="Arial" w:hAnsi="Arial" w:cs="Arial"/>
            <w:sz w:val="21"/>
            <w:szCs w:val="21"/>
          </w:rPr>
          <w:t>We do not always have to synchronize a whole method. Sometimes it is preferable to </w:t>
        </w:r>
        <w:r>
          <w:rPr>
            <w:rStyle w:val="Strong"/>
            <w:rFonts w:ascii="Arial" w:hAnsi="Arial" w:cs="Arial"/>
            <w:sz w:val="21"/>
            <w:szCs w:val="21"/>
            <w:bdr w:val="none" w:sz="0" w:space="0" w:color="auto" w:frame="1"/>
          </w:rPr>
          <w:t>synchronize only part of a method</w:t>
        </w:r>
        <w:r>
          <w:rPr>
            <w:rFonts w:ascii="Arial" w:hAnsi="Arial" w:cs="Arial"/>
            <w:sz w:val="21"/>
            <w:szCs w:val="21"/>
          </w:rPr>
          <w:t>. Java synchronized blocks inside methods makes this possible.</w:t>
        </w:r>
      </w:ins>
    </w:p>
    <w:p w:rsidR="001C4118" w:rsidRDefault="001C4118" w:rsidP="001C4118">
      <w:pPr>
        <w:spacing w:line="246" w:lineRule="atLeast"/>
        <w:jc w:val="both"/>
        <w:textAlignment w:val="baseline"/>
        <w:rPr>
          <w:ins w:id="3645" w:author="Unknown"/>
          <w:rFonts w:ascii="Arial" w:hAnsi="Arial" w:cs="Arial"/>
          <w:sz w:val="21"/>
          <w:szCs w:val="21"/>
        </w:rPr>
      </w:pPr>
      <w:ins w:id="3646" w:author="Unknown">
        <w:r>
          <w:rPr>
            <w:rFonts w:ascii="Material Icons" w:hAnsi="Material Icons" w:cs="Arial"/>
            <w:color w:val="454545"/>
            <w:sz w:val="31"/>
            <w:szCs w:val="31"/>
            <w:bdr w:val="none" w:sz="0" w:space="0" w:color="auto" w:frame="1"/>
            <w:shd w:val="clear" w:color="auto" w:fill="FFFFFF"/>
          </w:rPr>
          <w:t>filter_none</w:t>
        </w:r>
      </w:ins>
    </w:p>
    <w:p w:rsidR="001C4118" w:rsidRDefault="001C4118" w:rsidP="001C4118">
      <w:pPr>
        <w:pStyle w:val="NormalWeb"/>
        <w:spacing w:before="0" w:beforeAutospacing="0" w:after="0" w:afterAutospacing="0" w:line="246" w:lineRule="atLeast"/>
        <w:textAlignment w:val="baseline"/>
        <w:rPr>
          <w:ins w:id="3647" w:author="Unknown"/>
          <w:rFonts w:ascii="Arial" w:hAnsi="Arial" w:cs="Arial"/>
          <w:sz w:val="21"/>
          <w:szCs w:val="21"/>
        </w:rPr>
      </w:pPr>
      <w:ins w:id="3648" w:author="Unknown">
        <w:r>
          <w:rPr>
            <w:rFonts w:ascii="Material Icons" w:hAnsi="Material Icons" w:cs="Arial"/>
            <w:color w:val="454545"/>
            <w:sz w:val="31"/>
            <w:szCs w:val="31"/>
            <w:bdr w:val="none" w:sz="0" w:space="0" w:color="auto" w:frame="1"/>
            <w:shd w:val="clear" w:color="auto" w:fill="FFFFFF"/>
          </w:rPr>
          <w:t>edit</w:t>
        </w:r>
      </w:ins>
    </w:p>
    <w:p w:rsidR="001C4118" w:rsidRDefault="001C4118" w:rsidP="001C4118">
      <w:pPr>
        <w:pStyle w:val="NormalWeb"/>
        <w:spacing w:before="0" w:beforeAutospacing="0" w:after="0" w:afterAutospacing="0" w:line="246" w:lineRule="atLeast"/>
        <w:textAlignment w:val="baseline"/>
        <w:rPr>
          <w:ins w:id="3649" w:author="Unknown"/>
          <w:rFonts w:ascii="Arial" w:hAnsi="Arial" w:cs="Arial"/>
          <w:sz w:val="21"/>
          <w:szCs w:val="21"/>
        </w:rPr>
      </w:pPr>
      <w:ins w:id="3650" w:author="Unknown">
        <w:r>
          <w:rPr>
            <w:rFonts w:ascii="Material Icons" w:hAnsi="Material Icons" w:cs="Arial"/>
            <w:color w:val="454545"/>
            <w:sz w:val="31"/>
            <w:szCs w:val="31"/>
            <w:bdr w:val="none" w:sz="0" w:space="0" w:color="auto" w:frame="1"/>
            <w:shd w:val="clear" w:color="auto" w:fill="FFFFFF"/>
          </w:rPr>
          <w:t>play_arrow</w:t>
        </w:r>
      </w:ins>
    </w:p>
    <w:p w:rsidR="001C4118" w:rsidRDefault="001C4118" w:rsidP="001C4118">
      <w:pPr>
        <w:pStyle w:val="NormalWeb"/>
        <w:spacing w:before="0" w:beforeAutospacing="0" w:after="0" w:afterAutospacing="0" w:line="246" w:lineRule="atLeast"/>
        <w:textAlignment w:val="baseline"/>
        <w:rPr>
          <w:ins w:id="3651" w:author="Unknown"/>
          <w:rFonts w:ascii="Arial" w:hAnsi="Arial" w:cs="Arial"/>
          <w:sz w:val="21"/>
          <w:szCs w:val="21"/>
        </w:rPr>
      </w:pPr>
      <w:ins w:id="3652" w:author="Unknown">
        <w:r>
          <w:rPr>
            <w:rFonts w:ascii="Material Icons" w:hAnsi="Material Icons" w:cs="Arial"/>
            <w:color w:val="454545"/>
            <w:sz w:val="31"/>
            <w:szCs w:val="31"/>
            <w:bdr w:val="none" w:sz="0" w:space="0" w:color="auto" w:frame="1"/>
            <w:shd w:val="clear" w:color="auto" w:fill="FFFFFF"/>
          </w:rPr>
          <w:t>brightness_4</w:t>
        </w:r>
      </w:ins>
    </w:p>
    <w:tbl>
      <w:tblPr>
        <w:tblW w:w="7784" w:type="dxa"/>
        <w:tblCellMar>
          <w:left w:w="0" w:type="dxa"/>
          <w:right w:w="0" w:type="dxa"/>
        </w:tblCellMar>
        <w:tblLook w:val="04A0"/>
      </w:tblPr>
      <w:tblGrid>
        <w:gridCol w:w="7784"/>
      </w:tblGrid>
      <w:tr w:rsidR="001C4118" w:rsidTr="001C4118">
        <w:tc>
          <w:tcPr>
            <w:tcW w:w="7784" w:type="dxa"/>
            <w:vAlign w:val="center"/>
            <w:hideMark/>
          </w:tcPr>
          <w:p w:rsidR="001C4118" w:rsidRDefault="001C4118" w:rsidP="001C4118">
            <w:r>
              <w:rPr>
                <w:rStyle w:val="HTMLCode"/>
                <w:rFonts w:eastAsiaTheme="minorHAnsi"/>
              </w:rPr>
              <w:t xml:space="preserve">// One more alternate implementation to demonstrate </w:t>
            </w:r>
          </w:p>
          <w:p w:rsidR="001C4118" w:rsidRDefault="001C4118" w:rsidP="001C4118">
            <w:r>
              <w:rPr>
                <w:rStyle w:val="HTMLCode"/>
                <w:rFonts w:eastAsiaTheme="minorHAnsi"/>
              </w:rPr>
              <w:t xml:space="preserve">// that synchronized can be used with only a part of  </w:t>
            </w:r>
          </w:p>
          <w:p w:rsidR="001C4118" w:rsidRDefault="001C4118" w:rsidP="001C4118">
            <w:r>
              <w:rPr>
                <w:rStyle w:val="HTMLCode"/>
                <w:rFonts w:eastAsiaTheme="minorHAnsi"/>
              </w:rPr>
              <w:t xml:space="preserve">// method </w:t>
            </w:r>
          </w:p>
          <w:p w:rsidR="001C4118" w:rsidRDefault="001C4118" w:rsidP="001C4118">
            <w:r>
              <w:rPr>
                <w:rStyle w:val="HTMLCode"/>
                <w:rFonts w:eastAsiaTheme="minorHAnsi"/>
              </w:rPr>
              <w:t>class</w:t>
            </w:r>
            <w:r>
              <w:t xml:space="preserve"> </w:t>
            </w:r>
            <w:r>
              <w:rPr>
                <w:rStyle w:val="HTMLCode"/>
                <w:rFonts w:eastAsiaTheme="minorHAnsi"/>
              </w:rPr>
              <w:t xml:space="preserve">Sender  </w:t>
            </w:r>
          </w:p>
          <w:p w:rsidR="001C4118" w:rsidRDefault="001C4118" w:rsidP="001C4118">
            <w:r>
              <w:rPr>
                <w:rStyle w:val="HTMLCode"/>
                <w:rFonts w:eastAsiaTheme="minorHAnsi"/>
              </w:rPr>
              <w:t xml:space="preserve">{ </w:t>
            </w:r>
          </w:p>
          <w:p w:rsidR="001C4118" w:rsidRDefault="001C4118" w:rsidP="001C4118">
            <w:r>
              <w:rPr>
                <w:rStyle w:val="HTMLCode"/>
                <w:rFonts w:eastAsiaTheme="minorHAnsi"/>
              </w:rPr>
              <w:lastRenderedPageBreak/>
              <w:t>    public</w:t>
            </w:r>
            <w:r>
              <w:t xml:space="preserve"> </w:t>
            </w:r>
            <w:r>
              <w:rPr>
                <w:rStyle w:val="HTMLCode"/>
                <w:rFonts w:eastAsiaTheme="minorHAnsi"/>
              </w:rPr>
              <w:t>void</w:t>
            </w:r>
            <w:r>
              <w:t xml:space="preserve"> </w:t>
            </w:r>
            <w:r>
              <w:rPr>
                <w:rStyle w:val="HTMLCode"/>
                <w:rFonts w:eastAsiaTheme="minorHAnsi"/>
              </w:rPr>
              <w:t xml:space="preserve">send(String msg)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synchronized(this)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System.out.println("Sending\t"</w:t>
            </w:r>
            <w:r>
              <w:t xml:space="preserve"> </w:t>
            </w:r>
            <w:r>
              <w:rPr>
                <w:rStyle w:val="HTMLCode"/>
                <w:rFonts w:eastAsiaTheme="minorHAnsi"/>
              </w:rPr>
              <w:t xml:space="preserve">+ msg ); </w:t>
            </w:r>
          </w:p>
          <w:p w:rsidR="001C4118" w:rsidRDefault="001C4118" w:rsidP="001C4118">
            <w:r>
              <w:rPr>
                <w:rStyle w:val="HTMLCode"/>
                <w:rFonts w:eastAsiaTheme="minorHAnsi"/>
              </w:rPr>
              <w:t>            try</w:t>
            </w:r>
            <w:r>
              <w:t>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Thread.sleep(1000);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catch</w:t>
            </w:r>
            <w:r>
              <w:t xml:space="preserve"> </w:t>
            </w:r>
            <w:r>
              <w:rPr>
                <w:rStyle w:val="HTMLCode"/>
                <w:rFonts w:eastAsiaTheme="minorHAnsi"/>
              </w:rPr>
              <w:t xml:space="preserve">(Exception e)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System.out.println("Thread interrupted.");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System.out.println("\n"</w:t>
            </w:r>
            <w:r>
              <w:t xml:space="preserve"> </w:t>
            </w:r>
            <w:r>
              <w:rPr>
                <w:rStyle w:val="HTMLCode"/>
                <w:rFonts w:eastAsiaTheme="minorHAnsi"/>
              </w:rPr>
              <w:t xml:space="preserve">+ msg + "Sent"); </w:t>
            </w:r>
          </w:p>
          <w:p w:rsidR="001C4118" w:rsidRDefault="001C4118" w:rsidP="001C4118">
            <w:r>
              <w:rPr>
                <w:rStyle w:val="HTMLCode"/>
                <w:rFonts w:eastAsiaTheme="minorHAnsi"/>
              </w:rPr>
              <w:t xml:space="preserve">        } </w:t>
            </w:r>
          </w:p>
          <w:p w:rsidR="001C4118" w:rsidRDefault="001C4118" w:rsidP="001C4118">
            <w:r>
              <w:rPr>
                <w:rStyle w:val="HTMLCode"/>
                <w:rFonts w:eastAsiaTheme="minorHAnsi"/>
              </w:rPr>
              <w:t xml:space="preserve">    } </w:t>
            </w:r>
          </w:p>
          <w:p w:rsidR="001C4118" w:rsidRDefault="001C4118" w:rsidP="001C4118">
            <w:pPr>
              <w:rPr>
                <w:sz w:val="24"/>
                <w:szCs w:val="24"/>
              </w:rPr>
            </w:pPr>
            <w:r>
              <w:rPr>
                <w:rStyle w:val="HTMLCode"/>
                <w:rFonts w:eastAsiaTheme="minorHAnsi"/>
              </w:rPr>
              <w:t xml:space="preserve">} </w:t>
            </w:r>
          </w:p>
        </w:tc>
      </w:tr>
    </w:tbl>
    <w:p w:rsidR="001D7A72" w:rsidRDefault="001D7A72"/>
    <w:p w:rsidR="00D33073" w:rsidRDefault="00D33073"/>
    <w:p w:rsidR="00226B1C" w:rsidRDefault="00226B1C" w:rsidP="00226B1C">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Date and Time</w:t>
      </w:r>
    </w:p>
    <w:p w:rsidR="00226B1C" w:rsidRDefault="00226B1C" w:rsidP="00226B1C">
      <w:pPr>
        <w:pStyle w:val="NormalWeb"/>
        <w:shd w:val="clear" w:color="auto" w:fill="FFFFFF"/>
        <w:rPr>
          <w:rFonts w:ascii="Verdana" w:hAnsi="Verdana"/>
          <w:color w:val="000000"/>
          <w:sz w:val="17"/>
          <w:szCs w:val="17"/>
        </w:rPr>
      </w:pPr>
      <w:r>
        <w:rPr>
          <w:rFonts w:ascii="Verdana" w:hAnsi="Verdana"/>
          <w:color w:val="000000"/>
          <w:sz w:val="17"/>
          <w:szCs w:val="17"/>
        </w:rPr>
        <w:t>The java.time, java.util, java.sql and java.text packages contains classes for representing date and time. Following classes are important for dealing with date in java.</w:t>
      </w:r>
    </w:p>
    <w:p w:rsidR="00226B1C" w:rsidRDefault="00226B1C" w:rsidP="00226B1C">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8 Date/Time API</w:t>
      </w:r>
    </w:p>
    <w:p w:rsidR="00226B1C" w:rsidRDefault="00226B1C" w:rsidP="00226B1C">
      <w:pPr>
        <w:pStyle w:val="NormalWeb"/>
        <w:shd w:val="clear" w:color="auto" w:fill="FFFFFF"/>
        <w:rPr>
          <w:rFonts w:ascii="Verdana" w:hAnsi="Verdana"/>
          <w:color w:val="000000"/>
          <w:sz w:val="17"/>
          <w:szCs w:val="17"/>
        </w:rPr>
      </w:pPr>
      <w:r>
        <w:rPr>
          <w:rFonts w:ascii="Verdana" w:hAnsi="Verdana"/>
          <w:color w:val="000000"/>
          <w:sz w:val="17"/>
          <w:szCs w:val="17"/>
        </w:rPr>
        <w:t>Java has introduced a new Date and Time API since Java 8. The java.time package contains Java 8 Date and Time classes.</w:t>
      </w:r>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2" w:history="1">
        <w:r w:rsidR="00226B1C">
          <w:rPr>
            <w:rStyle w:val="Hyperlink"/>
            <w:rFonts w:ascii="Verdana" w:hAnsi="Verdana"/>
            <w:color w:val="008000"/>
            <w:sz w:val="17"/>
            <w:szCs w:val="17"/>
          </w:rPr>
          <w:t>java.time.LocalDate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3" w:history="1">
        <w:r w:rsidR="00226B1C">
          <w:rPr>
            <w:rStyle w:val="Hyperlink"/>
            <w:rFonts w:ascii="Verdana" w:hAnsi="Verdana"/>
            <w:color w:val="008000"/>
            <w:sz w:val="17"/>
            <w:szCs w:val="17"/>
          </w:rPr>
          <w:t>java.time.LocalTime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4" w:history="1">
        <w:r w:rsidR="00226B1C">
          <w:rPr>
            <w:rStyle w:val="Hyperlink"/>
            <w:rFonts w:ascii="Verdana" w:hAnsi="Verdana"/>
            <w:color w:val="008000"/>
            <w:sz w:val="17"/>
            <w:szCs w:val="17"/>
          </w:rPr>
          <w:t>java.time.LocalDateTime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5" w:history="1">
        <w:r w:rsidR="00226B1C">
          <w:rPr>
            <w:rStyle w:val="Hyperlink"/>
            <w:rFonts w:ascii="Verdana" w:hAnsi="Verdana"/>
            <w:color w:val="008000"/>
            <w:sz w:val="17"/>
            <w:szCs w:val="17"/>
          </w:rPr>
          <w:t>java.time.MonthDay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6" w:history="1">
        <w:r w:rsidR="00226B1C">
          <w:rPr>
            <w:rStyle w:val="Hyperlink"/>
            <w:rFonts w:ascii="Verdana" w:hAnsi="Verdana"/>
            <w:color w:val="008000"/>
            <w:sz w:val="17"/>
            <w:szCs w:val="17"/>
          </w:rPr>
          <w:t>java.time.OffsetTime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7" w:history="1">
        <w:r w:rsidR="00226B1C">
          <w:rPr>
            <w:rStyle w:val="Hyperlink"/>
            <w:rFonts w:ascii="Verdana" w:hAnsi="Verdana"/>
            <w:color w:val="008000"/>
            <w:sz w:val="17"/>
            <w:szCs w:val="17"/>
          </w:rPr>
          <w:t>java.time.OffsetDateTime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8" w:history="1">
        <w:r w:rsidR="00226B1C">
          <w:rPr>
            <w:rStyle w:val="Hyperlink"/>
            <w:rFonts w:ascii="Verdana" w:hAnsi="Verdana"/>
            <w:color w:val="008000"/>
            <w:sz w:val="17"/>
            <w:szCs w:val="17"/>
          </w:rPr>
          <w:t>java.time.Clock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89" w:history="1">
        <w:r w:rsidR="00226B1C">
          <w:rPr>
            <w:rStyle w:val="Hyperlink"/>
            <w:rFonts w:ascii="Verdana" w:hAnsi="Verdana"/>
            <w:color w:val="008000"/>
            <w:sz w:val="17"/>
            <w:szCs w:val="17"/>
          </w:rPr>
          <w:t>java.time.ZonedDateTime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0" w:history="1">
        <w:r w:rsidR="00226B1C">
          <w:rPr>
            <w:rStyle w:val="Hyperlink"/>
            <w:rFonts w:ascii="Verdana" w:hAnsi="Verdana"/>
            <w:color w:val="008000"/>
            <w:sz w:val="17"/>
            <w:szCs w:val="17"/>
          </w:rPr>
          <w:t>java.time.ZoneId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1" w:history="1">
        <w:r w:rsidR="00226B1C">
          <w:rPr>
            <w:rStyle w:val="Hyperlink"/>
            <w:rFonts w:ascii="Verdana" w:hAnsi="Verdana"/>
            <w:color w:val="008000"/>
            <w:sz w:val="17"/>
            <w:szCs w:val="17"/>
          </w:rPr>
          <w:t>java.time.ZoneOffset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2" w:history="1">
        <w:r w:rsidR="00226B1C">
          <w:rPr>
            <w:rStyle w:val="Hyperlink"/>
            <w:rFonts w:ascii="Verdana" w:hAnsi="Verdana"/>
            <w:color w:val="008000"/>
            <w:sz w:val="17"/>
            <w:szCs w:val="17"/>
          </w:rPr>
          <w:t>java.time.Year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3" w:history="1">
        <w:r w:rsidR="00226B1C">
          <w:rPr>
            <w:rStyle w:val="Hyperlink"/>
            <w:rFonts w:ascii="Verdana" w:hAnsi="Verdana"/>
            <w:color w:val="008000"/>
            <w:sz w:val="17"/>
            <w:szCs w:val="17"/>
          </w:rPr>
          <w:t>java.time.YearMonth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4" w:history="1">
        <w:r w:rsidR="00226B1C">
          <w:rPr>
            <w:rStyle w:val="Hyperlink"/>
            <w:rFonts w:ascii="Verdana" w:hAnsi="Verdana"/>
            <w:color w:val="008000"/>
            <w:sz w:val="17"/>
            <w:szCs w:val="17"/>
          </w:rPr>
          <w:t>java.time.Period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5" w:history="1">
        <w:r w:rsidR="00226B1C">
          <w:rPr>
            <w:rStyle w:val="Hyperlink"/>
            <w:rFonts w:ascii="Verdana" w:hAnsi="Verdana"/>
            <w:color w:val="008000"/>
            <w:sz w:val="17"/>
            <w:szCs w:val="17"/>
          </w:rPr>
          <w:t>java.time.Duration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6" w:history="1">
        <w:r w:rsidR="00226B1C">
          <w:rPr>
            <w:rStyle w:val="Hyperlink"/>
            <w:rFonts w:ascii="Verdana" w:hAnsi="Verdana"/>
            <w:color w:val="008000"/>
            <w:sz w:val="17"/>
            <w:szCs w:val="17"/>
          </w:rPr>
          <w:t>java.time.Instant class</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7" w:history="1">
        <w:r w:rsidR="00226B1C">
          <w:rPr>
            <w:rStyle w:val="Hyperlink"/>
            <w:rFonts w:ascii="Verdana" w:hAnsi="Verdana"/>
            <w:color w:val="008000"/>
            <w:sz w:val="17"/>
            <w:szCs w:val="17"/>
          </w:rPr>
          <w:t>java.time.DayOfWeek enum</w:t>
        </w:r>
      </w:hyperlink>
    </w:p>
    <w:p w:rsidR="00226B1C" w:rsidRDefault="00584E14" w:rsidP="00226B1C">
      <w:pPr>
        <w:numPr>
          <w:ilvl w:val="0"/>
          <w:numId w:val="201"/>
        </w:numPr>
        <w:shd w:val="clear" w:color="auto" w:fill="FFFFFF"/>
        <w:spacing w:before="52" w:after="100" w:afterAutospacing="1" w:line="272" w:lineRule="atLeast"/>
        <w:rPr>
          <w:rFonts w:ascii="Verdana" w:hAnsi="Verdana"/>
          <w:color w:val="000000"/>
          <w:sz w:val="17"/>
          <w:szCs w:val="17"/>
        </w:rPr>
      </w:pPr>
      <w:hyperlink r:id="rId98" w:history="1">
        <w:r w:rsidR="00226B1C">
          <w:rPr>
            <w:rStyle w:val="Hyperlink"/>
            <w:rFonts w:ascii="Verdana" w:hAnsi="Verdana"/>
            <w:color w:val="008000"/>
            <w:sz w:val="17"/>
            <w:szCs w:val="17"/>
          </w:rPr>
          <w:t>java.time.Month enum</w:t>
        </w:r>
      </w:hyperlink>
    </w:p>
    <w:p w:rsidR="00226B1C" w:rsidRDefault="00226B1C" w:rsidP="00226B1C">
      <w:pPr>
        <w:pStyle w:val="Heading2"/>
        <w:shd w:val="clear" w:color="auto" w:fill="FFFFFF"/>
        <w:spacing w:line="312" w:lineRule="atLeast"/>
        <w:rPr>
          <w:ins w:id="3653" w:author="Unknown"/>
          <w:rFonts w:ascii="Helvetica" w:hAnsi="Helvetica" w:cs="Helvetica"/>
          <w:b w:val="0"/>
          <w:bCs w:val="0"/>
          <w:color w:val="610B38"/>
          <w:sz w:val="32"/>
          <w:szCs w:val="32"/>
        </w:rPr>
      </w:pPr>
      <w:ins w:id="3654" w:author="Unknown">
        <w:r>
          <w:rPr>
            <w:rFonts w:ascii="Helvetica" w:hAnsi="Helvetica" w:cs="Helvetica"/>
            <w:b w:val="0"/>
            <w:bCs w:val="0"/>
            <w:color w:val="610B38"/>
            <w:sz w:val="32"/>
            <w:szCs w:val="32"/>
          </w:rPr>
          <w:t>Classical Date/Time API</w:t>
        </w:r>
      </w:ins>
    </w:p>
    <w:p w:rsidR="00226B1C" w:rsidRDefault="00226B1C" w:rsidP="00226B1C">
      <w:pPr>
        <w:pStyle w:val="NormalWeb"/>
        <w:shd w:val="clear" w:color="auto" w:fill="FFFFFF"/>
        <w:rPr>
          <w:ins w:id="3655" w:author="Unknown"/>
          <w:rFonts w:ascii="Verdana" w:hAnsi="Verdana"/>
          <w:color w:val="000000"/>
          <w:sz w:val="17"/>
          <w:szCs w:val="17"/>
        </w:rPr>
      </w:pPr>
      <w:ins w:id="3656" w:author="Unknown">
        <w:r>
          <w:rPr>
            <w:rFonts w:ascii="Verdana" w:hAnsi="Verdana"/>
            <w:color w:val="000000"/>
            <w:sz w:val="17"/>
            <w:szCs w:val="17"/>
          </w:rPr>
          <w:t>But classical or old Java Date API is also useful. Let's see the list of classical Date and Time classes.</w:t>
        </w:r>
      </w:ins>
    </w:p>
    <w:p w:rsidR="00226B1C" w:rsidRDefault="00584E14" w:rsidP="00226B1C">
      <w:pPr>
        <w:numPr>
          <w:ilvl w:val="0"/>
          <w:numId w:val="202"/>
        </w:numPr>
        <w:shd w:val="clear" w:color="auto" w:fill="FFFFFF"/>
        <w:spacing w:before="52" w:after="100" w:afterAutospacing="1" w:line="272" w:lineRule="atLeast"/>
        <w:rPr>
          <w:ins w:id="3657" w:author="Unknown"/>
          <w:rFonts w:ascii="Verdana" w:hAnsi="Verdana"/>
          <w:color w:val="000000"/>
          <w:sz w:val="17"/>
          <w:szCs w:val="17"/>
        </w:rPr>
      </w:pPr>
      <w:ins w:id="3658"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"https://www.javatpoint.com/java-util-date" </w:instrText>
        </w:r>
        <w:r>
          <w:rPr>
            <w:rFonts w:ascii="Verdana" w:hAnsi="Verdana"/>
            <w:color w:val="000000"/>
            <w:sz w:val="17"/>
            <w:szCs w:val="17"/>
          </w:rPr>
          <w:fldChar w:fldCharType="separate"/>
        </w:r>
        <w:r w:rsidR="00226B1C">
          <w:rPr>
            <w:rStyle w:val="Hyperlink"/>
            <w:rFonts w:ascii="Verdana" w:hAnsi="Verdana"/>
            <w:color w:val="008000"/>
            <w:sz w:val="17"/>
            <w:szCs w:val="17"/>
          </w:rPr>
          <w:t>java.util.Date class</w:t>
        </w:r>
        <w:r>
          <w:rPr>
            <w:rFonts w:ascii="Verdana" w:hAnsi="Verdana"/>
            <w:color w:val="000000"/>
            <w:sz w:val="17"/>
            <w:szCs w:val="17"/>
          </w:rPr>
          <w:fldChar w:fldCharType="end"/>
        </w:r>
      </w:ins>
    </w:p>
    <w:p w:rsidR="00226B1C" w:rsidRDefault="00584E14" w:rsidP="00226B1C">
      <w:pPr>
        <w:numPr>
          <w:ilvl w:val="0"/>
          <w:numId w:val="202"/>
        </w:numPr>
        <w:shd w:val="clear" w:color="auto" w:fill="FFFFFF"/>
        <w:spacing w:before="52" w:after="100" w:afterAutospacing="1" w:line="272" w:lineRule="atLeast"/>
        <w:rPr>
          <w:ins w:id="3659" w:author="Unknown"/>
          <w:rFonts w:ascii="Verdana" w:hAnsi="Verdana"/>
          <w:color w:val="000000"/>
          <w:sz w:val="17"/>
          <w:szCs w:val="17"/>
        </w:rPr>
      </w:pPr>
      <w:ins w:id="3660"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"https://www.javatpoint.com/java-sql-date" </w:instrText>
        </w:r>
        <w:r>
          <w:rPr>
            <w:rFonts w:ascii="Verdana" w:hAnsi="Verdana"/>
            <w:color w:val="000000"/>
            <w:sz w:val="17"/>
            <w:szCs w:val="17"/>
          </w:rPr>
          <w:fldChar w:fldCharType="separate"/>
        </w:r>
        <w:r w:rsidR="00226B1C">
          <w:rPr>
            <w:rStyle w:val="Hyperlink"/>
            <w:rFonts w:ascii="Verdana" w:hAnsi="Verdana"/>
            <w:color w:val="008000"/>
            <w:sz w:val="17"/>
            <w:szCs w:val="17"/>
          </w:rPr>
          <w:t>java.sql.Date class</w:t>
        </w:r>
        <w:r>
          <w:rPr>
            <w:rFonts w:ascii="Verdana" w:hAnsi="Verdana"/>
            <w:color w:val="000000"/>
            <w:sz w:val="17"/>
            <w:szCs w:val="17"/>
          </w:rPr>
          <w:fldChar w:fldCharType="end"/>
        </w:r>
      </w:ins>
    </w:p>
    <w:p w:rsidR="00226B1C" w:rsidRDefault="00584E14" w:rsidP="00226B1C">
      <w:pPr>
        <w:numPr>
          <w:ilvl w:val="0"/>
          <w:numId w:val="202"/>
        </w:numPr>
        <w:shd w:val="clear" w:color="auto" w:fill="FFFFFF"/>
        <w:spacing w:before="52" w:after="100" w:afterAutospacing="1" w:line="272" w:lineRule="atLeast"/>
        <w:rPr>
          <w:ins w:id="3661" w:author="Unknown"/>
          <w:rFonts w:ascii="Verdana" w:hAnsi="Verdana"/>
          <w:color w:val="000000"/>
          <w:sz w:val="17"/>
          <w:szCs w:val="17"/>
        </w:rPr>
      </w:pPr>
      <w:ins w:id="3662"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"https://www.javatpoint.com/java-util-calendar" </w:instrText>
        </w:r>
        <w:r>
          <w:rPr>
            <w:rFonts w:ascii="Verdana" w:hAnsi="Verdana"/>
            <w:color w:val="000000"/>
            <w:sz w:val="17"/>
            <w:szCs w:val="17"/>
          </w:rPr>
          <w:fldChar w:fldCharType="separate"/>
        </w:r>
        <w:r w:rsidR="00226B1C">
          <w:rPr>
            <w:rStyle w:val="Hyperlink"/>
            <w:rFonts w:ascii="Verdana" w:hAnsi="Verdana"/>
            <w:color w:val="008000"/>
            <w:sz w:val="17"/>
            <w:szCs w:val="17"/>
          </w:rPr>
          <w:t>java.util.Calendar class</w:t>
        </w:r>
        <w:r>
          <w:rPr>
            <w:rFonts w:ascii="Verdana" w:hAnsi="Verdana"/>
            <w:color w:val="000000"/>
            <w:sz w:val="17"/>
            <w:szCs w:val="17"/>
          </w:rPr>
          <w:fldChar w:fldCharType="end"/>
        </w:r>
      </w:ins>
    </w:p>
    <w:p w:rsidR="00226B1C" w:rsidRDefault="00226B1C" w:rsidP="00226B1C">
      <w:pPr>
        <w:numPr>
          <w:ilvl w:val="0"/>
          <w:numId w:val="202"/>
        </w:numPr>
        <w:shd w:val="clear" w:color="auto" w:fill="FFFFFF"/>
        <w:spacing w:before="52" w:after="100" w:afterAutospacing="1" w:line="272" w:lineRule="atLeast"/>
        <w:rPr>
          <w:ins w:id="3663" w:author="Unknown"/>
          <w:rFonts w:ascii="Verdana" w:hAnsi="Verdana"/>
          <w:color w:val="000000"/>
          <w:sz w:val="17"/>
          <w:szCs w:val="17"/>
        </w:rPr>
      </w:pPr>
      <w:ins w:id="3664" w:author="Unknown">
        <w:r>
          <w:rPr>
            <w:rFonts w:ascii="Verdana" w:hAnsi="Verdana"/>
            <w:color w:val="000000"/>
            <w:sz w:val="17"/>
            <w:szCs w:val="17"/>
          </w:rPr>
          <w:t>java.util.GregorianCalendar class</w:t>
        </w:r>
      </w:ins>
    </w:p>
    <w:p w:rsidR="00226B1C" w:rsidRDefault="00584E14" w:rsidP="00226B1C">
      <w:pPr>
        <w:numPr>
          <w:ilvl w:val="0"/>
          <w:numId w:val="202"/>
        </w:numPr>
        <w:shd w:val="clear" w:color="auto" w:fill="FFFFFF"/>
        <w:spacing w:before="52" w:after="100" w:afterAutospacing="1" w:line="272" w:lineRule="atLeast"/>
        <w:rPr>
          <w:ins w:id="3665" w:author="Unknown"/>
          <w:rFonts w:ascii="Verdana" w:hAnsi="Verdana"/>
          <w:color w:val="000000"/>
          <w:sz w:val="17"/>
          <w:szCs w:val="17"/>
        </w:rPr>
      </w:pPr>
      <w:ins w:id="3666"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"https://www.javatpoint.com/java-util-timezone" </w:instrText>
        </w:r>
        <w:r>
          <w:rPr>
            <w:rFonts w:ascii="Verdana" w:hAnsi="Verdana"/>
            <w:color w:val="000000"/>
            <w:sz w:val="17"/>
            <w:szCs w:val="17"/>
          </w:rPr>
          <w:fldChar w:fldCharType="separate"/>
        </w:r>
        <w:r w:rsidR="00226B1C">
          <w:rPr>
            <w:rStyle w:val="Hyperlink"/>
            <w:rFonts w:ascii="Verdana" w:hAnsi="Verdana"/>
            <w:color w:val="008000"/>
            <w:sz w:val="17"/>
            <w:szCs w:val="17"/>
          </w:rPr>
          <w:t>java.util.TimeZone class</w:t>
        </w:r>
        <w:r>
          <w:rPr>
            <w:rFonts w:ascii="Verdana" w:hAnsi="Verdana"/>
            <w:color w:val="000000"/>
            <w:sz w:val="17"/>
            <w:szCs w:val="17"/>
          </w:rPr>
          <w:fldChar w:fldCharType="end"/>
        </w:r>
      </w:ins>
    </w:p>
    <w:p w:rsidR="00226B1C" w:rsidRDefault="00226B1C" w:rsidP="00226B1C">
      <w:pPr>
        <w:numPr>
          <w:ilvl w:val="0"/>
          <w:numId w:val="202"/>
        </w:numPr>
        <w:shd w:val="clear" w:color="auto" w:fill="FFFFFF"/>
        <w:spacing w:before="52" w:after="100" w:afterAutospacing="1" w:line="272" w:lineRule="atLeast"/>
        <w:rPr>
          <w:ins w:id="3667" w:author="Unknown"/>
          <w:rFonts w:ascii="Verdana" w:hAnsi="Verdana"/>
          <w:color w:val="000000"/>
          <w:sz w:val="17"/>
          <w:szCs w:val="17"/>
        </w:rPr>
      </w:pPr>
      <w:ins w:id="3668" w:author="Unknown">
        <w:r>
          <w:rPr>
            <w:rFonts w:ascii="Verdana" w:hAnsi="Verdana"/>
            <w:color w:val="000000"/>
            <w:sz w:val="17"/>
            <w:szCs w:val="17"/>
          </w:rPr>
          <w:t>java.sql.Time class</w:t>
        </w:r>
      </w:ins>
    </w:p>
    <w:p w:rsidR="00226B1C" w:rsidRDefault="00226B1C" w:rsidP="00226B1C">
      <w:pPr>
        <w:numPr>
          <w:ilvl w:val="0"/>
          <w:numId w:val="202"/>
        </w:numPr>
        <w:shd w:val="clear" w:color="auto" w:fill="FFFFFF"/>
        <w:spacing w:before="52" w:after="100" w:afterAutospacing="1" w:line="272" w:lineRule="atLeast"/>
        <w:rPr>
          <w:ins w:id="3669" w:author="Unknown"/>
          <w:rFonts w:ascii="Verdana" w:hAnsi="Verdana"/>
          <w:color w:val="000000"/>
          <w:sz w:val="17"/>
          <w:szCs w:val="17"/>
        </w:rPr>
      </w:pPr>
      <w:ins w:id="3670" w:author="Unknown">
        <w:r>
          <w:rPr>
            <w:rFonts w:ascii="Verdana" w:hAnsi="Verdana"/>
            <w:color w:val="000000"/>
            <w:sz w:val="17"/>
            <w:szCs w:val="17"/>
          </w:rPr>
          <w:t>java.sql.Timestamp class</w:t>
        </w:r>
      </w:ins>
    </w:p>
    <w:p w:rsidR="00226B1C" w:rsidRDefault="00226B1C" w:rsidP="00226B1C">
      <w:pPr>
        <w:pStyle w:val="Heading2"/>
        <w:shd w:val="clear" w:color="auto" w:fill="FFFFFF"/>
        <w:spacing w:line="312" w:lineRule="atLeast"/>
        <w:rPr>
          <w:ins w:id="3671" w:author="Unknown"/>
          <w:rFonts w:ascii="Helvetica" w:hAnsi="Helvetica" w:cs="Helvetica"/>
          <w:b w:val="0"/>
          <w:bCs w:val="0"/>
          <w:color w:val="610B38"/>
          <w:sz w:val="32"/>
          <w:szCs w:val="32"/>
        </w:rPr>
      </w:pPr>
      <w:ins w:id="3672" w:author="Unknown">
        <w:r>
          <w:rPr>
            <w:rFonts w:ascii="Helvetica" w:hAnsi="Helvetica" w:cs="Helvetica"/>
            <w:b w:val="0"/>
            <w:bCs w:val="0"/>
            <w:color w:val="610B38"/>
            <w:sz w:val="32"/>
            <w:szCs w:val="32"/>
          </w:rPr>
          <w:t>Formatting Date and Time</w:t>
        </w:r>
      </w:ins>
    </w:p>
    <w:p w:rsidR="00226B1C" w:rsidRDefault="00226B1C" w:rsidP="00226B1C">
      <w:pPr>
        <w:pStyle w:val="NormalWeb"/>
        <w:shd w:val="clear" w:color="auto" w:fill="FFFFFF"/>
        <w:rPr>
          <w:ins w:id="3673" w:author="Unknown"/>
          <w:rFonts w:ascii="Verdana" w:hAnsi="Verdana"/>
          <w:color w:val="000000"/>
          <w:sz w:val="17"/>
          <w:szCs w:val="17"/>
        </w:rPr>
      </w:pPr>
      <w:ins w:id="3674" w:author="Unknown">
        <w:r>
          <w:rPr>
            <w:rFonts w:ascii="Verdana" w:hAnsi="Verdana"/>
            <w:color w:val="000000"/>
            <w:sz w:val="17"/>
            <w:szCs w:val="17"/>
          </w:rPr>
          <w:t>We can format date and time in java by the use of following classes:</w:t>
        </w:r>
      </w:ins>
    </w:p>
    <w:p w:rsidR="00226B1C" w:rsidRDefault="00584E14" w:rsidP="00226B1C">
      <w:pPr>
        <w:numPr>
          <w:ilvl w:val="0"/>
          <w:numId w:val="203"/>
        </w:numPr>
        <w:shd w:val="clear" w:color="auto" w:fill="FFFFFF"/>
        <w:spacing w:before="52" w:after="100" w:afterAutospacing="1" w:line="272" w:lineRule="atLeast"/>
        <w:rPr>
          <w:ins w:id="3675" w:author="Unknown"/>
          <w:rFonts w:ascii="Verdana" w:hAnsi="Verdana"/>
          <w:color w:val="000000"/>
          <w:sz w:val="17"/>
          <w:szCs w:val="17"/>
        </w:rPr>
      </w:pPr>
      <w:ins w:id="3676"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"https://www.javatpoint.com/java-date-format" </w:instrText>
        </w:r>
        <w:r>
          <w:rPr>
            <w:rFonts w:ascii="Verdana" w:hAnsi="Verdana"/>
            <w:color w:val="000000"/>
            <w:sz w:val="17"/>
            <w:szCs w:val="17"/>
          </w:rPr>
          <w:fldChar w:fldCharType="separate"/>
        </w:r>
        <w:r w:rsidR="00226B1C">
          <w:rPr>
            <w:rStyle w:val="Hyperlink"/>
            <w:rFonts w:ascii="Verdana" w:hAnsi="Verdana"/>
            <w:color w:val="008000"/>
            <w:sz w:val="17"/>
            <w:szCs w:val="17"/>
          </w:rPr>
          <w:t>java.text.DateFormat class</w:t>
        </w:r>
        <w:r>
          <w:rPr>
            <w:rFonts w:ascii="Verdana" w:hAnsi="Verdana"/>
            <w:color w:val="000000"/>
            <w:sz w:val="17"/>
            <w:szCs w:val="17"/>
          </w:rPr>
          <w:fldChar w:fldCharType="end"/>
        </w:r>
      </w:ins>
    </w:p>
    <w:p w:rsidR="00226B1C" w:rsidRDefault="00584E14" w:rsidP="00226B1C">
      <w:pPr>
        <w:numPr>
          <w:ilvl w:val="0"/>
          <w:numId w:val="203"/>
        </w:numPr>
        <w:shd w:val="clear" w:color="auto" w:fill="FFFFFF"/>
        <w:spacing w:before="52" w:after="100" w:afterAutospacing="1" w:line="272" w:lineRule="atLeast"/>
        <w:rPr>
          <w:ins w:id="3677" w:author="Unknown"/>
          <w:rFonts w:ascii="Verdana" w:hAnsi="Verdana"/>
          <w:color w:val="000000"/>
          <w:sz w:val="17"/>
          <w:szCs w:val="17"/>
        </w:rPr>
      </w:pPr>
      <w:ins w:id="3678" w:author="Unknown">
        <w:r>
          <w:rPr>
            <w:rFonts w:ascii="Verdana" w:hAnsi="Verdana"/>
            <w:color w:val="000000"/>
            <w:sz w:val="17"/>
            <w:szCs w:val="17"/>
          </w:rPr>
          <w:fldChar w:fldCharType="begin"/>
        </w:r>
        <w:r w:rsidR="00226B1C">
          <w:rPr>
            <w:rFonts w:ascii="Verdana" w:hAnsi="Verdana"/>
            <w:color w:val="000000"/>
            <w:sz w:val="17"/>
            <w:szCs w:val="17"/>
          </w:rPr>
          <w:instrText xml:space="preserve"> HYPERLINK "https://www.javatpoint.com/java-simpledateformat" </w:instrText>
        </w:r>
        <w:r>
          <w:rPr>
            <w:rFonts w:ascii="Verdana" w:hAnsi="Verdana"/>
            <w:color w:val="000000"/>
            <w:sz w:val="17"/>
            <w:szCs w:val="17"/>
          </w:rPr>
          <w:fldChar w:fldCharType="separate"/>
        </w:r>
        <w:r w:rsidR="00226B1C">
          <w:rPr>
            <w:rStyle w:val="Hyperlink"/>
            <w:rFonts w:ascii="Verdana" w:hAnsi="Verdana"/>
            <w:color w:val="008000"/>
            <w:sz w:val="17"/>
            <w:szCs w:val="17"/>
          </w:rPr>
          <w:t>java.text.SimpleDateFormat class</w:t>
        </w:r>
        <w:r>
          <w:rPr>
            <w:rFonts w:ascii="Verdana" w:hAnsi="Verdana"/>
            <w:color w:val="000000"/>
            <w:sz w:val="17"/>
            <w:szCs w:val="17"/>
          </w:rPr>
          <w:fldChar w:fldCharType="end"/>
        </w:r>
      </w:ins>
    </w:p>
    <w:p w:rsidR="001D7A72" w:rsidRDefault="001D7A72"/>
    <w:p w:rsidR="00D93442" w:rsidRDefault="00D93442"/>
    <w:p w:rsidR="00861C66" w:rsidRDefault="00861C66" w:rsidP="00861C66">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LocalDate class</w:t>
      </w:r>
    </w:p>
    <w:p w:rsidR="00861C66" w:rsidRDefault="00861C66" w:rsidP="00861C66">
      <w:pPr>
        <w:pStyle w:val="NormalWeb"/>
        <w:shd w:val="clear" w:color="auto" w:fill="FFFFFF"/>
        <w:rPr>
          <w:rFonts w:ascii="Verdana" w:hAnsi="Verdana"/>
          <w:color w:val="000000"/>
          <w:sz w:val="17"/>
          <w:szCs w:val="17"/>
        </w:rPr>
      </w:pPr>
      <w:r>
        <w:rPr>
          <w:rFonts w:ascii="Verdana" w:hAnsi="Verdana"/>
          <w:color w:val="000000"/>
          <w:sz w:val="17"/>
          <w:szCs w:val="17"/>
        </w:rPr>
        <w:t>Java LocalDate class is an immutable class that represents Date with a default format of yyyy-MM-dd. It inherits Object class and implements the ChronoLocalDate interface</w:t>
      </w:r>
    </w:p>
    <w:p w:rsidR="00861C66" w:rsidRDefault="00584E14" w:rsidP="00861C66">
      <w:pPr>
        <w:rPr>
          <w:rFonts w:ascii="Times New Roman" w:hAnsi="Times New Roman"/>
          <w:sz w:val="24"/>
          <w:szCs w:val="24"/>
        </w:rPr>
      </w:pPr>
      <w:r>
        <w:pict>
          <v:rect id="_x0000_i1122" style="width:0;height:.65pt" o:hralign="center" o:hrstd="t" o:hrnoshade="t" o:hr="t" fillcolor="#d4d4d4" stroked="f"/>
        </w:pict>
      </w:r>
    </w:p>
    <w:p w:rsidR="00861C66" w:rsidRDefault="00861C66" w:rsidP="00861C66">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LocalDate class declaration</w:t>
      </w:r>
    </w:p>
    <w:p w:rsidR="00861C66" w:rsidRDefault="00861C66" w:rsidP="00861C66">
      <w:pPr>
        <w:pStyle w:val="NormalWeb"/>
        <w:shd w:val="clear" w:color="auto" w:fill="FFFFFF"/>
        <w:rPr>
          <w:rFonts w:ascii="Verdana" w:hAnsi="Verdana"/>
          <w:color w:val="000000"/>
          <w:sz w:val="17"/>
          <w:szCs w:val="17"/>
        </w:rPr>
      </w:pPr>
      <w:r>
        <w:rPr>
          <w:rFonts w:ascii="Verdana" w:hAnsi="Verdana"/>
          <w:color w:val="000000"/>
          <w:sz w:val="17"/>
          <w:szCs w:val="17"/>
        </w:rPr>
        <w:t>Let's see the declaration of java.time.LocalDate class.</w:t>
      </w:r>
    </w:p>
    <w:p w:rsidR="00861C66" w:rsidRDefault="00861C66" w:rsidP="00861C66">
      <w:pPr>
        <w:numPr>
          <w:ilvl w:val="0"/>
          <w:numId w:val="204"/>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final</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LocalDate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Object   </w:t>
      </w:r>
    </w:p>
    <w:p w:rsidR="00861C66" w:rsidRDefault="00861C66" w:rsidP="00861C66">
      <w:pPr>
        <w:numPr>
          <w:ilvl w:val="0"/>
          <w:numId w:val="204"/>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Temporal, TemporalAdjuster, ChronoLocalDate, Serializable  </w:t>
      </w:r>
    </w:p>
    <w:p w:rsidR="00861C66" w:rsidRDefault="00861C66" w:rsidP="00861C66">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Methods of Java LocalDate</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12"/>
        <w:gridCol w:w="7062"/>
      </w:tblGrid>
      <w:tr w:rsidR="00861C66" w:rsidTr="00861C66">
        <w:tc>
          <w:tcPr>
            <w:tcW w:w="0" w:type="auto"/>
            <w:shd w:val="clear" w:color="auto" w:fill="C7CCBE"/>
            <w:tcMar>
              <w:top w:w="156" w:type="dxa"/>
              <w:left w:w="156" w:type="dxa"/>
              <w:bottom w:w="156" w:type="dxa"/>
              <w:right w:w="156" w:type="dxa"/>
            </w:tcMar>
            <w:hideMark/>
          </w:tcPr>
          <w:p w:rsidR="00861C66" w:rsidRDefault="00861C66">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861C66" w:rsidRDefault="00861C66">
            <w:pPr>
              <w:rPr>
                <w:b/>
                <w:bCs/>
                <w:color w:val="000000"/>
              </w:rPr>
            </w:pPr>
            <w:r>
              <w:rPr>
                <w:b/>
                <w:bCs/>
                <w:color w:val="000000"/>
              </w:rPr>
              <w:t>Description</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LocalDateTime atTime(int hour, int minute)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combine this date with a time to create a LocalDateTime.</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int compareTo(ChronoLocalDate other)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compares this date to another date.</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boolean equals(Object obj)</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check if this date is equal to another date.</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String format(DateTimeFormatter formatter)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format this date using the specified formatter.</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int get(TemporalField field)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get the value of the specified field from this date as an int.</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boolean isLeapYear()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check if the year is a leap year, according to the ISO proleptic calendar system rules.</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LocalDate minusDays(long daysToSubtract)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return a copy of this LocalDate with the specified number of days subtracted.</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LocalDate minusMonths(long monthsToSubtract)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return a copy of this LocalDate with the specified number of months subtracted.</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static LocalDate now()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obtain the current date from the system clock in the default time-zone.</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LocalDate plusDays(long daysToAdd)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return a copy of this LocalDate with the specified number of days added.</w:t>
            </w:r>
          </w:p>
        </w:tc>
      </w:tr>
      <w:tr w:rsidR="00861C66" w:rsidTr="00861C66">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LocalDate plusMonths(long monthsToAdd)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861C66" w:rsidRDefault="00861C66">
            <w:pPr>
              <w:spacing w:line="298" w:lineRule="atLeast"/>
              <w:ind w:left="259"/>
              <w:rPr>
                <w:rFonts w:ascii="Verdana" w:hAnsi="Verdana"/>
                <w:color w:val="000000"/>
                <w:sz w:val="17"/>
                <w:szCs w:val="17"/>
              </w:rPr>
            </w:pPr>
            <w:r>
              <w:rPr>
                <w:rFonts w:ascii="Verdana" w:hAnsi="Verdana"/>
                <w:color w:val="000000"/>
                <w:sz w:val="17"/>
                <w:szCs w:val="17"/>
              </w:rPr>
              <w:t>It is used to return a copy of this LocalDate with the specified number of months added.</w:t>
            </w:r>
          </w:p>
        </w:tc>
      </w:tr>
    </w:tbl>
    <w:p w:rsidR="00861C66" w:rsidRDefault="00861C66" w:rsidP="00861C66">
      <w:pPr>
        <w:pStyle w:val="Heading2"/>
        <w:shd w:val="clear" w:color="auto" w:fill="FFFFFF"/>
        <w:spacing w:line="312" w:lineRule="atLeast"/>
        <w:rPr>
          <w:ins w:id="3679" w:author="Unknown"/>
          <w:rFonts w:ascii="Helvetica" w:hAnsi="Helvetica" w:cs="Helvetica"/>
          <w:b w:val="0"/>
          <w:bCs w:val="0"/>
          <w:color w:val="610B38"/>
          <w:sz w:val="32"/>
          <w:szCs w:val="32"/>
        </w:rPr>
      </w:pPr>
      <w:ins w:id="3680" w:author="Unknown">
        <w:r>
          <w:rPr>
            <w:rFonts w:ascii="Helvetica" w:hAnsi="Helvetica" w:cs="Helvetica"/>
            <w:b w:val="0"/>
            <w:bCs w:val="0"/>
            <w:color w:val="610B38"/>
            <w:sz w:val="32"/>
            <w:szCs w:val="32"/>
          </w:rPr>
          <w:t>Java LocalDate Example</w:t>
        </w:r>
      </w:ins>
    </w:p>
    <w:p w:rsidR="00861C66" w:rsidRDefault="00861C66" w:rsidP="00861C66">
      <w:pPr>
        <w:numPr>
          <w:ilvl w:val="0"/>
          <w:numId w:val="205"/>
        </w:numPr>
        <w:shd w:val="clear" w:color="auto" w:fill="FFFFFF"/>
        <w:spacing w:after="0" w:line="272" w:lineRule="atLeast"/>
        <w:ind w:left="0"/>
        <w:rPr>
          <w:ins w:id="3681" w:author="Unknown"/>
          <w:rFonts w:ascii="Verdana" w:hAnsi="Verdana" w:cs="Times New Roman"/>
          <w:color w:val="000000"/>
          <w:sz w:val="17"/>
          <w:szCs w:val="17"/>
        </w:rPr>
      </w:pPr>
      <w:ins w:id="3682"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java.time.LocalDate;  </w:t>
        </w:r>
      </w:ins>
    </w:p>
    <w:p w:rsidR="00861C66" w:rsidRDefault="00861C66" w:rsidP="00861C66">
      <w:pPr>
        <w:numPr>
          <w:ilvl w:val="0"/>
          <w:numId w:val="205"/>
        </w:numPr>
        <w:shd w:val="clear" w:color="auto" w:fill="FFFFFF"/>
        <w:spacing w:after="0" w:line="272" w:lineRule="atLeast"/>
        <w:ind w:left="0"/>
        <w:rPr>
          <w:ins w:id="3683" w:author="Unknown"/>
          <w:rFonts w:ascii="Verdana" w:hAnsi="Verdana"/>
          <w:color w:val="000000"/>
          <w:sz w:val="17"/>
          <w:szCs w:val="17"/>
        </w:rPr>
      </w:pPr>
      <w:ins w:id="368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LocalDateExample1 {  </w:t>
        </w:r>
      </w:ins>
    </w:p>
    <w:p w:rsidR="00861C66" w:rsidRDefault="00861C66" w:rsidP="00861C66">
      <w:pPr>
        <w:numPr>
          <w:ilvl w:val="0"/>
          <w:numId w:val="205"/>
        </w:numPr>
        <w:shd w:val="clear" w:color="auto" w:fill="FFFFFF"/>
        <w:spacing w:after="0" w:line="272" w:lineRule="atLeast"/>
        <w:ind w:left="0"/>
        <w:rPr>
          <w:ins w:id="3685" w:author="Unknown"/>
          <w:rFonts w:ascii="Verdana" w:hAnsi="Verdana"/>
          <w:color w:val="000000"/>
          <w:sz w:val="17"/>
          <w:szCs w:val="17"/>
        </w:rPr>
      </w:pPr>
      <w:ins w:id="3686"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861C66" w:rsidRDefault="00861C66" w:rsidP="00861C66">
      <w:pPr>
        <w:numPr>
          <w:ilvl w:val="0"/>
          <w:numId w:val="205"/>
        </w:numPr>
        <w:shd w:val="clear" w:color="auto" w:fill="FFFFFF"/>
        <w:spacing w:after="0" w:line="272" w:lineRule="atLeast"/>
        <w:ind w:left="0"/>
        <w:rPr>
          <w:ins w:id="3687" w:author="Unknown"/>
          <w:rFonts w:ascii="Verdana" w:hAnsi="Verdana"/>
          <w:color w:val="000000"/>
          <w:sz w:val="17"/>
          <w:szCs w:val="17"/>
        </w:rPr>
      </w:pPr>
      <w:ins w:id="3688" w:author="Unknown">
        <w:r>
          <w:rPr>
            <w:rFonts w:ascii="Verdana" w:hAnsi="Verdana"/>
            <w:color w:val="000000"/>
            <w:sz w:val="17"/>
            <w:szCs w:val="17"/>
            <w:bdr w:val="none" w:sz="0" w:space="0" w:color="auto" w:frame="1"/>
          </w:rPr>
          <w:t>    LocalDate date = LocalDate.now();  </w:t>
        </w:r>
      </w:ins>
    </w:p>
    <w:p w:rsidR="00861C66" w:rsidRDefault="00861C66" w:rsidP="00861C66">
      <w:pPr>
        <w:numPr>
          <w:ilvl w:val="0"/>
          <w:numId w:val="205"/>
        </w:numPr>
        <w:shd w:val="clear" w:color="auto" w:fill="FFFFFF"/>
        <w:spacing w:after="0" w:line="272" w:lineRule="atLeast"/>
        <w:ind w:left="0"/>
        <w:rPr>
          <w:ins w:id="3689" w:author="Unknown"/>
          <w:rFonts w:ascii="Verdana" w:hAnsi="Verdana"/>
          <w:color w:val="000000"/>
          <w:sz w:val="17"/>
          <w:szCs w:val="17"/>
        </w:rPr>
      </w:pPr>
      <w:ins w:id="3690" w:author="Unknown">
        <w:r>
          <w:rPr>
            <w:rFonts w:ascii="Verdana" w:hAnsi="Verdana"/>
            <w:color w:val="000000"/>
            <w:sz w:val="17"/>
            <w:szCs w:val="17"/>
            <w:bdr w:val="none" w:sz="0" w:space="0" w:color="auto" w:frame="1"/>
          </w:rPr>
          <w:t>    LocalDate yesterday = date.minusDays(</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861C66" w:rsidRDefault="00861C66" w:rsidP="00861C66">
      <w:pPr>
        <w:numPr>
          <w:ilvl w:val="0"/>
          <w:numId w:val="205"/>
        </w:numPr>
        <w:shd w:val="clear" w:color="auto" w:fill="FFFFFF"/>
        <w:spacing w:after="0" w:line="272" w:lineRule="atLeast"/>
        <w:ind w:left="0"/>
        <w:rPr>
          <w:ins w:id="3691" w:author="Unknown"/>
          <w:rFonts w:ascii="Verdana" w:hAnsi="Verdana"/>
          <w:color w:val="000000"/>
          <w:sz w:val="17"/>
          <w:szCs w:val="17"/>
        </w:rPr>
      </w:pPr>
      <w:ins w:id="3692" w:author="Unknown">
        <w:r>
          <w:rPr>
            <w:rFonts w:ascii="Verdana" w:hAnsi="Verdana"/>
            <w:color w:val="000000"/>
            <w:sz w:val="17"/>
            <w:szCs w:val="17"/>
            <w:bdr w:val="none" w:sz="0" w:space="0" w:color="auto" w:frame="1"/>
          </w:rPr>
          <w:t>    LocalDate tomorrow = yesterday.plusDays(</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ins>
    </w:p>
    <w:p w:rsidR="00861C66" w:rsidRDefault="00861C66" w:rsidP="00861C66">
      <w:pPr>
        <w:numPr>
          <w:ilvl w:val="0"/>
          <w:numId w:val="205"/>
        </w:numPr>
        <w:shd w:val="clear" w:color="auto" w:fill="FFFFFF"/>
        <w:spacing w:after="0" w:line="272" w:lineRule="atLeast"/>
        <w:ind w:left="0"/>
        <w:rPr>
          <w:ins w:id="3693" w:author="Unknown"/>
          <w:rFonts w:ascii="Verdana" w:hAnsi="Verdana"/>
          <w:color w:val="000000"/>
          <w:sz w:val="17"/>
          <w:szCs w:val="17"/>
        </w:rPr>
      </w:pPr>
      <w:ins w:id="3694" w:author="Unknown">
        <w:r>
          <w:rPr>
            <w:rFonts w:ascii="Verdana" w:hAnsi="Verdana"/>
            <w:color w:val="000000"/>
            <w:sz w:val="17"/>
            <w:szCs w:val="17"/>
            <w:bdr w:val="none" w:sz="0" w:space="0" w:color="auto" w:frame="1"/>
          </w:rPr>
          <w:lastRenderedPageBreak/>
          <w:t>    System.out.println(</w:t>
        </w:r>
        <w:r>
          <w:rPr>
            <w:rStyle w:val="string"/>
            <w:rFonts w:ascii="Verdana" w:hAnsi="Verdana"/>
            <w:color w:val="0000FF"/>
            <w:sz w:val="17"/>
            <w:szCs w:val="17"/>
            <w:bdr w:val="none" w:sz="0" w:space="0" w:color="auto" w:frame="1"/>
          </w:rPr>
          <w:t>"Today date: "</w:t>
        </w:r>
        <w:r>
          <w:rPr>
            <w:rFonts w:ascii="Verdana" w:hAnsi="Verdana"/>
            <w:color w:val="000000"/>
            <w:sz w:val="17"/>
            <w:szCs w:val="17"/>
            <w:bdr w:val="none" w:sz="0" w:space="0" w:color="auto" w:frame="1"/>
          </w:rPr>
          <w:t>+date);  </w:t>
        </w:r>
      </w:ins>
    </w:p>
    <w:p w:rsidR="00861C66" w:rsidRDefault="00861C66" w:rsidP="00861C66">
      <w:pPr>
        <w:numPr>
          <w:ilvl w:val="0"/>
          <w:numId w:val="205"/>
        </w:numPr>
        <w:shd w:val="clear" w:color="auto" w:fill="FFFFFF"/>
        <w:spacing w:after="0" w:line="272" w:lineRule="atLeast"/>
        <w:ind w:left="0"/>
        <w:rPr>
          <w:ins w:id="3695" w:author="Unknown"/>
          <w:rFonts w:ascii="Verdana" w:hAnsi="Verdana"/>
          <w:color w:val="000000"/>
          <w:sz w:val="17"/>
          <w:szCs w:val="17"/>
        </w:rPr>
      </w:pPr>
      <w:ins w:id="3696"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"Yesterday date: "</w:t>
        </w:r>
        <w:r>
          <w:rPr>
            <w:rFonts w:ascii="Verdana" w:hAnsi="Verdana"/>
            <w:color w:val="000000"/>
            <w:sz w:val="17"/>
            <w:szCs w:val="17"/>
            <w:bdr w:val="none" w:sz="0" w:space="0" w:color="auto" w:frame="1"/>
          </w:rPr>
          <w:t>+yesterday);  </w:t>
        </w:r>
      </w:ins>
    </w:p>
    <w:p w:rsidR="00861C66" w:rsidRDefault="00861C66" w:rsidP="00861C66">
      <w:pPr>
        <w:numPr>
          <w:ilvl w:val="0"/>
          <w:numId w:val="205"/>
        </w:numPr>
        <w:shd w:val="clear" w:color="auto" w:fill="FFFFFF"/>
        <w:spacing w:after="0" w:line="272" w:lineRule="atLeast"/>
        <w:ind w:left="0"/>
        <w:rPr>
          <w:ins w:id="3697" w:author="Unknown"/>
          <w:rFonts w:ascii="Verdana" w:hAnsi="Verdana"/>
          <w:color w:val="000000"/>
          <w:sz w:val="17"/>
          <w:szCs w:val="17"/>
        </w:rPr>
      </w:pPr>
      <w:ins w:id="3698"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"Tommorow date: "</w:t>
        </w:r>
        <w:r>
          <w:rPr>
            <w:rFonts w:ascii="Verdana" w:hAnsi="Verdana"/>
            <w:color w:val="000000"/>
            <w:sz w:val="17"/>
            <w:szCs w:val="17"/>
            <w:bdr w:val="none" w:sz="0" w:space="0" w:color="auto" w:frame="1"/>
          </w:rPr>
          <w:t>+tomorrow);  </w:t>
        </w:r>
      </w:ins>
    </w:p>
    <w:p w:rsidR="00861C66" w:rsidRDefault="00861C66" w:rsidP="00861C66">
      <w:pPr>
        <w:numPr>
          <w:ilvl w:val="0"/>
          <w:numId w:val="205"/>
        </w:numPr>
        <w:shd w:val="clear" w:color="auto" w:fill="FFFFFF"/>
        <w:spacing w:after="0" w:line="272" w:lineRule="atLeast"/>
        <w:ind w:left="0"/>
        <w:rPr>
          <w:ins w:id="3699" w:author="Unknown"/>
          <w:rFonts w:ascii="Verdana" w:hAnsi="Verdana"/>
          <w:color w:val="000000"/>
          <w:sz w:val="17"/>
          <w:szCs w:val="17"/>
        </w:rPr>
      </w:pPr>
      <w:ins w:id="3700" w:author="Unknown">
        <w:r>
          <w:rPr>
            <w:rFonts w:ascii="Verdana" w:hAnsi="Verdana"/>
            <w:color w:val="000000"/>
            <w:sz w:val="17"/>
            <w:szCs w:val="17"/>
            <w:bdr w:val="none" w:sz="0" w:space="0" w:color="auto" w:frame="1"/>
          </w:rPr>
          <w:t>  }  </w:t>
        </w:r>
      </w:ins>
    </w:p>
    <w:p w:rsidR="00861C66" w:rsidRDefault="00861C66" w:rsidP="00861C66">
      <w:pPr>
        <w:numPr>
          <w:ilvl w:val="0"/>
          <w:numId w:val="205"/>
        </w:numPr>
        <w:shd w:val="clear" w:color="auto" w:fill="FFFFFF"/>
        <w:spacing w:after="0" w:line="272" w:lineRule="atLeast"/>
        <w:ind w:left="0"/>
        <w:rPr>
          <w:ins w:id="3701" w:author="Unknown"/>
          <w:rFonts w:ascii="Verdana" w:hAnsi="Verdana"/>
          <w:color w:val="000000"/>
          <w:sz w:val="17"/>
          <w:szCs w:val="17"/>
        </w:rPr>
      </w:pPr>
      <w:ins w:id="3702" w:author="Unknown">
        <w:r>
          <w:rPr>
            <w:rFonts w:ascii="Verdana" w:hAnsi="Verdana"/>
            <w:color w:val="000000"/>
            <w:sz w:val="17"/>
            <w:szCs w:val="17"/>
            <w:bdr w:val="none" w:sz="0" w:space="0" w:color="auto" w:frame="1"/>
          </w:rPr>
          <w:t>}  </w:t>
        </w:r>
      </w:ins>
    </w:p>
    <w:p w:rsidR="00861C66" w:rsidRDefault="00584E14" w:rsidP="00861C66">
      <w:pPr>
        <w:spacing w:line="240" w:lineRule="auto"/>
        <w:rPr>
          <w:ins w:id="3703" w:author="Unknown"/>
          <w:rFonts w:ascii="Times New Roman" w:hAnsi="Times New Roman"/>
          <w:sz w:val="24"/>
          <w:szCs w:val="24"/>
        </w:rPr>
      </w:pPr>
      <w:ins w:id="3704" w:author="Unknown">
        <w:r>
          <w:rPr>
            <w:rStyle w:val="testit"/>
            <w:rFonts w:ascii="Verdana" w:hAnsi="Verdana"/>
            <w:color w:val="000000"/>
            <w:sz w:val="17"/>
            <w:szCs w:val="17"/>
            <w:shd w:val="clear" w:color="auto" w:fill="FFFFFF"/>
          </w:rPr>
          <w:fldChar w:fldCharType="begin"/>
        </w:r>
        <w:r w:rsidR="00861C66">
          <w:rPr>
            <w:rStyle w:val="testit"/>
            <w:rFonts w:ascii="Verdana" w:hAnsi="Verdana"/>
            <w:color w:val="000000"/>
            <w:sz w:val="17"/>
            <w:szCs w:val="17"/>
            <w:shd w:val="clear" w:color="auto" w:fill="FFFFFF"/>
          </w:rPr>
          <w:instrText xml:space="preserve"> HYPERLINK "https://compiler.javatpoint.com/opr/test.jsp?filename=LocalDateExample1" \t "_blank" </w:instrText>
        </w:r>
        <w:r>
          <w:rPr>
            <w:rStyle w:val="testit"/>
            <w:rFonts w:ascii="Verdana" w:hAnsi="Verdana"/>
            <w:color w:val="000000"/>
            <w:sz w:val="17"/>
            <w:szCs w:val="17"/>
            <w:shd w:val="clear" w:color="auto" w:fill="FFFFFF"/>
          </w:rPr>
          <w:fldChar w:fldCharType="separate"/>
        </w:r>
        <w:r w:rsidR="00861C66">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861C66" w:rsidRDefault="00861C66" w:rsidP="00861C66">
      <w:pPr>
        <w:pStyle w:val="NormalWeb"/>
        <w:shd w:val="clear" w:color="auto" w:fill="FFFFFF"/>
        <w:rPr>
          <w:ins w:id="3705" w:author="Unknown"/>
          <w:rFonts w:ascii="Verdana" w:hAnsi="Verdana"/>
          <w:color w:val="000000"/>
          <w:sz w:val="17"/>
          <w:szCs w:val="17"/>
        </w:rPr>
      </w:pPr>
      <w:ins w:id="3706" w:author="Unknown">
        <w:r>
          <w:rPr>
            <w:rFonts w:ascii="Verdana" w:hAnsi="Verdana"/>
            <w:color w:val="000000"/>
            <w:sz w:val="17"/>
            <w:szCs w:val="17"/>
          </w:rPr>
          <w:t>Output:</w:t>
        </w:r>
      </w:ins>
    </w:p>
    <w:p w:rsidR="00861C66" w:rsidRDefault="00861C66" w:rsidP="00861C66">
      <w:pPr>
        <w:pStyle w:val="HTMLPreformatted"/>
        <w:shd w:val="clear" w:color="auto" w:fill="F9FBF9"/>
        <w:rPr>
          <w:ins w:id="3707" w:author="Unknown"/>
          <w:color w:val="000000"/>
        </w:rPr>
      </w:pPr>
      <w:ins w:id="3708" w:author="Unknown">
        <w:r>
          <w:rPr>
            <w:color w:val="000000"/>
          </w:rPr>
          <w:t>Today date: 2017-01-13</w:t>
        </w:r>
      </w:ins>
    </w:p>
    <w:p w:rsidR="00861C66" w:rsidRDefault="00861C66" w:rsidP="00861C66">
      <w:pPr>
        <w:pStyle w:val="HTMLPreformatted"/>
        <w:shd w:val="clear" w:color="auto" w:fill="F9FBF9"/>
        <w:rPr>
          <w:ins w:id="3709" w:author="Unknown"/>
          <w:color w:val="000000"/>
        </w:rPr>
      </w:pPr>
      <w:ins w:id="3710" w:author="Unknown">
        <w:r>
          <w:rPr>
            <w:color w:val="000000"/>
          </w:rPr>
          <w:t>Yesterday date: 2017-01-12</w:t>
        </w:r>
      </w:ins>
    </w:p>
    <w:p w:rsidR="00861C66" w:rsidRDefault="00861C66" w:rsidP="00861C66">
      <w:pPr>
        <w:pStyle w:val="HTMLPreformatted"/>
        <w:shd w:val="clear" w:color="auto" w:fill="F9FBF9"/>
        <w:rPr>
          <w:ins w:id="3711" w:author="Unknown"/>
          <w:color w:val="000000"/>
        </w:rPr>
      </w:pPr>
      <w:ins w:id="3712" w:author="Unknown">
        <w:r>
          <w:rPr>
            <w:color w:val="000000"/>
          </w:rPr>
          <w:t>Tommorow date: 2017-01-14</w:t>
        </w:r>
      </w:ins>
    </w:p>
    <w:p w:rsidR="00861C66" w:rsidRDefault="00584E14" w:rsidP="00861C66">
      <w:pPr>
        <w:rPr>
          <w:ins w:id="3713" w:author="Unknown"/>
          <w:rFonts w:ascii="Times New Roman" w:hAnsi="Times New Roman"/>
          <w:sz w:val="24"/>
          <w:szCs w:val="24"/>
        </w:rPr>
      </w:pPr>
      <w:ins w:id="3714" w:author="Unknown">
        <w:r>
          <w:pict>
            <v:rect id="_x0000_i1123" style="width:0;height:.65pt" o:hralign="center" o:hrstd="t" o:hrnoshade="t" o:hr="t" fillcolor="#d4d4d4" stroked="f"/>
          </w:pict>
        </w:r>
      </w:ins>
    </w:p>
    <w:p w:rsidR="00861C66" w:rsidRDefault="00861C66" w:rsidP="00861C66">
      <w:pPr>
        <w:pStyle w:val="Heading2"/>
        <w:shd w:val="clear" w:color="auto" w:fill="FFFFFF"/>
        <w:spacing w:line="312" w:lineRule="atLeast"/>
        <w:rPr>
          <w:ins w:id="3715" w:author="Unknown"/>
          <w:rFonts w:ascii="Helvetica" w:hAnsi="Helvetica" w:cs="Helvetica"/>
          <w:b w:val="0"/>
          <w:bCs w:val="0"/>
          <w:color w:val="610B38"/>
          <w:sz w:val="32"/>
          <w:szCs w:val="32"/>
        </w:rPr>
      </w:pPr>
      <w:ins w:id="3716" w:author="Unknown">
        <w:r>
          <w:rPr>
            <w:rFonts w:ascii="Helvetica" w:hAnsi="Helvetica" w:cs="Helvetica"/>
            <w:b w:val="0"/>
            <w:bCs w:val="0"/>
            <w:color w:val="610B38"/>
            <w:sz w:val="32"/>
            <w:szCs w:val="32"/>
          </w:rPr>
          <w:t>Java LocalDate Example: isLeapYear()</w:t>
        </w:r>
      </w:ins>
    </w:p>
    <w:p w:rsidR="00861C66" w:rsidRDefault="00861C66" w:rsidP="00861C66">
      <w:pPr>
        <w:numPr>
          <w:ilvl w:val="0"/>
          <w:numId w:val="206"/>
        </w:numPr>
        <w:shd w:val="clear" w:color="auto" w:fill="FFFFFF"/>
        <w:spacing w:after="0" w:line="272" w:lineRule="atLeast"/>
        <w:ind w:left="0"/>
        <w:rPr>
          <w:ins w:id="3717" w:author="Unknown"/>
          <w:rFonts w:ascii="Verdana" w:hAnsi="Verdana" w:cs="Times New Roman"/>
          <w:color w:val="000000"/>
          <w:sz w:val="17"/>
          <w:szCs w:val="17"/>
        </w:rPr>
      </w:pPr>
      <w:ins w:id="371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java.time.LocalDate;  </w:t>
        </w:r>
      </w:ins>
    </w:p>
    <w:p w:rsidR="00861C66" w:rsidRDefault="00861C66" w:rsidP="00861C66">
      <w:pPr>
        <w:numPr>
          <w:ilvl w:val="0"/>
          <w:numId w:val="206"/>
        </w:numPr>
        <w:shd w:val="clear" w:color="auto" w:fill="FFFFFF"/>
        <w:spacing w:after="0" w:line="272" w:lineRule="atLeast"/>
        <w:ind w:left="0"/>
        <w:rPr>
          <w:ins w:id="3719" w:author="Unknown"/>
          <w:rFonts w:ascii="Verdana" w:hAnsi="Verdana"/>
          <w:color w:val="000000"/>
          <w:sz w:val="17"/>
          <w:szCs w:val="17"/>
        </w:rPr>
      </w:pPr>
      <w:ins w:id="372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LocalDateExample2 {  </w:t>
        </w:r>
      </w:ins>
    </w:p>
    <w:p w:rsidR="00861C66" w:rsidRDefault="00861C66" w:rsidP="00861C66">
      <w:pPr>
        <w:numPr>
          <w:ilvl w:val="0"/>
          <w:numId w:val="206"/>
        </w:numPr>
        <w:shd w:val="clear" w:color="auto" w:fill="FFFFFF"/>
        <w:spacing w:after="0" w:line="272" w:lineRule="atLeast"/>
        <w:ind w:left="0"/>
        <w:rPr>
          <w:ins w:id="3721" w:author="Unknown"/>
          <w:rFonts w:ascii="Verdana" w:hAnsi="Verdana"/>
          <w:color w:val="000000"/>
          <w:sz w:val="17"/>
          <w:szCs w:val="17"/>
        </w:rPr>
      </w:pPr>
      <w:ins w:id="372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861C66" w:rsidRDefault="00861C66" w:rsidP="00861C66">
      <w:pPr>
        <w:numPr>
          <w:ilvl w:val="0"/>
          <w:numId w:val="206"/>
        </w:numPr>
        <w:shd w:val="clear" w:color="auto" w:fill="FFFFFF"/>
        <w:spacing w:after="0" w:line="272" w:lineRule="atLeast"/>
        <w:ind w:left="0"/>
        <w:rPr>
          <w:ins w:id="3723" w:author="Unknown"/>
          <w:rFonts w:ascii="Verdana" w:hAnsi="Verdana"/>
          <w:color w:val="000000"/>
          <w:sz w:val="17"/>
          <w:szCs w:val="17"/>
        </w:rPr>
      </w:pPr>
      <w:ins w:id="3724" w:author="Unknown">
        <w:r>
          <w:rPr>
            <w:rFonts w:ascii="Verdana" w:hAnsi="Verdana"/>
            <w:color w:val="000000"/>
            <w:sz w:val="17"/>
            <w:szCs w:val="17"/>
            <w:bdr w:val="none" w:sz="0" w:space="0" w:color="auto" w:frame="1"/>
          </w:rPr>
          <w:t>    LocalDate date1 = LocalDate.of(</w:t>
        </w:r>
        <w:r>
          <w:rPr>
            <w:rStyle w:val="number"/>
            <w:rFonts w:ascii="Verdana" w:hAnsi="Verdana"/>
            <w:color w:val="C00000"/>
            <w:sz w:val="17"/>
            <w:szCs w:val="17"/>
            <w:bdr w:val="none" w:sz="0" w:space="0" w:color="auto" w:frame="1"/>
          </w:rPr>
          <w:t>2017</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ins>
    </w:p>
    <w:p w:rsidR="00861C66" w:rsidRDefault="00861C66" w:rsidP="00861C66">
      <w:pPr>
        <w:numPr>
          <w:ilvl w:val="0"/>
          <w:numId w:val="206"/>
        </w:numPr>
        <w:shd w:val="clear" w:color="auto" w:fill="FFFFFF"/>
        <w:spacing w:after="0" w:line="272" w:lineRule="atLeast"/>
        <w:ind w:left="0"/>
        <w:rPr>
          <w:ins w:id="3725" w:author="Unknown"/>
          <w:rFonts w:ascii="Verdana" w:hAnsi="Verdana"/>
          <w:color w:val="000000"/>
          <w:sz w:val="17"/>
          <w:szCs w:val="17"/>
        </w:rPr>
      </w:pPr>
      <w:ins w:id="3726" w:author="Unknown">
        <w:r>
          <w:rPr>
            <w:rFonts w:ascii="Verdana" w:hAnsi="Verdana"/>
            <w:color w:val="000000"/>
            <w:sz w:val="17"/>
            <w:szCs w:val="17"/>
            <w:bdr w:val="none" w:sz="0" w:space="0" w:color="auto" w:frame="1"/>
          </w:rPr>
          <w:t>    System.out.println(date1.isLeapYear());  </w:t>
        </w:r>
      </w:ins>
    </w:p>
    <w:p w:rsidR="00861C66" w:rsidRDefault="00861C66" w:rsidP="00861C66">
      <w:pPr>
        <w:numPr>
          <w:ilvl w:val="0"/>
          <w:numId w:val="206"/>
        </w:numPr>
        <w:shd w:val="clear" w:color="auto" w:fill="FFFFFF"/>
        <w:spacing w:after="0" w:line="272" w:lineRule="atLeast"/>
        <w:ind w:left="0"/>
        <w:rPr>
          <w:ins w:id="3727" w:author="Unknown"/>
          <w:rFonts w:ascii="Verdana" w:hAnsi="Verdana"/>
          <w:color w:val="000000"/>
          <w:sz w:val="17"/>
          <w:szCs w:val="17"/>
        </w:rPr>
      </w:pPr>
      <w:ins w:id="3728" w:author="Unknown">
        <w:r>
          <w:rPr>
            <w:rFonts w:ascii="Verdana" w:hAnsi="Verdana"/>
            <w:color w:val="000000"/>
            <w:sz w:val="17"/>
            <w:szCs w:val="17"/>
            <w:bdr w:val="none" w:sz="0" w:space="0" w:color="auto" w:frame="1"/>
          </w:rPr>
          <w:t>    LocalDate date2 = LocalDate.of(</w:t>
        </w:r>
        <w:r>
          <w:rPr>
            <w:rStyle w:val="number"/>
            <w:rFonts w:ascii="Verdana" w:hAnsi="Verdana"/>
            <w:color w:val="C00000"/>
            <w:sz w:val="17"/>
            <w:szCs w:val="17"/>
            <w:bdr w:val="none" w:sz="0" w:space="0" w:color="auto" w:frame="1"/>
          </w:rPr>
          <w:t>2016</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23</w:t>
        </w:r>
        <w:r>
          <w:rPr>
            <w:rFonts w:ascii="Verdana" w:hAnsi="Verdana"/>
            <w:color w:val="000000"/>
            <w:sz w:val="17"/>
            <w:szCs w:val="17"/>
            <w:bdr w:val="none" w:sz="0" w:space="0" w:color="auto" w:frame="1"/>
          </w:rPr>
          <w:t>);  </w:t>
        </w:r>
      </w:ins>
    </w:p>
    <w:p w:rsidR="00861C66" w:rsidRDefault="00861C66" w:rsidP="00861C66">
      <w:pPr>
        <w:numPr>
          <w:ilvl w:val="0"/>
          <w:numId w:val="206"/>
        </w:numPr>
        <w:shd w:val="clear" w:color="auto" w:fill="FFFFFF"/>
        <w:spacing w:after="0" w:line="272" w:lineRule="atLeast"/>
        <w:ind w:left="0"/>
        <w:rPr>
          <w:ins w:id="3729" w:author="Unknown"/>
          <w:rFonts w:ascii="Verdana" w:hAnsi="Verdana"/>
          <w:color w:val="000000"/>
          <w:sz w:val="17"/>
          <w:szCs w:val="17"/>
        </w:rPr>
      </w:pPr>
      <w:ins w:id="3730" w:author="Unknown">
        <w:r>
          <w:rPr>
            <w:rFonts w:ascii="Verdana" w:hAnsi="Verdana"/>
            <w:color w:val="000000"/>
            <w:sz w:val="17"/>
            <w:szCs w:val="17"/>
            <w:bdr w:val="none" w:sz="0" w:space="0" w:color="auto" w:frame="1"/>
          </w:rPr>
          <w:t>    System.out.println(date2.isLeapYear());  </w:t>
        </w:r>
      </w:ins>
    </w:p>
    <w:p w:rsidR="00861C66" w:rsidRDefault="00861C66" w:rsidP="00861C66">
      <w:pPr>
        <w:numPr>
          <w:ilvl w:val="0"/>
          <w:numId w:val="206"/>
        </w:numPr>
        <w:shd w:val="clear" w:color="auto" w:fill="FFFFFF"/>
        <w:spacing w:after="0" w:line="272" w:lineRule="atLeast"/>
        <w:ind w:left="0"/>
        <w:rPr>
          <w:ins w:id="3731" w:author="Unknown"/>
          <w:rFonts w:ascii="Verdana" w:hAnsi="Verdana"/>
          <w:color w:val="000000"/>
          <w:sz w:val="17"/>
          <w:szCs w:val="17"/>
        </w:rPr>
      </w:pPr>
      <w:ins w:id="3732" w:author="Unknown">
        <w:r>
          <w:rPr>
            <w:rFonts w:ascii="Verdana" w:hAnsi="Verdana"/>
            <w:color w:val="000000"/>
            <w:sz w:val="17"/>
            <w:szCs w:val="17"/>
            <w:bdr w:val="none" w:sz="0" w:space="0" w:color="auto" w:frame="1"/>
          </w:rPr>
          <w:t>  }  </w:t>
        </w:r>
      </w:ins>
    </w:p>
    <w:p w:rsidR="00861C66" w:rsidRDefault="00861C66" w:rsidP="00861C66">
      <w:pPr>
        <w:numPr>
          <w:ilvl w:val="0"/>
          <w:numId w:val="206"/>
        </w:numPr>
        <w:shd w:val="clear" w:color="auto" w:fill="FFFFFF"/>
        <w:spacing w:after="0" w:line="272" w:lineRule="atLeast"/>
        <w:ind w:left="0"/>
        <w:rPr>
          <w:ins w:id="3733" w:author="Unknown"/>
          <w:rFonts w:ascii="Verdana" w:hAnsi="Verdana"/>
          <w:color w:val="000000"/>
          <w:sz w:val="17"/>
          <w:szCs w:val="17"/>
        </w:rPr>
      </w:pPr>
      <w:ins w:id="3734" w:author="Unknown">
        <w:r>
          <w:rPr>
            <w:rFonts w:ascii="Verdana" w:hAnsi="Verdana"/>
            <w:color w:val="000000"/>
            <w:sz w:val="17"/>
            <w:szCs w:val="17"/>
            <w:bdr w:val="none" w:sz="0" w:space="0" w:color="auto" w:frame="1"/>
          </w:rPr>
          <w:t>}  </w:t>
        </w:r>
      </w:ins>
    </w:p>
    <w:p w:rsidR="00861C66" w:rsidRDefault="00584E14" w:rsidP="00861C66">
      <w:pPr>
        <w:spacing w:line="240" w:lineRule="auto"/>
        <w:rPr>
          <w:ins w:id="3735" w:author="Unknown"/>
          <w:rFonts w:ascii="Times New Roman" w:hAnsi="Times New Roman"/>
          <w:sz w:val="24"/>
          <w:szCs w:val="24"/>
        </w:rPr>
      </w:pPr>
      <w:ins w:id="3736" w:author="Unknown">
        <w:r>
          <w:rPr>
            <w:rStyle w:val="testit"/>
            <w:rFonts w:ascii="Verdana" w:hAnsi="Verdana"/>
            <w:color w:val="000000"/>
            <w:sz w:val="17"/>
            <w:szCs w:val="17"/>
            <w:shd w:val="clear" w:color="auto" w:fill="FFFFFF"/>
          </w:rPr>
          <w:fldChar w:fldCharType="begin"/>
        </w:r>
        <w:r w:rsidR="00861C66">
          <w:rPr>
            <w:rStyle w:val="testit"/>
            <w:rFonts w:ascii="Verdana" w:hAnsi="Verdana"/>
            <w:color w:val="000000"/>
            <w:sz w:val="17"/>
            <w:szCs w:val="17"/>
            <w:shd w:val="clear" w:color="auto" w:fill="FFFFFF"/>
          </w:rPr>
          <w:instrText xml:space="preserve"> HYPERLINK "https://compiler.javatpoint.com/opr/test.jsp?filename=LocalDateExample2" \t "_blank" </w:instrText>
        </w:r>
        <w:r>
          <w:rPr>
            <w:rStyle w:val="testit"/>
            <w:rFonts w:ascii="Verdana" w:hAnsi="Verdana"/>
            <w:color w:val="000000"/>
            <w:sz w:val="17"/>
            <w:szCs w:val="17"/>
            <w:shd w:val="clear" w:color="auto" w:fill="FFFFFF"/>
          </w:rPr>
          <w:fldChar w:fldCharType="separate"/>
        </w:r>
        <w:r w:rsidR="00861C66">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861C66" w:rsidRDefault="00861C66" w:rsidP="00861C66">
      <w:pPr>
        <w:pStyle w:val="NormalWeb"/>
        <w:shd w:val="clear" w:color="auto" w:fill="FFFFFF"/>
        <w:rPr>
          <w:ins w:id="3737" w:author="Unknown"/>
          <w:rFonts w:ascii="Verdana" w:hAnsi="Verdana"/>
          <w:color w:val="000000"/>
          <w:sz w:val="17"/>
          <w:szCs w:val="17"/>
        </w:rPr>
      </w:pPr>
      <w:ins w:id="3738" w:author="Unknown">
        <w:r>
          <w:rPr>
            <w:rFonts w:ascii="Verdana" w:hAnsi="Verdana"/>
            <w:color w:val="000000"/>
            <w:sz w:val="17"/>
            <w:szCs w:val="17"/>
          </w:rPr>
          <w:t>Output:</w:t>
        </w:r>
      </w:ins>
    </w:p>
    <w:p w:rsidR="00861C66" w:rsidRDefault="00861C66" w:rsidP="00861C66">
      <w:pPr>
        <w:pStyle w:val="HTMLPreformatted"/>
        <w:shd w:val="clear" w:color="auto" w:fill="F9FBF9"/>
        <w:rPr>
          <w:ins w:id="3739" w:author="Unknown"/>
          <w:color w:val="000000"/>
        </w:rPr>
      </w:pPr>
      <w:ins w:id="3740" w:author="Unknown">
        <w:r>
          <w:rPr>
            <w:color w:val="000000"/>
          </w:rPr>
          <w:t>false</w:t>
        </w:r>
      </w:ins>
    </w:p>
    <w:p w:rsidR="00861C66" w:rsidRDefault="00861C66" w:rsidP="00861C66">
      <w:pPr>
        <w:pStyle w:val="HTMLPreformatted"/>
        <w:shd w:val="clear" w:color="auto" w:fill="F9FBF9"/>
        <w:rPr>
          <w:ins w:id="3741" w:author="Unknown"/>
          <w:color w:val="000000"/>
        </w:rPr>
      </w:pPr>
      <w:ins w:id="3742" w:author="Unknown">
        <w:r>
          <w:rPr>
            <w:color w:val="000000"/>
          </w:rPr>
          <w:t>true</w:t>
        </w:r>
      </w:ins>
    </w:p>
    <w:p w:rsidR="00861C66" w:rsidRDefault="00584E14" w:rsidP="00861C66">
      <w:pPr>
        <w:rPr>
          <w:ins w:id="3743" w:author="Unknown"/>
          <w:rFonts w:ascii="Times New Roman" w:hAnsi="Times New Roman"/>
          <w:sz w:val="24"/>
          <w:szCs w:val="24"/>
        </w:rPr>
      </w:pPr>
      <w:ins w:id="3744" w:author="Unknown">
        <w:r>
          <w:pict>
            <v:rect id="_x0000_i1124" style="width:0;height:.65pt" o:hralign="center" o:hrstd="t" o:hrnoshade="t" o:hr="t" fillcolor="#d4d4d4" stroked="f"/>
          </w:pict>
        </w:r>
      </w:ins>
    </w:p>
    <w:p w:rsidR="00861C66" w:rsidRDefault="00861C66" w:rsidP="00861C66">
      <w:pPr>
        <w:pStyle w:val="Heading2"/>
        <w:shd w:val="clear" w:color="auto" w:fill="FFFFFF"/>
        <w:spacing w:line="312" w:lineRule="atLeast"/>
        <w:rPr>
          <w:ins w:id="3745" w:author="Unknown"/>
          <w:rFonts w:ascii="Helvetica" w:hAnsi="Helvetica" w:cs="Helvetica"/>
          <w:b w:val="0"/>
          <w:bCs w:val="0"/>
          <w:color w:val="610B38"/>
          <w:sz w:val="32"/>
          <w:szCs w:val="32"/>
        </w:rPr>
      </w:pPr>
      <w:ins w:id="3746" w:author="Unknown">
        <w:r>
          <w:rPr>
            <w:rFonts w:ascii="Helvetica" w:hAnsi="Helvetica" w:cs="Helvetica"/>
            <w:b w:val="0"/>
            <w:bCs w:val="0"/>
            <w:color w:val="610B38"/>
            <w:sz w:val="32"/>
            <w:szCs w:val="32"/>
          </w:rPr>
          <w:t>Java LocalDate Example: atTime()</w:t>
        </w:r>
      </w:ins>
    </w:p>
    <w:p w:rsidR="00861C66" w:rsidRDefault="00861C66" w:rsidP="00861C66">
      <w:pPr>
        <w:numPr>
          <w:ilvl w:val="0"/>
          <w:numId w:val="207"/>
        </w:numPr>
        <w:shd w:val="clear" w:color="auto" w:fill="FFFFFF"/>
        <w:spacing w:after="0" w:line="272" w:lineRule="atLeast"/>
        <w:ind w:left="0"/>
        <w:rPr>
          <w:ins w:id="3747" w:author="Unknown"/>
          <w:rFonts w:ascii="Verdana" w:hAnsi="Verdana" w:cs="Times New Roman"/>
          <w:color w:val="000000"/>
          <w:sz w:val="17"/>
          <w:szCs w:val="17"/>
        </w:rPr>
      </w:pPr>
      <w:ins w:id="3748"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java.time.*;  </w:t>
        </w:r>
      </w:ins>
    </w:p>
    <w:p w:rsidR="00861C66" w:rsidRDefault="00861C66" w:rsidP="00861C66">
      <w:pPr>
        <w:numPr>
          <w:ilvl w:val="0"/>
          <w:numId w:val="207"/>
        </w:numPr>
        <w:shd w:val="clear" w:color="auto" w:fill="FFFFFF"/>
        <w:spacing w:after="0" w:line="272" w:lineRule="atLeast"/>
        <w:ind w:left="0"/>
        <w:rPr>
          <w:ins w:id="3749" w:author="Unknown"/>
          <w:rFonts w:ascii="Verdana" w:hAnsi="Verdana"/>
          <w:color w:val="000000"/>
          <w:sz w:val="17"/>
          <w:szCs w:val="17"/>
        </w:rPr>
      </w:pPr>
      <w:ins w:id="3750"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LocalDateExample3 {  </w:t>
        </w:r>
      </w:ins>
    </w:p>
    <w:p w:rsidR="00861C66" w:rsidRDefault="00861C66" w:rsidP="00861C66">
      <w:pPr>
        <w:numPr>
          <w:ilvl w:val="0"/>
          <w:numId w:val="207"/>
        </w:numPr>
        <w:shd w:val="clear" w:color="auto" w:fill="FFFFFF"/>
        <w:spacing w:after="0" w:line="272" w:lineRule="atLeast"/>
        <w:ind w:left="0"/>
        <w:rPr>
          <w:ins w:id="3751" w:author="Unknown"/>
          <w:rFonts w:ascii="Verdana" w:hAnsi="Verdana"/>
          <w:color w:val="000000"/>
          <w:sz w:val="17"/>
          <w:szCs w:val="17"/>
        </w:rPr>
      </w:pPr>
      <w:ins w:id="3752"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  </w:t>
        </w:r>
      </w:ins>
    </w:p>
    <w:p w:rsidR="00861C66" w:rsidRDefault="00861C66" w:rsidP="00861C66">
      <w:pPr>
        <w:numPr>
          <w:ilvl w:val="0"/>
          <w:numId w:val="207"/>
        </w:numPr>
        <w:shd w:val="clear" w:color="auto" w:fill="FFFFFF"/>
        <w:spacing w:after="0" w:line="272" w:lineRule="atLeast"/>
        <w:ind w:left="0"/>
        <w:rPr>
          <w:ins w:id="3753" w:author="Unknown"/>
          <w:rFonts w:ascii="Verdana" w:hAnsi="Verdana"/>
          <w:color w:val="000000"/>
          <w:sz w:val="17"/>
          <w:szCs w:val="17"/>
        </w:rPr>
      </w:pPr>
      <w:ins w:id="3754" w:author="Unknown">
        <w:r>
          <w:rPr>
            <w:rFonts w:ascii="Verdana" w:hAnsi="Verdana"/>
            <w:color w:val="000000"/>
            <w:sz w:val="17"/>
            <w:szCs w:val="17"/>
            <w:bdr w:val="none" w:sz="0" w:space="0" w:color="auto" w:frame="1"/>
          </w:rPr>
          <w:t>    LocalDate date = LocalDate.of(</w:t>
        </w:r>
        <w:r>
          <w:rPr>
            <w:rStyle w:val="number"/>
            <w:rFonts w:ascii="Verdana" w:hAnsi="Verdana"/>
            <w:color w:val="C00000"/>
            <w:sz w:val="17"/>
            <w:szCs w:val="17"/>
            <w:bdr w:val="none" w:sz="0" w:space="0" w:color="auto" w:frame="1"/>
          </w:rPr>
          <w:t>2017</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13</w:t>
        </w:r>
        <w:r>
          <w:rPr>
            <w:rFonts w:ascii="Verdana" w:hAnsi="Verdana"/>
            <w:color w:val="000000"/>
            <w:sz w:val="17"/>
            <w:szCs w:val="17"/>
            <w:bdr w:val="none" w:sz="0" w:space="0" w:color="auto" w:frame="1"/>
          </w:rPr>
          <w:t>);  </w:t>
        </w:r>
      </w:ins>
    </w:p>
    <w:p w:rsidR="00861C66" w:rsidRDefault="00861C66" w:rsidP="00861C66">
      <w:pPr>
        <w:numPr>
          <w:ilvl w:val="0"/>
          <w:numId w:val="207"/>
        </w:numPr>
        <w:shd w:val="clear" w:color="auto" w:fill="FFFFFF"/>
        <w:spacing w:after="0" w:line="272" w:lineRule="atLeast"/>
        <w:ind w:left="0"/>
        <w:rPr>
          <w:ins w:id="3755" w:author="Unknown"/>
          <w:rFonts w:ascii="Verdana" w:hAnsi="Verdana"/>
          <w:color w:val="000000"/>
          <w:sz w:val="17"/>
          <w:szCs w:val="17"/>
        </w:rPr>
      </w:pPr>
      <w:ins w:id="3756" w:author="Unknown">
        <w:r>
          <w:rPr>
            <w:rFonts w:ascii="Verdana" w:hAnsi="Verdana"/>
            <w:color w:val="000000"/>
            <w:sz w:val="17"/>
            <w:szCs w:val="17"/>
            <w:bdr w:val="none" w:sz="0" w:space="0" w:color="auto" w:frame="1"/>
          </w:rPr>
          <w:t>    LocalDateTime datetime = date.atTime(</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50</w:t>
        </w:r>
        <w:r>
          <w:rPr>
            <w:rFonts w:ascii="Verdana" w:hAnsi="Verdana"/>
            <w:color w:val="000000"/>
            <w:sz w:val="17"/>
            <w:szCs w:val="17"/>
            <w:bdr w:val="none" w:sz="0" w:space="0" w:color="auto" w:frame="1"/>
          </w:rPr>
          <w:t>,</w:t>
        </w:r>
        <w:r>
          <w:rPr>
            <w:rStyle w:val="number"/>
            <w:rFonts w:ascii="Verdana" w:hAnsi="Verdana"/>
            <w:color w:val="C00000"/>
            <w:sz w:val="17"/>
            <w:szCs w:val="17"/>
            <w:bdr w:val="none" w:sz="0" w:space="0" w:color="auto" w:frame="1"/>
          </w:rPr>
          <w:t>9</w:t>
        </w:r>
        <w:r>
          <w:rPr>
            <w:rFonts w:ascii="Verdana" w:hAnsi="Verdana"/>
            <w:color w:val="000000"/>
            <w:sz w:val="17"/>
            <w:szCs w:val="17"/>
            <w:bdr w:val="none" w:sz="0" w:space="0" w:color="auto" w:frame="1"/>
          </w:rPr>
          <w:t>);      </w:t>
        </w:r>
      </w:ins>
    </w:p>
    <w:p w:rsidR="00861C66" w:rsidRDefault="00861C66" w:rsidP="00861C66">
      <w:pPr>
        <w:numPr>
          <w:ilvl w:val="0"/>
          <w:numId w:val="207"/>
        </w:numPr>
        <w:shd w:val="clear" w:color="auto" w:fill="FFFFFF"/>
        <w:spacing w:after="0" w:line="272" w:lineRule="atLeast"/>
        <w:ind w:left="0"/>
        <w:rPr>
          <w:ins w:id="3757" w:author="Unknown"/>
          <w:rFonts w:ascii="Verdana" w:hAnsi="Verdana"/>
          <w:color w:val="000000"/>
          <w:sz w:val="17"/>
          <w:szCs w:val="17"/>
        </w:rPr>
      </w:pPr>
      <w:ins w:id="3758" w:author="Unknown">
        <w:r>
          <w:rPr>
            <w:rFonts w:ascii="Verdana" w:hAnsi="Verdana"/>
            <w:color w:val="000000"/>
            <w:sz w:val="17"/>
            <w:szCs w:val="17"/>
            <w:bdr w:val="none" w:sz="0" w:space="0" w:color="auto" w:frame="1"/>
          </w:rPr>
          <w:t>    System.out.println(datetime);   </w:t>
        </w:r>
      </w:ins>
    </w:p>
    <w:p w:rsidR="00861C66" w:rsidRDefault="00861C66" w:rsidP="00861C66">
      <w:pPr>
        <w:numPr>
          <w:ilvl w:val="0"/>
          <w:numId w:val="207"/>
        </w:numPr>
        <w:shd w:val="clear" w:color="auto" w:fill="FFFFFF"/>
        <w:spacing w:after="0" w:line="272" w:lineRule="atLeast"/>
        <w:ind w:left="0"/>
        <w:rPr>
          <w:ins w:id="3759" w:author="Unknown"/>
          <w:rFonts w:ascii="Verdana" w:hAnsi="Verdana"/>
          <w:color w:val="000000"/>
          <w:sz w:val="17"/>
          <w:szCs w:val="17"/>
        </w:rPr>
      </w:pPr>
      <w:ins w:id="3760" w:author="Unknown">
        <w:r>
          <w:rPr>
            <w:rFonts w:ascii="Verdana" w:hAnsi="Verdana"/>
            <w:color w:val="000000"/>
            <w:sz w:val="17"/>
            <w:szCs w:val="17"/>
            <w:bdr w:val="none" w:sz="0" w:space="0" w:color="auto" w:frame="1"/>
          </w:rPr>
          <w:t>  }  </w:t>
        </w:r>
      </w:ins>
    </w:p>
    <w:p w:rsidR="00861C66" w:rsidRDefault="00861C66" w:rsidP="00861C66">
      <w:pPr>
        <w:numPr>
          <w:ilvl w:val="0"/>
          <w:numId w:val="207"/>
        </w:numPr>
        <w:shd w:val="clear" w:color="auto" w:fill="FFFFFF"/>
        <w:spacing w:after="0" w:line="272" w:lineRule="atLeast"/>
        <w:ind w:left="0"/>
        <w:rPr>
          <w:ins w:id="3761" w:author="Unknown"/>
          <w:rFonts w:ascii="Verdana" w:hAnsi="Verdana"/>
          <w:color w:val="000000"/>
          <w:sz w:val="17"/>
          <w:szCs w:val="17"/>
        </w:rPr>
      </w:pPr>
      <w:ins w:id="3762" w:author="Unknown">
        <w:r>
          <w:rPr>
            <w:rFonts w:ascii="Verdana" w:hAnsi="Verdana"/>
            <w:color w:val="000000"/>
            <w:sz w:val="17"/>
            <w:szCs w:val="17"/>
            <w:bdr w:val="none" w:sz="0" w:space="0" w:color="auto" w:frame="1"/>
          </w:rPr>
          <w:t>}  </w:t>
        </w:r>
      </w:ins>
    </w:p>
    <w:p w:rsidR="00861C66" w:rsidRDefault="00584E14" w:rsidP="00861C66">
      <w:pPr>
        <w:spacing w:line="240" w:lineRule="auto"/>
        <w:rPr>
          <w:ins w:id="3763" w:author="Unknown"/>
          <w:rFonts w:ascii="Times New Roman" w:hAnsi="Times New Roman"/>
          <w:sz w:val="24"/>
          <w:szCs w:val="24"/>
        </w:rPr>
      </w:pPr>
      <w:ins w:id="3764" w:author="Unknown">
        <w:r>
          <w:rPr>
            <w:rStyle w:val="testit"/>
            <w:rFonts w:ascii="Verdana" w:hAnsi="Verdana"/>
            <w:color w:val="000000"/>
            <w:sz w:val="17"/>
            <w:szCs w:val="17"/>
            <w:shd w:val="clear" w:color="auto" w:fill="FFFFFF"/>
          </w:rPr>
          <w:fldChar w:fldCharType="begin"/>
        </w:r>
        <w:r w:rsidR="00861C66">
          <w:rPr>
            <w:rStyle w:val="testit"/>
            <w:rFonts w:ascii="Verdana" w:hAnsi="Verdana"/>
            <w:color w:val="000000"/>
            <w:sz w:val="17"/>
            <w:szCs w:val="17"/>
            <w:shd w:val="clear" w:color="auto" w:fill="FFFFFF"/>
          </w:rPr>
          <w:instrText xml:space="preserve"> HYPERLINK "https://compiler.javatpoint.com/opr/test.jsp?filename=LocalDateExample3" \t "_blank" </w:instrText>
        </w:r>
        <w:r>
          <w:rPr>
            <w:rStyle w:val="testit"/>
            <w:rFonts w:ascii="Verdana" w:hAnsi="Verdana"/>
            <w:color w:val="000000"/>
            <w:sz w:val="17"/>
            <w:szCs w:val="17"/>
            <w:shd w:val="clear" w:color="auto" w:fill="FFFFFF"/>
          </w:rPr>
          <w:fldChar w:fldCharType="separate"/>
        </w:r>
        <w:r w:rsidR="00861C66">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861C66" w:rsidRDefault="00861C66" w:rsidP="00861C66">
      <w:pPr>
        <w:pStyle w:val="NormalWeb"/>
        <w:shd w:val="clear" w:color="auto" w:fill="FFFFFF"/>
        <w:rPr>
          <w:ins w:id="3765" w:author="Unknown"/>
          <w:rFonts w:ascii="Verdana" w:hAnsi="Verdana"/>
          <w:color w:val="000000"/>
          <w:sz w:val="17"/>
          <w:szCs w:val="17"/>
        </w:rPr>
      </w:pPr>
      <w:ins w:id="3766" w:author="Unknown">
        <w:r>
          <w:rPr>
            <w:rFonts w:ascii="Verdana" w:hAnsi="Verdana"/>
            <w:color w:val="000000"/>
            <w:sz w:val="17"/>
            <w:szCs w:val="17"/>
          </w:rPr>
          <w:t>Output:</w:t>
        </w:r>
      </w:ins>
    </w:p>
    <w:p w:rsidR="00861C66" w:rsidRDefault="00861C66" w:rsidP="00861C66">
      <w:pPr>
        <w:pStyle w:val="HTMLPreformatted"/>
        <w:shd w:val="clear" w:color="auto" w:fill="F9FBF9"/>
        <w:rPr>
          <w:ins w:id="3767" w:author="Unknown"/>
          <w:color w:val="000000"/>
        </w:rPr>
      </w:pPr>
      <w:ins w:id="3768" w:author="Unknown">
        <w:r>
          <w:rPr>
            <w:color w:val="000000"/>
          </w:rPr>
          <w:t>2017-01-13T01:50:09</w:t>
        </w:r>
      </w:ins>
    </w:p>
    <w:p w:rsidR="00D93442" w:rsidRDefault="00D93442"/>
    <w:p w:rsidR="008D049B" w:rsidRDefault="008D049B"/>
    <w:p w:rsidR="008D049B" w:rsidRDefault="008D049B"/>
    <w:p w:rsidR="008D049B" w:rsidRDefault="008D049B"/>
    <w:p w:rsidR="008D049B" w:rsidRDefault="008D049B"/>
    <w:p w:rsidR="007C574B" w:rsidRDefault="007C574B" w:rsidP="007C574B">
      <w:pPr>
        <w:pStyle w:val="Heading1"/>
        <w:spacing w:before="0" w:beforeAutospacing="0" w:after="195" w:afterAutospacing="0"/>
        <w:textAlignment w:val="baseline"/>
        <w:rPr>
          <w:b w:val="0"/>
          <w:bCs w:val="0"/>
          <w:sz w:val="36"/>
          <w:szCs w:val="36"/>
        </w:rPr>
      </w:pPr>
      <w:r>
        <w:rPr>
          <w:b w:val="0"/>
          <w:bCs w:val="0"/>
          <w:sz w:val="36"/>
          <w:szCs w:val="36"/>
        </w:rPr>
        <w:t>Collections in Java</w:t>
      </w:r>
    </w:p>
    <w:p w:rsidR="007C574B" w:rsidRDefault="007C574B" w:rsidP="007C574B">
      <w:pPr>
        <w:pStyle w:val="NormalWeb"/>
        <w:shd w:val="clear" w:color="auto" w:fill="FFFFFF"/>
        <w:spacing w:before="0" w:beforeAutospacing="0" w:after="130" w:afterAutospacing="0"/>
        <w:textAlignment w:val="baseline"/>
        <w:rPr>
          <w:rFonts w:ascii="Arial" w:hAnsi="Arial" w:cs="Arial"/>
          <w:sz w:val="21"/>
          <w:szCs w:val="21"/>
        </w:rPr>
      </w:pPr>
      <w:r>
        <w:rPr>
          <w:rFonts w:ascii="Arial" w:hAnsi="Arial" w:cs="Arial"/>
          <w:sz w:val="21"/>
          <w:szCs w:val="21"/>
        </w:rPr>
        <w:t>A Collection is a group of individual objects represented as a single unit. Java provides Collection Framework which defines several classes and interfaces to represent a group of objects as a single unit.</w:t>
      </w:r>
    </w:p>
    <w:p w:rsidR="007C574B" w:rsidRDefault="007C574B" w:rsidP="007C574B">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Collection interface (</w:t>
      </w:r>
      <w:r>
        <w:rPr>
          <w:rStyle w:val="Strong"/>
          <w:rFonts w:ascii="Arial" w:hAnsi="Arial" w:cs="Arial"/>
          <w:sz w:val="21"/>
          <w:szCs w:val="21"/>
          <w:bdr w:val="none" w:sz="0" w:space="0" w:color="auto" w:frame="1"/>
        </w:rPr>
        <w:t>java.util.Collection</w:t>
      </w:r>
      <w:r>
        <w:rPr>
          <w:rFonts w:ascii="Arial" w:hAnsi="Arial" w:cs="Arial"/>
          <w:sz w:val="21"/>
          <w:szCs w:val="21"/>
        </w:rPr>
        <w:t>) and Map interface (</w:t>
      </w:r>
      <w:r>
        <w:rPr>
          <w:rStyle w:val="Strong"/>
          <w:rFonts w:ascii="Arial" w:hAnsi="Arial" w:cs="Arial"/>
          <w:sz w:val="21"/>
          <w:szCs w:val="21"/>
          <w:bdr w:val="none" w:sz="0" w:space="0" w:color="auto" w:frame="1"/>
        </w:rPr>
        <w:t>java.util.Map</w:t>
      </w:r>
      <w:r>
        <w:rPr>
          <w:rFonts w:ascii="Arial" w:hAnsi="Arial" w:cs="Arial"/>
          <w:sz w:val="21"/>
          <w:szCs w:val="21"/>
        </w:rPr>
        <w:t>) are the two main “root” interfaces of Java collection classes.</w:t>
      </w:r>
    </w:p>
    <w:p w:rsidR="007C574B" w:rsidRDefault="007C574B" w:rsidP="007C574B">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Arial" w:hAnsi="Arial" w:cs="Arial"/>
          <w:sz w:val="21"/>
          <w:szCs w:val="21"/>
          <w:bdr w:val="none" w:sz="0" w:space="0" w:color="auto" w:frame="1"/>
        </w:rPr>
        <w:t>Need for Collection Framework :</w:t>
      </w:r>
      <w:r>
        <w:rPr>
          <w:rFonts w:ascii="Arial" w:hAnsi="Arial" w:cs="Arial"/>
          <w:sz w:val="21"/>
          <w:szCs w:val="21"/>
        </w:rPr>
        <w:br/>
        <w:t>Before Collection Framework (or before JDK 1.2) was introduced, the standard methods for grouping Java objects (or collections) were Arrays or Vectors or Hashtables. All of these collections had no common interface.</w:t>
      </w:r>
    </w:p>
    <w:p w:rsidR="007C574B" w:rsidRDefault="007C574B" w:rsidP="00B6467E">
      <w:pPr>
        <w:pStyle w:val="NormalWeb"/>
        <w:shd w:val="clear" w:color="auto" w:fill="FFFFFF"/>
        <w:spacing w:before="0" w:beforeAutospacing="0" w:after="130" w:afterAutospacing="0"/>
        <w:textAlignment w:val="baseline"/>
        <w:rPr>
          <w:rFonts w:ascii="Arial" w:hAnsi="Arial" w:cs="Arial"/>
          <w:sz w:val="21"/>
          <w:szCs w:val="21"/>
        </w:rPr>
      </w:pPr>
      <w:r>
        <w:rPr>
          <w:rFonts w:ascii="Arial" w:hAnsi="Arial" w:cs="Arial"/>
          <w:sz w:val="21"/>
          <w:szCs w:val="21"/>
        </w:rPr>
        <w:t>Accessing elements of these Data Structures was a hassle as each had a different method (and syntax) for accessing its members:</w:t>
      </w:r>
    </w:p>
    <w:p w:rsidR="00B6467E" w:rsidRPr="00B6467E" w:rsidRDefault="00B6467E" w:rsidP="00B6467E">
      <w:pPr>
        <w:pStyle w:val="NormalWeb"/>
        <w:shd w:val="clear" w:color="auto" w:fill="FFFFFF"/>
        <w:spacing w:before="0" w:beforeAutospacing="0" w:after="130" w:afterAutospacing="0"/>
        <w:textAlignment w:val="baseline"/>
        <w:rPr>
          <w:ins w:id="3769" w:author="Unknown"/>
          <w:rFonts w:ascii="Arial" w:hAnsi="Arial" w:cs="Arial"/>
          <w:sz w:val="21"/>
          <w:szCs w:val="21"/>
        </w:rPr>
      </w:pPr>
    </w:p>
    <w:tbl>
      <w:tblPr>
        <w:tblW w:w="7784" w:type="dxa"/>
        <w:tblCellMar>
          <w:left w:w="0" w:type="dxa"/>
          <w:right w:w="0" w:type="dxa"/>
        </w:tblCellMar>
        <w:tblLook w:val="04A0"/>
      </w:tblPr>
      <w:tblGrid>
        <w:gridCol w:w="7784"/>
      </w:tblGrid>
      <w:tr w:rsidR="007C574B" w:rsidTr="007C574B">
        <w:tc>
          <w:tcPr>
            <w:tcW w:w="7784" w:type="dxa"/>
            <w:vAlign w:val="center"/>
            <w:hideMark/>
          </w:tcPr>
          <w:p w:rsidR="007C574B" w:rsidRDefault="007C574B" w:rsidP="007C574B">
            <w:r>
              <w:rPr>
                <w:rStyle w:val="HTMLCode"/>
                <w:rFonts w:eastAsiaTheme="minorHAnsi"/>
              </w:rPr>
              <w:t xml:space="preserve">// Java program to show why collection framework was needed </w:t>
            </w:r>
          </w:p>
          <w:p w:rsidR="007C574B" w:rsidRDefault="007C574B" w:rsidP="007C574B">
            <w:r>
              <w:rPr>
                <w:rStyle w:val="HTMLCode"/>
                <w:rFonts w:eastAsiaTheme="minorHAnsi"/>
              </w:rPr>
              <w:t>import</w:t>
            </w:r>
            <w:r>
              <w:t xml:space="preserve"> </w:t>
            </w:r>
            <w:r>
              <w:rPr>
                <w:rStyle w:val="HTMLCode"/>
                <w:rFonts w:eastAsiaTheme="minorHAnsi"/>
              </w:rPr>
              <w:t xml:space="preserve">java.io.*; </w:t>
            </w:r>
          </w:p>
          <w:p w:rsidR="007C574B" w:rsidRDefault="007C574B" w:rsidP="007C574B">
            <w:r>
              <w:rPr>
                <w:rStyle w:val="HTMLCode"/>
                <w:rFonts w:eastAsiaTheme="minorHAnsi"/>
              </w:rPr>
              <w:t>import</w:t>
            </w:r>
            <w:r>
              <w:t xml:space="preserve"> </w:t>
            </w:r>
            <w:r>
              <w:rPr>
                <w:rStyle w:val="HTMLCode"/>
                <w:rFonts w:eastAsiaTheme="minorHAnsi"/>
              </w:rPr>
              <w:t xml:space="preserve">java.util.*; </w:t>
            </w:r>
          </w:p>
          <w:p w:rsidR="007C574B" w:rsidRDefault="007C574B" w:rsidP="007C574B">
            <w:r>
              <w:rPr>
                <w:rStyle w:val="HTMLCode"/>
                <w:rFonts w:eastAsiaTheme="minorHAnsi"/>
              </w:rPr>
              <w:t> </w:t>
            </w:r>
            <w:r>
              <w:t> </w:t>
            </w:r>
          </w:p>
          <w:p w:rsidR="007C574B" w:rsidRDefault="007C574B" w:rsidP="007C574B">
            <w:r>
              <w:rPr>
                <w:rStyle w:val="HTMLCode"/>
                <w:rFonts w:eastAsiaTheme="minorHAnsi"/>
              </w:rPr>
              <w:t>class</w:t>
            </w:r>
            <w:r>
              <w:t xml:space="preserve"> </w:t>
            </w:r>
            <w:r>
              <w:rPr>
                <w:rStyle w:val="HTMLCode"/>
                <w:rFonts w:eastAsiaTheme="minorHAnsi"/>
              </w:rPr>
              <w:t xml:space="preserve">Test </w:t>
            </w:r>
          </w:p>
          <w:p w:rsidR="007C574B" w:rsidRDefault="007C574B" w:rsidP="007C574B">
            <w:r>
              <w:rPr>
                <w:rStyle w:val="HTMLCode"/>
                <w:rFonts w:eastAsiaTheme="minorHAnsi"/>
              </w:rPr>
              <w:t xml:space="preserve">{ </w:t>
            </w:r>
          </w:p>
          <w:p w:rsidR="007C574B" w:rsidRDefault="007C574B" w:rsidP="007C574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(String[] args) </w:t>
            </w:r>
          </w:p>
          <w:p w:rsidR="007C574B" w:rsidRDefault="007C574B" w:rsidP="007C574B">
            <w:r>
              <w:rPr>
                <w:rStyle w:val="HTMLCode"/>
                <w:rFonts w:eastAsiaTheme="minorHAnsi"/>
              </w:rPr>
              <w:t xml:space="preserve">    { </w:t>
            </w:r>
          </w:p>
          <w:p w:rsidR="007C574B" w:rsidRDefault="007C574B" w:rsidP="007C574B">
            <w:r>
              <w:rPr>
                <w:rStyle w:val="HTMLCode"/>
                <w:rFonts w:eastAsiaTheme="minorHAnsi"/>
              </w:rPr>
              <w:t xml:space="preserve">        // Creating instances of array, vector and hashtable </w:t>
            </w:r>
          </w:p>
          <w:p w:rsidR="007C574B" w:rsidRDefault="007C574B" w:rsidP="007C574B">
            <w:r>
              <w:rPr>
                <w:rStyle w:val="HTMLCode"/>
                <w:rFonts w:eastAsiaTheme="minorHAnsi"/>
              </w:rPr>
              <w:t>        int</w:t>
            </w:r>
            <w:r>
              <w:t xml:space="preserve"> </w:t>
            </w:r>
            <w:r>
              <w:rPr>
                <w:rStyle w:val="HTMLCode"/>
                <w:rFonts w:eastAsiaTheme="minorHAnsi"/>
              </w:rPr>
              <w:t>arr[] = new</w:t>
            </w:r>
            <w:r>
              <w:t xml:space="preserve"> </w:t>
            </w:r>
            <w:r>
              <w:rPr>
                <w:rStyle w:val="HTMLCode"/>
                <w:rFonts w:eastAsiaTheme="minorHAnsi"/>
              </w:rPr>
              <w:t xml:space="preserve">int[] {1, 2, 3, 4}; </w:t>
            </w:r>
          </w:p>
          <w:p w:rsidR="007C574B" w:rsidRDefault="007C574B" w:rsidP="007C574B">
            <w:r>
              <w:rPr>
                <w:rStyle w:val="HTMLCode"/>
                <w:rFonts w:eastAsiaTheme="minorHAnsi"/>
              </w:rPr>
              <w:t>        Vector&lt;Integer&gt; v = new</w:t>
            </w:r>
            <w:r>
              <w:t xml:space="preserve"> </w:t>
            </w:r>
            <w:r>
              <w:rPr>
                <w:rStyle w:val="HTMLCode"/>
                <w:rFonts w:eastAsiaTheme="minorHAnsi"/>
              </w:rPr>
              <w:t xml:space="preserve">Vector(); </w:t>
            </w:r>
          </w:p>
          <w:p w:rsidR="007C574B" w:rsidRDefault="007C574B" w:rsidP="007C574B">
            <w:r>
              <w:rPr>
                <w:rStyle w:val="HTMLCode"/>
                <w:rFonts w:eastAsiaTheme="minorHAnsi"/>
              </w:rPr>
              <w:t>        Hashtable&lt;Integer, String&gt; h = new</w:t>
            </w:r>
            <w:r>
              <w:t xml:space="preserve"> </w:t>
            </w:r>
            <w:r>
              <w:rPr>
                <w:rStyle w:val="HTMLCode"/>
                <w:rFonts w:eastAsiaTheme="minorHAnsi"/>
              </w:rPr>
              <w:t xml:space="preserve">Hashtable(); </w:t>
            </w:r>
          </w:p>
          <w:p w:rsidR="007C574B" w:rsidRDefault="007C574B" w:rsidP="007C574B">
            <w:r>
              <w:rPr>
                <w:rStyle w:val="HTMLCode"/>
                <w:rFonts w:eastAsiaTheme="minorHAnsi"/>
              </w:rPr>
              <w:t xml:space="preserve">        v.addElement(1); </w:t>
            </w:r>
          </w:p>
          <w:p w:rsidR="007C574B" w:rsidRDefault="007C574B" w:rsidP="007C574B">
            <w:r>
              <w:rPr>
                <w:rStyle w:val="HTMLCode"/>
                <w:rFonts w:eastAsiaTheme="minorHAnsi"/>
              </w:rPr>
              <w:t xml:space="preserve">        v.addElement(2); </w:t>
            </w:r>
          </w:p>
          <w:p w:rsidR="007C574B" w:rsidRDefault="007C574B" w:rsidP="007C574B">
            <w:r>
              <w:rPr>
                <w:rStyle w:val="HTMLCode"/>
                <w:rFonts w:eastAsiaTheme="minorHAnsi"/>
              </w:rPr>
              <w:t xml:space="preserve">        h.put(1,"geeks"); </w:t>
            </w:r>
          </w:p>
          <w:p w:rsidR="007C574B" w:rsidRDefault="007C574B" w:rsidP="007C574B">
            <w:r>
              <w:rPr>
                <w:rStyle w:val="HTMLCode"/>
                <w:rFonts w:eastAsiaTheme="minorHAnsi"/>
              </w:rPr>
              <w:t xml:space="preserve">        h.put(2,"4geeks"); </w:t>
            </w:r>
          </w:p>
          <w:p w:rsidR="007C574B" w:rsidRDefault="007C574B" w:rsidP="007C574B">
            <w:r>
              <w:rPr>
                <w:rStyle w:val="HTMLCode"/>
                <w:rFonts w:eastAsiaTheme="minorHAnsi"/>
              </w:rPr>
              <w:t> </w:t>
            </w:r>
            <w:r>
              <w:t> </w:t>
            </w:r>
          </w:p>
          <w:p w:rsidR="007C574B" w:rsidRDefault="007C574B" w:rsidP="007C574B">
            <w:r>
              <w:rPr>
                <w:rStyle w:val="HTMLCode"/>
                <w:rFonts w:eastAsiaTheme="minorHAnsi"/>
              </w:rPr>
              <w:t xml:space="preserve">        // Array instance creation requires [], while Vector </w:t>
            </w:r>
          </w:p>
          <w:p w:rsidR="007C574B" w:rsidRDefault="007C574B" w:rsidP="007C574B">
            <w:r>
              <w:rPr>
                <w:rStyle w:val="HTMLCode"/>
                <w:rFonts w:eastAsiaTheme="minorHAnsi"/>
              </w:rPr>
              <w:lastRenderedPageBreak/>
              <w:t xml:space="preserve">        // and hastable require () </w:t>
            </w:r>
          </w:p>
          <w:p w:rsidR="007C574B" w:rsidRDefault="007C574B" w:rsidP="007C574B">
            <w:r>
              <w:rPr>
                <w:rStyle w:val="HTMLCode"/>
                <w:rFonts w:eastAsiaTheme="minorHAnsi"/>
              </w:rPr>
              <w:t xml:space="preserve">        // Vector element insertion requires addElement(), but </w:t>
            </w:r>
          </w:p>
          <w:p w:rsidR="007C574B" w:rsidRDefault="007C574B" w:rsidP="007C574B">
            <w:r>
              <w:rPr>
                <w:rStyle w:val="HTMLCode"/>
                <w:rFonts w:eastAsiaTheme="minorHAnsi"/>
              </w:rPr>
              <w:t xml:space="preserve">        // hashtable element insertion requires put() </w:t>
            </w:r>
          </w:p>
          <w:p w:rsidR="007C574B" w:rsidRDefault="007C574B" w:rsidP="007C574B">
            <w:r>
              <w:rPr>
                <w:rStyle w:val="HTMLCode"/>
                <w:rFonts w:eastAsiaTheme="minorHAnsi"/>
              </w:rPr>
              <w:t> </w:t>
            </w:r>
            <w:r>
              <w:t> </w:t>
            </w:r>
          </w:p>
          <w:p w:rsidR="007C574B" w:rsidRDefault="007C574B" w:rsidP="007C574B">
            <w:r>
              <w:rPr>
                <w:rStyle w:val="HTMLCode"/>
                <w:rFonts w:eastAsiaTheme="minorHAnsi"/>
              </w:rPr>
              <w:t xml:space="preserve">        // Accessing first element of array, vector and hashtable </w:t>
            </w:r>
          </w:p>
          <w:p w:rsidR="007C574B" w:rsidRDefault="007C574B" w:rsidP="007C574B">
            <w:r>
              <w:rPr>
                <w:rStyle w:val="HTMLCode"/>
                <w:rFonts w:eastAsiaTheme="minorHAnsi"/>
              </w:rPr>
              <w:t xml:space="preserve">        System.out.println(arr[0]); </w:t>
            </w:r>
          </w:p>
          <w:p w:rsidR="007C574B" w:rsidRDefault="007C574B" w:rsidP="007C574B">
            <w:r>
              <w:rPr>
                <w:rStyle w:val="HTMLCode"/>
                <w:rFonts w:eastAsiaTheme="minorHAnsi"/>
              </w:rPr>
              <w:t xml:space="preserve">        System.out.println(v.elementAt(0)); </w:t>
            </w:r>
          </w:p>
          <w:p w:rsidR="007C574B" w:rsidRDefault="007C574B" w:rsidP="007C574B">
            <w:r>
              <w:rPr>
                <w:rStyle w:val="HTMLCode"/>
                <w:rFonts w:eastAsiaTheme="minorHAnsi"/>
              </w:rPr>
              <w:t xml:space="preserve">        System.out.println(h.get(1)); </w:t>
            </w:r>
          </w:p>
          <w:p w:rsidR="007C574B" w:rsidRDefault="007C574B" w:rsidP="007C574B">
            <w:r>
              <w:rPr>
                <w:rStyle w:val="HTMLCode"/>
                <w:rFonts w:eastAsiaTheme="minorHAnsi"/>
              </w:rPr>
              <w:t> </w:t>
            </w:r>
            <w:r>
              <w:t> </w:t>
            </w:r>
          </w:p>
          <w:p w:rsidR="007C574B" w:rsidRDefault="007C574B" w:rsidP="007C574B">
            <w:r>
              <w:rPr>
                <w:rStyle w:val="HTMLCode"/>
                <w:rFonts w:eastAsiaTheme="minorHAnsi"/>
              </w:rPr>
              <w:t xml:space="preserve">        // Array elements are accessed using [], vector elements </w:t>
            </w:r>
          </w:p>
          <w:p w:rsidR="007C574B" w:rsidRDefault="007C574B" w:rsidP="007C574B">
            <w:r>
              <w:rPr>
                <w:rStyle w:val="HTMLCode"/>
                <w:rFonts w:eastAsiaTheme="minorHAnsi"/>
              </w:rPr>
              <w:t xml:space="preserve">        // using elementAt() and hashtable elements using get() </w:t>
            </w:r>
          </w:p>
          <w:p w:rsidR="007C574B" w:rsidRDefault="007C574B" w:rsidP="007C574B">
            <w:r>
              <w:rPr>
                <w:rStyle w:val="HTMLCode"/>
                <w:rFonts w:eastAsiaTheme="minorHAnsi"/>
              </w:rPr>
              <w:t xml:space="preserve">    } </w:t>
            </w:r>
          </w:p>
          <w:p w:rsidR="007C574B" w:rsidRDefault="007C574B" w:rsidP="007C574B">
            <w:pPr>
              <w:rPr>
                <w:sz w:val="24"/>
                <w:szCs w:val="24"/>
              </w:rPr>
            </w:pPr>
            <w:r>
              <w:rPr>
                <w:rStyle w:val="HTMLCode"/>
                <w:rFonts w:eastAsiaTheme="minorHAnsi"/>
              </w:rPr>
              <w:t xml:space="preserve">} </w:t>
            </w:r>
          </w:p>
        </w:tc>
      </w:tr>
    </w:tbl>
    <w:p w:rsidR="007C574B" w:rsidRDefault="007C574B" w:rsidP="007C574B">
      <w:pPr>
        <w:pStyle w:val="NormalWeb"/>
        <w:shd w:val="clear" w:color="auto" w:fill="FFFFFF"/>
        <w:spacing w:before="0" w:beforeAutospacing="0" w:after="130" w:afterAutospacing="0"/>
        <w:textAlignment w:val="baseline"/>
        <w:rPr>
          <w:ins w:id="3770" w:author="Unknown"/>
          <w:rFonts w:ascii="Arial" w:hAnsi="Arial" w:cs="Arial"/>
          <w:sz w:val="21"/>
          <w:szCs w:val="21"/>
        </w:rPr>
      </w:pPr>
      <w:ins w:id="3771" w:author="Unknown">
        <w:r>
          <w:rPr>
            <w:rFonts w:ascii="Arial" w:hAnsi="Arial" w:cs="Arial"/>
            <w:sz w:val="21"/>
            <w:szCs w:val="21"/>
          </w:rPr>
          <w:lastRenderedPageBreak/>
          <w:t>Output:</w:t>
        </w:r>
      </w:ins>
    </w:p>
    <w:p w:rsidR="007C574B" w:rsidRDefault="007C574B" w:rsidP="007C574B">
      <w:pPr>
        <w:pStyle w:val="HTMLPreformatted"/>
        <w:shd w:val="clear" w:color="auto" w:fill="E0E0E0"/>
        <w:spacing w:after="130"/>
        <w:textAlignment w:val="baseline"/>
        <w:rPr>
          <w:ins w:id="3772" w:author="Unknown"/>
          <w:rFonts w:ascii="Consolas" w:hAnsi="Consolas" w:cs="Consolas"/>
        </w:rPr>
      </w:pPr>
      <w:ins w:id="3773" w:author="Unknown">
        <w:r>
          <w:rPr>
            <w:rFonts w:ascii="Consolas" w:hAnsi="Consolas" w:cs="Consolas"/>
          </w:rPr>
          <w:t>1</w:t>
        </w:r>
      </w:ins>
    </w:p>
    <w:p w:rsidR="007C574B" w:rsidRDefault="007C574B" w:rsidP="007C574B">
      <w:pPr>
        <w:pStyle w:val="HTMLPreformatted"/>
        <w:shd w:val="clear" w:color="auto" w:fill="E0E0E0"/>
        <w:spacing w:after="130"/>
        <w:textAlignment w:val="baseline"/>
        <w:rPr>
          <w:ins w:id="3774" w:author="Unknown"/>
          <w:rFonts w:ascii="Consolas" w:hAnsi="Consolas" w:cs="Consolas"/>
        </w:rPr>
      </w:pPr>
      <w:ins w:id="3775" w:author="Unknown">
        <w:r>
          <w:rPr>
            <w:rFonts w:ascii="Consolas" w:hAnsi="Consolas" w:cs="Consolas"/>
          </w:rPr>
          <w:t>1</w:t>
        </w:r>
      </w:ins>
    </w:p>
    <w:p w:rsidR="007C574B" w:rsidRDefault="007C574B" w:rsidP="007C574B">
      <w:pPr>
        <w:pStyle w:val="HTMLPreformatted"/>
        <w:shd w:val="clear" w:color="auto" w:fill="E0E0E0"/>
        <w:spacing w:after="130"/>
        <w:textAlignment w:val="baseline"/>
        <w:rPr>
          <w:ins w:id="3776" w:author="Unknown"/>
          <w:rFonts w:ascii="Consolas" w:hAnsi="Consolas" w:cs="Consolas"/>
        </w:rPr>
      </w:pPr>
      <w:ins w:id="3777" w:author="Unknown">
        <w:r>
          <w:rPr>
            <w:rFonts w:ascii="Consolas" w:hAnsi="Consolas" w:cs="Consolas"/>
          </w:rPr>
          <w:t>geeks</w:t>
        </w:r>
      </w:ins>
    </w:p>
    <w:p w:rsidR="007C574B" w:rsidRDefault="007C574B" w:rsidP="007C574B">
      <w:pPr>
        <w:pStyle w:val="NormalWeb"/>
        <w:shd w:val="clear" w:color="auto" w:fill="FFFFFF"/>
        <w:spacing w:before="0" w:beforeAutospacing="0" w:after="0" w:afterAutospacing="0"/>
        <w:textAlignment w:val="baseline"/>
        <w:rPr>
          <w:ins w:id="3778" w:author="Unknown"/>
          <w:rFonts w:ascii="Arial" w:hAnsi="Arial" w:cs="Arial"/>
          <w:sz w:val="21"/>
          <w:szCs w:val="21"/>
        </w:rPr>
      </w:pPr>
      <w:ins w:id="3779" w:author="Unknown">
        <w:r>
          <w:rPr>
            <w:rFonts w:ascii="Arial" w:hAnsi="Arial" w:cs="Arial"/>
            <w:sz w:val="21"/>
            <w:szCs w:val="21"/>
          </w:rPr>
          <w:t>As we can see, none of these collections (Array, Vector or Hashtable) implement a standard member access interface. It was very difficult for programmers to write algorithms that can work for all kinds of Collections. Another drawback being that most of the ‘Vector’ methods are final, meaning we cannot extend the ’Vector’ class to implement a similar kind of Collection.</w:t>
        </w:r>
        <w:r>
          <w:rPr>
            <w:rFonts w:ascii="Arial" w:hAnsi="Arial" w:cs="Arial"/>
            <w:sz w:val="21"/>
            <w:szCs w:val="21"/>
          </w:rPr>
          <w:br/>
        </w:r>
        <w:r>
          <w:rPr>
            <w:rStyle w:val="Strong"/>
            <w:rFonts w:ascii="Arial" w:hAnsi="Arial" w:cs="Arial"/>
            <w:i/>
            <w:iCs/>
            <w:sz w:val="21"/>
            <w:szCs w:val="21"/>
            <w:bdr w:val="none" w:sz="0" w:space="0" w:color="auto" w:frame="1"/>
          </w:rPr>
          <w:t>Java developers decided to come up with a common interface to deal with the above mentioned problems and introduced the Collection Framework in JDK 1.2</w:t>
        </w:r>
        <w:r>
          <w:rPr>
            <w:rFonts w:ascii="Arial" w:hAnsi="Arial" w:cs="Arial"/>
            <w:sz w:val="21"/>
            <w:szCs w:val="21"/>
          </w:rPr>
          <w:t>.</w:t>
        </w:r>
      </w:ins>
    </w:p>
    <w:p w:rsidR="007C574B" w:rsidRDefault="007C574B" w:rsidP="007C574B">
      <w:pPr>
        <w:pStyle w:val="NormalWeb"/>
        <w:shd w:val="clear" w:color="auto" w:fill="FFFFFF"/>
        <w:spacing w:before="0" w:beforeAutospacing="0" w:after="130" w:afterAutospacing="0"/>
        <w:textAlignment w:val="baseline"/>
        <w:rPr>
          <w:ins w:id="3780" w:author="Unknown"/>
          <w:rFonts w:ascii="Arial" w:hAnsi="Arial" w:cs="Arial"/>
          <w:sz w:val="21"/>
          <w:szCs w:val="21"/>
        </w:rPr>
      </w:pPr>
      <w:ins w:id="3781" w:author="Unknown">
        <w:r>
          <w:rPr>
            <w:rFonts w:ascii="Arial" w:hAnsi="Arial" w:cs="Arial"/>
            <w:sz w:val="21"/>
            <w:szCs w:val="21"/>
          </w:rPr>
          <w:t>Both legacy Vectors and Hashtables were modified to conform to the Collection Framework.</w:t>
        </w:r>
      </w:ins>
    </w:p>
    <w:p w:rsidR="007C574B" w:rsidRDefault="007C574B" w:rsidP="007C574B">
      <w:pPr>
        <w:pStyle w:val="NormalWeb"/>
        <w:shd w:val="clear" w:color="auto" w:fill="FFFFFF"/>
        <w:spacing w:before="0" w:beforeAutospacing="0" w:after="0" w:afterAutospacing="0"/>
        <w:textAlignment w:val="baseline"/>
        <w:rPr>
          <w:ins w:id="3782" w:author="Unknown"/>
          <w:rFonts w:ascii="Arial" w:hAnsi="Arial" w:cs="Arial"/>
          <w:sz w:val="21"/>
          <w:szCs w:val="21"/>
        </w:rPr>
      </w:pPr>
      <w:ins w:id="3783" w:author="Unknown">
        <w:r>
          <w:rPr>
            <w:rStyle w:val="Strong"/>
            <w:rFonts w:ascii="Arial" w:hAnsi="Arial" w:cs="Arial"/>
            <w:sz w:val="21"/>
            <w:szCs w:val="21"/>
            <w:bdr w:val="none" w:sz="0" w:space="0" w:color="auto" w:frame="1"/>
          </w:rPr>
          <w:t>Advantages of Collection Framework:</w:t>
        </w:r>
      </w:ins>
    </w:p>
    <w:p w:rsidR="007C574B" w:rsidRDefault="007C574B" w:rsidP="007C574B">
      <w:pPr>
        <w:numPr>
          <w:ilvl w:val="0"/>
          <w:numId w:val="208"/>
        </w:numPr>
        <w:shd w:val="clear" w:color="auto" w:fill="FFFFFF"/>
        <w:spacing w:after="0" w:line="240" w:lineRule="auto"/>
        <w:ind w:left="467"/>
        <w:textAlignment w:val="baseline"/>
        <w:rPr>
          <w:ins w:id="3784" w:author="Unknown"/>
          <w:rFonts w:ascii="Arial" w:hAnsi="Arial" w:cs="Arial"/>
          <w:sz w:val="21"/>
          <w:szCs w:val="21"/>
        </w:rPr>
      </w:pPr>
      <w:ins w:id="3785" w:author="Unknown">
        <w:r>
          <w:rPr>
            <w:rFonts w:ascii="Arial" w:hAnsi="Arial" w:cs="Arial"/>
            <w:sz w:val="21"/>
            <w:szCs w:val="21"/>
          </w:rPr>
          <w:t>Consistent API : The API has a basic set of interfaces like Collection, Set, List, or Map. All classes (ArrayList, LinkedList, Vector, etc) that implement these interfaces have </w:t>
        </w:r>
        <w:r>
          <w:rPr>
            <w:rFonts w:ascii="Arial" w:hAnsi="Arial" w:cs="Arial"/>
            <w:i/>
            <w:iCs/>
            <w:sz w:val="21"/>
            <w:szCs w:val="21"/>
            <w:bdr w:val="none" w:sz="0" w:space="0" w:color="auto" w:frame="1"/>
          </w:rPr>
          <w:t>some</w:t>
        </w:r>
        <w:r>
          <w:rPr>
            <w:rFonts w:ascii="Arial" w:hAnsi="Arial" w:cs="Arial"/>
            <w:sz w:val="21"/>
            <w:szCs w:val="21"/>
          </w:rPr>
          <w:t> common set of methods.</w:t>
        </w:r>
      </w:ins>
    </w:p>
    <w:p w:rsidR="007C574B" w:rsidRDefault="007C574B" w:rsidP="007C574B">
      <w:pPr>
        <w:numPr>
          <w:ilvl w:val="0"/>
          <w:numId w:val="208"/>
        </w:numPr>
        <w:shd w:val="clear" w:color="auto" w:fill="FFFFFF"/>
        <w:spacing w:after="0" w:line="240" w:lineRule="auto"/>
        <w:ind w:left="467"/>
        <w:textAlignment w:val="baseline"/>
        <w:rPr>
          <w:ins w:id="3786" w:author="Unknown"/>
          <w:rFonts w:ascii="Arial" w:hAnsi="Arial" w:cs="Arial"/>
          <w:sz w:val="21"/>
          <w:szCs w:val="21"/>
        </w:rPr>
      </w:pPr>
      <w:ins w:id="3787" w:author="Unknown">
        <w:r>
          <w:rPr>
            <w:rFonts w:ascii="Arial" w:hAnsi="Arial" w:cs="Arial"/>
            <w:sz w:val="21"/>
            <w:szCs w:val="21"/>
          </w:rPr>
          <w:t>Reduces programming effort: A programmer doesn’t have to worry about the design of Collection, and he can focus on its best use in his program.</w:t>
        </w:r>
      </w:ins>
    </w:p>
    <w:p w:rsidR="007C574B" w:rsidRDefault="007C574B" w:rsidP="007C574B">
      <w:pPr>
        <w:numPr>
          <w:ilvl w:val="0"/>
          <w:numId w:val="208"/>
        </w:numPr>
        <w:shd w:val="clear" w:color="auto" w:fill="FFFFFF"/>
        <w:spacing w:after="0" w:line="240" w:lineRule="auto"/>
        <w:ind w:left="467"/>
        <w:textAlignment w:val="baseline"/>
        <w:rPr>
          <w:ins w:id="3788" w:author="Unknown"/>
          <w:rFonts w:ascii="Arial" w:hAnsi="Arial" w:cs="Arial"/>
          <w:sz w:val="21"/>
          <w:szCs w:val="21"/>
        </w:rPr>
      </w:pPr>
      <w:ins w:id="3789" w:author="Unknown">
        <w:r>
          <w:rPr>
            <w:rFonts w:ascii="Arial" w:hAnsi="Arial" w:cs="Arial"/>
            <w:sz w:val="21"/>
            <w:szCs w:val="21"/>
          </w:rPr>
          <w:t>Increases program speed and quality: Increases performance by providing high-performance implementations of useful data structures and algorithms.</w:t>
        </w:r>
      </w:ins>
    </w:p>
    <w:p w:rsidR="007C574B" w:rsidRDefault="007C574B" w:rsidP="007C574B">
      <w:pPr>
        <w:pStyle w:val="NormalWeb"/>
        <w:shd w:val="clear" w:color="auto" w:fill="FFFFFF"/>
        <w:spacing w:before="0" w:beforeAutospacing="0" w:after="0" w:afterAutospacing="0"/>
        <w:textAlignment w:val="baseline"/>
        <w:rPr>
          <w:ins w:id="3790" w:author="Unknown"/>
          <w:rFonts w:ascii="Arial" w:hAnsi="Arial" w:cs="Arial"/>
          <w:sz w:val="21"/>
          <w:szCs w:val="21"/>
        </w:rPr>
      </w:pPr>
      <w:ins w:id="3791" w:author="Unknown">
        <w:r>
          <w:rPr>
            <w:rFonts w:ascii="Arial" w:hAnsi="Arial" w:cs="Arial"/>
            <w:b/>
            <w:bCs/>
            <w:sz w:val="21"/>
            <w:szCs w:val="21"/>
            <w:bdr w:val="none" w:sz="0" w:space="0" w:color="auto" w:frame="1"/>
          </w:rPr>
          <w:t>Hierarchy of Collection Framework</w:t>
        </w:r>
      </w:ins>
    </w:p>
    <w:p w:rsidR="007C574B" w:rsidRDefault="007C574B" w:rsidP="007C574B">
      <w:pPr>
        <w:pStyle w:val="HTMLPreformatted"/>
        <w:shd w:val="clear" w:color="auto" w:fill="E0E0E0"/>
        <w:spacing w:after="130"/>
        <w:textAlignment w:val="baseline"/>
        <w:rPr>
          <w:ins w:id="3792" w:author="Unknown"/>
          <w:rFonts w:ascii="Consolas" w:hAnsi="Consolas" w:cs="Consolas"/>
        </w:rPr>
      </w:pPr>
      <w:ins w:id="3793" w:author="Unknown">
        <w:r>
          <w:rPr>
            <w:rFonts w:ascii="Consolas" w:hAnsi="Consolas" w:cs="Consolas"/>
          </w:rPr>
          <w:t xml:space="preserve">             Collection                Map</w:t>
        </w:r>
      </w:ins>
    </w:p>
    <w:p w:rsidR="007C574B" w:rsidRDefault="007C574B" w:rsidP="007C574B">
      <w:pPr>
        <w:pStyle w:val="HTMLPreformatted"/>
        <w:shd w:val="clear" w:color="auto" w:fill="E0E0E0"/>
        <w:spacing w:after="130"/>
        <w:textAlignment w:val="baseline"/>
        <w:rPr>
          <w:ins w:id="3794" w:author="Unknown"/>
          <w:rFonts w:ascii="Consolas" w:hAnsi="Consolas" w:cs="Consolas"/>
        </w:rPr>
      </w:pPr>
      <w:ins w:id="3795" w:author="Unknown">
        <w:r>
          <w:rPr>
            <w:rFonts w:ascii="Consolas" w:hAnsi="Consolas" w:cs="Consolas"/>
          </w:rPr>
          <w:t xml:space="preserve">         /     /    \      \            |</w:t>
        </w:r>
      </w:ins>
    </w:p>
    <w:p w:rsidR="007C574B" w:rsidRDefault="007C574B" w:rsidP="007C574B">
      <w:pPr>
        <w:pStyle w:val="HTMLPreformatted"/>
        <w:shd w:val="clear" w:color="auto" w:fill="E0E0E0"/>
        <w:spacing w:after="130"/>
        <w:textAlignment w:val="baseline"/>
        <w:rPr>
          <w:ins w:id="3796" w:author="Unknown"/>
          <w:rFonts w:ascii="Consolas" w:hAnsi="Consolas" w:cs="Consolas"/>
        </w:rPr>
      </w:pPr>
      <w:ins w:id="3797" w:author="Unknown">
        <w:r>
          <w:rPr>
            <w:rFonts w:ascii="Consolas" w:hAnsi="Consolas" w:cs="Consolas"/>
          </w:rPr>
          <w:t xml:space="preserve">        /      /      \     \           |</w:t>
        </w:r>
      </w:ins>
    </w:p>
    <w:p w:rsidR="007C574B" w:rsidRDefault="007C574B" w:rsidP="007C574B">
      <w:pPr>
        <w:pStyle w:val="HTMLPreformatted"/>
        <w:shd w:val="clear" w:color="auto" w:fill="E0E0E0"/>
        <w:spacing w:after="130"/>
        <w:textAlignment w:val="baseline"/>
        <w:rPr>
          <w:ins w:id="3798" w:author="Unknown"/>
          <w:rFonts w:ascii="Consolas" w:hAnsi="Consolas" w:cs="Consolas"/>
        </w:rPr>
      </w:pPr>
      <w:ins w:id="3799" w:author="Unknown">
        <w:r>
          <w:rPr>
            <w:rFonts w:ascii="Consolas" w:hAnsi="Consolas" w:cs="Consolas"/>
          </w:rPr>
          <w:t xml:space="preserve">     Set    List    Queue  Dequeue   SortedMap</w:t>
        </w:r>
      </w:ins>
    </w:p>
    <w:p w:rsidR="007C574B" w:rsidRDefault="007C574B" w:rsidP="007C574B">
      <w:pPr>
        <w:pStyle w:val="HTMLPreformatted"/>
        <w:shd w:val="clear" w:color="auto" w:fill="E0E0E0"/>
        <w:spacing w:after="130"/>
        <w:textAlignment w:val="baseline"/>
        <w:rPr>
          <w:ins w:id="3800" w:author="Unknown"/>
          <w:rFonts w:ascii="Consolas" w:hAnsi="Consolas" w:cs="Consolas"/>
        </w:rPr>
      </w:pPr>
      <w:ins w:id="3801" w:author="Unknown">
        <w:r>
          <w:rPr>
            <w:rFonts w:ascii="Consolas" w:hAnsi="Consolas" w:cs="Consolas"/>
          </w:rPr>
          <w:t xml:space="preserve">     /</w:t>
        </w:r>
      </w:ins>
    </w:p>
    <w:p w:rsidR="007C574B" w:rsidRDefault="007C574B" w:rsidP="007C574B">
      <w:pPr>
        <w:pStyle w:val="HTMLPreformatted"/>
        <w:shd w:val="clear" w:color="auto" w:fill="E0E0E0"/>
        <w:spacing w:after="130"/>
        <w:textAlignment w:val="baseline"/>
        <w:rPr>
          <w:ins w:id="3802" w:author="Unknown"/>
          <w:rFonts w:ascii="Consolas" w:hAnsi="Consolas" w:cs="Consolas"/>
        </w:rPr>
      </w:pPr>
      <w:ins w:id="3803" w:author="Unknown">
        <w:r>
          <w:rPr>
            <w:rFonts w:ascii="Consolas" w:hAnsi="Consolas" w:cs="Consolas"/>
          </w:rPr>
          <w:t xml:space="preserve">    /</w:t>
        </w:r>
      </w:ins>
    </w:p>
    <w:p w:rsidR="007C574B" w:rsidRDefault="007C574B" w:rsidP="007C574B">
      <w:pPr>
        <w:pStyle w:val="HTMLPreformatted"/>
        <w:shd w:val="clear" w:color="auto" w:fill="E0E0E0"/>
        <w:spacing w:after="130"/>
        <w:textAlignment w:val="baseline"/>
        <w:rPr>
          <w:ins w:id="3804" w:author="Unknown"/>
          <w:rFonts w:ascii="Consolas" w:hAnsi="Consolas" w:cs="Consolas"/>
        </w:rPr>
      </w:pPr>
      <w:ins w:id="3805" w:author="Unknown">
        <w:r>
          <w:rPr>
            <w:rFonts w:ascii="Consolas" w:hAnsi="Consolas" w:cs="Consolas"/>
          </w:rPr>
          <w:lastRenderedPageBreak/>
          <w:t xml:space="preserve"> SortedSet </w:t>
        </w:r>
      </w:ins>
    </w:p>
    <w:p w:rsidR="007C574B" w:rsidRDefault="007C574B" w:rsidP="007C574B">
      <w:pPr>
        <w:pStyle w:val="HTMLPreformatted"/>
        <w:shd w:val="clear" w:color="auto" w:fill="E0E0E0"/>
        <w:textAlignment w:val="baseline"/>
        <w:rPr>
          <w:ins w:id="3806" w:author="Unknown"/>
          <w:rFonts w:ascii="Consolas" w:hAnsi="Consolas" w:cs="Consolas"/>
        </w:rPr>
      </w:pPr>
      <w:ins w:id="3807" w:author="Unknown">
        <w:r>
          <w:rPr>
            <w:rFonts w:ascii="Consolas" w:hAnsi="Consolas" w:cs="Consolas"/>
          </w:rPr>
          <w:t xml:space="preserve">            </w:t>
        </w:r>
        <w:r>
          <w:rPr>
            <w:rStyle w:val="Strong"/>
            <w:rFonts w:ascii="Consolas" w:hAnsi="Consolas" w:cs="Consolas"/>
            <w:bdr w:val="none" w:sz="0" w:space="0" w:color="auto" w:frame="1"/>
          </w:rPr>
          <w:t>Core Interfaces in Collections</w:t>
        </w:r>
      </w:ins>
    </w:p>
    <w:p w:rsidR="007C574B" w:rsidRDefault="007C574B" w:rsidP="007C574B">
      <w:pPr>
        <w:pStyle w:val="HTMLPreformatted"/>
        <w:shd w:val="clear" w:color="auto" w:fill="E0E0E0"/>
        <w:textAlignment w:val="baseline"/>
        <w:rPr>
          <w:ins w:id="3808" w:author="Unknown"/>
          <w:rFonts w:ascii="Consolas" w:hAnsi="Consolas" w:cs="Consolas"/>
        </w:rPr>
      </w:pPr>
    </w:p>
    <w:p w:rsidR="007C574B" w:rsidRDefault="007C574B" w:rsidP="007C574B">
      <w:pPr>
        <w:pStyle w:val="HTMLPreformatted"/>
        <w:shd w:val="clear" w:color="auto" w:fill="E0E0E0"/>
        <w:textAlignment w:val="baseline"/>
        <w:rPr>
          <w:ins w:id="3809" w:author="Unknown"/>
          <w:rFonts w:ascii="Consolas" w:hAnsi="Consolas" w:cs="Consolas"/>
        </w:rPr>
      </w:pPr>
      <w:ins w:id="3810" w:author="Unknown">
        <w:r>
          <w:rPr>
            <w:rFonts w:ascii="Consolas" w:hAnsi="Consolas" w:cs="Consolas"/>
          </w:rPr>
          <w:t xml:space="preserve">Note that this diagram only shows core interfaces.  </w:t>
        </w:r>
      </w:ins>
    </w:p>
    <w:p w:rsidR="007C574B" w:rsidRDefault="007C574B" w:rsidP="007C574B">
      <w:pPr>
        <w:pStyle w:val="HTMLPreformatted"/>
        <w:shd w:val="clear" w:color="auto" w:fill="E0E0E0"/>
        <w:textAlignment w:val="baseline"/>
        <w:rPr>
          <w:ins w:id="3811" w:author="Unknown"/>
          <w:rFonts w:ascii="Consolas" w:hAnsi="Consolas" w:cs="Consolas"/>
        </w:rPr>
      </w:pPr>
      <w:ins w:id="3812" w:author="Unknown">
        <w:r>
          <w:rPr>
            <w:rStyle w:val="Strong"/>
            <w:rFonts w:ascii="Consolas" w:hAnsi="Consolas" w:cs="Consolas"/>
            <w:bdr w:val="none" w:sz="0" w:space="0" w:color="auto" w:frame="1"/>
          </w:rPr>
          <w:t>Collection :</w:t>
        </w:r>
        <w:r>
          <w:rPr>
            <w:rFonts w:ascii="Consolas" w:hAnsi="Consolas" w:cs="Consolas"/>
          </w:rPr>
          <w:t xml:space="preserve"> Root interface with basic methods like add(), remove(), </w:t>
        </w:r>
      </w:ins>
    </w:p>
    <w:p w:rsidR="007C574B" w:rsidRDefault="007C574B" w:rsidP="007C574B">
      <w:pPr>
        <w:pStyle w:val="HTMLPreformatted"/>
        <w:shd w:val="clear" w:color="auto" w:fill="E0E0E0"/>
        <w:textAlignment w:val="baseline"/>
        <w:rPr>
          <w:ins w:id="3813" w:author="Unknown"/>
          <w:rFonts w:ascii="Consolas" w:hAnsi="Consolas" w:cs="Consolas"/>
        </w:rPr>
      </w:pPr>
      <w:ins w:id="3814" w:author="Unknown">
        <w:r>
          <w:rPr>
            <w:rFonts w:ascii="Consolas" w:hAnsi="Consolas" w:cs="Consolas"/>
          </w:rPr>
          <w:t xml:space="preserve">             contains(), isEmpty(), addAll(), ... etc.</w:t>
        </w:r>
      </w:ins>
    </w:p>
    <w:p w:rsidR="007C574B" w:rsidRDefault="007C574B" w:rsidP="007C574B">
      <w:pPr>
        <w:pStyle w:val="HTMLPreformatted"/>
        <w:shd w:val="clear" w:color="auto" w:fill="E0E0E0"/>
        <w:textAlignment w:val="baseline"/>
        <w:rPr>
          <w:ins w:id="3815" w:author="Unknown"/>
          <w:rFonts w:ascii="Consolas" w:hAnsi="Consolas" w:cs="Consolas"/>
        </w:rPr>
      </w:pPr>
      <w:ins w:id="3816" w:author="Unknown">
        <w:r>
          <w:rPr>
            <w:rFonts w:ascii="Consolas" w:hAnsi="Consolas" w:cs="Consolas"/>
          </w:rPr>
          <w:t xml:space="preserve"> </w:t>
        </w:r>
      </w:ins>
    </w:p>
    <w:p w:rsidR="007C574B" w:rsidRDefault="00584E14" w:rsidP="007C574B">
      <w:pPr>
        <w:pStyle w:val="HTMLPreformatted"/>
        <w:shd w:val="clear" w:color="auto" w:fill="E0E0E0"/>
        <w:textAlignment w:val="baseline"/>
        <w:rPr>
          <w:ins w:id="3817" w:author="Unknown"/>
          <w:rFonts w:ascii="Consolas" w:hAnsi="Consolas" w:cs="Consolas"/>
        </w:rPr>
      </w:pPr>
      <w:ins w:id="3818" w:author="Unknown">
        <w:r>
          <w:rPr>
            <w:rStyle w:val="Strong"/>
            <w:rFonts w:ascii="Consolas" w:hAnsi="Consolas" w:cs="Consolas"/>
            <w:bdr w:val="none" w:sz="0" w:space="0" w:color="auto" w:frame="1"/>
          </w:rPr>
          <w:fldChar w:fldCharType="begin"/>
        </w:r>
        <w:r w:rsidR="007C574B">
          <w:rPr>
            <w:rStyle w:val="Strong"/>
            <w:rFonts w:ascii="Consolas" w:hAnsi="Consolas" w:cs="Consolas"/>
            <w:bdr w:val="none" w:sz="0" w:space="0" w:color="auto" w:frame="1"/>
          </w:rPr>
          <w:instrText xml:space="preserve"> HYPERLINK "https://www.geeksforgeeks.org/set-in-java/" </w:instrText>
        </w:r>
        <w:r>
          <w:rPr>
            <w:rStyle w:val="Strong"/>
            <w:rFonts w:ascii="Consolas" w:hAnsi="Consolas" w:cs="Consolas"/>
            <w:bdr w:val="none" w:sz="0" w:space="0" w:color="auto" w:frame="1"/>
          </w:rPr>
          <w:fldChar w:fldCharType="separate"/>
        </w:r>
        <w:r w:rsidR="007C574B">
          <w:rPr>
            <w:rStyle w:val="Hyperlink"/>
            <w:rFonts w:ascii="Consolas" w:hAnsi="Consolas" w:cs="Consolas"/>
            <w:b/>
            <w:bCs/>
            <w:color w:val="EC4E20"/>
            <w:bdr w:val="none" w:sz="0" w:space="0" w:color="auto" w:frame="1"/>
          </w:rPr>
          <w:t>Set</w:t>
        </w:r>
        <w:r>
          <w:rPr>
            <w:rStyle w:val="Strong"/>
            <w:rFonts w:ascii="Consolas" w:hAnsi="Consolas" w:cs="Consolas"/>
            <w:bdr w:val="none" w:sz="0" w:space="0" w:color="auto" w:frame="1"/>
          </w:rPr>
          <w:fldChar w:fldCharType="end"/>
        </w:r>
        <w:r w:rsidR="007C574B">
          <w:rPr>
            <w:rStyle w:val="Strong"/>
            <w:rFonts w:ascii="Consolas" w:hAnsi="Consolas" w:cs="Consolas"/>
            <w:bdr w:val="none" w:sz="0" w:space="0" w:color="auto" w:frame="1"/>
          </w:rPr>
          <w:t xml:space="preserve"> :</w:t>
        </w:r>
        <w:r w:rsidR="007C574B">
          <w:rPr>
            <w:rFonts w:ascii="Consolas" w:hAnsi="Consolas" w:cs="Consolas"/>
          </w:rPr>
          <w:t xml:space="preserve"> Doesn't allow duplicates. Example implementations of Set </w:t>
        </w:r>
      </w:ins>
    </w:p>
    <w:p w:rsidR="007C574B" w:rsidRDefault="007C574B" w:rsidP="007C574B">
      <w:pPr>
        <w:pStyle w:val="HTMLPreformatted"/>
        <w:shd w:val="clear" w:color="auto" w:fill="E0E0E0"/>
        <w:textAlignment w:val="baseline"/>
        <w:rPr>
          <w:ins w:id="3819" w:author="Unknown"/>
          <w:rFonts w:ascii="Consolas" w:hAnsi="Consolas" w:cs="Consolas"/>
        </w:rPr>
      </w:pPr>
      <w:ins w:id="3820" w:author="Unknown">
        <w:r>
          <w:rPr>
            <w:rFonts w:ascii="Consolas" w:hAnsi="Consolas" w:cs="Consolas"/>
          </w:rPr>
          <w:t xml:space="preserve">      interface are HashSet (Hashing based) and TreeSet (balanced</w:t>
        </w:r>
      </w:ins>
    </w:p>
    <w:p w:rsidR="007C574B" w:rsidRDefault="007C574B" w:rsidP="007C574B">
      <w:pPr>
        <w:pStyle w:val="HTMLPreformatted"/>
        <w:shd w:val="clear" w:color="auto" w:fill="E0E0E0"/>
        <w:textAlignment w:val="baseline"/>
        <w:rPr>
          <w:ins w:id="3821" w:author="Unknown"/>
          <w:rFonts w:ascii="Consolas" w:hAnsi="Consolas" w:cs="Consolas"/>
        </w:rPr>
      </w:pPr>
      <w:ins w:id="3822" w:author="Unknown">
        <w:r>
          <w:rPr>
            <w:rFonts w:ascii="Consolas" w:hAnsi="Consolas" w:cs="Consolas"/>
          </w:rPr>
          <w:t xml:space="preserve">      BST based). Note that TreeSet implements </w:t>
        </w:r>
        <w:r>
          <w:rPr>
            <w:rStyle w:val="Strong"/>
            <w:rFonts w:ascii="Consolas" w:hAnsi="Consolas" w:cs="Consolas"/>
            <w:bdr w:val="none" w:sz="0" w:space="0" w:color="auto" w:frame="1"/>
          </w:rPr>
          <w:t>SortedSet</w:t>
        </w:r>
        <w:r>
          <w:rPr>
            <w:rFonts w:ascii="Consolas" w:hAnsi="Consolas" w:cs="Consolas"/>
          </w:rPr>
          <w:t>.</w:t>
        </w:r>
      </w:ins>
    </w:p>
    <w:p w:rsidR="007C574B" w:rsidRDefault="007C574B" w:rsidP="007C574B">
      <w:pPr>
        <w:pStyle w:val="HTMLPreformatted"/>
        <w:shd w:val="clear" w:color="auto" w:fill="E0E0E0"/>
        <w:textAlignment w:val="baseline"/>
        <w:rPr>
          <w:ins w:id="3823" w:author="Unknown"/>
          <w:rStyle w:val="Strong"/>
          <w:rFonts w:ascii="Consolas" w:hAnsi="Consolas" w:cs="Consolas"/>
          <w:bdr w:val="none" w:sz="0" w:space="0" w:color="auto" w:frame="1"/>
        </w:rPr>
      </w:pPr>
    </w:p>
    <w:p w:rsidR="007C574B" w:rsidRDefault="00584E14" w:rsidP="007C574B">
      <w:pPr>
        <w:pStyle w:val="HTMLPreformatted"/>
        <w:shd w:val="clear" w:color="auto" w:fill="E0E0E0"/>
        <w:textAlignment w:val="baseline"/>
        <w:rPr>
          <w:ins w:id="3824" w:author="Unknown"/>
          <w:rFonts w:ascii="Consolas" w:hAnsi="Consolas" w:cs="Consolas"/>
        </w:rPr>
      </w:pPr>
      <w:ins w:id="3825" w:author="Unknown">
        <w:r>
          <w:rPr>
            <w:rStyle w:val="Strong"/>
            <w:rFonts w:ascii="Consolas" w:hAnsi="Consolas" w:cs="Consolas"/>
            <w:bdr w:val="none" w:sz="0" w:space="0" w:color="auto" w:frame="1"/>
          </w:rPr>
          <w:fldChar w:fldCharType="begin"/>
        </w:r>
        <w:r w:rsidR="007C574B">
          <w:rPr>
            <w:rStyle w:val="Strong"/>
            <w:rFonts w:ascii="Consolas" w:hAnsi="Consolas" w:cs="Consolas"/>
            <w:bdr w:val="none" w:sz="0" w:space="0" w:color="auto" w:frame="1"/>
          </w:rPr>
          <w:instrText xml:space="preserve"> HYPERLINK "https://www.geeksforgeeks.org/list-interface-java-examples/" </w:instrText>
        </w:r>
        <w:r>
          <w:rPr>
            <w:rStyle w:val="Strong"/>
            <w:rFonts w:ascii="Consolas" w:hAnsi="Consolas" w:cs="Consolas"/>
            <w:bdr w:val="none" w:sz="0" w:space="0" w:color="auto" w:frame="1"/>
          </w:rPr>
          <w:fldChar w:fldCharType="separate"/>
        </w:r>
        <w:r w:rsidR="007C574B">
          <w:rPr>
            <w:rStyle w:val="Hyperlink"/>
            <w:rFonts w:ascii="Consolas" w:hAnsi="Consolas" w:cs="Consolas"/>
            <w:b/>
            <w:bCs/>
            <w:color w:val="EC4E20"/>
            <w:bdr w:val="none" w:sz="0" w:space="0" w:color="auto" w:frame="1"/>
          </w:rPr>
          <w:t>List</w:t>
        </w:r>
        <w:r>
          <w:rPr>
            <w:rStyle w:val="Strong"/>
            <w:rFonts w:ascii="Consolas" w:hAnsi="Consolas" w:cs="Consolas"/>
            <w:bdr w:val="none" w:sz="0" w:space="0" w:color="auto" w:frame="1"/>
          </w:rPr>
          <w:fldChar w:fldCharType="end"/>
        </w:r>
        <w:r w:rsidR="007C574B">
          <w:rPr>
            <w:rStyle w:val="Strong"/>
            <w:rFonts w:ascii="Consolas" w:hAnsi="Consolas" w:cs="Consolas"/>
            <w:bdr w:val="none" w:sz="0" w:space="0" w:color="auto" w:frame="1"/>
          </w:rPr>
          <w:t xml:space="preserve"> : </w:t>
        </w:r>
        <w:r w:rsidR="007C574B">
          <w:rPr>
            <w:rFonts w:ascii="Consolas" w:hAnsi="Consolas" w:cs="Consolas"/>
          </w:rPr>
          <w:t>Can contain duplicates and elements are ordered. Example</w:t>
        </w:r>
      </w:ins>
    </w:p>
    <w:p w:rsidR="007C574B" w:rsidRDefault="007C574B" w:rsidP="007C574B">
      <w:pPr>
        <w:pStyle w:val="HTMLPreformatted"/>
        <w:shd w:val="clear" w:color="auto" w:fill="E0E0E0"/>
        <w:textAlignment w:val="baseline"/>
        <w:rPr>
          <w:ins w:id="3826" w:author="Unknown"/>
          <w:rFonts w:ascii="Consolas" w:hAnsi="Consolas" w:cs="Consolas"/>
        </w:rPr>
      </w:pPr>
      <w:ins w:id="3827" w:author="Unknown">
        <w:r>
          <w:rPr>
            <w:rFonts w:ascii="Consolas" w:hAnsi="Consolas" w:cs="Consolas"/>
          </w:rPr>
          <w:t xml:space="preserve">       implementations are LinkedList (linked list based) and</w:t>
        </w:r>
      </w:ins>
    </w:p>
    <w:p w:rsidR="007C574B" w:rsidRDefault="007C574B" w:rsidP="007C574B">
      <w:pPr>
        <w:pStyle w:val="HTMLPreformatted"/>
        <w:shd w:val="clear" w:color="auto" w:fill="E0E0E0"/>
        <w:textAlignment w:val="baseline"/>
        <w:rPr>
          <w:ins w:id="3828" w:author="Unknown"/>
          <w:rFonts w:ascii="Consolas" w:hAnsi="Consolas" w:cs="Consolas"/>
        </w:rPr>
      </w:pPr>
      <w:ins w:id="3829" w:author="Unknown">
        <w:r>
          <w:rPr>
            <w:rFonts w:ascii="Consolas" w:hAnsi="Consolas" w:cs="Consolas"/>
          </w:rPr>
          <w:t xml:space="preserve">       </w:t>
        </w:r>
        <w:r w:rsidR="00584E14">
          <w:rPr>
            <w:rFonts w:ascii="Consolas" w:hAnsi="Consolas" w:cs="Consolas"/>
          </w:rPr>
          <w:fldChar w:fldCharType="begin"/>
        </w:r>
        <w:r>
          <w:rPr>
            <w:rFonts w:ascii="Consolas" w:hAnsi="Consolas" w:cs="Consolas"/>
          </w:rPr>
          <w:instrText xml:space="preserve"> HYPERLINK "https://www.geeksforgeeks.org/array-vs-arraylist-in-java/" </w:instrText>
        </w:r>
        <w:r w:rsidR="00584E14">
          <w:rPr>
            <w:rFonts w:ascii="Consolas" w:hAnsi="Consolas" w:cs="Consolas"/>
          </w:rPr>
          <w:fldChar w:fldCharType="separate"/>
        </w:r>
        <w:r>
          <w:rPr>
            <w:rStyle w:val="Hyperlink"/>
            <w:rFonts w:ascii="Consolas" w:hAnsi="Consolas" w:cs="Consolas"/>
            <w:color w:val="EC4E20"/>
            <w:bdr w:val="none" w:sz="0" w:space="0" w:color="auto" w:frame="1"/>
          </w:rPr>
          <w:t>ArrayList</w:t>
        </w:r>
        <w:r w:rsidR="00584E14">
          <w:rPr>
            <w:rFonts w:ascii="Consolas" w:hAnsi="Consolas" w:cs="Consolas"/>
          </w:rPr>
          <w:fldChar w:fldCharType="end"/>
        </w:r>
        <w:r>
          <w:rPr>
            <w:rFonts w:ascii="Consolas" w:hAnsi="Consolas" w:cs="Consolas"/>
          </w:rPr>
          <w:t xml:space="preserve"> (dynamic array based)</w:t>
        </w:r>
      </w:ins>
    </w:p>
    <w:p w:rsidR="007C574B" w:rsidRDefault="007C574B" w:rsidP="007C574B">
      <w:pPr>
        <w:pStyle w:val="HTMLPreformatted"/>
        <w:shd w:val="clear" w:color="auto" w:fill="E0E0E0"/>
        <w:textAlignment w:val="baseline"/>
        <w:rPr>
          <w:ins w:id="3830" w:author="Unknown"/>
          <w:rFonts w:ascii="Consolas" w:hAnsi="Consolas" w:cs="Consolas"/>
        </w:rPr>
      </w:pPr>
    </w:p>
    <w:p w:rsidR="007C574B" w:rsidRDefault="00584E14" w:rsidP="007C574B">
      <w:pPr>
        <w:pStyle w:val="HTMLPreformatted"/>
        <w:shd w:val="clear" w:color="auto" w:fill="E0E0E0"/>
        <w:textAlignment w:val="baseline"/>
        <w:rPr>
          <w:ins w:id="3831" w:author="Unknown"/>
          <w:rFonts w:ascii="Consolas" w:hAnsi="Consolas" w:cs="Consolas"/>
        </w:rPr>
      </w:pPr>
      <w:ins w:id="3832" w:author="Unknown">
        <w:r>
          <w:rPr>
            <w:rStyle w:val="Strong"/>
            <w:rFonts w:ascii="Consolas" w:hAnsi="Consolas" w:cs="Consolas"/>
            <w:bdr w:val="none" w:sz="0" w:space="0" w:color="auto" w:frame="1"/>
          </w:rPr>
          <w:fldChar w:fldCharType="begin"/>
        </w:r>
        <w:r w:rsidR="007C574B">
          <w:rPr>
            <w:rStyle w:val="Strong"/>
            <w:rFonts w:ascii="Consolas" w:hAnsi="Consolas" w:cs="Consolas"/>
            <w:bdr w:val="none" w:sz="0" w:space="0" w:color="auto" w:frame="1"/>
          </w:rPr>
          <w:instrText xml:space="preserve"> HYPERLINK "https://www.geeksforgeeks.org/queue-interface-java/" </w:instrText>
        </w:r>
        <w:r>
          <w:rPr>
            <w:rStyle w:val="Strong"/>
            <w:rFonts w:ascii="Consolas" w:hAnsi="Consolas" w:cs="Consolas"/>
            <w:bdr w:val="none" w:sz="0" w:space="0" w:color="auto" w:frame="1"/>
          </w:rPr>
          <w:fldChar w:fldCharType="separate"/>
        </w:r>
        <w:r w:rsidR="007C574B">
          <w:rPr>
            <w:rStyle w:val="Hyperlink"/>
            <w:rFonts w:ascii="Consolas" w:hAnsi="Consolas" w:cs="Consolas"/>
            <w:b/>
            <w:bCs/>
            <w:color w:val="EC4E20"/>
            <w:bdr w:val="none" w:sz="0" w:space="0" w:color="auto" w:frame="1"/>
          </w:rPr>
          <w:t>Queue</w:t>
        </w:r>
        <w:r>
          <w:rPr>
            <w:rStyle w:val="Strong"/>
            <w:rFonts w:ascii="Consolas" w:hAnsi="Consolas" w:cs="Consolas"/>
            <w:bdr w:val="none" w:sz="0" w:space="0" w:color="auto" w:frame="1"/>
          </w:rPr>
          <w:fldChar w:fldCharType="end"/>
        </w:r>
        <w:r w:rsidR="007C574B">
          <w:rPr>
            <w:rStyle w:val="Strong"/>
            <w:rFonts w:ascii="Consolas" w:hAnsi="Consolas" w:cs="Consolas"/>
            <w:bdr w:val="none" w:sz="0" w:space="0" w:color="auto" w:frame="1"/>
          </w:rPr>
          <w:t xml:space="preserve"> : </w:t>
        </w:r>
        <w:r w:rsidR="007C574B">
          <w:rPr>
            <w:rFonts w:ascii="Consolas" w:hAnsi="Consolas" w:cs="Consolas"/>
          </w:rPr>
          <w:t>Typically order elements in FIFO order except exceptions</w:t>
        </w:r>
      </w:ins>
    </w:p>
    <w:p w:rsidR="007C574B" w:rsidRDefault="007C574B" w:rsidP="007C574B">
      <w:pPr>
        <w:pStyle w:val="HTMLPreformatted"/>
        <w:shd w:val="clear" w:color="auto" w:fill="E0E0E0"/>
        <w:textAlignment w:val="baseline"/>
        <w:rPr>
          <w:ins w:id="3833" w:author="Unknown"/>
          <w:rFonts w:ascii="Consolas" w:hAnsi="Consolas" w:cs="Consolas"/>
        </w:rPr>
      </w:pPr>
      <w:ins w:id="3834" w:author="Unknown">
        <w:r>
          <w:rPr>
            <w:rFonts w:ascii="Consolas" w:hAnsi="Consolas" w:cs="Consolas"/>
          </w:rPr>
          <w:t xml:space="preserve">        like PriorityQueue.  </w:t>
        </w:r>
      </w:ins>
    </w:p>
    <w:p w:rsidR="007C574B" w:rsidRDefault="007C574B" w:rsidP="007C574B">
      <w:pPr>
        <w:pStyle w:val="HTMLPreformatted"/>
        <w:shd w:val="clear" w:color="auto" w:fill="E0E0E0"/>
        <w:textAlignment w:val="baseline"/>
        <w:rPr>
          <w:ins w:id="3835" w:author="Unknown"/>
          <w:rFonts w:ascii="Consolas" w:hAnsi="Consolas" w:cs="Consolas"/>
        </w:rPr>
      </w:pPr>
    </w:p>
    <w:p w:rsidR="007C574B" w:rsidRDefault="00584E14" w:rsidP="007C574B">
      <w:pPr>
        <w:pStyle w:val="HTMLPreformatted"/>
        <w:shd w:val="clear" w:color="auto" w:fill="E0E0E0"/>
        <w:textAlignment w:val="baseline"/>
        <w:rPr>
          <w:ins w:id="3836" w:author="Unknown"/>
          <w:rFonts w:ascii="Consolas" w:hAnsi="Consolas" w:cs="Consolas"/>
        </w:rPr>
      </w:pPr>
      <w:ins w:id="3837" w:author="Unknown">
        <w:r>
          <w:rPr>
            <w:rStyle w:val="Strong"/>
            <w:rFonts w:ascii="Consolas" w:hAnsi="Consolas" w:cs="Consolas"/>
            <w:bdr w:val="none" w:sz="0" w:space="0" w:color="auto" w:frame="1"/>
          </w:rPr>
          <w:fldChar w:fldCharType="begin"/>
        </w:r>
        <w:r w:rsidR="007C574B">
          <w:rPr>
            <w:rStyle w:val="Strong"/>
            <w:rFonts w:ascii="Consolas" w:hAnsi="Consolas" w:cs="Consolas"/>
            <w:bdr w:val="none" w:sz="0" w:space="0" w:color="auto" w:frame="1"/>
          </w:rPr>
          <w:instrText xml:space="preserve"> HYPERLINK "https://www.geeksforgeeks.org/deque-interface-java-example/" </w:instrText>
        </w:r>
        <w:r>
          <w:rPr>
            <w:rStyle w:val="Strong"/>
            <w:rFonts w:ascii="Consolas" w:hAnsi="Consolas" w:cs="Consolas"/>
            <w:bdr w:val="none" w:sz="0" w:space="0" w:color="auto" w:frame="1"/>
          </w:rPr>
          <w:fldChar w:fldCharType="separate"/>
        </w:r>
        <w:r w:rsidR="007C574B">
          <w:rPr>
            <w:rStyle w:val="Hyperlink"/>
            <w:rFonts w:ascii="Consolas" w:hAnsi="Consolas" w:cs="Consolas"/>
            <w:b/>
            <w:bCs/>
            <w:color w:val="EC4E20"/>
            <w:bdr w:val="none" w:sz="0" w:space="0" w:color="auto" w:frame="1"/>
          </w:rPr>
          <w:t>Deque</w:t>
        </w:r>
        <w:r>
          <w:rPr>
            <w:rStyle w:val="Strong"/>
            <w:rFonts w:ascii="Consolas" w:hAnsi="Consolas" w:cs="Consolas"/>
            <w:bdr w:val="none" w:sz="0" w:space="0" w:color="auto" w:frame="1"/>
          </w:rPr>
          <w:fldChar w:fldCharType="end"/>
        </w:r>
        <w:r w:rsidR="007C574B">
          <w:rPr>
            <w:rStyle w:val="Strong"/>
            <w:rFonts w:ascii="Consolas" w:hAnsi="Consolas" w:cs="Consolas"/>
            <w:bdr w:val="none" w:sz="0" w:space="0" w:color="auto" w:frame="1"/>
          </w:rPr>
          <w:t xml:space="preserve"> :</w:t>
        </w:r>
        <w:r w:rsidR="007C574B">
          <w:rPr>
            <w:rFonts w:ascii="Consolas" w:hAnsi="Consolas" w:cs="Consolas"/>
          </w:rPr>
          <w:t xml:space="preserve"> Elements can be inserted and removed at both ends. Allows</w:t>
        </w:r>
      </w:ins>
    </w:p>
    <w:p w:rsidR="007C574B" w:rsidRDefault="007C574B" w:rsidP="007C574B">
      <w:pPr>
        <w:pStyle w:val="HTMLPreformatted"/>
        <w:shd w:val="clear" w:color="auto" w:fill="E0E0E0"/>
        <w:textAlignment w:val="baseline"/>
        <w:rPr>
          <w:ins w:id="3838" w:author="Unknown"/>
          <w:rFonts w:ascii="Consolas" w:hAnsi="Consolas" w:cs="Consolas"/>
        </w:rPr>
      </w:pPr>
      <w:ins w:id="3839" w:author="Unknown">
        <w:r>
          <w:rPr>
            <w:rFonts w:ascii="Consolas" w:hAnsi="Consolas" w:cs="Consolas"/>
          </w:rPr>
          <w:t xml:space="preserve">        both LIFO and FIFO. </w:t>
        </w:r>
      </w:ins>
    </w:p>
    <w:p w:rsidR="007C574B" w:rsidRDefault="007C574B" w:rsidP="007C574B">
      <w:pPr>
        <w:pStyle w:val="HTMLPreformatted"/>
        <w:shd w:val="clear" w:color="auto" w:fill="E0E0E0"/>
        <w:textAlignment w:val="baseline"/>
        <w:rPr>
          <w:ins w:id="3840" w:author="Unknown"/>
          <w:rFonts w:ascii="Consolas" w:hAnsi="Consolas" w:cs="Consolas"/>
        </w:rPr>
      </w:pPr>
    </w:p>
    <w:p w:rsidR="007C574B" w:rsidRDefault="00584E14" w:rsidP="007C574B">
      <w:pPr>
        <w:pStyle w:val="HTMLPreformatted"/>
        <w:shd w:val="clear" w:color="auto" w:fill="E0E0E0"/>
        <w:textAlignment w:val="baseline"/>
        <w:rPr>
          <w:ins w:id="3841" w:author="Unknown"/>
          <w:rFonts w:ascii="Consolas" w:hAnsi="Consolas" w:cs="Consolas"/>
        </w:rPr>
      </w:pPr>
      <w:ins w:id="3842" w:author="Unknown">
        <w:r>
          <w:rPr>
            <w:rStyle w:val="Strong"/>
            <w:rFonts w:ascii="Consolas" w:hAnsi="Consolas" w:cs="Consolas"/>
            <w:bdr w:val="none" w:sz="0" w:space="0" w:color="auto" w:frame="1"/>
          </w:rPr>
          <w:fldChar w:fldCharType="begin"/>
        </w:r>
        <w:r w:rsidR="007C574B">
          <w:rPr>
            <w:rStyle w:val="Strong"/>
            <w:rFonts w:ascii="Consolas" w:hAnsi="Consolas" w:cs="Consolas"/>
            <w:bdr w:val="none" w:sz="0" w:space="0" w:color="auto" w:frame="1"/>
          </w:rPr>
          <w:instrText xml:space="preserve"> HYPERLINK "https://www.geeksforgeeks.org/map-interface-java-examples/" </w:instrText>
        </w:r>
        <w:r>
          <w:rPr>
            <w:rStyle w:val="Strong"/>
            <w:rFonts w:ascii="Consolas" w:hAnsi="Consolas" w:cs="Consolas"/>
            <w:bdr w:val="none" w:sz="0" w:space="0" w:color="auto" w:frame="1"/>
          </w:rPr>
          <w:fldChar w:fldCharType="separate"/>
        </w:r>
        <w:r w:rsidR="007C574B">
          <w:rPr>
            <w:rStyle w:val="Hyperlink"/>
            <w:rFonts w:ascii="Consolas" w:hAnsi="Consolas" w:cs="Consolas"/>
            <w:b/>
            <w:bCs/>
            <w:color w:val="EC4E20"/>
            <w:bdr w:val="none" w:sz="0" w:space="0" w:color="auto" w:frame="1"/>
          </w:rPr>
          <w:t>Map</w:t>
        </w:r>
        <w:r>
          <w:rPr>
            <w:rStyle w:val="Strong"/>
            <w:rFonts w:ascii="Consolas" w:hAnsi="Consolas" w:cs="Consolas"/>
            <w:bdr w:val="none" w:sz="0" w:space="0" w:color="auto" w:frame="1"/>
          </w:rPr>
          <w:fldChar w:fldCharType="end"/>
        </w:r>
        <w:r w:rsidR="007C574B">
          <w:rPr>
            <w:rStyle w:val="Strong"/>
            <w:rFonts w:ascii="Consolas" w:hAnsi="Consolas" w:cs="Consolas"/>
            <w:bdr w:val="none" w:sz="0" w:space="0" w:color="auto" w:frame="1"/>
          </w:rPr>
          <w:t xml:space="preserve"> :</w:t>
        </w:r>
        <w:r w:rsidR="007C574B">
          <w:rPr>
            <w:rFonts w:ascii="Consolas" w:hAnsi="Consolas" w:cs="Consolas"/>
          </w:rPr>
          <w:t xml:space="preserve"> Contains Key value pairs. Doesn't allow duplicates.  Example</w:t>
        </w:r>
      </w:ins>
    </w:p>
    <w:p w:rsidR="007C574B" w:rsidRDefault="007C574B" w:rsidP="007C574B">
      <w:pPr>
        <w:pStyle w:val="HTMLPreformatted"/>
        <w:shd w:val="clear" w:color="auto" w:fill="E0E0E0"/>
        <w:textAlignment w:val="baseline"/>
        <w:rPr>
          <w:ins w:id="3843" w:author="Unknown"/>
          <w:rFonts w:ascii="Consolas" w:hAnsi="Consolas" w:cs="Consolas"/>
        </w:rPr>
      </w:pPr>
      <w:ins w:id="3844" w:author="Unknown">
        <w:r>
          <w:rPr>
            <w:rFonts w:ascii="Consolas" w:hAnsi="Consolas" w:cs="Consolas"/>
          </w:rPr>
          <w:t xml:space="preserve">      implementation are </w:t>
        </w:r>
        <w:r w:rsidR="00584E14">
          <w:rPr>
            <w:rFonts w:ascii="Consolas" w:hAnsi="Consolas" w:cs="Consolas"/>
          </w:rPr>
          <w:fldChar w:fldCharType="begin"/>
        </w:r>
        <w:r>
          <w:rPr>
            <w:rFonts w:ascii="Consolas" w:hAnsi="Consolas" w:cs="Consolas"/>
          </w:rPr>
          <w:instrText xml:space="preserve"> HYPERLINK "http://www.geeksforgeeks.org/java-util-hashmap-in-java/" </w:instrText>
        </w:r>
        <w:r w:rsidR="00584E14">
          <w:rPr>
            <w:rFonts w:ascii="Consolas" w:hAnsi="Consolas" w:cs="Consolas"/>
          </w:rPr>
          <w:fldChar w:fldCharType="separate"/>
        </w:r>
        <w:r>
          <w:rPr>
            <w:rStyle w:val="Hyperlink"/>
            <w:rFonts w:ascii="Consolas" w:hAnsi="Consolas" w:cs="Consolas"/>
            <w:color w:val="EC4E20"/>
            <w:bdr w:val="none" w:sz="0" w:space="0" w:color="auto" w:frame="1"/>
          </w:rPr>
          <w:t>HashMap</w:t>
        </w:r>
        <w:r w:rsidR="00584E14">
          <w:rPr>
            <w:rFonts w:ascii="Consolas" w:hAnsi="Consolas" w:cs="Consolas"/>
          </w:rPr>
          <w:fldChar w:fldCharType="end"/>
        </w:r>
        <w:r>
          <w:rPr>
            <w:rFonts w:ascii="Consolas" w:hAnsi="Consolas" w:cs="Consolas"/>
          </w:rPr>
          <w:t xml:space="preserve"> and TreeMap. </w:t>
        </w:r>
      </w:ins>
    </w:p>
    <w:p w:rsidR="007C574B" w:rsidRDefault="007C574B" w:rsidP="007C574B">
      <w:pPr>
        <w:pStyle w:val="HTMLPreformatted"/>
        <w:shd w:val="clear" w:color="auto" w:fill="E0E0E0"/>
        <w:textAlignment w:val="baseline"/>
        <w:rPr>
          <w:ins w:id="3845" w:author="Unknown"/>
          <w:rFonts w:ascii="Consolas" w:hAnsi="Consolas" w:cs="Consolas"/>
        </w:rPr>
      </w:pPr>
      <w:ins w:id="3846" w:author="Unknown">
        <w:r>
          <w:rPr>
            <w:rFonts w:ascii="Consolas" w:hAnsi="Consolas" w:cs="Consolas"/>
          </w:rPr>
          <w:t xml:space="preserve">      </w:t>
        </w:r>
        <w:r w:rsidR="00584E14">
          <w:rPr>
            <w:rFonts w:ascii="Consolas" w:hAnsi="Consolas" w:cs="Consolas"/>
          </w:rPr>
          <w:fldChar w:fldCharType="begin"/>
        </w:r>
        <w:r>
          <w:rPr>
            <w:rFonts w:ascii="Consolas" w:hAnsi="Consolas" w:cs="Consolas"/>
          </w:rPr>
          <w:instrText xml:space="preserve"> HYPERLINK "https://www.geeksforgeeks.org/treemap-in-java/" </w:instrText>
        </w:r>
        <w:r w:rsidR="00584E14">
          <w:rPr>
            <w:rFonts w:ascii="Consolas" w:hAnsi="Consolas" w:cs="Consolas"/>
          </w:rPr>
          <w:fldChar w:fldCharType="separate"/>
        </w:r>
        <w:r>
          <w:rPr>
            <w:rStyle w:val="Hyperlink"/>
            <w:rFonts w:ascii="Consolas" w:hAnsi="Consolas" w:cs="Consolas"/>
            <w:color w:val="EC4E20"/>
            <w:bdr w:val="none" w:sz="0" w:space="0" w:color="auto" w:frame="1"/>
          </w:rPr>
          <w:t>TreeMap</w:t>
        </w:r>
        <w:r w:rsidR="00584E14">
          <w:rPr>
            <w:rFonts w:ascii="Consolas" w:hAnsi="Consolas" w:cs="Consolas"/>
          </w:rPr>
          <w:fldChar w:fldCharType="end"/>
        </w:r>
        <w:r>
          <w:rPr>
            <w:rFonts w:ascii="Consolas" w:hAnsi="Consolas" w:cs="Consolas"/>
          </w:rPr>
          <w:t xml:space="preserve"> implements </w:t>
        </w:r>
        <w:r>
          <w:rPr>
            <w:rStyle w:val="Strong"/>
            <w:rFonts w:ascii="Consolas" w:hAnsi="Consolas" w:cs="Consolas"/>
            <w:bdr w:val="none" w:sz="0" w:space="0" w:color="auto" w:frame="1"/>
          </w:rPr>
          <w:t>SortedMap</w:t>
        </w:r>
        <w:r>
          <w:rPr>
            <w:rFonts w:ascii="Consolas" w:hAnsi="Consolas" w:cs="Consolas"/>
          </w:rPr>
          <w:t xml:space="preserve">.        </w:t>
        </w:r>
      </w:ins>
    </w:p>
    <w:p w:rsidR="007C574B" w:rsidRDefault="007C574B" w:rsidP="007C574B">
      <w:pPr>
        <w:pStyle w:val="HTMLPreformatted"/>
        <w:shd w:val="clear" w:color="auto" w:fill="E0E0E0"/>
        <w:textAlignment w:val="baseline"/>
        <w:rPr>
          <w:ins w:id="3847" w:author="Unknown"/>
          <w:rFonts w:ascii="Consolas" w:hAnsi="Consolas" w:cs="Consolas"/>
        </w:rPr>
      </w:pPr>
    </w:p>
    <w:p w:rsidR="007C574B" w:rsidRDefault="007C574B" w:rsidP="007C574B">
      <w:pPr>
        <w:pStyle w:val="HTMLPreformatted"/>
        <w:shd w:val="clear" w:color="auto" w:fill="E0E0E0"/>
        <w:textAlignment w:val="baseline"/>
        <w:rPr>
          <w:ins w:id="3848" w:author="Unknown"/>
          <w:rFonts w:ascii="Consolas" w:hAnsi="Consolas" w:cs="Consolas"/>
        </w:rPr>
      </w:pPr>
      <w:ins w:id="3849" w:author="Unknown">
        <w:r>
          <w:rPr>
            <w:rFonts w:ascii="Consolas" w:hAnsi="Consolas" w:cs="Consolas"/>
          </w:rPr>
          <w:t xml:space="preserve">The difference between Set and Map interface is that in Set we </w:t>
        </w:r>
      </w:ins>
    </w:p>
    <w:p w:rsidR="007C574B" w:rsidRDefault="007C574B" w:rsidP="007C574B">
      <w:pPr>
        <w:pStyle w:val="HTMLPreformatted"/>
        <w:shd w:val="clear" w:color="auto" w:fill="E0E0E0"/>
        <w:textAlignment w:val="baseline"/>
        <w:rPr>
          <w:ins w:id="3850" w:author="Unknown"/>
          <w:rFonts w:ascii="Consolas" w:hAnsi="Consolas" w:cs="Consolas"/>
        </w:rPr>
      </w:pPr>
      <w:ins w:id="3851" w:author="Unknown">
        <w:r>
          <w:rPr>
            <w:rFonts w:ascii="Consolas" w:hAnsi="Consolas" w:cs="Consolas"/>
          </w:rPr>
          <w:t>have only keys, whereas in Map, we have key, value pairs.</w:t>
        </w:r>
      </w:ins>
    </w:p>
    <w:p w:rsidR="008D049B" w:rsidRDefault="008D049B"/>
    <w:p w:rsidR="007D2278" w:rsidRDefault="007D2278"/>
    <w:p w:rsidR="007D2278" w:rsidRDefault="007D2278"/>
    <w:p w:rsidR="007D2278" w:rsidRDefault="007D2278"/>
    <w:p w:rsidR="00950472" w:rsidRDefault="00950472" w:rsidP="00950472">
      <w:pPr>
        <w:pStyle w:val="Heading1"/>
        <w:spacing w:before="0" w:beforeAutospacing="0" w:after="195" w:afterAutospacing="0"/>
        <w:textAlignment w:val="baseline"/>
        <w:rPr>
          <w:b w:val="0"/>
          <w:bCs w:val="0"/>
          <w:sz w:val="36"/>
          <w:szCs w:val="36"/>
        </w:rPr>
      </w:pPr>
      <w:r>
        <w:rPr>
          <w:b w:val="0"/>
          <w:bCs w:val="0"/>
          <w:sz w:val="36"/>
          <w:szCs w:val="36"/>
        </w:rPr>
        <w:t>List Interface in Java with Examples</w:t>
      </w:r>
    </w:p>
    <w:p w:rsidR="00950472" w:rsidRDefault="00950472" w:rsidP="00950472">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 Java.util.List is a child interface of </w:t>
      </w:r>
      <w:hyperlink r:id="rId99" w:history="1">
        <w:r>
          <w:rPr>
            <w:rStyle w:val="Hyperlink"/>
            <w:rFonts w:ascii="Arial" w:hAnsi="Arial" w:cs="Arial"/>
            <w:color w:val="EC4E20"/>
            <w:sz w:val="21"/>
            <w:szCs w:val="21"/>
            <w:bdr w:val="none" w:sz="0" w:space="0" w:color="auto" w:frame="1"/>
          </w:rPr>
          <w:t>Collection</w:t>
        </w:r>
      </w:hyperlink>
      <w:r>
        <w:rPr>
          <w:rFonts w:ascii="Arial" w:hAnsi="Arial" w:cs="Arial"/>
          <w:sz w:val="21"/>
          <w:szCs w:val="21"/>
        </w:rPr>
        <w:t>. It is an ordered collection of objects in which duplicate values can be stored. Since List preserves the insertion order, it allows positional access and insertion of elements. List Interface is implemented by the classes of </w:t>
      </w:r>
      <w:hyperlink r:id="rId100" w:tgtFrame="_blank" w:history="1">
        <w:r>
          <w:rPr>
            <w:rStyle w:val="Hyperlink"/>
            <w:rFonts w:ascii="Arial" w:hAnsi="Arial" w:cs="Arial"/>
            <w:color w:val="EC4E20"/>
            <w:sz w:val="21"/>
            <w:szCs w:val="21"/>
            <w:bdr w:val="none" w:sz="0" w:space="0" w:color="auto" w:frame="1"/>
          </w:rPr>
          <w:t>ArrayList</w:t>
        </w:r>
      </w:hyperlink>
      <w:r>
        <w:rPr>
          <w:rFonts w:ascii="Arial" w:hAnsi="Arial" w:cs="Arial"/>
          <w:sz w:val="21"/>
          <w:szCs w:val="21"/>
        </w:rPr>
        <w:t>, </w:t>
      </w:r>
      <w:hyperlink r:id="rId101" w:tgtFrame="_blank" w:history="1">
        <w:r>
          <w:rPr>
            <w:rStyle w:val="Hyperlink"/>
            <w:rFonts w:ascii="Arial" w:hAnsi="Arial" w:cs="Arial"/>
            <w:color w:val="EC4E20"/>
            <w:sz w:val="21"/>
            <w:szCs w:val="21"/>
            <w:bdr w:val="none" w:sz="0" w:space="0" w:color="auto" w:frame="1"/>
          </w:rPr>
          <w:t>LinkedList</w:t>
        </w:r>
      </w:hyperlink>
      <w:r>
        <w:rPr>
          <w:rFonts w:ascii="Arial" w:hAnsi="Arial" w:cs="Arial"/>
          <w:sz w:val="21"/>
          <w:szCs w:val="21"/>
        </w:rPr>
        <w:t>, </w:t>
      </w:r>
      <w:hyperlink r:id="rId102" w:tgtFrame="_blank" w:history="1">
        <w:r>
          <w:rPr>
            <w:rStyle w:val="Hyperlink"/>
            <w:rFonts w:ascii="Arial" w:hAnsi="Arial" w:cs="Arial"/>
            <w:color w:val="EC4E20"/>
            <w:sz w:val="21"/>
            <w:szCs w:val="21"/>
            <w:bdr w:val="none" w:sz="0" w:space="0" w:color="auto" w:frame="1"/>
          </w:rPr>
          <w:t>Vector</w:t>
        </w:r>
      </w:hyperlink>
      <w:r>
        <w:rPr>
          <w:rFonts w:ascii="Arial" w:hAnsi="Arial" w:cs="Arial"/>
          <w:sz w:val="21"/>
          <w:szCs w:val="21"/>
        </w:rPr>
        <w:t> and </w:t>
      </w:r>
      <w:hyperlink r:id="rId103" w:tgtFrame="_blank" w:history="1">
        <w:r>
          <w:rPr>
            <w:rStyle w:val="Hyperlink"/>
            <w:rFonts w:ascii="Arial" w:hAnsi="Arial" w:cs="Arial"/>
            <w:color w:val="EC4E20"/>
            <w:sz w:val="21"/>
            <w:szCs w:val="21"/>
            <w:bdr w:val="none" w:sz="0" w:space="0" w:color="auto" w:frame="1"/>
          </w:rPr>
          <w:t>Stack</w:t>
        </w:r>
      </w:hyperlink>
      <w:r>
        <w:rPr>
          <w:rFonts w:ascii="Arial" w:hAnsi="Arial" w:cs="Arial"/>
          <w:sz w:val="21"/>
          <w:szCs w:val="21"/>
        </w:rPr>
        <w:t>.</w:t>
      </w:r>
    </w:p>
    <w:p w:rsidR="00950472" w:rsidRDefault="00950472" w:rsidP="00950472">
      <w:pPr>
        <w:pStyle w:val="NormalWeb"/>
        <w:spacing w:before="0" w:beforeAutospacing="0" w:after="130" w:afterAutospacing="0"/>
        <w:textAlignment w:val="baseline"/>
        <w:rPr>
          <w:rFonts w:ascii="Arial" w:hAnsi="Arial" w:cs="Arial"/>
          <w:sz w:val="21"/>
          <w:szCs w:val="21"/>
        </w:rPr>
      </w:pPr>
      <w:r>
        <w:rPr>
          <w:rFonts w:ascii="Arial" w:hAnsi="Arial" w:cs="Arial"/>
          <w:noProof/>
          <w:sz w:val="21"/>
          <w:szCs w:val="21"/>
        </w:rPr>
        <w:drawing>
          <wp:inline distT="0" distB="0" distL="0" distR="0">
            <wp:extent cx="3418840" cy="1548765"/>
            <wp:effectExtent l="19050" t="0" r="0" b="0"/>
            <wp:docPr id="122" name="Picture 122" descr="listinterfac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istinterfacejava"/>
                    <pic:cNvPicPr>
                      <a:picLocks noChangeAspect="1" noChangeArrowheads="1"/>
                    </pic:cNvPicPr>
                  </pic:nvPicPr>
                  <pic:blipFill>
                    <a:blip r:embed="rId104"/>
                    <a:srcRect/>
                    <a:stretch>
                      <a:fillRect/>
                    </a:stretch>
                  </pic:blipFill>
                  <pic:spPr bwMode="auto">
                    <a:xfrm>
                      <a:off x="0" y="0"/>
                      <a:ext cx="3418840" cy="1548765"/>
                    </a:xfrm>
                    <a:prstGeom prst="rect">
                      <a:avLst/>
                    </a:prstGeom>
                    <a:noFill/>
                    <a:ln w="9525">
                      <a:noFill/>
                      <a:miter lim="800000"/>
                      <a:headEnd/>
                      <a:tailEnd/>
                    </a:ln>
                  </pic:spPr>
                </pic:pic>
              </a:graphicData>
            </a:graphic>
          </wp:inline>
        </w:drawing>
      </w:r>
    </w:p>
    <w:p w:rsidR="00950472" w:rsidRDefault="00950472" w:rsidP="00950472">
      <w:pPr>
        <w:pStyle w:val="NormalWeb"/>
        <w:spacing w:before="0" w:beforeAutospacing="0" w:after="0" w:afterAutospacing="0"/>
        <w:textAlignment w:val="baseline"/>
        <w:rPr>
          <w:rFonts w:ascii="Arial" w:hAnsi="Arial" w:cs="Arial"/>
          <w:sz w:val="21"/>
          <w:szCs w:val="21"/>
        </w:rPr>
      </w:pPr>
      <w:r>
        <w:rPr>
          <w:rStyle w:val="Strong"/>
          <w:rFonts w:ascii="Arial" w:hAnsi="Arial" w:cs="Arial"/>
          <w:sz w:val="21"/>
          <w:szCs w:val="21"/>
          <w:bdr w:val="none" w:sz="0" w:space="0" w:color="auto" w:frame="1"/>
        </w:rPr>
        <w:t>Declaration:</w:t>
      </w:r>
    </w:p>
    <w:p w:rsidR="00950472" w:rsidRDefault="00950472" w:rsidP="00950472">
      <w:pPr>
        <w:spacing w:line="246" w:lineRule="atLeast"/>
        <w:jc w:val="both"/>
        <w:textAlignment w:val="baseline"/>
        <w:rPr>
          <w:ins w:id="3852" w:author="Unknown"/>
          <w:rFonts w:ascii="Arial" w:hAnsi="Arial" w:cs="Arial"/>
          <w:sz w:val="21"/>
          <w:szCs w:val="21"/>
        </w:rPr>
      </w:pPr>
      <w:r>
        <w:rPr>
          <w:rFonts w:ascii="Arial" w:hAnsi="Arial" w:cs="Arial"/>
          <w:sz w:val="21"/>
          <w:szCs w:val="21"/>
        </w:rPr>
        <w:br/>
      </w:r>
      <w:ins w:id="3853" w:author="Unknown">
        <w:r>
          <w:rPr>
            <w:rFonts w:ascii="Arial" w:hAnsi="Arial" w:cs="Arial"/>
            <w:sz w:val="21"/>
            <w:szCs w:val="21"/>
          </w:rPr>
          <w:br/>
        </w:r>
      </w:ins>
    </w:p>
    <w:p w:rsidR="00950472" w:rsidRDefault="00950472" w:rsidP="00950472">
      <w:pPr>
        <w:pStyle w:val="HTMLPreformatted"/>
        <w:shd w:val="clear" w:color="auto" w:fill="E0E0E0"/>
        <w:spacing w:after="130"/>
        <w:textAlignment w:val="baseline"/>
        <w:rPr>
          <w:ins w:id="3854" w:author="Unknown"/>
          <w:rFonts w:ascii="Consolas" w:hAnsi="Consolas" w:cs="Consolas"/>
        </w:rPr>
      </w:pPr>
      <w:ins w:id="3855" w:author="Unknown">
        <w:r>
          <w:rPr>
            <w:rFonts w:ascii="Consolas" w:hAnsi="Consolas" w:cs="Consolas"/>
          </w:rPr>
          <w:lastRenderedPageBreak/>
          <w:t>public abstract interface List extends Collection</w:t>
        </w:r>
      </w:ins>
    </w:p>
    <w:p w:rsidR="00950472" w:rsidRDefault="00950472" w:rsidP="00950472">
      <w:pPr>
        <w:pStyle w:val="NormalWeb"/>
        <w:spacing w:before="0" w:beforeAutospacing="0" w:after="0" w:afterAutospacing="0"/>
        <w:textAlignment w:val="baseline"/>
        <w:rPr>
          <w:ins w:id="3856" w:author="Unknown"/>
          <w:rFonts w:ascii="Arial" w:hAnsi="Arial" w:cs="Arial"/>
          <w:sz w:val="21"/>
          <w:szCs w:val="21"/>
        </w:rPr>
      </w:pPr>
      <w:ins w:id="3857" w:author="Unknown">
        <w:r>
          <w:rPr>
            <w:rStyle w:val="Strong"/>
            <w:rFonts w:ascii="Arial" w:hAnsi="Arial" w:cs="Arial"/>
            <w:sz w:val="21"/>
            <w:szCs w:val="21"/>
            <w:bdr w:val="none" w:sz="0" w:space="0" w:color="auto" w:frame="1"/>
          </w:rPr>
          <w:t>Creating List Objects:</w:t>
        </w:r>
        <w:r>
          <w:rPr>
            <w:rFonts w:ascii="Arial" w:hAnsi="Arial" w:cs="Arial"/>
            <w:sz w:val="21"/>
            <w:szCs w:val="21"/>
          </w:rPr>
          <w:br/>
          <w:t>List is an interface, and the instances of List can be created by implementing various classes in the following ways:</w:t>
        </w:r>
      </w:ins>
    </w:p>
    <w:p w:rsidR="00950472" w:rsidRDefault="00950472" w:rsidP="00950472">
      <w:pPr>
        <w:pStyle w:val="HTMLPreformatted"/>
        <w:shd w:val="clear" w:color="auto" w:fill="E0E0E0"/>
        <w:spacing w:after="130"/>
        <w:textAlignment w:val="baseline"/>
        <w:rPr>
          <w:ins w:id="3858" w:author="Unknown"/>
          <w:rFonts w:ascii="Consolas" w:hAnsi="Consolas" w:cs="Consolas"/>
        </w:rPr>
      </w:pPr>
      <w:ins w:id="3859" w:author="Unknown">
        <w:r>
          <w:rPr>
            <w:rFonts w:ascii="Consolas" w:hAnsi="Consolas" w:cs="Consolas"/>
          </w:rPr>
          <w:t>List a = new ArrayList();</w:t>
        </w:r>
      </w:ins>
    </w:p>
    <w:p w:rsidR="00950472" w:rsidRDefault="00950472" w:rsidP="00950472">
      <w:pPr>
        <w:pStyle w:val="HTMLPreformatted"/>
        <w:shd w:val="clear" w:color="auto" w:fill="E0E0E0"/>
        <w:spacing w:after="130"/>
        <w:textAlignment w:val="baseline"/>
        <w:rPr>
          <w:ins w:id="3860" w:author="Unknown"/>
          <w:rFonts w:ascii="Consolas" w:hAnsi="Consolas" w:cs="Consolas"/>
        </w:rPr>
      </w:pPr>
      <w:ins w:id="3861" w:author="Unknown">
        <w:r>
          <w:rPr>
            <w:rFonts w:ascii="Consolas" w:hAnsi="Consolas" w:cs="Consolas"/>
          </w:rPr>
          <w:t>List b = new LinkedList();</w:t>
        </w:r>
      </w:ins>
    </w:p>
    <w:p w:rsidR="00950472" w:rsidRDefault="00950472" w:rsidP="00950472">
      <w:pPr>
        <w:pStyle w:val="HTMLPreformatted"/>
        <w:shd w:val="clear" w:color="auto" w:fill="E0E0E0"/>
        <w:spacing w:after="130"/>
        <w:textAlignment w:val="baseline"/>
        <w:rPr>
          <w:ins w:id="3862" w:author="Unknown"/>
          <w:rFonts w:ascii="Consolas" w:hAnsi="Consolas" w:cs="Consolas"/>
        </w:rPr>
      </w:pPr>
      <w:ins w:id="3863" w:author="Unknown">
        <w:r>
          <w:rPr>
            <w:rFonts w:ascii="Consolas" w:hAnsi="Consolas" w:cs="Consolas"/>
          </w:rPr>
          <w:t xml:space="preserve">List c = new Vector(); </w:t>
        </w:r>
      </w:ins>
    </w:p>
    <w:p w:rsidR="00950472" w:rsidRDefault="00950472" w:rsidP="00950472">
      <w:pPr>
        <w:pStyle w:val="HTMLPreformatted"/>
        <w:shd w:val="clear" w:color="auto" w:fill="E0E0E0"/>
        <w:spacing w:after="130"/>
        <w:textAlignment w:val="baseline"/>
        <w:rPr>
          <w:ins w:id="3864" w:author="Unknown"/>
          <w:rFonts w:ascii="Consolas" w:hAnsi="Consolas" w:cs="Consolas"/>
        </w:rPr>
      </w:pPr>
      <w:ins w:id="3865" w:author="Unknown">
        <w:r>
          <w:rPr>
            <w:rFonts w:ascii="Consolas" w:hAnsi="Consolas" w:cs="Consolas"/>
          </w:rPr>
          <w:t xml:space="preserve">List d = new Stack(); </w:t>
        </w:r>
      </w:ins>
    </w:p>
    <w:p w:rsidR="00950472" w:rsidRDefault="00950472" w:rsidP="00950472">
      <w:pPr>
        <w:pStyle w:val="NormalWeb"/>
        <w:spacing w:before="0" w:beforeAutospacing="0" w:after="0" w:afterAutospacing="0"/>
        <w:textAlignment w:val="baseline"/>
        <w:rPr>
          <w:ins w:id="3866" w:author="Unknown"/>
          <w:rFonts w:ascii="Arial" w:hAnsi="Arial" w:cs="Arial"/>
          <w:sz w:val="21"/>
          <w:szCs w:val="21"/>
        </w:rPr>
      </w:pPr>
      <w:ins w:id="3867" w:author="Unknown">
        <w:r>
          <w:rPr>
            <w:rStyle w:val="Strong"/>
            <w:rFonts w:ascii="Arial" w:hAnsi="Arial" w:cs="Arial"/>
            <w:sz w:val="21"/>
            <w:szCs w:val="21"/>
            <w:bdr w:val="none" w:sz="0" w:space="0" w:color="auto" w:frame="1"/>
          </w:rPr>
          <w:t>Generic List Object:</w:t>
        </w:r>
        <w:r>
          <w:rPr>
            <w:rFonts w:ascii="Arial" w:hAnsi="Arial" w:cs="Arial"/>
            <w:sz w:val="21"/>
            <w:szCs w:val="21"/>
          </w:rPr>
          <w:br/>
          <w:t>After the introduction of Generics in Java 1.5, it is possible to restrict the type of object that can be stored in the List. The type-safe List can be defined in the following way:</w:t>
        </w:r>
      </w:ins>
    </w:p>
    <w:p w:rsidR="00950472" w:rsidRDefault="00950472" w:rsidP="00950472">
      <w:pPr>
        <w:pStyle w:val="HTMLPreformatted"/>
        <w:shd w:val="clear" w:color="auto" w:fill="E0E0E0"/>
        <w:spacing w:after="130"/>
        <w:textAlignment w:val="baseline"/>
        <w:rPr>
          <w:ins w:id="3868" w:author="Unknown"/>
          <w:rFonts w:ascii="Consolas" w:hAnsi="Consolas" w:cs="Consolas"/>
        </w:rPr>
      </w:pPr>
      <w:ins w:id="3869" w:author="Unknown">
        <w:r>
          <w:rPr>
            <w:rFonts w:ascii="Consolas" w:hAnsi="Consolas" w:cs="Consolas"/>
          </w:rPr>
          <w:t>// Obj is the type of object to be stored in List</w:t>
        </w:r>
      </w:ins>
    </w:p>
    <w:p w:rsidR="00950472" w:rsidRDefault="00950472" w:rsidP="00950472">
      <w:pPr>
        <w:pStyle w:val="HTMLPreformatted"/>
        <w:shd w:val="clear" w:color="auto" w:fill="E0E0E0"/>
        <w:spacing w:after="130"/>
        <w:textAlignment w:val="baseline"/>
        <w:rPr>
          <w:ins w:id="3870" w:author="Unknown"/>
          <w:rFonts w:ascii="Consolas" w:hAnsi="Consolas" w:cs="Consolas"/>
        </w:rPr>
      </w:pPr>
      <w:ins w:id="3871" w:author="Unknown">
        <w:r>
          <w:rPr>
            <w:rFonts w:ascii="Consolas" w:hAnsi="Consolas" w:cs="Consolas"/>
          </w:rPr>
          <w:t>List&lt;Obj&gt; list = new ArrayList&lt;Obj&gt; ();</w:t>
        </w:r>
      </w:ins>
    </w:p>
    <w:p w:rsidR="00950472" w:rsidRDefault="00950472" w:rsidP="00950472">
      <w:pPr>
        <w:pStyle w:val="NormalWeb"/>
        <w:spacing w:before="0" w:beforeAutospacing="0" w:after="0" w:afterAutospacing="0"/>
        <w:textAlignment w:val="baseline"/>
        <w:rPr>
          <w:ins w:id="3872" w:author="Unknown"/>
          <w:rFonts w:ascii="Arial" w:hAnsi="Arial" w:cs="Arial"/>
          <w:sz w:val="21"/>
          <w:szCs w:val="21"/>
        </w:rPr>
      </w:pPr>
      <w:ins w:id="3873" w:author="Unknown">
        <w:r>
          <w:rPr>
            <w:rStyle w:val="Strong"/>
            <w:rFonts w:ascii="Arial" w:hAnsi="Arial" w:cs="Arial"/>
            <w:sz w:val="21"/>
            <w:szCs w:val="21"/>
            <w:bdr w:val="none" w:sz="0" w:space="0" w:color="auto" w:frame="1"/>
          </w:rPr>
          <w:t>Operations on List:</w:t>
        </w:r>
        <w:r>
          <w:rPr>
            <w:rFonts w:ascii="Arial" w:hAnsi="Arial" w:cs="Arial"/>
            <w:sz w:val="21"/>
            <w:szCs w:val="21"/>
          </w:rPr>
          <w:br/>
          <w:t>List Interface extends Collection, hence it supports all the operations of Collection Interface, along with following additional operations:</w:t>
        </w:r>
      </w:ins>
    </w:p>
    <w:p w:rsidR="00950472" w:rsidRDefault="00950472" w:rsidP="00950472">
      <w:pPr>
        <w:numPr>
          <w:ilvl w:val="0"/>
          <w:numId w:val="209"/>
        </w:numPr>
        <w:spacing w:after="0" w:line="240" w:lineRule="auto"/>
        <w:ind w:left="467"/>
        <w:textAlignment w:val="baseline"/>
        <w:rPr>
          <w:ins w:id="3874" w:author="Unknown"/>
          <w:rFonts w:ascii="Arial" w:hAnsi="Arial" w:cs="Arial"/>
          <w:sz w:val="21"/>
          <w:szCs w:val="21"/>
        </w:rPr>
      </w:pPr>
      <w:ins w:id="3875" w:author="Unknown">
        <w:r>
          <w:rPr>
            <w:rStyle w:val="Strong"/>
            <w:rFonts w:ascii="Arial" w:hAnsi="Arial" w:cs="Arial"/>
            <w:sz w:val="21"/>
            <w:szCs w:val="21"/>
            <w:bdr w:val="none" w:sz="0" w:space="0" w:color="auto" w:frame="1"/>
          </w:rPr>
          <w:t>Positional Access:</w:t>
        </w:r>
        <w:r>
          <w:rPr>
            <w:rFonts w:ascii="Arial" w:hAnsi="Arial" w:cs="Arial"/>
            <w:sz w:val="21"/>
            <w:szCs w:val="21"/>
          </w:rPr>
          <w:br/>
          <w:t>List allows add, remove, get and set operations based on numerical positions of elements in List. List provides following methods for these operations:</w:t>
        </w:r>
      </w:ins>
    </w:p>
    <w:p w:rsidR="00950472" w:rsidRDefault="00584E14" w:rsidP="00950472">
      <w:pPr>
        <w:numPr>
          <w:ilvl w:val="1"/>
          <w:numId w:val="209"/>
        </w:numPr>
        <w:spacing w:after="0" w:line="240" w:lineRule="auto"/>
        <w:ind w:left="934"/>
        <w:textAlignment w:val="baseline"/>
        <w:rPr>
          <w:ins w:id="3876" w:author="Unknown"/>
          <w:rFonts w:ascii="Arial" w:hAnsi="Arial" w:cs="Arial"/>
          <w:sz w:val="21"/>
          <w:szCs w:val="21"/>
        </w:rPr>
      </w:pPr>
      <w:ins w:id="3877"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"https://www.geeksforgeeks.org/list-addint-index-e-element-method-in-java/"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void add(int index, Object O):</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adds given element at specified index.</w:t>
        </w:r>
      </w:ins>
    </w:p>
    <w:p w:rsidR="00950472" w:rsidRDefault="00584E14" w:rsidP="00950472">
      <w:pPr>
        <w:numPr>
          <w:ilvl w:val="1"/>
          <w:numId w:val="209"/>
        </w:numPr>
        <w:spacing w:after="0" w:line="240" w:lineRule="auto"/>
        <w:ind w:left="934"/>
        <w:textAlignment w:val="baseline"/>
        <w:rPr>
          <w:ins w:id="3878" w:author="Unknown"/>
          <w:rFonts w:ascii="Arial" w:hAnsi="Arial" w:cs="Arial"/>
          <w:sz w:val="21"/>
          <w:szCs w:val="21"/>
        </w:rPr>
      </w:pPr>
      <w:ins w:id="3879"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"https://www.geeksforgeeks.org/list-addall-method-in-java-with-examples/"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boolean addAll(int index, Collection c):</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adds all elements from specified collection to list. First element gets inserted at given index. If there is already an element at that position, that element and other subsequent elements(if any) are shifted to the right by increasing their index.</w:t>
        </w:r>
      </w:ins>
    </w:p>
    <w:p w:rsidR="00950472" w:rsidRDefault="00584E14" w:rsidP="00950472">
      <w:pPr>
        <w:numPr>
          <w:ilvl w:val="1"/>
          <w:numId w:val="209"/>
        </w:numPr>
        <w:spacing w:after="0" w:line="240" w:lineRule="auto"/>
        <w:ind w:left="934"/>
        <w:textAlignment w:val="baseline"/>
        <w:rPr>
          <w:ins w:id="3880" w:author="Unknown"/>
          <w:rFonts w:ascii="Arial" w:hAnsi="Arial" w:cs="Arial"/>
          <w:sz w:val="21"/>
          <w:szCs w:val="21"/>
        </w:rPr>
      </w:pPr>
      <w:ins w:id="3881"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"https://www.geeksforgeeks.org/list-removeint-index-method-in-java-with-examples/"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Object remove(int index):</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removes an element from the specified index. It shifts subsequent elements(if any) to left and decreases their indexes by 1.</w:t>
        </w:r>
      </w:ins>
    </w:p>
    <w:p w:rsidR="00950472" w:rsidRDefault="00584E14" w:rsidP="00950472">
      <w:pPr>
        <w:numPr>
          <w:ilvl w:val="1"/>
          <w:numId w:val="209"/>
        </w:numPr>
        <w:spacing w:after="0" w:line="240" w:lineRule="auto"/>
        <w:ind w:left="934"/>
        <w:textAlignment w:val="baseline"/>
        <w:rPr>
          <w:ins w:id="3882" w:author="Unknown"/>
          <w:rFonts w:ascii="Arial" w:hAnsi="Arial" w:cs="Arial"/>
          <w:sz w:val="21"/>
          <w:szCs w:val="21"/>
        </w:rPr>
      </w:pPr>
      <w:ins w:id="3883"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"https://www.geeksforgeeks.org/list-get-method-in-java-with-examples/"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Object get(int index):</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returns element at the specified index.</w:t>
        </w:r>
      </w:ins>
    </w:p>
    <w:p w:rsidR="00950472" w:rsidRDefault="00584E14" w:rsidP="00950472">
      <w:pPr>
        <w:numPr>
          <w:ilvl w:val="1"/>
          <w:numId w:val="209"/>
        </w:numPr>
        <w:spacing w:after="0" w:line="240" w:lineRule="auto"/>
        <w:ind w:left="934"/>
        <w:textAlignment w:val="baseline"/>
        <w:rPr>
          <w:ins w:id="3884" w:author="Unknown"/>
          <w:rFonts w:ascii="Arial" w:hAnsi="Arial" w:cs="Arial"/>
          <w:sz w:val="21"/>
          <w:szCs w:val="21"/>
        </w:rPr>
      </w:pPr>
      <w:ins w:id="3885"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"https://www.geeksforgeeks.org/arraylist-set-method-in-java-with-examples/"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Object set(int index, Object new):</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replaces element at given index with new element. This function returns the element which was just replaced by new element.</w:t>
        </w:r>
      </w:ins>
    </w:p>
    <w:p w:rsidR="00950472" w:rsidRDefault="00950472" w:rsidP="00B42358">
      <w:pPr>
        <w:ind w:left="467"/>
        <w:textAlignment w:val="baseline"/>
        <w:rPr>
          <w:ins w:id="3886" w:author="Unknown"/>
          <w:rFonts w:ascii="Arial" w:hAnsi="Arial" w:cs="Arial"/>
          <w:sz w:val="21"/>
          <w:szCs w:val="21"/>
        </w:rPr>
      </w:pPr>
    </w:p>
    <w:tbl>
      <w:tblPr>
        <w:tblW w:w="7317" w:type="dxa"/>
        <w:tblInd w:w="467" w:type="dxa"/>
        <w:tblCellMar>
          <w:left w:w="0" w:type="dxa"/>
          <w:right w:w="0" w:type="dxa"/>
        </w:tblCellMar>
        <w:tblLook w:val="04A0"/>
      </w:tblPr>
      <w:tblGrid>
        <w:gridCol w:w="7317"/>
      </w:tblGrid>
      <w:tr w:rsidR="00950472" w:rsidTr="00950472">
        <w:tc>
          <w:tcPr>
            <w:tcW w:w="7317" w:type="dxa"/>
            <w:vAlign w:val="center"/>
            <w:hideMark/>
          </w:tcPr>
          <w:p w:rsidR="00950472" w:rsidRDefault="00950472" w:rsidP="00950472">
            <w:r>
              <w:rPr>
                <w:rStyle w:val="HTMLCode"/>
                <w:rFonts w:eastAsiaTheme="minorHAnsi"/>
              </w:rPr>
              <w:t xml:space="preserve">// Java program to demonstrate positional access </w:t>
            </w:r>
          </w:p>
          <w:p w:rsidR="00950472" w:rsidRDefault="00950472" w:rsidP="00950472">
            <w:r>
              <w:rPr>
                <w:rStyle w:val="HTMLCode"/>
                <w:rFonts w:eastAsiaTheme="minorHAnsi"/>
              </w:rPr>
              <w:t xml:space="preserve">// operations on List interface </w:t>
            </w:r>
          </w:p>
          <w:p w:rsidR="00950472" w:rsidRDefault="00950472" w:rsidP="00950472">
            <w:r>
              <w:rPr>
                <w:rStyle w:val="HTMLCode"/>
                <w:rFonts w:eastAsiaTheme="minorHAnsi"/>
              </w:rPr>
              <w:t>import</w:t>
            </w:r>
            <w:r>
              <w:t xml:space="preserve"> </w:t>
            </w:r>
            <w:r>
              <w:rPr>
                <w:rStyle w:val="HTMLCode"/>
                <w:rFonts w:eastAsiaTheme="minorHAnsi"/>
              </w:rPr>
              <w:t xml:space="preserve">java.util.*;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ListDemo { </w:t>
            </w:r>
          </w:p>
          <w:p w:rsidR="00950472" w:rsidRDefault="00950472" w:rsidP="0095047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950472" w:rsidRDefault="00950472" w:rsidP="00950472">
            <w:r>
              <w:rPr>
                <w:rStyle w:val="HTMLCode"/>
                <w:rFonts w:eastAsiaTheme="minorHAnsi"/>
              </w:rPr>
              <w:t xml:space="preserve">    { </w:t>
            </w:r>
          </w:p>
          <w:p w:rsidR="00950472" w:rsidRDefault="00950472" w:rsidP="00950472">
            <w:r>
              <w:rPr>
                <w:rStyle w:val="HTMLCode"/>
                <w:rFonts w:eastAsiaTheme="minorHAnsi"/>
              </w:rPr>
              <w:t xml:space="preserve">        // Creating a list </w:t>
            </w:r>
          </w:p>
          <w:p w:rsidR="00950472" w:rsidRDefault="00950472" w:rsidP="00950472">
            <w:r>
              <w:rPr>
                <w:rStyle w:val="HTMLCode"/>
                <w:rFonts w:eastAsiaTheme="minorHAnsi"/>
              </w:rPr>
              <w:t>        List&lt;Integer&gt; l1 = new</w:t>
            </w:r>
            <w:r>
              <w:t xml:space="preserve"> </w:t>
            </w:r>
            <w:r>
              <w:rPr>
                <w:rStyle w:val="HTMLCode"/>
                <w:rFonts w:eastAsiaTheme="minorHAnsi"/>
              </w:rPr>
              <w:t xml:space="preserve">ArrayList&lt;Integer&gt;(); </w:t>
            </w:r>
          </w:p>
          <w:p w:rsidR="00950472" w:rsidRDefault="00950472" w:rsidP="00950472">
            <w:r>
              <w:rPr>
                <w:rStyle w:val="HTMLCode"/>
                <w:rFonts w:eastAsiaTheme="minorHAnsi"/>
              </w:rPr>
              <w:t xml:space="preserve">        l1.add(0, 1); // adds 1 at 0 index </w:t>
            </w:r>
          </w:p>
          <w:p w:rsidR="00950472" w:rsidRDefault="00950472" w:rsidP="00950472">
            <w:r>
              <w:rPr>
                <w:rStyle w:val="HTMLCode"/>
                <w:rFonts w:eastAsiaTheme="minorHAnsi"/>
              </w:rPr>
              <w:t xml:space="preserve">        l1.add(1, 2); // adds 2 at 1 index </w:t>
            </w:r>
          </w:p>
          <w:p w:rsidR="00950472" w:rsidRDefault="00950472" w:rsidP="00950472">
            <w:r>
              <w:rPr>
                <w:rStyle w:val="HTMLCode"/>
                <w:rFonts w:eastAsiaTheme="minorHAnsi"/>
              </w:rPr>
              <w:lastRenderedPageBreak/>
              <w:t xml:space="preserve">        System.out.println(l1); // [1, 2]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Creating another list </w:t>
            </w:r>
          </w:p>
          <w:p w:rsidR="00950472" w:rsidRDefault="00950472" w:rsidP="00950472">
            <w:r>
              <w:rPr>
                <w:rStyle w:val="HTMLCode"/>
                <w:rFonts w:eastAsiaTheme="minorHAnsi"/>
              </w:rPr>
              <w:t>        List&lt;Integer&gt; l2 = new</w:t>
            </w:r>
            <w:r>
              <w:t xml:space="preserve"> </w:t>
            </w:r>
            <w:r>
              <w:rPr>
                <w:rStyle w:val="HTMLCode"/>
                <w:rFonts w:eastAsiaTheme="minorHAnsi"/>
              </w:rPr>
              <w:t xml:space="preserve">ArrayList&lt;Integer&gt;(); </w:t>
            </w:r>
          </w:p>
          <w:p w:rsidR="00950472" w:rsidRDefault="00950472" w:rsidP="00950472">
            <w:r>
              <w:rPr>
                <w:rStyle w:val="HTMLCode"/>
                <w:rFonts w:eastAsiaTheme="minorHAnsi"/>
              </w:rPr>
              <w:t xml:space="preserve">        l2.add(1); </w:t>
            </w:r>
          </w:p>
          <w:p w:rsidR="00950472" w:rsidRDefault="00950472" w:rsidP="00950472">
            <w:r>
              <w:rPr>
                <w:rStyle w:val="HTMLCode"/>
                <w:rFonts w:eastAsiaTheme="minorHAnsi"/>
              </w:rPr>
              <w:t xml:space="preserve">        l2.add(2); </w:t>
            </w:r>
          </w:p>
          <w:p w:rsidR="00950472" w:rsidRDefault="00950472" w:rsidP="00950472">
            <w:r>
              <w:rPr>
                <w:rStyle w:val="HTMLCode"/>
                <w:rFonts w:eastAsiaTheme="minorHAnsi"/>
              </w:rPr>
              <w:t xml:space="preserve">        l2.add(3);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Will add list l2 from 1 index </w:t>
            </w:r>
          </w:p>
          <w:p w:rsidR="00950472" w:rsidRDefault="00950472" w:rsidP="00950472">
            <w:r>
              <w:rPr>
                <w:rStyle w:val="HTMLCode"/>
                <w:rFonts w:eastAsiaTheme="minorHAnsi"/>
              </w:rPr>
              <w:t xml:space="preserve">        l1.addAll(1, l2); </w:t>
            </w:r>
          </w:p>
          <w:p w:rsidR="00950472" w:rsidRDefault="00950472" w:rsidP="00950472">
            <w:r>
              <w:rPr>
                <w:rStyle w:val="HTMLCode"/>
                <w:rFonts w:eastAsiaTheme="minorHAnsi"/>
              </w:rPr>
              <w:t xml:space="preserve">        System.out.println(l1);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Removes element from index 1 </w:t>
            </w:r>
          </w:p>
          <w:p w:rsidR="00950472" w:rsidRDefault="00950472" w:rsidP="00950472">
            <w:r>
              <w:rPr>
                <w:rStyle w:val="HTMLCode"/>
                <w:rFonts w:eastAsiaTheme="minorHAnsi"/>
              </w:rPr>
              <w:t xml:space="preserve">        l1.remove(1); </w:t>
            </w:r>
          </w:p>
          <w:p w:rsidR="00950472" w:rsidRDefault="00950472" w:rsidP="00950472">
            <w:r>
              <w:rPr>
                <w:rStyle w:val="HTMLCode"/>
                <w:rFonts w:eastAsiaTheme="minorHAnsi"/>
              </w:rPr>
              <w:t xml:space="preserve">        System.out.println(l1); // [1, 2, 3, 2]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Prints element at index 3 </w:t>
            </w:r>
          </w:p>
          <w:p w:rsidR="00950472" w:rsidRDefault="00950472" w:rsidP="00950472">
            <w:r>
              <w:rPr>
                <w:rStyle w:val="HTMLCode"/>
                <w:rFonts w:eastAsiaTheme="minorHAnsi"/>
              </w:rPr>
              <w:t xml:space="preserve">        System.out.println(l1.get(3));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Replace 0th element with 5 </w:t>
            </w:r>
          </w:p>
          <w:p w:rsidR="00950472" w:rsidRDefault="00950472" w:rsidP="00950472">
            <w:r>
              <w:rPr>
                <w:rStyle w:val="HTMLCode"/>
                <w:rFonts w:eastAsiaTheme="minorHAnsi"/>
              </w:rPr>
              <w:t xml:space="preserve">        l1.set(0, 5); </w:t>
            </w:r>
          </w:p>
          <w:p w:rsidR="00950472" w:rsidRDefault="00950472" w:rsidP="00950472">
            <w:r>
              <w:rPr>
                <w:rStyle w:val="HTMLCode"/>
                <w:rFonts w:eastAsiaTheme="minorHAnsi"/>
              </w:rPr>
              <w:t xml:space="preserve">        System.out.println(l1); </w:t>
            </w:r>
          </w:p>
          <w:p w:rsidR="00950472" w:rsidRDefault="00950472" w:rsidP="00950472">
            <w:r>
              <w:rPr>
                <w:rStyle w:val="HTMLCode"/>
                <w:rFonts w:eastAsiaTheme="minorHAnsi"/>
              </w:rPr>
              <w:t xml:space="preserve">    } </w:t>
            </w:r>
          </w:p>
          <w:p w:rsidR="00950472" w:rsidRDefault="00950472" w:rsidP="00950472">
            <w:pPr>
              <w:rPr>
                <w:sz w:val="24"/>
                <w:szCs w:val="24"/>
              </w:rPr>
            </w:pPr>
            <w:r>
              <w:rPr>
                <w:rStyle w:val="HTMLCode"/>
                <w:rFonts w:eastAsiaTheme="minorHAnsi"/>
              </w:rPr>
              <w:t xml:space="preserve">} </w:t>
            </w:r>
          </w:p>
        </w:tc>
      </w:tr>
    </w:tbl>
    <w:p w:rsidR="00950472" w:rsidRDefault="00950472" w:rsidP="00950472">
      <w:pPr>
        <w:ind w:left="467"/>
        <w:textAlignment w:val="baseline"/>
        <w:rPr>
          <w:ins w:id="3887" w:author="Unknown"/>
          <w:rFonts w:ascii="Arial" w:hAnsi="Arial" w:cs="Arial"/>
          <w:sz w:val="21"/>
          <w:szCs w:val="21"/>
        </w:rPr>
      </w:pPr>
      <w:ins w:id="3888" w:author="Unknown">
        <w:r>
          <w:rPr>
            <w:rFonts w:ascii="Arial" w:hAnsi="Arial" w:cs="Arial"/>
            <w:b/>
            <w:bCs/>
            <w:sz w:val="21"/>
            <w:szCs w:val="21"/>
            <w:bdr w:val="none" w:sz="0" w:space="0" w:color="auto" w:frame="1"/>
          </w:rPr>
          <w:lastRenderedPageBreak/>
          <w:t>Output:</w:t>
        </w:r>
      </w:ins>
    </w:p>
    <w:p w:rsidR="00950472" w:rsidRDefault="00950472" w:rsidP="00950472">
      <w:pPr>
        <w:pStyle w:val="HTMLPreformatted"/>
        <w:shd w:val="clear" w:color="auto" w:fill="E0E0E0"/>
        <w:spacing w:after="130"/>
        <w:ind w:left="467"/>
        <w:textAlignment w:val="baseline"/>
        <w:rPr>
          <w:ins w:id="3889" w:author="Unknown"/>
          <w:rFonts w:ascii="Consolas" w:hAnsi="Consolas" w:cs="Consolas"/>
        </w:rPr>
      </w:pPr>
      <w:ins w:id="3890" w:author="Unknown">
        <w:r>
          <w:rPr>
            <w:rFonts w:ascii="Consolas" w:hAnsi="Consolas" w:cs="Consolas"/>
          </w:rPr>
          <w:t>[1, 2]</w:t>
        </w:r>
      </w:ins>
    </w:p>
    <w:p w:rsidR="00950472" w:rsidRDefault="00950472" w:rsidP="00950472">
      <w:pPr>
        <w:pStyle w:val="HTMLPreformatted"/>
        <w:shd w:val="clear" w:color="auto" w:fill="E0E0E0"/>
        <w:spacing w:after="130"/>
        <w:ind w:left="467"/>
        <w:textAlignment w:val="baseline"/>
        <w:rPr>
          <w:ins w:id="3891" w:author="Unknown"/>
          <w:rFonts w:ascii="Consolas" w:hAnsi="Consolas" w:cs="Consolas"/>
        </w:rPr>
      </w:pPr>
      <w:ins w:id="3892" w:author="Unknown">
        <w:r>
          <w:rPr>
            <w:rFonts w:ascii="Consolas" w:hAnsi="Consolas" w:cs="Consolas"/>
          </w:rPr>
          <w:t>[1, 1, 2, 3, 2]</w:t>
        </w:r>
      </w:ins>
    </w:p>
    <w:p w:rsidR="00950472" w:rsidRDefault="00950472" w:rsidP="00950472">
      <w:pPr>
        <w:pStyle w:val="HTMLPreformatted"/>
        <w:shd w:val="clear" w:color="auto" w:fill="E0E0E0"/>
        <w:spacing w:after="130"/>
        <w:ind w:left="467"/>
        <w:textAlignment w:val="baseline"/>
        <w:rPr>
          <w:ins w:id="3893" w:author="Unknown"/>
          <w:rFonts w:ascii="Consolas" w:hAnsi="Consolas" w:cs="Consolas"/>
        </w:rPr>
      </w:pPr>
      <w:ins w:id="3894" w:author="Unknown">
        <w:r>
          <w:rPr>
            <w:rFonts w:ascii="Consolas" w:hAnsi="Consolas" w:cs="Consolas"/>
          </w:rPr>
          <w:t>[1, 2, 3, 2]</w:t>
        </w:r>
      </w:ins>
    </w:p>
    <w:p w:rsidR="00950472" w:rsidRDefault="00950472" w:rsidP="00950472">
      <w:pPr>
        <w:pStyle w:val="HTMLPreformatted"/>
        <w:shd w:val="clear" w:color="auto" w:fill="E0E0E0"/>
        <w:spacing w:after="130"/>
        <w:ind w:left="467"/>
        <w:textAlignment w:val="baseline"/>
        <w:rPr>
          <w:ins w:id="3895" w:author="Unknown"/>
          <w:rFonts w:ascii="Consolas" w:hAnsi="Consolas" w:cs="Consolas"/>
        </w:rPr>
      </w:pPr>
      <w:ins w:id="3896" w:author="Unknown">
        <w:r>
          <w:rPr>
            <w:rFonts w:ascii="Consolas" w:hAnsi="Consolas" w:cs="Consolas"/>
          </w:rPr>
          <w:t>2</w:t>
        </w:r>
      </w:ins>
    </w:p>
    <w:p w:rsidR="00950472" w:rsidRDefault="00950472" w:rsidP="00950472">
      <w:pPr>
        <w:pStyle w:val="HTMLPreformatted"/>
        <w:shd w:val="clear" w:color="auto" w:fill="E0E0E0"/>
        <w:spacing w:after="130"/>
        <w:ind w:left="467"/>
        <w:textAlignment w:val="baseline"/>
        <w:rPr>
          <w:ins w:id="3897" w:author="Unknown"/>
          <w:rFonts w:ascii="Consolas" w:hAnsi="Consolas" w:cs="Consolas"/>
        </w:rPr>
      </w:pPr>
      <w:ins w:id="3898" w:author="Unknown">
        <w:r>
          <w:rPr>
            <w:rFonts w:ascii="Consolas" w:hAnsi="Consolas" w:cs="Consolas"/>
          </w:rPr>
          <w:t>[5, 2, 3, 2]</w:t>
        </w:r>
      </w:ins>
    </w:p>
    <w:p w:rsidR="00950472" w:rsidRDefault="00950472" w:rsidP="00950472">
      <w:pPr>
        <w:numPr>
          <w:ilvl w:val="0"/>
          <w:numId w:val="209"/>
        </w:numPr>
        <w:spacing w:after="0" w:line="240" w:lineRule="auto"/>
        <w:ind w:left="467"/>
        <w:textAlignment w:val="baseline"/>
        <w:rPr>
          <w:ins w:id="3899" w:author="Unknown"/>
          <w:rFonts w:ascii="Arial" w:hAnsi="Arial" w:cs="Arial"/>
          <w:sz w:val="21"/>
          <w:szCs w:val="21"/>
        </w:rPr>
      </w:pPr>
      <w:ins w:id="3900" w:author="Unknown">
        <w:r>
          <w:rPr>
            <w:rStyle w:val="Strong"/>
            <w:rFonts w:ascii="Arial" w:hAnsi="Arial" w:cs="Arial"/>
            <w:sz w:val="21"/>
            <w:szCs w:val="21"/>
            <w:bdr w:val="none" w:sz="0" w:space="0" w:color="auto" w:frame="1"/>
          </w:rPr>
          <w:lastRenderedPageBreak/>
          <w:t>Search:</w:t>
        </w:r>
        <w:r>
          <w:rPr>
            <w:rFonts w:ascii="Arial" w:hAnsi="Arial" w:cs="Arial"/>
            <w:sz w:val="21"/>
            <w:szCs w:val="21"/>
          </w:rPr>
          <w:br/>
          <w:t>List provides methods to search element and returns its numeric position. Following two methods are supported by List for this operation:</w:t>
        </w:r>
      </w:ins>
    </w:p>
    <w:p w:rsidR="00950472" w:rsidRDefault="00584E14" w:rsidP="00950472">
      <w:pPr>
        <w:numPr>
          <w:ilvl w:val="1"/>
          <w:numId w:val="209"/>
        </w:numPr>
        <w:spacing w:after="0" w:line="240" w:lineRule="auto"/>
        <w:ind w:left="934"/>
        <w:textAlignment w:val="baseline"/>
        <w:rPr>
          <w:ins w:id="3901" w:author="Unknown"/>
          <w:rFonts w:ascii="Arial" w:hAnsi="Arial" w:cs="Arial"/>
          <w:sz w:val="21"/>
          <w:szCs w:val="21"/>
        </w:rPr>
      </w:pPr>
      <w:ins w:id="3902"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"https://www.geeksforgeeks.org/list-indexof-method-in-java-with-examples/"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int indexOf(Object o):</w:t>
        </w:r>
        <w:r>
          <w:rPr>
            <w:rStyle w:val="Strong"/>
            <w:rFonts w:ascii="Arial" w:hAnsi="Arial" w:cs="Arial"/>
            <w:sz w:val="21"/>
            <w:szCs w:val="21"/>
            <w:bdr w:val="none" w:sz="0" w:space="0" w:color="auto" w:frame="1"/>
          </w:rPr>
          <w:fldChar w:fldCharType="end"/>
        </w:r>
        <w:r w:rsidR="00950472">
          <w:rPr>
            <w:rFonts w:ascii="Arial" w:hAnsi="Arial" w:cs="Arial"/>
            <w:sz w:val="21"/>
            <w:szCs w:val="21"/>
          </w:rPr>
          <w:t> This method returns first occurrence of given element or -1 if element is not present in list.</w:t>
        </w:r>
      </w:ins>
    </w:p>
    <w:p w:rsidR="00950472" w:rsidRDefault="00584E14" w:rsidP="005E5E59">
      <w:pPr>
        <w:numPr>
          <w:ilvl w:val="1"/>
          <w:numId w:val="209"/>
        </w:numPr>
        <w:spacing w:after="0" w:line="240" w:lineRule="auto"/>
        <w:ind w:left="934"/>
        <w:textAlignment w:val="baseline"/>
        <w:rPr>
          <w:rFonts w:ascii="Arial" w:hAnsi="Arial" w:cs="Arial"/>
          <w:sz w:val="21"/>
          <w:szCs w:val="21"/>
        </w:rPr>
      </w:pPr>
      <w:ins w:id="3903"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"https://www.geeksforgeeks.org/list-lastindexof-method-in-java-with-examples/"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int lastIndexOf(Object o):</w:t>
        </w:r>
        <w:r>
          <w:rPr>
            <w:rStyle w:val="Strong"/>
            <w:rFonts w:ascii="Arial" w:hAnsi="Arial" w:cs="Arial"/>
            <w:sz w:val="21"/>
            <w:szCs w:val="21"/>
            <w:bdr w:val="none" w:sz="0" w:space="0" w:color="auto" w:frame="1"/>
          </w:rPr>
          <w:fldChar w:fldCharType="end"/>
        </w:r>
        <w:r w:rsidR="00950472">
          <w:rPr>
            <w:rStyle w:val="Strong"/>
            <w:rFonts w:ascii="Arial" w:hAnsi="Arial" w:cs="Arial"/>
            <w:sz w:val="21"/>
            <w:szCs w:val="21"/>
            <w:bdr w:val="none" w:sz="0" w:space="0" w:color="auto" w:frame="1"/>
          </w:rPr>
          <w:t> </w:t>
        </w:r>
        <w:r w:rsidR="00950472">
          <w:rPr>
            <w:rFonts w:ascii="Arial" w:hAnsi="Arial" w:cs="Arial"/>
            <w:sz w:val="21"/>
            <w:szCs w:val="21"/>
          </w:rPr>
          <w:t>This method returns the last occurrence of given element or -1 if element is not present in list.</w:t>
        </w:r>
      </w:ins>
    </w:p>
    <w:p w:rsidR="005E5E59" w:rsidRPr="005E5E59" w:rsidRDefault="005E5E59" w:rsidP="005E5E59">
      <w:pPr>
        <w:numPr>
          <w:ilvl w:val="1"/>
          <w:numId w:val="209"/>
        </w:numPr>
        <w:spacing w:after="0" w:line="240" w:lineRule="auto"/>
        <w:ind w:left="934"/>
        <w:textAlignment w:val="baseline"/>
        <w:rPr>
          <w:ins w:id="3904" w:author="Unknown"/>
          <w:rFonts w:ascii="Arial" w:hAnsi="Arial" w:cs="Arial"/>
          <w:sz w:val="21"/>
          <w:szCs w:val="21"/>
        </w:rPr>
      </w:pPr>
    </w:p>
    <w:tbl>
      <w:tblPr>
        <w:tblW w:w="7317" w:type="dxa"/>
        <w:tblInd w:w="467" w:type="dxa"/>
        <w:tblCellMar>
          <w:left w:w="0" w:type="dxa"/>
          <w:right w:w="0" w:type="dxa"/>
        </w:tblCellMar>
        <w:tblLook w:val="04A0"/>
      </w:tblPr>
      <w:tblGrid>
        <w:gridCol w:w="7317"/>
      </w:tblGrid>
      <w:tr w:rsidR="00950472" w:rsidTr="00950472">
        <w:tc>
          <w:tcPr>
            <w:tcW w:w="7317" w:type="dxa"/>
            <w:vAlign w:val="center"/>
            <w:hideMark/>
          </w:tcPr>
          <w:p w:rsidR="00950472" w:rsidRDefault="00950472" w:rsidP="00950472">
            <w:r>
              <w:rPr>
                <w:rStyle w:val="HTMLCode"/>
                <w:rFonts w:eastAsiaTheme="minorHAnsi"/>
              </w:rPr>
              <w:t xml:space="preserve">// Java program to demonstrate search </w:t>
            </w:r>
          </w:p>
          <w:p w:rsidR="00950472" w:rsidRDefault="00950472" w:rsidP="00950472">
            <w:r>
              <w:rPr>
                <w:rStyle w:val="HTMLCode"/>
                <w:rFonts w:eastAsiaTheme="minorHAnsi"/>
              </w:rPr>
              <w:t xml:space="preserve">// operations on List interface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import</w:t>
            </w:r>
            <w:r>
              <w:t xml:space="preserve"> </w:t>
            </w:r>
            <w:r>
              <w:rPr>
                <w:rStyle w:val="HTMLCode"/>
                <w:rFonts w:eastAsiaTheme="minorHAnsi"/>
              </w:rPr>
              <w:t xml:space="preserve">java.util.*;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ListDemo { </w:t>
            </w:r>
          </w:p>
          <w:p w:rsidR="00950472" w:rsidRDefault="00950472" w:rsidP="0095047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950472" w:rsidRDefault="00950472" w:rsidP="00950472">
            <w:r>
              <w:rPr>
                <w:rStyle w:val="HTMLCode"/>
                <w:rFonts w:eastAsiaTheme="minorHAnsi"/>
              </w:rPr>
              <w:t xml:space="preserve">    { </w:t>
            </w:r>
          </w:p>
          <w:p w:rsidR="00950472" w:rsidRDefault="00950472" w:rsidP="00950472">
            <w:r>
              <w:rPr>
                <w:rStyle w:val="HTMLCode"/>
                <w:rFonts w:eastAsiaTheme="minorHAnsi"/>
              </w:rPr>
              <w:t xml:space="preserve">        // Type safe array list, stores only string </w:t>
            </w:r>
          </w:p>
          <w:p w:rsidR="00950472" w:rsidRDefault="00950472" w:rsidP="00950472">
            <w:r>
              <w:rPr>
                <w:rStyle w:val="HTMLCode"/>
                <w:rFonts w:eastAsiaTheme="minorHAnsi"/>
              </w:rPr>
              <w:t>        List&lt;String&gt; l = new</w:t>
            </w:r>
            <w:r>
              <w:t xml:space="preserve"> </w:t>
            </w:r>
            <w:r>
              <w:rPr>
                <w:rStyle w:val="HTMLCode"/>
                <w:rFonts w:eastAsiaTheme="minorHAnsi"/>
              </w:rPr>
              <w:t xml:space="preserve">ArrayList&lt;String&gt;(5); </w:t>
            </w:r>
          </w:p>
          <w:p w:rsidR="00950472" w:rsidRDefault="00950472" w:rsidP="00950472">
            <w:r>
              <w:rPr>
                <w:rStyle w:val="HTMLCode"/>
                <w:rFonts w:eastAsiaTheme="minorHAnsi"/>
              </w:rPr>
              <w:t xml:space="preserve">        l.add("Geeks"); </w:t>
            </w:r>
          </w:p>
          <w:p w:rsidR="00950472" w:rsidRDefault="00950472" w:rsidP="00950472">
            <w:r>
              <w:rPr>
                <w:rStyle w:val="HTMLCode"/>
                <w:rFonts w:eastAsiaTheme="minorHAnsi"/>
              </w:rPr>
              <w:t xml:space="preserve">        l.add("for"); </w:t>
            </w:r>
          </w:p>
          <w:p w:rsidR="00950472" w:rsidRDefault="00950472" w:rsidP="00950472">
            <w:r>
              <w:rPr>
                <w:rStyle w:val="HTMLCode"/>
                <w:rFonts w:eastAsiaTheme="minorHAnsi"/>
              </w:rPr>
              <w:t xml:space="preserve">        l.add("Geeks");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Using indexOf() and lastIndexOf() </w:t>
            </w:r>
          </w:p>
          <w:p w:rsidR="00950472" w:rsidRDefault="00950472" w:rsidP="00950472">
            <w:r>
              <w:rPr>
                <w:rStyle w:val="HTMLCode"/>
                <w:rFonts w:eastAsiaTheme="minorHAnsi"/>
              </w:rPr>
              <w:t>        System.out.println("first index of Geeks:"</w:t>
            </w:r>
          </w:p>
          <w:p w:rsidR="00950472" w:rsidRDefault="00950472" w:rsidP="00950472">
            <w:r>
              <w:rPr>
                <w:rStyle w:val="HTMLCode"/>
                <w:rFonts w:eastAsiaTheme="minorHAnsi"/>
              </w:rPr>
              <w:t xml:space="preserve">                           + l.indexOf("Geeks")); </w:t>
            </w:r>
          </w:p>
          <w:p w:rsidR="00950472" w:rsidRDefault="00950472" w:rsidP="00950472">
            <w:r>
              <w:rPr>
                <w:rStyle w:val="HTMLCode"/>
                <w:rFonts w:eastAsiaTheme="minorHAnsi"/>
              </w:rPr>
              <w:t>        System.out.println("last index of Geeks:"</w:t>
            </w:r>
          </w:p>
          <w:p w:rsidR="00950472" w:rsidRDefault="00950472" w:rsidP="00950472">
            <w:r>
              <w:rPr>
                <w:rStyle w:val="HTMLCode"/>
                <w:rFonts w:eastAsiaTheme="minorHAnsi"/>
              </w:rPr>
              <w:t xml:space="preserve">                           + l.lastIndexOf("Geeks")); </w:t>
            </w:r>
          </w:p>
          <w:p w:rsidR="00950472" w:rsidRDefault="00950472" w:rsidP="00950472">
            <w:r>
              <w:rPr>
                <w:rStyle w:val="HTMLCode"/>
                <w:rFonts w:eastAsiaTheme="minorHAnsi"/>
              </w:rPr>
              <w:t>        System.out.println("Index of element"</w:t>
            </w:r>
          </w:p>
          <w:p w:rsidR="00950472" w:rsidRDefault="00950472" w:rsidP="00950472">
            <w:r>
              <w:rPr>
                <w:rStyle w:val="HTMLCode"/>
                <w:rFonts w:eastAsiaTheme="minorHAnsi"/>
              </w:rPr>
              <w:t>                           + " not present : "</w:t>
            </w:r>
          </w:p>
          <w:p w:rsidR="00950472" w:rsidRDefault="00950472" w:rsidP="00950472">
            <w:r>
              <w:rPr>
                <w:rStyle w:val="HTMLCode"/>
                <w:rFonts w:eastAsiaTheme="minorHAnsi"/>
              </w:rPr>
              <w:t xml:space="preserve">                           + l.indexOf("Hello")); </w:t>
            </w:r>
          </w:p>
          <w:p w:rsidR="00950472" w:rsidRDefault="00950472" w:rsidP="00950472">
            <w:r>
              <w:rPr>
                <w:rStyle w:val="HTMLCode"/>
                <w:rFonts w:eastAsiaTheme="minorHAnsi"/>
              </w:rPr>
              <w:t xml:space="preserve">    } </w:t>
            </w:r>
          </w:p>
          <w:p w:rsidR="00950472" w:rsidRDefault="00950472" w:rsidP="00950472">
            <w:pPr>
              <w:rPr>
                <w:sz w:val="24"/>
                <w:szCs w:val="24"/>
              </w:rPr>
            </w:pPr>
            <w:r>
              <w:rPr>
                <w:rStyle w:val="HTMLCode"/>
                <w:rFonts w:eastAsiaTheme="minorHAnsi"/>
              </w:rPr>
              <w:t xml:space="preserve">} </w:t>
            </w:r>
          </w:p>
        </w:tc>
      </w:tr>
    </w:tbl>
    <w:p w:rsidR="00950472" w:rsidRDefault="00950472" w:rsidP="00950472">
      <w:pPr>
        <w:ind w:left="467"/>
        <w:textAlignment w:val="baseline"/>
        <w:rPr>
          <w:ins w:id="3905" w:author="Unknown"/>
          <w:rFonts w:ascii="Arial" w:hAnsi="Arial" w:cs="Arial"/>
          <w:sz w:val="21"/>
          <w:szCs w:val="21"/>
        </w:rPr>
      </w:pPr>
      <w:ins w:id="3906" w:author="Unknown">
        <w:r>
          <w:rPr>
            <w:rFonts w:ascii="Arial" w:hAnsi="Arial" w:cs="Arial"/>
            <w:b/>
            <w:bCs/>
            <w:sz w:val="21"/>
            <w:szCs w:val="21"/>
            <w:bdr w:val="none" w:sz="0" w:space="0" w:color="auto" w:frame="1"/>
          </w:rPr>
          <w:t>Output:</w:t>
        </w:r>
      </w:ins>
    </w:p>
    <w:p w:rsidR="00950472" w:rsidRDefault="00950472" w:rsidP="00950472">
      <w:pPr>
        <w:pStyle w:val="HTMLPreformatted"/>
        <w:shd w:val="clear" w:color="auto" w:fill="E0E0E0"/>
        <w:spacing w:after="130"/>
        <w:ind w:left="467"/>
        <w:textAlignment w:val="baseline"/>
        <w:rPr>
          <w:ins w:id="3907" w:author="Unknown"/>
          <w:rFonts w:ascii="Consolas" w:hAnsi="Consolas" w:cs="Consolas"/>
        </w:rPr>
      </w:pPr>
      <w:ins w:id="3908" w:author="Unknown">
        <w:r>
          <w:rPr>
            <w:rFonts w:ascii="Consolas" w:hAnsi="Consolas" w:cs="Consolas"/>
          </w:rPr>
          <w:t>first index of Geeks:0</w:t>
        </w:r>
      </w:ins>
    </w:p>
    <w:p w:rsidR="00950472" w:rsidRDefault="00950472" w:rsidP="00950472">
      <w:pPr>
        <w:pStyle w:val="HTMLPreformatted"/>
        <w:shd w:val="clear" w:color="auto" w:fill="E0E0E0"/>
        <w:spacing w:after="130"/>
        <w:ind w:left="467"/>
        <w:textAlignment w:val="baseline"/>
        <w:rPr>
          <w:ins w:id="3909" w:author="Unknown"/>
          <w:rFonts w:ascii="Consolas" w:hAnsi="Consolas" w:cs="Consolas"/>
        </w:rPr>
      </w:pPr>
      <w:ins w:id="3910" w:author="Unknown">
        <w:r>
          <w:rPr>
            <w:rFonts w:ascii="Consolas" w:hAnsi="Consolas" w:cs="Consolas"/>
          </w:rPr>
          <w:lastRenderedPageBreak/>
          <w:t>last index of Geeks:2</w:t>
        </w:r>
      </w:ins>
    </w:p>
    <w:p w:rsidR="00950472" w:rsidRDefault="00950472" w:rsidP="00950472">
      <w:pPr>
        <w:pStyle w:val="HTMLPreformatted"/>
        <w:shd w:val="clear" w:color="auto" w:fill="E0E0E0"/>
        <w:spacing w:after="130"/>
        <w:ind w:left="467"/>
        <w:textAlignment w:val="baseline"/>
        <w:rPr>
          <w:ins w:id="3911" w:author="Unknown"/>
          <w:rFonts w:ascii="Consolas" w:hAnsi="Consolas" w:cs="Consolas"/>
        </w:rPr>
      </w:pPr>
      <w:ins w:id="3912" w:author="Unknown">
        <w:r>
          <w:rPr>
            <w:rFonts w:ascii="Consolas" w:hAnsi="Consolas" w:cs="Consolas"/>
          </w:rPr>
          <w:t>Index of element not present : -1</w:t>
        </w:r>
      </w:ins>
    </w:p>
    <w:p w:rsidR="00950472" w:rsidRDefault="00950472" w:rsidP="00950472">
      <w:pPr>
        <w:numPr>
          <w:ilvl w:val="0"/>
          <w:numId w:val="209"/>
        </w:numPr>
        <w:spacing w:after="0" w:line="240" w:lineRule="auto"/>
        <w:ind w:left="467"/>
        <w:textAlignment w:val="baseline"/>
        <w:rPr>
          <w:ins w:id="3913" w:author="Unknown"/>
          <w:rFonts w:ascii="Arial" w:hAnsi="Arial" w:cs="Arial"/>
          <w:sz w:val="21"/>
          <w:szCs w:val="21"/>
        </w:rPr>
      </w:pPr>
      <w:ins w:id="3914" w:author="Unknown">
        <w:r>
          <w:rPr>
            <w:rStyle w:val="Strong"/>
            <w:rFonts w:ascii="Arial" w:hAnsi="Arial" w:cs="Arial"/>
            <w:sz w:val="21"/>
            <w:szCs w:val="21"/>
            <w:bdr w:val="none" w:sz="0" w:space="0" w:color="auto" w:frame="1"/>
          </w:rPr>
          <w:t>Iteration:</w:t>
        </w:r>
      </w:ins>
    </w:p>
    <w:p w:rsidR="00950472" w:rsidRDefault="00584E14" w:rsidP="00950472">
      <w:pPr>
        <w:numPr>
          <w:ilvl w:val="1"/>
          <w:numId w:val="209"/>
        </w:numPr>
        <w:spacing w:after="0" w:line="240" w:lineRule="auto"/>
        <w:ind w:left="934"/>
        <w:textAlignment w:val="baseline"/>
        <w:rPr>
          <w:ins w:id="3915" w:author="Unknown"/>
          <w:rFonts w:ascii="Arial" w:hAnsi="Arial" w:cs="Arial"/>
          <w:sz w:val="21"/>
          <w:szCs w:val="21"/>
        </w:rPr>
      </w:pPr>
      <w:ins w:id="3916"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"https://www.geeksforgeeks.org/list-listiterator-method-in-java-with-examples/"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ListIterator(extends Iterator)</w:t>
        </w:r>
        <w:r>
          <w:rPr>
            <w:rStyle w:val="Strong"/>
            <w:rFonts w:ascii="Arial" w:hAnsi="Arial" w:cs="Arial"/>
            <w:sz w:val="21"/>
            <w:szCs w:val="21"/>
            <w:bdr w:val="none" w:sz="0" w:space="0" w:color="auto" w:frame="1"/>
          </w:rPr>
          <w:fldChar w:fldCharType="end"/>
        </w:r>
        <w:r w:rsidR="00950472">
          <w:rPr>
            <w:rFonts w:ascii="Arial" w:hAnsi="Arial" w:cs="Arial"/>
            <w:sz w:val="21"/>
            <w:szCs w:val="21"/>
          </w:rPr>
          <w:t> is used to iterate over List element. List iterator is bidirectional iterator. For more details about ListIterator refer </w:t>
        </w:r>
        <w:r>
          <w:rPr>
            <w:rFonts w:ascii="Arial" w:hAnsi="Arial" w:cs="Arial"/>
            <w:sz w:val="21"/>
            <w:szCs w:val="21"/>
          </w:rPr>
          <w:fldChar w:fldCharType="begin"/>
        </w:r>
        <w:r w:rsidR="00950472">
          <w:rPr>
            <w:rFonts w:ascii="Arial" w:hAnsi="Arial" w:cs="Arial"/>
            <w:sz w:val="21"/>
            <w:szCs w:val="21"/>
          </w:rPr>
          <w:instrText xml:space="preserve"> HYPERLINK "https://www.geeksforgeeks.org/iterators-in-java/" </w:instrText>
        </w:r>
        <w:r>
          <w:rPr>
            <w:rFonts w:ascii="Arial" w:hAnsi="Arial" w:cs="Arial"/>
            <w:sz w:val="21"/>
            <w:szCs w:val="21"/>
          </w:rPr>
          <w:fldChar w:fldCharType="separate"/>
        </w:r>
        <w:r w:rsidR="00950472">
          <w:rPr>
            <w:rStyle w:val="Hyperlink"/>
            <w:rFonts w:ascii="Arial" w:hAnsi="Arial" w:cs="Arial"/>
            <w:color w:val="EC4E20"/>
            <w:sz w:val="21"/>
            <w:szCs w:val="21"/>
            <w:bdr w:val="none" w:sz="0" w:space="0" w:color="auto" w:frame="1"/>
          </w:rPr>
          <w:t>Iterators in Java</w:t>
        </w:r>
        <w:r>
          <w:rPr>
            <w:rFonts w:ascii="Arial" w:hAnsi="Arial" w:cs="Arial"/>
            <w:sz w:val="21"/>
            <w:szCs w:val="21"/>
          </w:rPr>
          <w:fldChar w:fldCharType="end"/>
        </w:r>
        <w:r w:rsidR="00950472">
          <w:rPr>
            <w:rFonts w:ascii="Arial" w:hAnsi="Arial" w:cs="Arial"/>
            <w:sz w:val="21"/>
            <w:szCs w:val="21"/>
          </w:rPr>
          <w:t>.</w:t>
        </w:r>
      </w:ins>
    </w:p>
    <w:p w:rsidR="00950472" w:rsidRDefault="00950472" w:rsidP="00950472">
      <w:pPr>
        <w:numPr>
          <w:ilvl w:val="0"/>
          <w:numId w:val="209"/>
        </w:numPr>
        <w:spacing w:after="0" w:line="240" w:lineRule="auto"/>
        <w:ind w:left="467"/>
        <w:textAlignment w:val="baseline"/>
        <w:rPr>
          <w:ins w:id="3917" w:author="Unknown"/>
          <w:rFonts w:ascii="Arial" w:hAnsi="Arial" w:cs="Arial"/>
          <w:sz w:val="21"/>
          <w:szCs w:val="21"/>
        </w:rPr>
      </w:pPr>
      <w:ins w:id="3918" w:author="Unknown">
        <w:r>
          <w:rPr>
            <w:rStyle w:val="Strong"/>
            <w:rFonts w:ascii="Arial" w:hAnsi="Arial" w:cs="Arial"/>
            <w:sz w:val="21"/>
            <w:szCs w:val="21"/>
            <w:bdr w:val="none" w:sz="0" w:space="0" w:color="auto" w:frame="1"/>
          </w:rPr>
          <w:t>Range-view:</w:t>
        </w:r>
        <w:r>
          <w:rPr>
            <w:rFonts w:ascii="Arial" w:hAnsi="Arial" w:cs="Arial"/>
            <w:sz w:val="21"/>
            <w:szCs w:val="21"/>
          </w:rPr>
          <w:br/>
          <w:t>List Interface provides a method to get the List view of the portion of given List between two indices. Following is the method supported by List for range view operation.</w:t>
        </w:r>
      </w:ins>
    </w:p>
    <w:p w:rsidR="00950472" w:rsidRDefault="00584E14" w:rsidP="00950472">
      <w:pPr>
        <w:numPr>
          <w:ilvl w:val="1"/>
          <w:numId w:val="209"/>
        </w:numPr>
        <w:spacing w:after="0" w:line="240" w:lineRule="auto"/>
        <w:ind w:left="934"/>
        <w:textAlignment w:val="baseline"/>
        <w:rPr>
          <w:ins w:id="3919" w:author="Unknown"/>
          <w:rFonts w:ascii="Arial" w:hAnsi="Arial" w:cs="Arial"/>
          <w:sz w:val="21"/>
          <w:szCs w:val="21"/>
        </w:rPr>
      </w:pPr>
      <w:ins w:id="3920" w:author="Unknown">
        <w:r>
          <w:rPr>
            <w:rStyle w:val="Strong"/>
            <w:rFonts w:ascii="Arial" w:hAnsi="Arial" w:cs="Arial"/>
            <w:sz w:val="21"/>
            <w:szCs w:val="21"/>
            <w:bdr w:val="none" w:sz="0" w:space="0" w:color="auto" w:frame="1"/>
          </w:rPr>
          <w:fldChar w:fldCharType="begin"/>
        </w:r>
        <w:r w:rsidR="00950472">
          <w:rPr>
            <w:rStyle w:val="Strong"/>
            <w:rFonts w:ascii="Arial" w:hAnsi="Arial" w:cs="Arial"/>
            <w:sz w:val="21"/>
            <w:szCs w:val="21"/>
            <w:bdr w:val="none" w:sz="0" w:space="0" w:color="auto" w:frame="1"/>
          </w:rPr>
          <w:instrText xml:space="preserve"> HYPERLINK "https://www.geeksforgeeks.org/list-sublist-method-in-java-with-examples/" \t "_blank" </w:instrText>
        </w:r>
        <w:r>
          <w:rPr>
            <w:rStyle w:val="Strong"/>
            <w:rFonts w:ascii="Arial" w:hAnsi="Arial" w:cs="Arial"/>
            <w:sz w:val="21"/>
            <w:szCs w:val="21"/>
            <w:bdr w:val="none" w:sz="0" w:space="0" w:color="auto" w:frame="1"/>
          </w:rPr>
          <w:fldChar w:fldCharType="separate"/>
        </w:r>
        <w:r w:rsidR="00950472">
          <w:rPr>
            <w:rStyle w:val="Hyperlink"/>
            <w:rFonts w:ascii="Arial" w:hAnsi="Arial" w:cs="Arial"/>
            <w:b/>
            <w:bCs/>
            <w:color w:val="EC4E20"/>
            <w:sz w:val="21"/>
            <w:szCs w:val="21"/>
            <w:bdr w:val="none" w:sz="0" w:space="0" w:color="auto" w:frame="1"/>
          </w:rPr>
          <w:t>List subList(int fromIndex, int toIndex):</w:t>
        </w:r>
        <w:r>
          <w:rPr>
            <w:rStyle w:val="Strong"/>
            <w:rFonts w:ascii="Arial" w:hAnsi="Arial" w:cs="Arial"/>
            <w:sz w:val="21"/>
            <w:szCs w:val="21"/>
            <w:bdr w:val="none" w:sz="0" w:space="0" w:color="auto" w:frame="1"/>
          </w:rPr>
          <w:fldChar w:fldCharType="end"/>
        </w:r>
        <w:r w:rsidR="00950472">
          <w:rPr>
            <w:rFonts w:ascii="Arial" w:hAnsi="Arial" w:cs="Arial"/>
            <w:sz w:val="21"/>
            <w:szCs w:val="21"/>
          </w:rPr>
          <w:t>This method returns List view of specified List between fromIndex(inclusive) and toIndex(exclusive).</w:t>
        </w:r>
      </w:ins>
    </w:p>
    <w:p w:rsidR="00950472" w:rsidRDefault="00950472" w:rsidP="00950472">
      <w:pPr>
        <w:ind w:left="467"/>
        <w:textAlignment w:val="baseline"/>
        <w:rPr>
          <w:ins w:id="3921" w:author="Unknown"/>
          <w:rFonts w:ascii="Arial" w:hAnsi="Arial" w:cs="Arial"/>
          <w:sz w:val="21"/>
          <w:szCs w:val="21"/>
        </w:rPr>
      </w:pPr>
      <w:ins w:id="3922" w:author="Unknown">
        <w:r>
          <w:rPr>
            <w:rFonts w:ascii="Material Icons" w:hAnsi="Material Icons" w:cs="Arial"/>
            <w:color w:val="454545"/>
            <w:sz w:val="31"/>
            <w:szCs w:val="31"/>
            <w:bdr w:val="none" w:sz="0" w:space="0" w:color="auto" w:frame="1"/>
            <w:shd w:val="clear" w:color="auto" w:fill="FFFFFF"/>
          </w:rPr>
          <w:t>filter_none</w:t>
        </w:r>
      </w:ins>
    </w:p>
    <w:p w:rsidR="00950472" w:rsidRDefault="00950472" w:rsidP="00950472">
      <w:pPr>
        <w:pStyle w:val="NormalWeb"/>
        <w:spacing w:before="0" w:beforeAutospacing="0" w:after="0" w:afterAutospacing="0"/>
        <w:ind w:left="467"/>
        <w:textAlignment w:val="baseline"/>
        <w:rPr>
          <w:ins w:id="3923" w:author="Unknown"/>
          <w:rFonts w:ascii="Arial" w:hAnsi="Arial" w:cs="Arial"/>
          <w:sz w:val="21"/>
          <w:szCs w:val="21"/>
        </w:rPr>
      </w:pPr>
      <w:ins w:id="3924" w:author="Unknown">
        <w:r>
          <w:rPr>
            <w:rFonts w:ascii="Material Icons" w:hAnsi="Material Icons" w:cs="Arial"/>
            <w:color w:val="454545"/>
            <w:sz w:val="31"/>
            <w:szCs w:val="31"/>
            <w:bdr w:val="none" w:sz="0" w:space="0" w:color="auto" w:frame="1"/>
            <w:shd w:val="clear" w:color="auto" w:fill="FFFFFF"/>
          </w:rPr>
          <w:t>edit</w:t>
        </w:r>
      </w:ins>
    </w:p>
    <w:p w:rsidR="00950472" w:rsidRDefault="00950472" w:rsidP="00950472">
      <w:pPr>
        <w:pStyle w:val="NormalWeb"/>
        <w:spacing w:before="0" w:beforeAutospacing="0" w:after="0" w:afterAutospacing="0"/>
        <w:ind w:left="467"/>
        <w:textAlignment w:val="baseline"/>
        <w:rPr>
          <w:ins w:id="3925" w:author="Unknown"/>
          <w:rFonts w:ascii="Arial" w:hAnsi="Arial" w:cs="Arial"/>
          <w:sz w:val="21"/>
          <w:szCs w:val="21"/>
        </w:rPr>
      </w:pPr>
      <w:ins w:id="3926" w:author="Unknown">
        <w:r>
          <w:rPr>
            <w:rFonts w:ascii="Material Icons" w:hAnsi="Material Icons" w:cs="Arial"/>
            <w:color w:val="454545"/>
            <w:sz w:val="31"/>
            <w:szCs w:val="31"/>
            <w:bdr w:val="none" w:sz="0" w:space="0" w:color="auto" w:frame="1"/>
            <w:shd w:val="clear" w:color="auto" w:fill="FFFFFF"/>
          </w:rPr>
          <w:t>play_arrow</w:t>
        </w:r>
      </w:ins>
    </w:p>
    <w:p w:rsidR="00950472" w:rsidRDefault="00950472" w:rsidP="00950472">
      <w:pPr>
        <w:pStyle w:val="NormalWeb"/>
        <w:spacing w:before="0" w:beforeAutospacing="0" w:after="0" w:afterAutospacing="0"/>
        <w:ind w:left="467"/>
        <w:textAlignment w:val="baseline"/>
        <w:rPr>
          <w:ins w:id="3927" w:author="Unknown"/>
          <w:rFonts w:ascii="Arial" w:hAnsi="Arial" w:cs="Arial"/>
          <w:sz w:val="21"/>
          <w:szCs w:val="21"/>
        </w:rPr>
      </w:pPr>
      <w:ins w:id="3928" w:author="Unknown">
        <w:r>
          <w:rPr>
            <w:rFonts w:ascii="Material Icons" w:hAnsi="Material Icons" w:cs="Arial"/>
            <w:color w:val="454545"/>
            <w:sz w:val="31"/>
            <w:szCs w:val="31"/>
            <w:bdr w:val="none" w:sz="0" w:space="0" w:color="auto" w:frame="1"/>
            <w:shd w:val="clear" w:color="auto" w:fill="FFFFFF"/>
          </w:rPr>
          <w:t>brightness_4</w:t>
        </w:r>
      </w:ins>
    </w:p>
    <w:tbl>
      <w:tblPr>
        <w:tblW w:w="7317" w:type="dxa"/>
        <w:tblInd w:w="467" w:type="dxa"/>
        <w:tblCellMar>
          <w:left w:w="0" w:type="dxa"/>
          <w:right w:w="0" w:type="dxa"/>
        </w:tblCellMar>
        <w:tblLook w:val="04A0"/>
      </w:tblPr>
      <w:tblGrid>
        <w:gridCol w:w="7317"/>
      </w:tblGrid>
      <w:tr w:rsidR="00950472" w:rsidTr="00950472">
        <w:tc>
          <w:tcPr>
            <w:tcW w:w="7317" w:type="dxa"/>
            <w:vAlign w:val="center"/>
            <w:hideMark/>
          </w:tcPr>
          <w:p w:rsidR="00950472" w:rsidRDefault="00950472" w:rsidP="00950472">
            <w:r>
              <w:rPr>
                <w:rStyle w:val="HTMLCode"/>
                <w:rFonts w:eastAsiaTheme="minorHAnsi"/>
              </w:rPr>
              <w:t xml:space="preserve">// Java program to demonstrate subList operation </w:t>
            </w:r>
          </w:p>
          <w:p w:rsidR="00950472" w:rsidRDefault="00950472" w:rsidP="00950472">
            <w:r>
              <w:rPr>
                <w:rStyle w:val="HTMLCode"/>
                <w:rFonts w:eastAsiaTheme="minorHAnsi"/>
              </w:rPr>
              <w:t xml:space="preserve">// on List interface. </w:t>
            </w:r>
          </w:p>
          <w:p w:rsidR="00950472" w:rsidRDefault="00950472" w:rsidP="00950472">
            <w:r>
              <w:rPr>
                <w:rStyle w:val="HTMLCode"/>
                <w:rFonts w:eastAsiaTheme="minorHAnsi"/>
              </w:rPr>
              <w:t>import</w:t>
            </w:r>
            <w:r>
              <w:t xml:space="preserve"> </w:t>
            </w:r>
            <w:r>
              <w:rPr>
                <w:rStyle w:val="HTMLCode"/>
                <w:rFonts w:eastAsiaTheme="minorHAnsi"/>
              </w:rPr>
              <w:t xml:space="preserve">java.util.*; </w:t>
            </w:r>
          </w:p>
          <w:p w:rsidR="00950472" w:rsidRDefault="00950472" w:rsidP="00950472">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ListDemo { </w:t>
            </w:r>
          </w:p>
          <w:p w:rsidR="00950472" w:rsidRDefault="00950472" w:rsidP="0095047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950472" w:rsidRDefault="00950472" w:rsidP="00950472">
            <w:r>
              <w:rPr>
                <w:rStyle w:val="HTMLCode"/>
                <w:rFonts w:eastAsiaTheme="minorHAnsi"/>
              </w:rPr>
              <w:t xml:space="preserve">    { </w:t>
            </w:r>
          </w:p>
          <w:p w:rsidR="00950472" w:rsidRDefault="00950472" w:rsidP="00950472">
            <w:r>
              <w:rPr>
                <w:rStyle w:val="HTMLCode"/>
                <w:rFonts w:eastAsiaTheme="minorHAnsi"/>
              </w:rPr>
              <w:t xml:space="preserve">        // Type safe array list, stores only string </w:t>
            </w:r>
          </w:p>
          <w:p w:rsidR="00950472" w:rsidRDefault="00950472" w:rsidP="00950472">
            <w:r>
              <w:rPr>
                <w:rStyle w:val="HTMLCode"/>
                <w:rFonts w:eastAsiaTheme="minorHAnsi"/>
              </w:rPr>
              <w:t>        List&lt;String&gt; l = new</w:t>
            </w:r>
            <w:r>
              <w:t xml:space="preserve"> </w:t>
            </w:r>
            <w:r>
              <w:rPr>
                <w:rStyle w:val="HTMLCode"/>
                <w:rFonts w:eastAsiaTheme="minorHAnsi"/>
              </w:rPr>
              <w:t xml:space="preserve">ArrayList&lt;String&gt;(5);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l.add("GeeksforGeeks"); </w:t>
            </w:r>
          </w:p>
          <w:p w:rsidR="00950472" w:rsidRDefault="00950472" w:rsidP="00950472">
            <w:r>
              <w:rPr>
                <w:rStyle w:val="HTMLCode"/>
                <w:rFonts w:eastAsiaTheme="minorHAnsi"/>
              </w:rPr>
              <w:t xml:space="preserve">        l.add("Practice"); </w:t>
            </w:r>
          </w:p>
          <w:p w:rsidR="00950472" w:rsidRDefault="00950472" w:rsidP="00950472">
            <w:r>
              <w:rPr>
                <w:rStyle w:val="HTMLCode"/>
                <w:rFonts w:eastAsiaTheme="minorHAnsi"/>
              </w:rPr>
              <w:t xml:space="preserve">        l.add("GeeksQuiz"); </w:t>
            </w:r>
          </w:p>
          <w:p w:rsidR="00950472" w:rsidRDefault="00950472" w:rsidP="00950472">
            <w:r>
              <w:rPr>
                <w:rStyle w:val="HTMLCode"/>
                <w:rFonts w:eastAsiaTheme="minorHAnsi"/>
              </w:rPr>
              <w:t xml:space="preserve">        l.add("IDE"); </w:t>
            </w:r>
          </w:p>
          <w:p w:rsidR="00950472" w:rsidRDefault="00950472" w:rsidP="00950472">
            <w:r>
              <w:rPr>
                <w:rStyle w:val="HTMLCode"/>
                <w:rFonts w:eastAsiaTheme="minorHAnsi"/>
              </w:rPr>
              <w:t xml:space="preserve">        l.add("Courses");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List&lt;String&gt; range = new</w:t>
            </w:r>
            <w:r>
              <w:t xml:space="preserve"> </w:t>
            </w:r>
            <w:r>
              <w:rPr>
                <w:rStyle w:val="HTMLCode"/>
                <w:rFonts w:eastAsiaTheme="minorHAnsi"/>
              </w:rPr>
              <w:t xml:space="preserve">ArrayList&lt;String&gt;(); </w:t>
            </w:r>
          </w:p>
          <w:p w:rsidR="00950472" w:rsidRDefault="00950472" w:rsidP="00950472">
            <w:r>
              <w:rPr>
                <w:rStyle w:val="HTMLCode"/>
                <w:rFonts w:eastAsiaTheme="minorHAnsi"/>
              </w:rPr>
              <w:t> </w:t>
            </w:r>
            <w:r>
              <w:t> </w:t>
            </w:r>
          </w:p>
          <w:p w:rsidR="00950472" w:rsidRDefault="00950472" w:rsidP="00950472">
            <w:r>
              <w:rPr>
                <w:rStyle w:val="HTMLCode"/>
                <w:rFonts w:eastAsiaTheme="minorHAnsi"/>
              </w:rPr>
              <w:t xml:space="preserve">        // Return List between 2nd(including) </w:t>
            </w:r>
          </w:p>
          <w:p w:rsidR="00950472" w:rsidRDefault="00950472" w:rsidP="00950472">
            <w:r>
              <w:rPr>
                <w:rStyle w:val="HTMLCode"/>
                <w:rFonts w:eastAsiaTheme="minorHAnsi"/>
              </w:rPr>
              <w:t xml:space="preserve">        // and 4th element(excluding) </w:t>
            </w:r>
          </w:p>
          <w:p w:rsidR="00950472" w:rsidRDefault="00950472" w:rsidP="00950472">
            <w:r>
              <w:rPr>
                <w:rStyle w:val="HTMLCode"/>
                <w:rFonts w:eastAsiaTheme="minorHAnsi"/>
              </w:rPr>
              <w:t xml:space="preserve">        range = l.subList(2, 4); </w:t>
            </w:r>
          </w:p>
          <w:p w:rsidR="00950472" w:rsidRDefault="00950472" w:rsidP="00950472">
            <w:r>
              <w:rPr>
                <w:rStyle w:val="HTMLCode"/>
                <w:rFonts w:eastAsiaTheme="minorHAnsi"/>
              </w:rPr>
              <w:lastRenderedPageBreak/>
              <w:t> </w:t>
            </w:r>
            <w:r>
              <w:t> </w:t>
            </w:r>
          </w:p>
          <w:p w:rsidR="00950472" w:rsidRDefault="00950472" w:rsidP="00950472">
            <w:r>
              <w:rPr>
                <w:rStyle w:val="HTMLCode"/>
                <w:rFonts w:eastAsiaTheme="minorHAnsi"/>
              </w:rPr>
              <w:t xml:space="preserve">        System.out.println(range); </w:t>
            </w:r>
          </w:p>
          <w:p w:rsidR="00950472" w:rsidRDefault="00950472" w:rsidP="00950472">
            <w:r>
              <w:rPr>
                <w:rStyle w:val="HTMLCode"/>
                <w:rFonts w:eastAsiaTheme="minorHAnsi"/>
              </w:rPr>
              <w:t xml:space="preserve">    } </w:t>
            </w:r>
          </w:p>
          <w:p w:rsidR="00950472" w:rsidRDefault="00950472" w:rsidP="00950472">
            <w:pPr>
              <w:rPr>
                <w:sz w:val="24"/>
                <w:szCs w:val="24"/>
              </w:rPr>
            </w:pPr>
            <w:r>
              <w:rPr>
                <w:rStyle w:val="HTMLCode"/>
                <w:rFonts w:eastAsiaTheme="minorHAnsi"/>
              </w:rPr>
              <w:t xml:space="preserve">} </w:t>
            </w:r>
          </w:p>
        </w:tc>
      </w:tr>
    </w:tbl>
    <w:p w:rsidR="00950472" w:rsidRDefault="00950472" w:rsidP="00950472">
      <w:pPr>
        <w:ind w:left="467"/>
        <w:textAlignment w:val="baseline"/>
        <w:rPr>
          <w:ins w:id="3929" w:author="Unknown"/>
          <w:rFonts w:ascii="Arial" w:hAnsi="Arial" w:cs="Arial"/>
          <w:sz w:val="21"/>
          <w:szCs w:val="21"/>
        </w:rPr>
      </w:pPr>
      <w:ins w:id="3930" w:author="Unknown">
        <w:r>
          <w:rPr>
            <w:rFonts w:ascii="Arial" w:hAnsi="Arial" w:cs="Arial"/>
            <w:b/>
            <w:bCs/>
            <w:sz w:val="21"/>
            <w:szCs w:val="21"/>
            <w:bdr w:val="none" w:sz="0" w:space="0" w:color="auto" w:frame="1"/>
          </w:rPr>
          <w:lastRenderedPageBreak/>
          <w:t>Output:</w:t>
        </w:r>
      </w:ins>
    </w:p>
    <w:p w:rsidR="00950472" w:rsidRDefault="00950472" w:rsidP="00950472">
      <w:pPr>
        <w:pStyle w:val="HTMLPreformatted"/>
        <w:shd w:val="clear" w:color="auto" w:fill="E0E0E0"/>
        <w:spacing w:after="130"/>
        <w:ind w:left="467"/>
        <w:textAlignment w:val="baseline"/>
        <w:rPr>
          <w:ins w:id="3931" w:author="Unknown"/>
          <w:rFonts w:ascii="Consolas" w:hAnsi="Consolas" w:cs="Consolas"/>
        </w:rPr>
      </w:pPr>
      <w:ins w:id="3932" w:author="Unknown">
        <w:r>
          <w:rPr>
            <w:rFonts w:ascii="Consolas" w:hAnsi="Consolas" w:cs="Consolas"/>
          </w:rPr>
          <w:t>[GeeksQuiz, IDE]</w:t>
        </w:r>
      </w:ins>
    </w:p>
    <w:p w:rsidR="007D2278" w:rsidRDefault="007D2278"/>
    <w:p w:rsidR="005A6BB6" w:rsidRDefault="005A6BB6"/>
    <w:p w:rsidR="009F7ADB" w:rsidRDefault="009F7ADB" w:rsidP="009F7ADB">
      <w:pPr>
        <w:pStyle w:val="Heading1"/>
        <w:spacing w:before="0" w:beforeAutospacing="0" w:after="195" w:afterAutospacing="0"/>
        <w:textAlignment w:val="baseline"/>
        <w:rPr>
          <w:b w:val="0"/>
          <w:bCs w:val="0"/>
          <w:sz w:val="36"/>
          <w:szCs w:val="36"/>
        </w:rPr>
      </w:pPr>
      <w:r>
        <w:rPr>
          <w:b w:val="0"/>
          <w:bCs w:val="0"/>
          <w:sz w:val="36"/>
          <w:szCs w:val="36"/>
        </w:rPr>
        <w:t>LinkedList in Java</w:t>
      </w:r>
    </w:p>
    <w:p w:rsidR="009F7ADB" w:rsidRDefault="009F7ADB" w:rsidP="009F7ADB">
      <w:pPr>
        <w:pStyle w:val="NormalWeb"/>
        <w:spacing w:before="0" w:beforeAutospacing="0" w:after="130" w:afterAutospacing="0"/>
        <w:textAlignment w:val="baseline"/>
        <w:rPr>
          <w:rFonts w:ascii="Arial" w:hAnsi="Arial" w:cs="Arial"/>
          <w:sz w:val="21"/>
          <w:szCs w:val="21"/>
        </w:rPr>
      </w:pPr>
      <w:r>
        <w:rPr>
          <w:rFonts w:ascii="Arial" w:hAnsi="Arial" w:cs="Arial"/>
          <w:sz w:val="21"/>
          <w:szCs w:val="21"/>
        </w:rPr>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Pr>
          <w:rFonts w:ascii="Arial" w:hAnsi="Arial" w:cs="Arial"/>
          <w:sz w:val="21"/>
          <w:szCs w:val="21"/>
        </w:rPr>
        <w:br/>
        <w:t>To store the elements in a linked list we use a doubly linked list which provides a linear data structure and also used to inherit an abstract class and implement list and deque interfaces.</w:t>
      </w:r>
    </w:p>
    <w:p w:rsidR="009F7ADB" w:rsidRDefault="009F7ADB" w:rsidP="009F7ADB">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In Java, LinkedList class implements the </w:t>
      </w:r>
      <w:hyperlink r:id="rId105" w:history="1">
        <w:r>
          <w:rPr>
            <w:rStyle w:val="Hyperlink"/>
            <w:rFonts w:ascii="Arial" w:hAnsi="Arial" w:cs="Arial"/>
            <w:color w:val="EC4E20"/>
            <w:sz w:val="21"/>
            <w:szCs w:val="21"/>
            <w:bdr w:val="none" w:sz="0" w:space="0" w:color="auto" w:frame="1"/>
          </w:rPr>
          <w:t>list interface</w:t>
        </w:r>
      </w:hyperlink>
      <w:r>
        <w:rPr>
          <w:rFonts w:ascii="Arial" w:hAnsi="Arial" w:cs="Arial"/>
          <w:sz w:val="21"/>
          <w:szCs w:val="21"/>
        </w:rPr>
        <w:t>. The LinkedList class also consists of various constructors and methods like other java collections.</w:t>
      </w:r>
    </w:p>
    <w:p w:rsidR="009F7ADB" w:rsidRDefault="009F7ADB" w:rsidP="009F7ADB">
      <w:pPr>
        <w:pStyle w:val="NormalWeb"/>
        <w:spacing w:before="0" w:beforeAutospacing="0" w:after="0" w:afterAutospacing="0"/>
        <w:textAlignment w:val="baseline"/>
        <w:rPr>
          <w:rFonts w:ascii="Arial" w:hAnsi="Arial" w:cs="Arial"/>
          <w:sz w:val="21"/>
          <w:szCs w:val="21"/>
        </w:rPr>
      </w:pPr>
      <w:r>
        <w:rPr>
          <w:rStyle w:val="Strong"/>
          <w:rFonts w:ascii="Arial" w:hAnsi="Arial" w:cs="Arial"/>
          <w:sz w:val="21"/>
          <w:szCs w:val="21"/>
          <w:bdr w:val="none" w:sz="0" w:space="0" w:color="auto" w:frame="1"/>
        </w:rPr>
        <w:t>Constructors for Java LinkedList:</w:t>
      </w:r>
    </w:p>
    <w:p w:rsidR="009F7ADB" w:rsidRDefault="009F7ADB" w:rsidP="009F7ADB">
      <w:pPr>
        <w:numPr>
          <w:ilvl w:val="0"/>
          <w:numId w:val="210"/>
        </w:numPr>
        <w:spacing w:after="0" w:line="240" w:lineRule="auto"/>
        <w:ind w:left="467"/>
        <w:textAlignment w:val="baseline"/>
        <w:rPr>
          <w:rFonts w:ascii="Arial" w:hAnsi="Arial" w:cs="Arial"/>
          <w:sz w:val="21"/>
          <w:szCs w:val="21"/>
        </w:rPr>
      </w:pPr>
      <w:r>
        <w:rPr>
          <w:rFonts w:ascii="Arial" w:hAnsi="Arial" w:cs="Arial"/>
          <w:sz w:val="21"/>
          <w:szCs w:val="21"/>
        </w:rPr>
        <w:t>LinkedList(): Used to create an empty linked list.</w:t>
      </w:r>
    </w:p>
    <w:p w:rsidR="009F7ADB" w:rsidRDefault="009F7ADB" w:rsidP="009F7ADB">
      <w:pPr>
        <w:numPr>
          <w:ilvl w:val="0"/>
          <w:numId w:val="210"/>
        </w:numPr>
        <w:spacing w:after="0" w:line="240" w:lineRule="auto"/>
        <w:ind w:left="467"/>
        <w:textAlignment w:val="baseline"/>
        <w:rPr>
          <w:rFonts w:ascii="Arial" w:hAnsi="Arial" w:cs="Arial"/>
          <w:sz w:val="21"/>
          <w:szCs w:val="21"/>
        </w:rPr>
      </w:pPr>
      <w:r>
        <w:rPr>
          <w:rFonts w:ascii="Arial" w:hAnsi="Arial" w:cs="Arial"/>
          <w:sz w:val="21"/>
          <w:szCs w:val="21"/>
        </w:rPr>
        <w:t>LinkedList(Collection C): Used to create a ordered list which contains all the elements of a specified collection, as returned by the collection’s iterator.</w:t>
      </w:r>
    </w:p>
    <w:p w:rsidR="009F7ADB" w:rsidRDefault="009F7ADB" w:rsidP="008D6724">
      <w:pPr>
        <w:spacing w:line="246" w:lineRule="atLeast"/>
        <w:jc w:val="both"/>
        <w:textAlignment w:val="baseline"/>
        <w:rPr>
          <w:ins w:id="3933" w:author="Unknown"/>
          <w:rFonts w:ascii="Arial" w:hAnsi="Arial" w:cs="Arial"/>
          <w:sz w:val="21"/>
          <w:szCs w:val="21"/>
        </w:rPr>
      </w:pPr>
    </w:p>
    <w:tbl>
      <w:tblPr>
        <w:tblW w:w="7991" w:type="dxa"/>
        <w:tblCellMar>
          <w:left w:w="0" w:type="dxa"/>
          <w:right w:w="0" w:type="dxa"/>
        </w:tblCellMar>
        <w:tblLook w:val="04A0"/>
      </w:tblPr>
      <w:tblGrid>
        <w:gridCol w:w="7991"/>
      </w:tblGrid>
      <w:tr w:rsidR="009F7ADB" w:rsidTr="009F7ADB">
        <w:tc>
          <w:tcPr>
            <w:tcW w:w="7991" w:type="dxa"/>
            <w:vAlign w:val="center"/>
            <w:hideMark/>
          </w:tcPr>
          <w:p w:rsidR="009F7ADB" w:rsidRDefault="009F7ADB" w:rsidP="009F7ADB">
            <w:r>
              <w:rPr>
                <w:rStyle w:val="HTMLCode"/>
                <w:rFonts w:eastAsiaTheme="minorHAnsi"/>
              </w:rPr>
              <w:t xml:space="preserve">// Java code for Linked List implementation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import</w:t>
            </w:r>
            <w:r>
              <w:t xml:space="preserve"> </w:t>
            </w:r>
            <w:r>
              <w:rPr>
                <w:rStyle w:val="HTMLCode"/>
                <w:rFonts w:eastAsiaTheme="minorHAnsi"/>
              </w:rPr>
              <w:t xml:space="preserve">java.util.*;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9F7ADB" w:rsidRDefault="009F7ADB" w:rsidP="009F7ADB">
            <w:r>
              <w:rPr>
                <w:rStyle w:val="HTMLCode"/>
                <w:rFonts w:eastAsiaTheme="minorHAnsi"/>
              </w:rPr>
              <w:t xml:space="preserve">{ </w:t>
            </w:r>
          </w:p>
          <w:p w:rsidR="009F7ADB" w:rsidRDefault="009F7ADB" w:rsidP="009F7AD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9F7ADB" w:rsidRDefault="009F7ADB" w:rsidP="009F7ADB">
            <w:r>
              <w:rPr>
                <w:rStyle w:val="HTMLCode"/>
                <w:rFonts w:eastAsiaTheme="minorHAnsi"/>
              </w:rPr>
              <w:t xml:space="preserve">    { </w:t>
            </w:r>
          </w:p>
          <w:p w:rsidR="009F7ADB" w:rsidRDefault="009F7ADB" w:rsidP="009F7ADB">
            <w:r>
              <w:rPr>
                <w:rStyle w:val="HTMLCode"/>
                <w:rFonts w:eastAsiaTheme="minorHAnsi"/>
              </w:rPr>
              <w:t xml:space="preserve">        // Creating object of class linked list </w:t>
            </w:r>
          </w:p>
          <w:p w:rsidR="009F7ADB" w:rsidRDefault="009F7ADB" w:rsidP="009F7ADB">
            <w:r>
              <w:rPr>
                <w:rStyle w:val="HTMLCode"/>
                <w:rFonts w:eastAsiaTheme="minorHAnsi"/>
              </w:rPr>
              <w:t>        LinkedList&lt;String&gt; object = new</w:t>
            </w:r>
            <w:r>
              <w:t xml:space="preserve"> </w:t>
            </w:r>
            <w:r>
              <w:rPr>
                <w:rStyle w:val="HTMLCode"/>
                <w:rFonts w:eastAsiaTheme="minorHAnsi"/>
              </w:rPr>
              <w:t xml:space="preserve">LinkedList&lt;String&gt;(); </w:t>
            </w:r>
          </w:p>
          <w:p w:rsidR="009F7ADB" w:rsidRDefault="009F7ADB" w:rsidP="009F7ADB">
            <w:r>
              <w:rPr>
                <w:rStyle w:val="HTMLCode"/>
                <w:rFonts w:eastAsiaTheme="minorHAnsi"/>
              </w:rPr>
              <w:t> </w:t>
            </w:r>
            <w:r>
              <w:t> </w:t>
            </w:r>
          </w:p>
          <w:p w:rsidR="009F7ADB" w:rsidRDefault="009F7ADB" w:rsidP="009F7ADB">
            <w:r>
              <w:rPr>
                <w:rStyle w:val="HTMLCode"/>
                <w:rFonts w:eastAsiaTheme="minorHAnsi"/>
              </w:rPr>
              <w:lastRenderedPageBreak/>
              <w:t xml:space="preserve">        // Adding elements to the linked list </w:t>
            </w:r>
          </w:p>
          <w:p w:rsidR="009F7ADB" w:rsidRDefault="009F7ADB" w:rsidP="009F7ADB">
            <w:r>
              <w:rPr>
                <w:rStyle w:val="HTMLCode"/>
                <w:rFonts w:eastAsiaTheme="minorHAnsi"/>
              </w:rPr>
              <w:t xml:space="preserve">        object.add("A"); </w:t>
            </w:r>
          </w:p>
          <w:p w:rsidR="009F7ADB" w:rsidRDefault="009F7ADB" w:rsidP="009F7ADB">
            <w:r>
              <w:rPr>
                <w:rStyle w:val="HTMLCode"/>
                <w:rFonts w:eastAsiaTheme="minorHAnsi"/>
              </w:rPr>
              <w:t xml:space="preserve">        object.add("B"); </w:t>
            </w:r>
          </w:p>
          <w:p w:rsidR="009F7ADB" w:rsidRDefault="009F7ADB" w:rsidP="009F7ADB">
            <w:r>
              <w:rPr>
                <w:rStyle w:val="HTMLCode"/>
                <w:rFonts w:eastAsiaTheme="minorHAnsi"/>
              </w:rPr>
              <w:t xml:space="preserve">        object.addLast("C"); </w:t>
            </w:r>
          </w:p>
          <w:p w:rsidR="009F7ADB" w:rsidRDefault="009F7ADB" w:rsidP="009F7ADB">
            <w:r>
              <w:rPr>
                <w:rStyle w:val="HTMLCode"/>
                <w:rFonts w:eastAsiaTheme="minorHAnsi"/>
              </w:rPr>
              <w:t xml:space="preserve">        object.addFirst("D"); </w:t>
            </w:r>
          </w:p>
          <w:p w:rsidR="009F7ADB" w:rsidRDefault="009F7ADB" w:rsidP="009F7ADB">
            <w:r>
              <w:rPr>
                <w:rStyle w:val="HTMLCode"/>
                <w:rFonts w:eastAsiaTheme="minorHAnsi"/>
              </w:rPr>
              <w:t xml:space="preserve">        object.add(2, "E"); </w:t>
            </w:r>
          </w:p>
          <w:p w:rsidR="009F7ADB" w:rsidRDefault="009F7ADB" w:rsidP="009F7ADB">
            <w:r>
              <w:rPr>
                <w:rStyle w:val="HTMLCode"/>
                <w:rFonts w:eastAsiaTheme="minorHAnsi"/>
              </w:rPr>
              <w:t xml:space="preserve">        object.add("F"); </w:t>
            </w:r>
          </w:p>
          <w:p w:rsidR="009F7ADB" w:rsidRDefault="009F7ADB" w:rsidP="009F7ADB">
            <w:r>
              <w:rPr>
                <w:rStyle w:val="HTMLCode"/>
                <w:rFonts w:eastAsiaTheme="minorHAnsi"/>
              </w:rPr>
              <w:t xml:space="preserve">        object.add("G"); </w:t>
            </w:r>
          </w:p>
          <w:p w:rsidR="009F7ADB" w:rsidRDefault="009F7ADB" w:rsidP="009F7ADB">
            <w:r>
              <w:rPr>
                <w:rStyle w:val="HTMLCode"/>
                <w:rFonts w:eastAsiaTheme="minorHAnsi"/>
              </w:rPr>
              <w:t>        System.out.println("Linked list : "</w:t>
            </w:r>
            <w:r>
              <w:t xml:space="preserve"> </w:t>
            </w:r>
            <w:r>
              <w:rPr>
                <w:rStyle w:val="HTMLCode"/>
                <w:rFonts w:eastAsiaTheme="minorHAnsi"/>
              </w:rPr>
              <w:t xml:space="preserve">+ object);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 xml:space="preserve">        // Removing elements from the linked list </w:t>
            </w:r>
          </w:p>
          <w:p w:rsidR="009F7ADB" w:rsidRDefault="009F7ADB" w:rsidP="009F7ADB">
            <w:r>
              <w:rPr>
                <w:rStyle w:val="HTMLCode"/>
                <w:rFonts w:eastAsiaTheme="minorHAnsi"/>
              </w:rPr>
              <w:t xml:space="preserve">        object.remove("B"); </w:t>
            </w:r>
          </w:p>
          <w:p w:rsidR="009F7ADB" w:rsidRDefault="009F7ADB" w:rsidP="009F7ADB">
            <w:r>
              <w:rPr>
                <w:rStyle w:val="HTMLCode"/>
                <w:rFonts w:eastAsiaTheme="minorHAnsi"/>
              </w:rPr>
              <w:t xml:space="preserve">        object.remove(3); </w:t>
            </w:r>
          </w:p>
          <w:p w:rsidR="009F7ADB" w:rsidRDefault="009F7ADB" w:rsidP="009F7ADB">
            <w:r>
              <w:rPr>
                <w:rStyle w:val="HTMLCode"/>
                <w:rFonts w:eastAsiaTheme="minorHAnsi"/>
              </w:rPr>
              <w:t xml:space="preserve">        object.removeFirst(); </w:t>
            </w:r>
          </w:p>
          <w:p w:rsidR="009F7ADB" w:rsidRDefault="009F7ADB" w:rsidP="009F7ADB">
            <w:r>
              <w:rPr>
                <w:rStyle w:val="HTMLCode"/>
                <w:rFonts w:eastAsiaTheme="minorHAnsi"/>
              </w:rPr>
              <w:t xml:space="preserve">        object.removeLast(); </w:t>
            </w:r>
          </w:p>
          <w:p w:rsidR="009F7ADB" w:rsidRDefault="009F7ADB" w:rsidP="009F7ADB">
            <w:r>
              <w:rPr>
                <w:rStyle w:val="HTMLCode"/>
                <w:rFonts w:eastAsiaTheme="minorHAnsi"/>
              </w:rPr>
              <w:t>        System.out.println("Linked list after deletion: "</w:t>
            </w:r>
            <w:r>
              <w:t xml:space="preserve"> </w:t>
            </w:r>
            <w:r>
              <w:rPr>
                <w:rStyle w:val="HTMLCode"/>
                <w:rFonts w:eastAsiaTheme="minorHAnsi"/>
              </w:rPr>
              <w:t xml:space="preserve">+ object);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 xml:space="preserve">        // Finding elements in the linked list </w:t>
            </w:r>
          </w:p>
          <w:p w:rsidR="009F7ADB" w:rsidRDefault="009F7ADB" w:rsidP="009F7ADB">
            <w:r>
              <w:rPr>
                <w:rStyle w:val="HTMLCode"/>
                <w:rFonts w:eastAsiaTheme="minorHAnsi"/>
              </w:rPr>
              <w:t>        boolean</w:t>
            </w:r>
            <w:r>
              <w:t xml:space="preserve"> </w:t>
            </w:r>
            <w:r>
              <w:rPr>
                <w:rStyle w:val="HTMLCode"/>
                <w:rFonts w:eastAsiaTheme="minorHAnsi"/>
              </w:rPr>
              <w:t xml:space="preserve">status = object.contains("E");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 xml:space="preserve">        if(status) </w:t>
            </w:r>
          </w:p>
          <w:p w:rsidR="009F7ADB" w:rsidRDefault="009F7ADB" w:rsidP="009F7ADB">
            <w:r>
              <w:rPr>
                <w:rStyle w:val="HTMLCode"/>
                <w:rFonts w:eastAsiaTheme="minorHAnsi"/>
              </w:rPr>
              <w:t xml:space="preserve">            System.out.println("List contains the element 'E' "); </w:t>
            </w:r>
          </w:p>
          <w:p w:rsidR="009F7ADB" w:rsidRDefault="009F7ADB" w:rsidP="009F7ADB">
            <w:r>
              <w:rPr>
                <w:rStyle w:val="HTMLCode"/>
                <w:rFonts w:eastAsiaTheme="minorHAnsi"/>
              </w:rPr>
              <w:t>        else</w:t>
            </w:r>
          </w:p>
          <w:p w:rsidR="009F7ADB" w:rsidRDefault="009F7ADB" w:rsidP="009F7ADB">
            <w:r>
              <w:rPr>
                <w:rStyle w:val="HTMLCode"/>
                <w:rFonts w:eastAsiaTheme="minorHAnsi"/>
              </w:rPr>
              <w:t xml:space="preserve">            System.out.println("List doesn't contain the element 'E'"); </w:t>
            </w:r>
          </w:p>
          <w:p w:rsidR="009F7ADB" w:rsidRDefault="009F7ADB" w:rsidP="009F7ADB">
            <w:r>
              <w:rPr>
                <w:rStyle w:val="HTMLCode"/>
                <w:rFonts w:eastAsiaTheme="minorHAnsi"/>
              </w:rPr>
              <w:t> </w:t>
            </w:r>
            <w:r>
              <w:t> </w:t>
            </w:r>
          </w:p>
          <w:p w:rsidR="009F7ADB" w:rsidRDefault="009F7ADB" w:rsidP="009F7ADB">
            <w:r>
              <w:rPr>
                <w:rStyle w:val="HTMLCode"/>
                <w:rFonts w:eastAsiaTheme="minorHAnsi"/>
              </w:rPr>
              <w:t xml:space="preserve">        // Number of elements in the linked list </w:t>
            </w:r>
          </w:p>
          <w:p w:rsidR="009F7ADB" w:rsidRDefault="009F7ADB" w:rsidP="009F7ADB">
            <w:r>
              <w:rPr>
                <w:rStyle w:val="HTMLCode"/>
                <w:rFonts w:eastAsiaTheme="minorHAnsi"/>
              </w:rPr>
              <w:t>        int</w:t>
            </w:r>
            <w:r>
              <w:t xml:space="preserve"> </w:t>
            </w:r>
            <w:r>
              <w:rPr>
                <w:rStyle w:val="HTMLCode"/>
                <w:rFonts w:eastAsiaTheme="minorHAnsi"/>
              </w:rPr>
              <w:t xml:space="preserve">size = object.size(); </w:t>
            </w:r>
          </w:p>
          <w:p w:rsidR="009F7ADB" w:rsidRDefault="009F7ADB" w:rsidP="009F7ADB">
            <w:r>
              <w:rPr>
                <w:rStyle w:val="HTMLCode"/>
                <w:rFonts w:eastAsiaTheme="minorHAnsi"/>
              </w:rPr>
              <w:t>        System.out.println("Size of linked list = "</w:t>
            </w:r>
            <w:r>
              <w:t xml:space="preserve"> </w:t>
            </w:r>
            <w:r>
              <w:rPr>
                <w:rStyle w:val="HTMLCode"/>
                <w:rFonts w:eastAsiaTheme="minorHAnsi"/>
              </w:rPr>
              <w:t xml:space="preserve">+ size); </w:t>
            </w:r>
          </w:p>
          <w:p w:rsidR="009F7ADB" w:rsidRDefault="009F7ADB" w:rsidP="009F7ADB">
            <w:r>
              <w:rPr>
                <w:rStyle w:val="HTMLCode"/>
                <w:rFonts w:eastAsiaTheme="minorHAnsi"/>
              </w:rPr>
              <w:lastRenderedPageBreak/>
              <w:t> </w:t>
            </w:r>
            <w:r>
              <w:t> </w:t>
            </w:r>
          </w:p>
          <w:p w:rsidR="009F7ADB" w:rsidRDefault="009F7ADB" w:rsidP="009F7ADB">
            <w:r>
              <w:rPr>
                <w:rStyle w:val="HTMLCode"/>
                <w:rFonts w:eastAsiaTheme="minorHAnsi"/>
              </w:rPr>
              <w:t xml:space="preserve">        // Get and set elements from linked list </w:t>
            </w:r>
          </w:p>
          <w:p w:rsidR="009F7ADB" w:rsidRDefault="009F7ADB" w:rsidP="009F7ADB">
            <w:r>
              <w:rPr>
                <w:rStyle w:val="HTMLCode"/>
                <w:rFonts w:eastAsiaTheme="minorHAnsi"/>
              </w:rPr>
              <w:t xml:space="preserve">        Object element = object.get(2); </w:t>
            </w:r>
          </w:p>
          <w:p w:rsidR="009F7ADB" w:rsidRDefault="009F7ADB" w:rsidP="009F7ADB">
            <w:r>
              <w:rPr>
                <w:rStyle w:val="HTMLCode"/>
                <w:rFonts w:eastAsiaTheme="minorHAnsi"/>
              </w:rPr>
              <w:t>        System.out.println("Element returned by get() : "</w:t>
            </w:r>
            <w:r>
              <w:t xml:space="preserve"> </w:t>
            </w:r>
            <w:r>
              <w:rPr>
                <w:rStyle w:val="HTMLCode"/>
                <w:rFonts w:eastAsiaTheme="minorHAnsi"/>
              </w:rPr>
              <w:t xml:space="preserve">+ element); </w:t>
            </w:r>
          </w:p>
          <w:p w:rsidR="009F7ADB" w:rsidRDefault="009F7ADB" w:rsidP="009F7ADB">
            <w:r>
              <w:rPr>
                <w:rStyle w:val="HTMLCode"/>
                <w:rFonts w:eastAsiaTheme="minorHAnsi"/>
              </w:rPr>
              <w:t xml:space="preserve">        object.set(2, "Y"); </w:t>
            </w:r>
          </w:p>
          <w:p w:rsidR="009F7ADB" w:rsidRDefault="009F7ADB" w:rsidP="009F7ADB">
            <w:r>
              <w:rPr>
                <w:rStyle w:val="HTMLCode"/>
                <w:rFonts w:eastAsiaTheme="minorHAnsi"/>
              </w:rPr>
              <w:t>        System.out.println("Linked list after change : "</w:t>
            </w:r>
            <w:r>
              <w:t xml:space="preserve"> </w:t>
            </w:r>
            <w:r>
              <w:rPr>
                <w:rStyle w:val="HTMLCode"/>
                <w:rFonts w:eastAsiaTheme="minorHAnsi"/>
              </w:rPr>
              <w:t xml:space="preserve">+ object); </w:t>
            </w:r>
          </w:p>
          <w:p w:rsidR="009F7ADB" w:rsidRDefault="009F7ADB" w:rsidP="009F7ADB">
            <w:r>
              <w:rPr>
                <w:rStyle w:val="HTMLCode"/>
                <w:rFonts w:eastAsiaTheme="minorHAnsi"/>
              </w:rPr>
              <w:t xml:space="preserve">    } </w:t>
            </w:r>
          </w:p>
          <w:p w:rsidR="009F7ADB" w:rsidRDefault="009F7ADB" w:rsidP="009F7ADB">
            <w:pPr>
              <w:rPr>
                <w:sz w:val="24"/>
                <w:szCs w:val="24"/>
              </w:rPr>
            </w:pPr>
            <w:r>
              <w:rPr>
                <w:rStyle w:val="HTMLCode"/>
                <w:rFonts w:eastAsiaTheme="minorHAnsi"/>
              </w:rPr>
              <w:t xml:space="preserve">} </w:t>
            </w:r>
          </w:p>
        </w:tc>
      </w:tr>
    </w:tbl>
    <w:p w:rsidR="009F7ADB" w:rsidRDefault="009F7ADB" w:rsidP="009F7ADB">
      <w:pPr>
        <w:spacing w:line="246" w:lineRule="atLeast"/>
        <w:jc w:val="both"/>
        <w:textAlignment w:val="baseline"/>
        <w:rPr>
          <w:ins w:id="3934" w:author="Unknown"/>
          <w:rFonts w:ascii="Arial" w:hAnsi="Arial" w:cs="Arial"/>
          <w:sz w:val="21"/>
          <w:szCs w:val="21"/>
        </w:rPr>
      </w:pPr>
      <w:ins w:id="3935" w:author="Unknown">
        <w:r>
          <w:rPr>
            <w:rFonts w:ascii="Arial" w:hAnsi="Arial" w:cs="Arial"/>
            <w:b/>
            <w:bCs/>
            <w:sz w:val="21"/>
            <w:szCs w:val="21"/>
            <w:bdr w:val="none" w:sz="0" w:space="0" w:color="auto" w:frame="1"/>
          </w:rPr>
          <w:lastRenderedPageBreak/>
          <w:t>Output:</w:t>
        </w:r>
      </w:ins>
    </w:p>
    <w:p w:rsidR="009F7ADB" w:rsidRDefault="009F7ADB" w:rsidP="009F7ADB">
      <w:pPr>
        <w:pStyle w:val="HTMLPreformatted"/>
        <w:shd w:val="clear" w:color="auto" w:fill="E0E0E0"/>
        <w:spacing w:after="130"/>
        <w:textAlignment w:val="baseline"/>
        <w:rPr>
          <w:ins w:id="3936" w:author="Unknown"/>
          <w:rFonts w:ascii="Consolas" w:hAnsi="Consolas" w:cs="Consolas"/>
        </w:rPr>
      </w:pPr>
      <w:ins w:id="3937" w:author="Unknown">
        <w:r>
          <w:rPr>
            <w:rFonts w:ascii="Consolas" w:hAnsi="Consolas" w:cs="Consolas"/>
          </w:rPr>
          <w:t>Linked list : [D, A, E, B, C, F, G]</w:t>
        </w:r>
      </w:ins>
    </w:p>
    <w:p w:rsidR="009F7ADB" w:rsidRDefault="009F7ADB" w:rsidP="009F7ADB">
      <w:pPr>
        <w:pStyle w:val="HTMLPreformatted"/>
        <w:shd w:val="clear" w:color="auto" w:fill="E0E0E0"/>
        <w:spacing w:after="130"/>
        <w:textAlignment w:val="baseline"/>
        <w:rPr>
          <w:ins w:id="3938" w:author="Unknown"/>
          <w:rFonts w:ascii="Consolas" w:hAnsi="Consolas" w:cs="Consolas"/>
        </w:rPr>
      </w:pPr>
      <w:ins w:id="3939" w:author="Unknown">
        <w:r>
          <w:rPr>
            <w:rFonts w:ascii="Consolas" w:hAnsi="Consolas" w:cs="Consolas"/>
          </w:rPr>
          <w:t>Linked list after deletion: [A, E, F]</w:t>
        </w:r>
      </w:ins>
    </w:p>
    <w:p w:rsidR="009F7ADB" w:rsidRDefault="009F7ADB" w:rsidP="009F7ADB">
      <w:pPr>
        <w:pStyle w:val="HTMLPreformatted"/>
        <w:shd w:val="clear" w:color="auto" w:fill="E0E0E0"/>
        <w:spacing w:after="130"/>
        <w:textAlignment w:val="baseline"/>
        <w:rPr>
          <w:ins w:id="3940" w:author="Unknown"/>
          <w:rFonts w:ascii="Consolas" w:hAnsi="Consolas" w:cs="Consolas"/>
        </w:rPr>
      </w:pPr>
      <w:ins w:id="3941" w:author="Unknown">
        <w:r>
          <w:rPr>
            <w:rFonts w:ascii="Consolas" w:hAnsi="Consolas" w:cs="Consolas"/>
          </w:rPr>
          <w:t xml:space="preserve">List contains the element 'E' </w:t>
        </w:r>
      </w:ins>
    </w:p>
    <w:p w:rsidR="009F7ADB" w:rsidRDefault="009F7ADB" w:rsidP="009F7ADB">
      <w:pPr>
        <w:pStyle w:val="HTMLPreformatted"/>
        <w:shd w:val="clear" w:color="auto" w:fill="E0E0E0"/>
        <w:spacing w:after="130"/>
        <w:textAlignment w:val="baseline"/>
        <w:rPr>
          <w:ins w:id="3942" w:author="Unknown"/>
          <w:rFonts w:ascii="Consolas" w:hAnsi="Consolas" w:cs="Consolas"/>
        </w:rPr>
      </w:pPr>
      <w:ins w:id="3943" w:author="Unknown">
        <w:r>
          <w:rPr>
            <w:rFonts w:ascii="Consolas" w:hAnsi="Consolas" w:cs="Consolas"/>
          </w:rPr>
          <w:t>Size of linked list = 3</w:t>
        </w:r>
      </w:ins>
    </w:p>
    <w:p w:rsidR="009F7ADB" w:rsidRDefault="009F7ADB" w:rsidP="009F7ADB">
      <w:pPr>
        <w:pStyle w:val="HTMLPreformatted"/>
        <w:shd w:val="clear" w:color="auto" w:fill="E0E0E0"/>
        <w:spacing w:after="130"/>
        <w:textAlignment w:val="baseline"/>
        <w:rPr>
          <w:ins w:id="3944" w:author="Unknown"/>
          <w:rFonts w:ascii="Consolas" w:hAnsi="Consolas" w:cs="Consolas"/>
        </w:rPr>
      </w:pPr>
      <w:ins w:id="3945" w:author="Unknown">
        <w:r>
          <w:rPr>
            <w:rFonts w:ascii="Consolas" w:hAnsi="Consolas" w:cs="Consolas"/>
          </w:rPr>
          <w:t>Element returned by get() : F</w:t>
        </w:r>
      </w:ins>
    </w:p>
    <w:p w:rsidR="009F7ADB" w:rsidRDefault="009F7ADB" w:rsidP="009F7ADB">
      <w:pPr>
        <w:pStyle w:val="HTMLPreformatted"/>
        <w:shd w:val="clear" w:color="auto" w:fill="E0E0E0"/>
        <w:spacing w:after="130"/>
        <w:textAlignment w:val="baseline"/>
        <w:rPr>
          <w:ins w:id="3946" w:author="Unknown"/>
          <w:rFonts w:ascii="Consolas" w:hAnsi="Consolas" w:cs="Consolas"/>
        </w:rPr>
      </w:pPr>
      <w:ins w:id="3947" w:author="Unknown">
        <w:r>
          <w:rPr>
            <w:rFonts w:ascii="Consolas" w:hAnsi="Consolas" w:cs="Consolas"/>
          </w:rPr>
          <w:t>Linked list after change : [A, E, Y]</w:t>
        </w:r>
      </w:ins>
    </w:p>
    <w:p w:rsidR="009F7ADB" w:rsidRDefault="009F7ADB"/>
    <w:p w:rsidR="00F2752E" w:rsidRDefault="00F2752E"/>
    <w:p w:rsidR="00F2752E" w:rsidRDefault="00F2752E"/>
    <w:p w:rsidR="00F2752E" w:rsidRDefault="00F2752E"/>
    <w:p w:rsidR="00F2752E" w:rsidRDefault="00F2752E"/>
    <w:p w:rsidR="00F2752E" w:rsidRDefault="00F2752E"/>
    <w:p w:rsidR="00F2752E" w:rsidRDefault="00F2752E"/>
    <w:p w:rsidR="00F2752E" w:rsidRDefault="00F2752E"/>
    <w:p w:rsidR="00492EC1" w:rsidRDefault="00492EC1"/>
    <w:p w:rsidR="00492EC1" w:rsidRDefault="00492EC1"/>
    <w:p w:rsidR="00492EC1" w:rsidRDefault="00492EC1"/>
    <w:p w:rsidR="00492EC1" w:rsidRDefault="00492EC1"/>
    <w:p w:rsidR="00492EC1" w:rsidRDefault="00492EC1"/>
    <w:p w:rsidR="00F2752E" w:rsidRDefault="00F2752E"/>
    <w:p w:rsidR="00F2752E" w:rsidRPr="00F2752E" w:rsidRDefault="00F2752E" w:rsidP="00F2752E">
      <w:pPr>
        <w:spacing w:after="195" w:line="240" w:lineRule="auto"/>
        <w:textAlignment w:val="baseline"/>
        <w:outlineLvl w:val="0"/>
        <w:rPr>
          <w:rFonts w:ascii="Times New Roman" w:eastAsia="Times New Roman" w:hAnsi="Times New Roman" w:cs="Times New Roman"/>
          <w:kern w:val="36"/>
          <w:sz w:val="36"/>
          <w:szCs w:val="36"/>
          <w:lang w:eastAsia="en-IN"/>
        </w:rPr>
      </w:pPr>
      <w:r w:rsidRPr="00F2752E">
        <w:rPr>
          <w:rFonts w:ascii="Times New Roman" w:eastAsia="Times New Roman" w:hAnsi="Times New Roman" w:cs="Times New Roman"/>
          <w:kern w:val="36"/>
          <w:sz w:val="36"/>
          <w:szCs w:val="36"/>
          <w:lang w:eastAsia="en-IN"/>
        </w:rPr>
        <w:lastRenderedPageBreak/>
        <w:t>Set in Java</w:t>
      </w:r>
    </w:p>
    <w:p w:rsidR="00F2752E" w:rsidRPr="00F2752E" w:rsidRDefault="00F2752E" w:rsidP="00F2752E">
      <w:pPr>
        <w:numPr>
          <w:ilvl w:val="0"/>
          <w:numId w:val="211"/>
        </w:numPr>
        <w:spacing w:after="0" w:line="240" w:lineRule="auto"/>
        <w:ind w:left="467"/>
        <w:jc w:val="both"/>
        <w:textAlignment w:val="baseline"/>
        <w:rPr>
          <w:rFonts w:ascii="Arial" w:eastAsia="Times New Roman" w:hAnsi="Arial" w:cs="Arial"/>
          <w:sz w:val="21"/>
          <w:szCs w:val="21"/>
          <w:lang w:eastAsia="en-IN"/>
        </w:rPr>
      </w:pPr>
      <w:r w:rsidRPr="00F2752E">
        <w:rPr>
          <w:rFonts w:ascii="Arial" w:eastAsia="Times New Roman" w:hAnsi="Arial" w:cs="Arial"/>
          <w:sz w:val="21"/>
          <w:szCs w:val="21"/>
          <w:lang w:eastAsia="en-IN"/>
        </w:rPr>
        <w:t>Set is an interface which extends Collection. It is an unordered collection of objects in which duplicate values cannot be stored.</w:t>
      </w:r>
    </w:p>
    <w:p w:rsidR="00F2752E" w:rsidRPr="00F2752E" w:rsidRDefault="00F2752E" w:rsidP="00F2752E">
      <w:pPr>
        <w:numPr>
          <w:ilvl w:val="0"/>
          <w:numId w:val="211"/>
        </w:numPr>
        <w:spacing w:after="0" w:line="240" w:lineRule="auto"/>
        <w:ind w:left="467"/>
        <w:jc w:val="both"/>
        <w:textAlignment w:val="baseline"/>
        <w:rPr>
          <w:rFonts w:ascii="Arial" w:eastAsia="Times New Roman" w:hAnsi="Arial" w:cs="Arial"/>
          <w:sz w:val="21"/>
          <w:szCs w:val="21"/>
          <w:lang w:eastAsia="en-IN"/>
        </w:rPr>
      </w:pPr>
      <w:r w:rsidRPr="00F2752E">
        <w:rPr>
          <w:rFonts w:ascii="Arial" w:eastAsia="Times New Roman" w:hAnsi="Arial" w:cs="Arial"/>
          <w:sz w:val="21"/>
          <w:szCs w:val="21"/>
          <w:lang w:eastAsia="en-IN"/>
        </w:rPr>
        <w:t>Basically, Set is implemented by HashSet, LinkedHashSet or TreeSet (sorted representation).</w:t>
      </w:r>
    </w:p>
    <w:p w:rsidR="00F2752E" w:rsidRPr="00F2752E" w:rsidRDefault="00F2752E" w:rsidP="00F2752E">
      <w:pPr>
        <w:numPr>
          <w:ilvl w:val="0"/>
          <w:numId w:val="211"/>
        </w:numPr>
        <w:spacing w:after="0" w:line="240" w:lineRule="auto"/>
        <w:ind w:left="467"/>
        <w:jc w:val="both"/>
        <w:textAlignment w:val="baseline"/>
        <w:rPr>
          <w:rFonts w:ascii="Arial" w:eastAsia="Times New Roman" w:hAnsi="Arial" w:cs="Arial"/>
          <w:sz w:val="21"/>
          <w:szCs w:val="21"/>
          <w:lang w:eastAsia="en-IN"/>
        </w:rPr>
      </w:pPr>
      <w:r w:rsidRPr="00F2752E">
        <w:rPr>
          <w:rFonts w:ascii="Arial" w:eastAsia="Times New Roman" w:hAnsi="Arial" w:cs="Arial"/>
          <w:sz w:val="21"/>
          <w:szCs w:val="21"/>
          <w:lang w:eastAsia="en-IN"/>
        </w:rPr>
        <w:t>Set has various methods to add, remove clear, size, etc to enhance the usage of this interface</w:t>
      </w:r>
    </w:p>
    <w:p w:rsidR="00F2752E" w:rsidRPr="00F2752E" w:rsidRDefault="00F2752E" w:rsidP="008349B5">
      <w:pPr>
        <w:spacing w:after="0" w:line="246" w:lineRule="atLeast"/>
        <w:jc w:val="both"/>
        <w:textAlignment w:val="baseline"/>
        <w:rPr>
          <w:rFonts w:ascii="Arial" w:eastAsia="Times New Roman" w:hAnsi="Arial" w:cs="Arial"/>
          <w:sz w:val="21"/>
          <w:szCs w:val="21"/>
          <w:lang w:eastAsia="en-IN"/>
        </w:rPr>
      </w:pPr>
    </w:p>
    <w:tbl>
      <w:tblPr>
        <w:tblW w:w="7784" w:type="dxa"/>
        <w:tblCellMar>
          <w:left w:w="0" w:type="dxa"/>
          <w:right w:w="0" w:type="dxa"/>
        </w:tblCellMar>
        <w:tblLook w:val="04A0"/>
      </w:tblPr>
      <w:tblGrid>
        <w:gridCol w:w="7784"/>
      </w:tblGrid>
      <w:tr w:rsidR="00F2752E" w:rsidRPr="00F2752E" w:rsidTr="00F2752E">
        <w:tc>
          <w:tcPr>
            <w:tcW w:w="7784" w:type="dxa"/>
            <w:vAlign w:val="center"/>
            <w:hideMark/>
          </w:tcPr>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Java code for adding elements in 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import</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java.util.*;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public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class</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Set_example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public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static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void</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main(String[] args)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Set deonstration using HashSet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Set&lt;String&gt; hash_Set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HashSet&lt;String&gt;();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hash_Set.add("Geeks");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hash_Set.add("For");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hash_Set.add("Geeks");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hash_Set.add("Example");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hash_Set.add("Set");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System.out.print("Set output without the duplicates");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w:t>
            </w:r>
            <w:r w:rsidRPr="00F2752E">
              <w:rPr>
                <w:rFonts w:ascii="Times New Roman" w:eastAsia="Times New Roman" w:hAnsi="Times New Roman" w:cs="Times New Roman"/>
                <w:sz w:val="24"/>
                <w:szCs w:val="24"/>
                <w:lang w:eastAsia="en-IN"/>
              </w:rPr>
              <w: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System.out.println(hash_Set);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w:t>
            </w:r>
            <w:r w:rsidRPr="00F2752E">
              <w:rPr>
                <w:rFonts w:ascii="Times New Roman" w:eastAsia="Times New Roman" w:hAnsi="Times New Roman" w:cs="Times New Roman"/>
                <w:sz w:val="24"/>
                <w:szCs w:val="24"/>
                <w:lang w:eastAsia="en-IN"/>
              </w:rPr>
              <w: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Set deonstration using TreeSet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System.out.print("Sorted Set after passing into TreeSet");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Set&lt;String&gt; tree_Set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TreeSet&lt;String&gt;(hash_Set);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System.out.println(tree_Set);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w:t>
            </w:r>
          </w:p>
        </w:tc>
      </w:tr>
    </w:tbl>
    <w:p w:rsidR="00F2752E" w:rsidRPr="00F2752E" w:rsidRDefault="00F2752E" w:rsidP="00F2752E">
      <w:pPr>
        <w:spacing w:after="130" w:line="240" w:lineRule="auto"/>
        <w:textAlignment w:val="baseline"/>
        <w:rPr>
          <w:rFonts w:ascii="Arial" w:eastAsia="Times New Roman" w:hAnsi="Arial" w:cs="Arial"/>
          <w:sz w:val="21"/>
          <w:szCs w:val="21"/>
          <w:lang w:eastAsia="en-IN"/>
        </w:rPr>
      </w:pPr>
      <w:r w:rsidRPr="00F2752E">
        <w:rPr>
          <w:rFonts w:ascii="Arial" w:eastAsia="Times New Roman" w:hAnsi="Arial" w:cs="Arial"/>
          <w:sz w:val="21"/>
          <w:szCs w:val="21"/>
          <w:lang w:eastAsia="en-IN"/>
        </w:rPr>
        <w:t>(Please note that we have entered a duplicate entity but it is not displayed in the output. Also, we can directly sort the entries by passing the unordered Set in as the parameter of TreeSet).</w:t>
      </w:r>
    </w:p>
    <w:p w:rsidR="00F2752E" w:rsidRPr="00F2752E" w:rsidRDefault="00F2752E" w:rsidP="00F2752E">
      <w:pPr>
        <w:spacing w:after="0" w:line="240" w:lineRule="auto"/>
        <w:textAlignment w:val="baseline"/>
        <w:rPr>
          <w:rFonts w:ascii="Arial" w:eastAsia="Times New Roman" w:hAnsi="Arial" w:cs="Arial"/>
          <w:sz w:val="21"/>
          <w:szCs w:val="21"/>
          <w:lang w:eastAsia="en-IN"/>
        </w:rPr>
      </w:pPr>
      <w:r w:rsidRPr="00F2752E">
        <w:rPr>
          <w:rFonts w:ascii="Arial" w:eastAsia="Times New Roman" w:hAnsi="Arial" w:cs="Arial"/>
          <w:sz w:val="21"/>
          <w:szCs w:val="21"/>
          <w:lang w:eastAsia="en-IN"/>
        </w:rPr>
        <w:t> </w:t>
      </w:r>
      <w:r w:rsidRPr="00F2752E">
        <w:rPr>
          <w:rFonts w:ascii="Arial" w:eastAsia="Times New Roman" w:hAnsi="Arial" w:cs="Arial"/>
          <w:sz w:val="21"/>
          <w:szCs w:val="21"/>
          <w:lang w:eastAsia="en-IN"/>
        </w:rPr>
        <w:br/>
      </w:r>
      <w:r w:rsidRPr="00F2752E">
        <w:rPr>
          <w:rFonts w:ascii="Arial" w:eastAsia="Times New Roman" w:hAnsi="Arial" w:cs="Arial"/>
          <w:b/>
          <w:bCs/>
          <w:sz w:val="21"/>
          <w:lang w:eastAsia="en-IN"/>
        </w:rPr>
        <w:t>Output:</w:t>
      </w:r>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sz w:val="20"/>
          <w:szCs w:val="20"/>
          <w:lang w:eastAsia="en-IN"/>
        </w:rPr>
      </w:pPr>
      <w:r w:rsidRPr="00F2752E">
        <w:rPr>
          <w:rFonts w:ascii="Consolas" w:eastAsia="Times New Roman" w:hAnsi="Consolas" w:cs="Consolas"/>
          <w:sz w:val="20"/>
          <w:szCs w:val="20"/>
          <w:lang w:eastAsia="en-IN"/>
        </w:rPr>
        <w:t>Set output without the duplicates[Set, Example, Geeks, for]</w:t>
      </w:r>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sz w:val="20"/>
          <w:szCs w:val="20"/>
          <w:lang w:eastAsia="en-IN"/>
        </w:rPr>
      </w:pPr>
      <w:r w:rsidRPr="00F2752E">
        <w:rPr>
          <w:rFonts w:ascii="Consolas" w:eastAsia="Times New Roman" w:hAnsi="Consolas" w:cs="Consolas"/>
          <w:sz w:val="20"/>
          <w:szCs w:val="20"/>
          <w:lang w:eastAsia="en-IN"/>
        </w:rPr>
        <w:t>Sorted Set after passing into TreeSet[Example, For, Geeks, Set]</w:t>
      </w:r>
    </w:p>
    <w:p w:rsidR="00F2752E" w:rsidRPr="00F2752E" w:rsidRDefault="00F2752E" w:rsidP="00F2752E">
      <w:pPr>
        <w:spacing w:after="0" w:line="240" w:lineRule="auto"/>
        <w:textAlignment w:val="baseline"/>
        <w:rPr>
          <w:rFonts w:ascii="Arial" w:eastAsia="Times New Roman" w:hAnsi="Arial" w:cs="Arial"/>
          <w:sz w:val="21"/>
          <w:szCs w:val="21"/>
          <w:lang w:eastAsia="en-IN"/>
        </w:rPr>
      </w:pPr>
      <w:r w:rsidRPr="00F2752E">
        <w:rPr>
          <w:rFonts w:ascii="Arial" w:eastAsia="Times New Roman" w:hAnsi="Arial" w:cs="Arial"/>
          <w:b/>
          <w:bCs/>
          <w:sz w:val="21"/>
          <w:lang w:eastAsia="en-IN"/>
        </w:rPr>
        <w:t>Note:</w:t>
      </w:r>
      <w:r w:rsidRPr="00F2752E">
        <w:rPr>
          <w:rFonts w:ascii="Arial" w:eastAsia="Times New Roman" w:hAnsi="Arial" w:cs="Arial"/>
          <w:sz w:val="21"/>
          <w:szCs w:val="21"/>
          <w:lang w:eastAsia="en-IN"/>
        </w:rPr>
        <w:t> As we can see the duplicate entry “Geeks” is ignored in the final output, Set interface doesn’t allow duplicate entries.</w:t>
      </w:r>
    </w:p>
    <w:p w:rsidR="00F2752E" w:rsidRPr="00F2752E" w:rsidRDefault="00F2752E" w:rsidP="00F2752E">
      <w:pPr>
        <w:spacing w:after="0" w:line="246" w:lineRule="atLeast"/>
        <w:jc w:val="both"/>
        <w:textAlignment w:val="baseline"/>
        <w:rPr>
          <w:ins w:id="3948" w:author="Unknown"/>
          <w:rFonts w:ascii="Arial" w:eastAsia="Times New Roman" w:hAnsi="Arial" w:cs="Arial"/>
          <w:sz w:val="21"/>
          <w:szCs w:val="21"/>
          <w:lang w:eastAsia="en-IN"/>
        </w:rPr>
      </w:pPr>
      <w:ins w:id="3949" w:author="Unknown">
        <w:r w:rsidRPr="00F2752E">
          <w:rPr>
            <w:rFonts w:ascii="Arial" w:eastAsia="Times New Roman" w:hAnsi="Arial" w:cs="Arial"/>
            <w:sz w:val="21"/>
            <w:szCs w:val="21"/>
            <w:lang w:eastAsia="en-IN"/>
          </w:rPr>
          <w:br/>
        </w:r>
      </w:ins>
    </w:p>
    <w:p w:rsidR="00F2752E" w:rsidRPr="00F2752E" w:rsidRDefault="00F2752E" w:rsidP="00F2752E">
      <w:pPr>
        <w:spacing w:after="130" w:line="240" w:lineRule="auto"/>
        <w:textAlignment w:val="baseline"/>
        <w:rPr>
          <w:ins w:id="3950" w:author="Unknown"/>
          <w:rFonts w:ascii="Arial" w:eastAsia="Times New Roman" w:hAnsi="Arial" w:cs="Arial"/>
          <w:sz w:val="21"/>
          <w:szCs w:val="21"/>
          <w:lang w:eastAsia="en-IN"/>
        </w:rPr>
      </w:pPr>
      <w:ins w:id="3951" w:author="Unknown">
        <w:r w:rsidRPr="00F2752E">
          <w:rPr>
            <w:rFonts w:ascii="Arial" w:eastAsia="Times New Roman" w:hAnsi="Arial" w:cs="Arial"/>
            <w:sz w:val="21"/>
            <w:szCs w:val="21"/>
            <w:lang w:eastAsia="en-IN"/>
          </w:rPr>
          <w:t> </w:t>
        </w:r>
        <w:r w:rsidRPr="00F2752E">
          <w:rPr>
            <w:rFonts w:ascii="Arial" w:eastAsia="Times New Roman" w:hAnsi="Arial" w:cs="Arial"/>
            <w:sz w:val="21"/>
            <w:szCs w:val="21"/>
            <w:lang w:eastAsia="en-IN"/>
          </w:rPr>
          <w:br/>
          <w:t>Now we will see some of the basic operations on the Set i.e. Union, Intersection and Difference.</w:t>
        </w:r>
      </w:ins>
    </w:p>
    <w:p w:rsidR="00F2752E" w:rsidRPr="00F2752E" w:rsidRDefault="00F2752E" w:rsidP="00F2752E">
      <w:pPr>
        <w:spacing w:after="130" w:line="240" w:lineRule="auto"/>
        <w:textAlignment w:val="baseline"/>
        <w:rPr>
          <w:ins w:id="3952" w:author="Unknown"/>
          <w:rFonts w:ascii="Arial" w:eastAsia="Times New Roman" w:hAnsi="Arial" w:cs="Arial"/>
          <w:sz w:val="21"/>
          <w:szCs w:val="21"/>
          <w:lang w:eastAsia="en-IN"/>
        </w:rPr>
      </w:pPr>
      <w:ins w:id="3953" w:author="Unknown">
        <w:r w:rsidRPr="00F2752E">
          <w:rPr>
            <w:rFonts w:ascii="Arial" w:eastAsia="Times New Roman" w:hAnsi="Arial" w:cs="Arial"/>
            <w:sz w:val="21"/>
            <w:szCs w:val="21"/>
            <w:lang w:eastAsia="en-IN"/>
          </w:rPr>
          <w:t>Let’s take an example of two integer Sets:</w:t>
        </w:r>
      </w:ins>
    </w:p>
    <w:p w:rsidR="00F2752E" w:rsidRPr="00F2752E" w:rsidRDefault="00F2752E" w:rsidP="00F2752E">
      <w:pPr>
        <w:numPr>
          <w:ilvl w:val="0"/>
          <w:numId w:val="212"/>
        </w:numPr>
        <w:spacing w:after="0" w:line="240" w:lineRule="auto"/>
        <w:ind w:left="467"/>
        <w:textAlignment w:val="baseline"/>
        <w:rPr>
          <w:ins w:id="3954" w:author="Unknown"/>
          <w:rFonts w:ascii="Arial" w:eastAsia="Times New Roman" w:hAnsi="Arial" w:cs="Arial"/>
          <w:sz w:val="21"/>
          <w:szCs w:val="21"/>
          <w:lang w:eastAsia="en-IN"/>
        </w:rPr>
      </w:pPr>
      <w:ins w:id="3955" w:author="Unknown">
        <w:r w:rsidRPr="00F2752E">
          <w:rPr>
            <w:rFonts w:ascii="Arial" w:eastAsia="Times New Roman" w:hAnsi="Arial" w:cs="Arial"/>
            <w:sz w:val="21"/>
            <w:szCs w:val="21"/>
            <w:lang w:eastAsia="en-IN"/>
          </w:rPr>
          <w:t>[1, 3, 2, 4, 8, 9, 0]</w:t>
        </w:r>
      </w:ins>
    </w:p>
    <w:p w:rsidR="00F2752E" w:rsidRPr="00F2752E" w:rsidRDefault="00F2752E" w:rsidP="00F2752E">
      <w:pPr>
        <w:numPr>
          <w:ilvl w:val="0"/>
          <w:numId w:val="212"/>
        </w:numPr>
        <w:spacing w:after="0" w:line="240" w:lineRule="auto"/>
        <w:ind w:left="467"/>
        <w:textAlignment w:val="baseline"/>
        <w:rPr>
          <w:ins w:id="3956" w:author="Unknown"/>
          <w:rFonts w:ascii="Arial" w:eastAsia="Times New Roman" w:hAnsi="Arial" w:cs="Arial"/>
          <w:sz w:val="21"/>
          <w:szCs w:val="21"/>
          <w:lang w:eastAsia="en-IN"/>
        </w:rPr>
      </w:pPr>
      <w:ins w:id="3957" w:author="Unknown">
        <w:r w:rsidRPr="00F2752E">
          <w:rPr>
            <w:rFonts w:ascii="Arial" w:eastAsia="Times New Roman" w:hAnsi="Arial" w:cs="Arial"/>
            <w:sz w:val="21"/>
            <w:szCs w:val="21"/>
            <w:lang w:eastAsia="en-IN"/>
          </w:rPr>
          <w:t>[1, 3, 7, 5, 4, 0, 7, 5]</w:t>
        </w:r>
      </w:ins>
    </w:p>
    <w:p w:rsidR="00F2752E" w:rsidRPr="00F2752E" w:rsidRDefault="00F2752E" w:rsidP="00F2752E">
      <w:pPr>
        <w:spacing w:after="0" w:line="240" w:lineRule="auto"/>
        <w:jc w:val="both"/>
        <w:textAlignment w:val="baseline"/>
        <w:rPr>
          <w:ins w:id="3958" w:author="Unknown"/>
          <w:rFonts w:ascii="Arial" w:eastAsia="Times New Roman" w:hAnsi="Arial" w:cs="Arial"/>
          <w:sz w:val="21"/>
          <w:szCs w:val="21"/>
          <w:lang w:eastAsia="en-IN"/>
        </w:rPr>
      </w:pPr>
      <w:ins w:id="3959" w:author="Unknown">
        <w:r w:rsidRPr="00F2752E">
          <w:rPr>
            <w:rFonts w:ascii="Arial" w:eastAsia="Times New Roman" w:hAnsi="Arial" w:cs="Arial"/>
            <w:b/>
            <w:bCs/>
            <w:sz w:val="21"/>
            <w:lang w:eastAsia="en-IN"/>
          </w:rPr>
          <w:t>Union</w:t>
        </w:r>
        <w:r w:rsidRPr="00F2752E">
          <w:rPr>
            <w:rFonts w:ascii="Arial" w:eastAsia="Times New Roman" w:hAnsi="Arial" w:cs="Arial"/>
            <w:sz w:val="21"/>
            <w:szCs w:val="21"/>
            <w:lang w:eastAsia="en-IN"/>
          </w:rPr>
          <w:br/>
          <w:t>In this, we could simply add one Set with other. Since the Set will itself not allow any duplicate entries, we need not take care of the common values.</w:t>
        </w:r>
      </w:ins>
    </w:p>
    <w:p w:rsidR="00F2752E" w:rsidRPr="00F2752E" w:rsidRDefault="00F2752E" w:rsidP="00F2752E">
      <w:pPr>
        <w:spacing w:after="0" w:line="240" w:lineRule="auto"/>
        <w:textAlignment w:val="baseline"/>
        <w:rPr>
          <w:ins w:id="3960" w:author="Unknown"/>
          <w:rFonts w:ascii="Arial" w:eastAsia="Times New Roman" w:hAnsi="Arial" w:cs="Arial"/>
          <w:sz w:val="21"/>
          <w:szCs w:val="21"/>
          <w:lang w:eastAsia="en-IN"/>
        </w:rPr>
      </w:pPr>
      <w:ins w:id="3961" w:author="Unknown">
        <w:r w:rsidRPr="00F2752E">
          <w:rPr>
            <w:rFonts w:ascii="Arial" w:eastAsia="Times New Roman" w:hAnsi="Arial" w:cs="Arial"/>
            <w:b/>
            <w:bCs/>
            <w:sz w:val="21"/>
            <w:lang w:eastAsia="en-IN"/>
          </w:rPr>
          <w:t>Expected Output:</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62" w:author="Unknown"/>
          <w:rFonts w:ascii="Consolas" w:eastAsia="Times New Roman" w:hAnsi="Consolas" w:cs="Consolas"/>
          <w:sz w:val="20"/>
          <w:szCs w:val="20"/>
          <w:lang w:eastAsia="en-IN"/>
        </w:rPr>
      </w:pPr>
      <w:ins w:id="3963" w:author="Unknown">
        <w:r w:rsidRPr="00F2752E">
          <w:rPr>
            <w:rFonts w:ascii="Consolas" w:eastAsia="Times New Roman" w:hAnsi="Consolas" w:cs="Consolas"/>
            <w:sz w:val="20"/>
            <w:szCs w:val="20"/>
            <w:lang w:eastAsia="en-IN"/>
          </w:rPr>
          <w:t>Union : [0, 1, 2, 3, 4, 5, 7, 8, 9]</w:t>
        </w:r>
      </w:ins>
    </w:p>
    <w:p w:rsidR="00F2752E" w:rsidRPr="00F2752E" w:rsidRDefault="00F2752E" w:rsidP="00F2752E">
      <w:pPr>
        <w:spacing w:after="0" w:line="240" w:lineRule="auto"/>
        <w:textAlignment w:val="baseline"/>
        <w:rPr>
          <w:ins w:id="3964" w:author="Unknown"/>
          <w:rFonts w:ascii="Arial" w:eastAsia="Times New Roman" w:hAnsi="Arial" w:cs="Arial"/>
          <w:sz w:val="21"/>
          <w:szCs w:val="21"/>
          <w:lang w:eastAsia="en-IN"/>
        </w:rPr>
      </w:pPr>
      <w:ins w:id="3965" w:author="Unknown">
        <w:r w:rsidRPr="00F2752E">
          <w:rPr>
            <w:rFonts w:ascii="Arial" w:eastAsia="Times New Roman" w:hAnsi="Arial" w:cs="Arial"/>
            <w:sz w:val="21"/>
            <w:szCs w:val="21"/>
            <w:lang w:eastAsia="en-IN"/>
          </w:rPr>
          <w:lastRenderedPageBreak/>
          <w:t> </w:t>
        </w:r>
        <w:r w:rsidRPr="00F2752E">
          <w:rPr>
            <w:rFonts w:ascii="Arial" w:eastAsia="Times New Roman" w:hAnsi="Arial" w:cs="Arial"/>
            <w:sz w:val="21"/>
            <w:szCs w:val="21"/>
            <w:lang w:eastAsia="en-IN"/>
          </w:rPr>
          <w:br/>
        </w:r>
        <w:r w:rsidRPr="00F2752E">
          <w:rPr>
            <w:rFonts w:ascii="Arial" w:eastAsia="Times New Roman" w:hAnsi="Arial" w:cs="Arial"/>
            <w:b/>
            <w:bCs/>
            <w:sz w:val="21"/>
            <w:lang w:eastAsia="en-IN"/>
          </w:rPr>
          <w:t>Intersection</w:t>
        </w:r>
        <w:r w:rsidRPr="00F2752E">
          <w:rPr>
            <w:rFonts w:ascii="Arial" w:eastAsia="Times New Roman" w:hAnsi="Arial" w:cs="Arial"/>
            <w:sz w:val="21"/>
            <w:szCs w:val="21"/>
            <w:lang w:eastAsia="en-IN"/>
          </w:rPr>
          <w:br/>
          <w:t>We just need to retain the common values from both Sets.</w:t>
        </w:r>
      </w:ins>
    </w:p>
    <w:p w:rsidR="00F2752E" w:rsidRPr="00F2752E" w:rsidRDefault="00F2752E" w:rsidP="00F2752E">
      <w:pPr>
        <w:spacing w:after="0" w:line="240" w:lineRule="auto"/>
        <w:textAlignment w:val="baseline"/>
        <w:rPr>
          <w:ins w:id="3966" w:author="Unknown"/>
          <w:rFonts w:ascii="Arial" w:eastAsia="Times New Roman" w:hAnsi="Arial" w:cs="Arial"/>
          <w:sz w:val="21"/>
          <w:szCs w:val="21"/>
          <w:lang w:eastAsia="en-IN"/>
        </w:rPr>
      </w:pPr>
      <w:ins w:id="3967" w:author="Unknown">
        <w:r w:rsidRPr="00F2752E">
          <w:rPr>
            <w:rFonts w:ascii="Arial" w:eastAsia="Times New Roman" w:hAnsi="Arial" w:cs="Arial"/>
            <w:b/>
            <w:bCs/>
            <w:sz w:val="21"/>
            <w:lang w:eastAsia="en-IN"/>
          </w:rPr>
          <w:t>Expected Output:</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68" w:author="Unknown"/>
          <w:rFonts w:ascii="Consolas" w:eastAsia="Times New Roman" w:hAnsi="Consolas" w:cs="Consolas"/>
          <w:sz w:val="20"/>
          <w:szCs w:val="20"/>
          <w:lang w:eastAsia="en-IN"/>
        </w:rPr>
      </w:pPr>
      <w:ins w:id="3969" w:author="Unknown">
        <w:r w:rsidRPr="00F2752E">
          <w:rPr>
            <w:rFonts w:ascii="Consolas" w:eastAsia="Times New Roman" w:hAnsi="Consolas" w:cs="Consolas"/>
            <w:sz w:val="20"/>
            <w:szCs w:val="20"/>
            <w:lang w:eastAsia="en-IN"/>
          </w:rPr>
          <w:t>Intersection : [0, 1, 3, 4]</w:t>
        </w:r>
      </w:ins>
    </w:p>
    <w:p w:rsidR="00F2752E" w:rsidRPr="00F2752E" w:rsidRDefault="00F2752E" w:rsidP="00F2752E">
      <w:pPr>
        <w:spacing w:after="0" w:line="240" w:lineRule="auto"/>
        <w:textAlignment w:val="baseline"/>
        <w:rPr>
          <w:ins w:id="3970" w:author="Unknown"/>
          <w:rFonts w:ascii="Arial" w:eastAsia="Times New Roman" w:hAnsi="Arial" w:cs="Arial"/>
          <w:sz w:val="21"/>
          <w:szCs w:val="21"/>
          <w:lang w:eastAsia="en-IN"/>
        </w:rPr>
      </w:pPr>
      <w:ins w:id="3971" w:author="Unknown">
        <w:r w:rsidRPr="00F2752E">
          <w:rPr>
            <w:rFonts w:ascii="Arial" w:eastAsia="Times New Roman" w:hAnsi="Arial" w:cs="Arial"/>
            <w:sz w:val="21"/>
            <w:szCs w:val="21"/>
            <w:lang w:eastAsia="en-IN"/>
          </w:rPr>
          <w:t> </w:t>
        </w:r>
        <w:r w:rsidRPr="00F2752E">
          <w:rPr>
            <w:rFonts w:ascii="Arial" w:eastAsia="Times New Roman" w:hAnsi="Arial" w:cs="Arial"/>
            <w:sz w:val="21"/>
            <w:szCs w:val="21"/>
            <w:lang w:eastAsia="en-IN"/>
          </w:rPr>
          <w:br/>
        </w:r>
        <w:r w:rsidRPr="00F2752E">
          <w:rPr>
            <w:rFonts w:ascii="Arial" w:eastAsia="Times New Roman" w:hAnsi="Arial" w:cs="Arial"/>
            <w:b/>
            <w:bCs/>
            <w:sz w:val="21"/>
            <w:lang w:eastAsia="en-IN"/>
          </w:rPr>
          <w:t>Difference</w:t>
        </w:r>
        <w:r w:rsidRPr="00F2752E">
          <w:rPr>
            <w:rFonts w:ascii="Arial" w:eastAsia="Times New Roman" w:hAnsi="Arial" w:cs="Arial"/>
            <w:sz w:val="21"/>
            <w:szCs w:val="21"/>
            <w:lang w:eastAsia="en-IN"/>
          </w:rPr>
          <w:br/>
          <w:t>We just need to remove all the values of one Set from the other.</w:t>
        </w:r>
        <w:r w:rsidRPr="00F2752E">
          <w:rPr>
            <w:rFonts w:ascii="Arial" w:eastAsia="Times New Roman" w:hAnsi="Arial" w:cs="Arial"/>
            <w:sz w:val="21"/>
            <w:szCs w:val="21"/>
            <w:lang w:eastAsia="en-IN"/>
          </w:rPr>
          <w:br/>
        </w:r>
        <w:r w:rsidRPr="00F2752E">
          <w:rPr>
            <w:rFonts w:ascii="Arial" w:eastAsia="Times New Roman" w:hAnsi="Arial" w:cs="Arial"/>
            <w:b/>
            <w:bCs/>
            <w:sz w:val="21"/>
            <w:szCs w:val="21"/>
            <w:bdr w:val="none" w:sz="0" w:space="0" w:color="auto" w:frame="1"/>
            <w:lang w:eastAsia="en-IN"/>
          </w:rPr>
          <w:br/>
        </w:r>
        <w:r w:rsidRPr="00F2752E">
          <w:rPr>
            <w:rFonts w:ascii="Arial" w:eastAsia="Times New Roman" w:hAnsi="Arial" w:cs="Arial"/>
            <w:b/>
            <w:bCs/>
            <w:sz w:val="21"/>
            <w:lang w:eastAsia="en-IN"/>
          </w:rPr>
          <w:t>Expected Output:</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72" w:author="Unknown"/>
          <w:rFonts w:ascii="Consolas" w:eastAsia="Times New Roman" w:hAnsi="Consolas" w:cs="Consolas"/>
          <w:sz w:val="20"/>
          <w:szCs w:val="20"/>
          <w:lang w:eastAsia="en-IN"/>
        </w:rPr>
      </w:pPr>
      <w:ins w:id="3973" w:author="Unknown">
        <w:r w:rsidRPr="00F2752E">
          <w:rPr>
            <w:rFonts w:ascii="Consolas" w:eastAsia="Times New Roman" w:hAnsi="Consolas" w:cs="Consolas"/>
            <w:sz w:val="20"/>
            <w:szCs w:val="20"/>
            <w:lang w:eastAsia="en-IN"/>
          </w:rPr>
          <w:t>Difference : [2, 8, 9]</w:t>
        </w:r>
      </w:ins>
    </w:p>
    <w:p w:rsidR="00F2752E" w:rsidRPr="00F2752E" w:rsidRDefault="00F2752E" w:rsidP="00F2752E">
      <w:pPr>
        <w:spacing w:after="130" w:line="240" w:lineRule="auto"/>
        <w:textAlignment w:val="baseline"/>
        <w:rPr>
          <w:ins w:id="3974" w:author="Unknown"/>
          <w:rFonts w:ascii="Arial" w:eastAsia="Times New Roman" w:hAnsi="Arial" w:cs="Arial"/>
          <w:sz w:val="21"/>
          <w:szCs w:val="21"/>
          <w:lang w:eastAsia="en-IN"/>
        </w:rPr>
      </w:pPr>
      <w:ins w:id="3975" w:author="Unknown">
        <w:r w:rsidRPr="00F2752E">
          <w:rPr>
            <w:rFonts w:ascii="Arial" w:eastAsia="Times New Roman" w:hAnsi="Arial" w:cs="Arial"/>
            <w:sz w:val="21"/>
            <w:szCs w:val="21"/>
            <w:lang w:eastAsia="en-IN"/>
          </w:rPr>
          <w:t> </w:t>
        </w:r>
      </w:ins>
    </w:p>
    <w:p w:rsidR="00F2752E" w:rsidRPr="00F2752E" w:rsidRDefault="00F2752E" w:rsidP="00F2752E">
      <w:pPr>
        <w:spacing w:after="0" w:line="246" w:lineRule="atLeast"/>
        <w:jc w:val="both"/>
        <w:textAlignment w:val="baseline"/>
        <w:rPr>
          <w:ins w:id="3976" w:author="Unknown"/>
          <w:rFonts w:ascii="Arial" w:eastAsia="Times New Roman" w:hAnsi="Arial" w:cs="Arial"/>
          <w:sz w:val="21"/>
          <w:szCs w:val="21"/>
          <w:lang w:eastAsia="en-IN"/>
        </w:rPr>
      </w:pPr>
      <w:ins w:id="3977" w:author="Unknown">
        <w:r w:rsidRPr="00F2752E">
          <w:rPr>
            <w:rFonts w:ascii="Material Icons" w:eastAsia="Times New Roman" w:hAnsi="Material Icons" w:cs="Arial"/>
            <w:color w:val="454545"/>
            <w:sz w:val="31"/>
            <w:szCs w:val="31"/>
            <w:bdr w:val="none" w:sz="0" w:space="0" w:color="auto" w:frame="1"/>
            <w:shd w:val="clear" w:color="auto" w:fill="FFFFFF"/>
            <w:lang w:eastAsia="en-IN"/>
          </w:rPr>
          <w:t>filter_none</w:t>
        </w:r>
      </w:ins>
    </w:p>
    <w:p w:rsidR="00F2752E" w:rsidRPr="00F2752E" w:rsidRDefault="00F2752E" w:rsidP="00F2752E">
      <w:pPr>
        <w:spacing w:after="0" w:line="246" w:lineRule="atLeast"/>
        <w:textAlignment w:val="baseline"/>
        <w:rPr>
          <w:ins w:id="3978" w:author="Unknown"/>
          <w:rFonts w:ascii="Arial" w:eastAsia="Times New Roman" w:hAnsi="Arial" w:cs="Arial"/>
          <w:sz w:val="21"/>
          <w:szCs w:val="21"/>
          <w:lang w:eastAsia="en-IN"/>
        </w:rPr>
      </w:pPr>
      <w:ins w:id="3979" w:author="Unknown">
        <w:r w:rsidRPr="00F2752E">
          <w:rPr>
            <w:rFonts w:ascii="Material Icons" w:eastAsia="Times New Roman" w:hAnsi="Material Icons" w:cs="Arial"/>
            <w:color w:val="454545"/>
            <w:sz w:val="31"/>
            <w:szCs w:val="31"/>
            <w:bdr w:val="none" w:sz="0" w:space="0" w:color="auto" w:frame="1"/>
            <w:shd w:val="clear" w:color="auto" w:fill="FFFFFF"/>
            <w:lang w:eastAsia="en-IN"/>
          </w:rPr>
          <w:t>edit</w:t>
        </w:r>
      </w:ins>
    </w:p>
    <w:p w:rsidR="00F2752E" w:rsidRPr="00F2752E" w:rsidRDefault="00F2752E" w:rsidP="00F2752E">
      <w:pPr>
        <w:spacing w:after="0" w:line="246" w:lineRule="atLeast"/>
        <w:textAlignment w:val="baseline"/>
        <w:rPr>
          <w:ins w:id="3980" w:author="Unknown"/>
          <w:rFonts w:ascii="Arial" w:eastAsia="Times New Roman" w:hAnsi="Arial" w:cs="Arial"/>
          <w:sz w:val="21"/>
          <w:szCs w:val="21"/>
          <w:lang w:eastAsia="en-IN"/>
        </w:rPr>
      </w:pPr>
      <w:ins w:id="3981" w:author="Unknown">
        <w:r w:rsidRPr="00F2752E">
          <w:rPr>
            <w:rFonts w:ascii="Material Icons" w:eastAsia="Times New Roman" w:hAnsi="Material Icons" w:cs="Arial"/>
            <w:color w:val="454545"/>
            <w:sz w:val="31"/>
            <w:szCs w:val="31"/>
            <w:bdr w:val="none" w:sz="0" w:space="0" w:color="auto" w:frame="1"/>
            <w:shd w:val="clear" w:color="auto" w:fill="FFFFFF"/>
            <w:lang w:eastAsia="en-IN"/>
          </w:rPr>
          <w:t>play_arrow</w:t>
        </w:r>
      </w:ins>
    </w:p>
    <w:p w:rsidR="00F2752E" w:rsidRPr="00F2752E" w:rsidRDefault="00F2752E" w:rsidP="00F2752E">
      <w:pPr>
        <w:spacing w:after="130" w:line="246" w:lineRule="atLeast"/>
        <w:textAlignment w:val="baseline"/>
        <w:rPr>
          <w:ins w:id="3982" w:author="Unknown"/>
          <w:rFonts w:ascii="Arial" w:eastAsia="Times New Roman" w:hAnsi="Arial" w:cs="Arial"/>
          <w:sz w:val="21"/>
          <w:szCs w:val="21"/>
          <w:lang w:eastAsia="en-IN"/>
        </w:rPr>
      </w:pPr>
      <w:ins w:id="3983" w:author="Unknown">
        <w:r w:rsidRPr="00F2752E">
          <w:rPr>
            <w:rFonts w:ascii="Material Icons" w:eastAsia="Times New Roman" w:hAnsi="Material Icons" w:cs="Arial"/>
            <w:color w:val="454545"/>
            <w:sz w:val="31"/>
            <w:szCs w:val="31"/>
            <w:bdr w:val="none" w:sz="0" w:space="0" w:color="auto" w:frame="1"/>
            <w:shd w:val="clear" w:color="auto" w:fill="FFFFFF"/>
            <w:lang w:eastAsia="en-IN"/>
          </w:rPr>
          <w:t>brightness_4</w:t>
        </w:r>
      </w:ins>
    </w:p>
    <w:tbl>
      <w:tblPr>
        <w:tblW w:w="8095" w:type="dxa"/>
        <w:tblCellMar>
          <w:left w:w="0" w:type="dxa"/>
          <w:right w:w="0" w:type="dxa"/>
        </w:tblCellMar>
        <w:tblLook w:val="04A0"/>
      </w:tblPr>
      <w:tblGrid>
        <w:gridCol w:w="8095"/>
      </w:tblGrid>
      <w:tr w:rsidR="00F2752E" w:rsidRPr="00F2752E" w:rsidTr="00F2752E">
        <w:tc>
          <w:tcPr>
            <w:tcW w:w="8095" w:type="dxa"/>
            <w:vAlign w:val="center"/>
            <w:hideMark/>
          </w:tcPr>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Java code for demonstrating union, intersection and difference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on 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import</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java.util.*;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public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class</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Set_example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public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static</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void</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main(String args[])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Set&lt;Integer&gt; a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HashSet&lt;Integer&gt;();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a.addAll(Arrays.asList(new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Integer[] {1, 3, 2, 4, 8, 9, 0}));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Set&lt;Integer&gt; b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HashSet&lt;Integer&gt;();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b.addAll(Arrays.asList(new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Integer[] {1, 3, 7, 5, 4, 0, 7, 5}));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w:t>
            </w:r>
            <w:r w:rsidRPr="00F2752E">
              <w:rPr>
                <w:rFonts w:ascii="Times New Roman" w:eastAsia="Times New Roman" w:hAnsi="Times New Roman" w:cs="Times New Roman"/>
                <w:sz w:val="24"/>
                <w:szCs w:val="24"/>
                <w:lang w:eastAsia="en-IN"/>
              </w:rPr>
              <w: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To find union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Set&lt;Integer&gt; union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HashSet&lt;Integer&gt;(a);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union.addAll(b);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System.out.print("Union of the two 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System.out.println(union);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w:t>
            </w:r>
            <w:r w:rsidRPr="00F2752E">
              <w:rPr>
                <w:rFonts w:ascii="Times New Roman" w:eastAsia="Times New Roman" w:hAnsi="Times New Roman" w:cs="Times New Roman"/>
                <w:sz w:val="24"/>
                <w:szCs w:val="24"/>
                <w:lang w:eastAsia="en-IN"/>
              </w:rPr>
              <w: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To find intersection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Set&lt;Integer&gt; intersection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HashSet&lt;Integer&gt;(a);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intersection.retainAll(b);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System.out.print("Intersection of the two 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System.out.println(intersection);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w:t>
            </w:r>
            <w:r w:rsidRPr="00F2752E">
              <w:rPr>
                <w:rFonts w:ascii="Times New Roman" w:eastAsia="Times New Roman" w:hAnsi="Times New Roman" w:cs="Times New Roman"/>
                <w:sz w:val="24"/>
                <w:szCs w:val="24"/>
                <w:lang w:eastAsia="en-IN"/>
              </w:rPr>
              <w: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To find the symmetric difference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Set&lt;Integer&gt; difference = new</w:t>
            </w:r>
            <w:r w:rsidRPr="00F2752E">
              <w:rPr>
                <w:rFonts w:ascii="Times New Roman" w:eastAsia="Times New Roman" w:hAnsi="Times New Roman" w:cs="Times New Roman"/>
                <w:sz w:val="24"/>
                <w:szCs w:val="24"/>
                <w:lang w:eastAsia="en-IN"/>
              </w:rPr>
              <w:t xml:space="preserve"> </w:t>
            </w:r>
            <w:r w:rsidRPr="00F2752E">
              <w:rPr>
                <w:rFonts w:ascii="Courier New" w:eastAsia="Times New Roman" w:hAnsi="Courier New" w:cs="Courier New"/>
                <w:sz w:val="20"/>
                <w:lang w:eastAsia="en-IN"/>
              </w:rPr>
              <w:t xml:space="preserve">HashSet&lt;Integer&gt;(a);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difference.removeAll(b);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System.out.print("Difference of the two Set");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System.out.println(difference);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 </w:t>
            </w:r>
          </w:p>
          <w:p w:rsidR="00F2752E" w:rsidRPr="00F2752E" w:rsidRDefault="00F2752E" w:rsidP="00F2752E">
            <w:pPr>
              <w:spacing w:after="0" w:line="240" w:lineRule="auto"/>
              <w:rPr>
                <w:rFonts w:ascii="Times New Roman" w:eastAsia="Times New Roman" w:hAnsi="Times New Roman" w:cs="Times New Roman"/>
                <w:sz w:val="24"/>
                <w:szCs w:val="24"/>
                <w:lang w:eastAsia="en-IN"/>
              </w:rPr>
            </w:pPr>
            <w:r w:rsidRPr="00F2752E">
              <w:rPr>
                <w:rFonts w:ascii="Courier New" w:eastAsia="Times New Roman" w:hAnsi="Courier New" w:cs="Courier New"/>
                <w:sz w:val="20"/>
                <w:lang w:eastAsia="en-IN"/>
              </w:rPr>
              <w:t xml:space="preserve">} </w:t>
            </w:r>
          </w:p>
        </w:tc>
      </w:tr>
    </w:tbl>
    <w:p w:rsidR="00F2752E" w:rsidRPr="00F2752E" w:rsidRDefault="00F2752E" w:rsidP="00F2752E">
      <w:pPr>
        <w:spacing w:after="0" w:line="240" w:lineRule="auto"/>
        <w:textAlignment w:val="baseline"/>
        <w:rPr>
          <w:ins w:id="3984" w:author="Unknown"/>
          <w:rFonts w:ascii="Arial" w:eastAsia="Times New Roman" w:hAnsi="Arial" w:cs="Arial"/>
          <w:sz w:val="21"/>
          <w:szCs w:val="21"/>
          <w:lang w:eastAsia="en-IN"/>
        </w:rPr>
      </w:pPr>
      <w:ins w:id="3985" w:author="Unknown">
        <w:r w:rsidRPr="00F2752E">
          <w:rPr>
            <w:rFonts w:ascii="Arial" w:eastAsia="Times New Roman" w:hAnsi="Arial" w:cs="Arial"/>
            <w:b/>
            <w:bCs/>
            <w:sz w:val="21"/>
            <w:lang w:eastAsia="en-IN"/>
          </w:rPr>
          <w:t>Output:</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86" w:author="Unknown"/>
          <w:rFonts w:ascii="Consolas" w:eastAsia="Times New Roman" w:hAnsi="Consolas" w:cs="Consolas"/>
          <w:sz w:val="20"/>
          <w:szCs w:val="20"/>
          <w:lang w:eastAsia="en-IN"/>
        </w:rPr>
      </w:pPr>
      <w:ins w:id="3987" w:author="Unknown">
        <w:r w:rsidRPr="00F2752E">
          <w:rPr>
            <w:rFonts w:ascii="Consolas" w:eastAsia="Times New Roman" w:hAnsi="Consolas" w:cs="Consolas"/>
            <w:sz w:val="20"/>
            <w:szCs w:val="20"/>
            <w:lang w:eastAsia="en-IN"/>
          </w:rPr>
          <w:t>Union of the two Set[0, 1, 2, 3, 4, 5, 7, 8, 9]</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88" w:author="Unknown"/>
          <w:rFonts w:ascii="Consolas" w:eastAsia="Times New Roman" w:hAnsi="Consolas" w:cs="Consolas"/>
          <w:sz w:val="20"/>
          <w:szCs w:val="20"/>
          <w:lang w:eastAsia="en-IN"/>
        </w:rPr>
      </w:pPr>
      <w:ins w:id="3989" w:author="Unknown">
        <w:r w:rsidRPr="00F2752E">
          <w:rPr>
            <w:rFonts w:ascii="Consolas" w:eastAsia="Times New Roman" w:hAnsi="Consolas" w:cs="Consolas"/>
            <w:sz w:val="20"/>
            <w:szCs w:val="20"/>
            <w:lang w:eastAsia="en-IN"/>
          </w:rPr>
          <w:t>Intersection of the two Set[0, 1, 3, 4]</w:t>
        </w:r>
      </w:ins>
    </w:p>
    <w:p w:rsidR="00F2752E" w:rsidRPr="00F2752E" w:rsidRDefault="00F2752E" w:rsidP="00F275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ins w:id="3990" w:author="Unknown"/>
          <w:rFonts w:ascii="Consolas" w:eastAsia="Times New Roman" w:hAnsi="Consolas" w:cs="Consolas"/>
          <w:sz w:val="20"/>
          <w:szCs w:val="20"/>
          <w:lang w:eastAsia="en-IN"/>
        </w:rPr>
      </w:pPr>
      <w:ins w:id="3991" w:author="Unknown">
        <w:r w:rsidRPr="00F2752E">
          <w:rPr>
            <w:rFonts w:ascii="Consolas" w:eastAsia="Times New Roman" w:hAnsi="Consolas" w:cs="Consolas"/>
            <w:sz w:val="20"/>
            <w:szCs w:val="20"/>
            <w:lang w:eastAsia="en-IN"/>
          </w:rPr>
          <w:t>Difference of the two Set[2, 8, 9]</w:t>
        </w:r>
      </w:ins>
    </w:p>
    <w:p w:rsidR="00F2752E" w:rsidRDefault="00F2752E"/>
    <w:p w:rsidR="00A32DE3" w:rsidRPr="00A32DE3" w:rsidRDefault="00A32DE3" w:rsidP="00A32DE3">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A32DE3">
        <w:rPr>
          <w:rFonts w:ascii="Helvetica" w:eastAsia="Times New Roman" w:hAnsi="Helvetica" w:cs="Helvetica"/>
          <w:color w:val="610B38"/>
          <w:kern w:val="36"/>
          <w:sz w:val="38"/>
          <w:szCs w:val="38"/>
          <w:lang w:eastAsia="en-IN"/>
        </w:rPr>
        <w:t>Java HashSet</w:t>
      </w:r>
    </w:p>
    <w:p w:rsidR="00A32DE3" w:rsidRPr="00A32DE3" w:rsidRDefault="00584E14" w:rsidP="00A32DE3">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shape id="_x0000_i1125" type="#_x0000_t75" alt="Java HashSet class hierarchy" style="width:24pt;height:24pt"/>
        </w:pict>
      </w:r>
    </w:p>
    <w:p w:rsidR="00A32DE3" w:rsidRPr="00A32DE3" w:rsidRDefault="00A32DE3" w:rsidP="00A32DE3">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Java HashSet class is used to create a collection that uses a hash table for storage. It inherits the AbstractSet class and implements Set interface.</w:t>
      </w:r>
    </w:p>
    <w:p w:rsidR="00A32DE3" w:rsidRPr="00A32DE3" w:rsidRDefault="00A32DE3" w:rsidP="00A32DE3">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The important points about Java HashSet class are:</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stores the elements by using a mechanism called </w:t>
      </w:r>
      <w:r w:rsidRPr="00A32DE3">
        <w:rPr>
          <w:rFonts w:ascii="Verdana" w:eastAsia="Times New Roman" w:hAnsi="Verdana" w:cs="Times New Roman"/>
          <w:b/>
          <w:bCs/>
          <w:color w:val="000000"/>
          <w:sz w:val="17"/>
          <w:lang w:eastAsia="en-IN"/>
        </w:rPr>
        <w:t>hashing.</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contains unique elements only.</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allows null value.</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class is non synchronized.</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doesn't maintain the insertion order. Here, elements are inserted on the basis of their hashcode.</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HashSet is the best approach for search operations.</w:t>
      </w:r>
    </w:p>
    <w:p w:rsidR="00A32DE3" w:rsidRPr="00A32DE3" w:rsidRDefault="00A32DE3" w:rsidP="00A32DE3">
      <w:pPr>
        <w:numPr>
          <w:ilvl w:val="0"/>
          <w:numId w:val="21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The initial default capacity of HashSet is 16, and the load factor is 0.75.</w:t>
      </w:r>
    </w:p>
    <w:p w:rsidR="00A32DE3" w:rsidRPr="00A32DE3" w:rsidRDefault="00A32DE3" w:rsidP="00A32DE3">
      <w:pPr>
        <w:shd w:val="clear" w:color="auto" w:fill="FFFFFF"/>
        <w:spacing w:before="100" w:beforeAutospacing="1" w:after="100" w:afterAutospacing="1" w:line="312" w:lineRule="atLeast"/>
        <w:outlineLvl w:val="1"/>
        <w:rPr>
          <w:rFonts w:ascii="Helvetica" w:eastAsia="Times New Roman" w:hAnsi="Helvetica" w:cs="Helvetica"/>
          <w:color w:val="610B4B"/>
          <w:sz w:val="27"/>
          <w:szCs w:val="27"/>
          <w:lang w:eastAsia="en-IN"/>
        </w:rPr>
      </w:pPr>
      <w:r w:rsidRPr="00A32DE3">
        <w:rPr>
          <w:rFonts w:ascii="Helvetica" w:eastAsia="Times New Roman" w:hAnsi="Helvetica" w:cs="Helvetica"/>
          <w:color w:val="610B4B"/>
          <w:sz w:val="27"/>
          <w:szCs w:val="27"/>
          <w:lang w:eastAsia="en-IN"/>
        </w:rPr>
        <w:t>Difference between List and Set</w:t>
      </w:r>
    </w:p>
    <w:p w:rsidR="00A32DE3" w:rsidRPr="00A32DE3" w:rsidRDefault="00A32DE3" w:rsidP="00A32DE3">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32DE3">
        <w:rPr>
          <w:rFonts w:ascii="Verdana" w:eastAsia="Times New Roman" w:hAnsi="Verdana" w:cs="Times New Roman"/>
          <w:color w:val="000000"/>
          <w:sz w:val="17"/>
          <w:szCs w:val="17"/>
          <w:lang w:eastAsia="en-IN"/>
        </w:rPr>
        <w:t>A list can contain duplicate elements whereas Set contains unique elements only.</w:t>
      </w:r>
    </w:p>
    <w:p w:rsidR="00452F4E" w:rsidRDefault="00452F4E"/>
    <w:p w:rsidR="003A10E9" w:rsidRDefault="003A10E9"/>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Pr="00B74E58" w:rsidRDefault="00B74E58" w:rsidP="00B74E58">
      <w:pPr>
        <w:shd w:val="clear" w:color="auto" w:fill="FFFFFF"/>
        <w:spacing w:before="100" w:beforeAutospacing="1" w:after="100" w:afterAutospacing="1" w:line="276" w:lineRule="atLeast"/>
        <w:outlineLvl w:val="2"/>
        <w:rPr>
          <w:rFonts w:ascii="Arial" w:eastAsia="Times New Roman" w:hAnsi="Arial" w:cs="Arial"/>
          <w:b/>
          <w:bCs/>
          <w:color w:val="222222"/>
          <w:sz w:val="28"/>
          <w:szCs w:val="28"/>
          <w:lang w:eastAsia="en-IN"/>
        </w:rPr>
      </w:pPr>
      <w:r w:rsidRPr="00B74E58">
        <w:rPr>
          <w:rFonts w:ascii="Arial" w:eastAsia="Times New Roman" w:hAnsi="Arial" w:cs="Arial"/>
          <w:b/>
          <w:bCs/>
          <w:color w:val="222222"/>
          <w:sz w:val="28"/>
          <w:szCs w:val="28"/>
          <w:lang w:eastAsia="en-IN"/>
        </w:rPr>
        <w:lastRenderedPageBreak/>
        <w:t>What is Hashmap in Java?</w:t>
      </w:r>
    </w:p>
    <w:p w:rsidR="00B74E58" w:rsidRPr="00B74E58" w:rsidRDefault="00B74E58" w:rsidP="00B74E58">
      <w:pPr>
        <w:spacing w:after="0" w:line="240" w:lineRule="auto"/>
        <w:rPr>
          <w:rFonts w:ascii="Times New Roman" w:eastAsia="Times New Roman" w:hAnsi="Times New Roman" w:cs="Times New Roman"/>
          <w:sz w:val="24"/>
          <w:szCs w:val="24"/>
          <w:lang w:eastAsia="en-IN"/>
        </w:rPr>
      </w:pPr>
      <w:r w:rsidRPr="00B74E58">
        <w:rPr>
          <w:rFonts w:ascii="Arial" w:eastAsia="Times New Roman" w:hAnsi="Arial" w:cs="Arial"/>
          <w:color w:val="222222"/>
          <w:sz w:val="23"/>
          <w:szCs w:val="23"/>
          <w:shd w:val="clear" w:color="auto" w:fill="FFFFFF"/>
          <w:lang w:eastAsia="en-IN"/>
        </w:rPr>
        <w:t>A HashMap basically designates </w:t>
      </w:r>
      <w:r w:rsidRPr="00B74E58">
        <w:rPr>
          <w:rFonts w:ascii="Arial" w:eastAsia="Times New Roman" w:hAnsi="Arial" w:cs="Arial"/>
          <w:b/>
          <w:bCs/>
          <w:color w:val="222222"/>
          <w:sz w:val="23"/>
          <w:szCs w:val="23"/>
          <w:shd w:val="clear" w:color="auto" w:fill="FFFFFF"/>
          <w:lang w:eastAsia="en-IN"/>
        </w:rPr>
        <w:t>unique keys</w:t>
      </w:r>
      <w:r w:rsidRPr="00B74E58">
        <w:rPr>
          <w:rFonts w:ascii="Arial" w:eastAsia="Times New Roman" w:hAnsi="Arial" w:cs="Arial"/>
          <w:color w:val="222222"/>
          <w:sz w:val="23"/>
          <w:szCs w:val="23"/>
          <w:shd w:val="clear" w:color="auto" w:fill="FFFFFF"/>
          <w:lang w:eastAsia="en-IN"/>
        </w:rPr>
        <w:t> to corresponding </w:t>
      </w:r>
      <w:r w:rsidRPr="00B74E58">
        <w:rPr>
          <w:rFonts w:ascii="Arial" w:eastAsia="Times New Roman" w:hAnsi="Arial" w:cs="Arial"/>
          <w:b/>
          <w:bCs/>
          <w:color w:val="222222"/>
          <w:sz w:val="23"/>
          <w:szCs w:val="23"/>
          <w:shd w:val="clear" w:color="auto" w:fill="FFFFFF"/>
          <w:lang w:eastAsia="en-IN"/>
        </w:rPr>
        <w:t>values</w:t>
      </w:r>
      <w:r w:rsidRPr="00B74E58">
        <w:rPr>
          <w:rFonts w:ascii="Arial" w:eastAsia="Times New Roman" w:hAnsi="Arial" w:cs="Arial"/>
          <w:color w:val="222222"/>
          <w:sz w:val="23"/>
          <w:szCs w:val="23"/>
          <w:shd w:val="clear" w:color="auto" w:fill="FFFFFF"/>
          <w:lang w:eastAsia="en-IN"/>
        </w:rPr>
        <w:t> that can be retrieved at any given point. </w:t>
      </w:r>
      <w:hyperlink r:id="rId106" w:history="1">
        <w:r w:rsidR="00584E14" w:rsidRPr="00584E14">
          <w:rPr>
            <w:rFonts w:ascii="Arial" w:eastAsia="Times New Roman" w:hAnsi="Arial" w:cs="Arial"/>
            <w:color w:val="04B8E6"/>
            <w:sz w:val="23"/>
            <w:szCs w:val="23"/>
            <w:shd w:val="clear" w:color="auto" w:fill="FFFFFF"/>
            <w:lang w:eastAsia="en-IN"/>
          </w:rPr>
          <w:pict>
            <v:shape id="_x0000_i1126" type="#_x0000_t75" alt="Working with HashMap in Java" href="https://www.guru99.com/images/uploads/2012/12/java6.jpg" style="width:284.1pt;height:173.2pt" o:button="t"/>
          </w:pict>
        </w:r>
      </w:hyperlink>
      <w:r w:rsidRPr="00B74E58">
        <w:rPr>
          <w:rFonts w:ascii="Arial" w:eastAsia="Times New Roman" w:hAnsi="Arial" w:cs="Arial"/>
          <w:color w:val="222222"/>
          <w:sz w:val="23"/>
          <w:szCs w:val="23"/>
          <w:lang w:eastAsia="en-IN"/>
        </w:rPr>
        <w:br/>
      </w:r>
    </w:p>
    <w:p w:rsidR="00B74E58" w:rsidRPr="00B74E58" w:rsidRDefault="00B74E58" w:rsidP="00B74E58">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B74E58">
        <w:rPr>
          <w:rFonts w:ascii="Arial" w:eastAsia="Times New Roman" w:hAnsi="Arial" w:cs="Arial"/>
          <w:b/>
          <w:bCs/>
          <w:color w:val="222222"/>
          <w:sz w:val="34"/>
          <w:szCs w:val="34"/>
          <w:lang w:eastAsia="en-IN"/>
        </w:rPr>
        <w:t>Features of Java Hashmap</w:t>
      </w:r>
    </w:p>
    <w:p w:rsidR="00B74E58" w:rsidRPr="00B74E58" w:rsidRDefault="00B74E58" w:rsidP="00B74E58">
      <w:pPr>
        <w:spacing w:after="0" w:line="240" w:lineRule="auto"/>
        <w:rPr>
          <w:rFonts w:ascii="Times New Roman" w:eastAsia="Times New Roman" w:hAnsi="Times New Roman" w:cs="Times New Roman"/>
          <w:sz w:val="24"/>
          <w:szCs w:val="24"/>
          <w:lang w:eastAsia="en-IN"/>
        </w:rPr>
      </w:pPr>
      <w:r w:rsidRPr="00B74E58">
        <w:rPr>
          <w:rFonts w:ascii="Arial" w:eastAsia="Times New Roman" w:hAnsi="Arial" w:cs="Arial"/>
          <w:color w:val="222222"/>
          <w:sz w:val="23"/>
          <w:szCs w:val="23"/>
          <w:shd w:val="clear" w:color="auto" w:fill="FFFFFF"/>
          <w:lang w:eastAsia="en-IN"/>
        </w:rPr>
        <w:t>a) The </w:t>
      </w:r>
      <w:r w:rsidRPr="00B74E58">
        <w:rPr>
          <w:rFonts w:ascii="Arial" w:eastAsia="Times New Roman" w:hAnsi="Arial" w:cs="Arial"/>
          <w:b/>
          <w:bCs/>
          <w:color w:val="222222"/>
          <w:sz w:val="23"/>
          <w:szCs w:val="23"/>
          <w:shd w:val="clear" w:color="auto" w:fill="FFFFFF"/>
          <w:lang w:eastAsia="en-IN"/>
        </w:rPr>
        <w:t>values</w:t>
      </w:r>
      <w:r w:rsidRPr="00B74E58">
        <w:rPr>
          <w:rFonts w:ascii="Arial" w:eastAsia="Times New Roman" w:hAnsi="Arial" w:cs="Arial"/>
          <w:color w:val="222222"/>
          <w:sz w:val="23"/>
          <w:szCs w:val="23"/>
          <w:shd w:val="clear" w:color="auto" w:fill="FFFFFF"/>
          <w:lang w:eastAsia="en-IN"/>
        </w:rPr>
        <w:t> can be stored in a map by forming a </w:t>
      </w:r>
      <w:r w:rsidRPr="00B74E58">
        <w:rPr>
          <w:rFonts w:ascii="Arial" w:eastAsia="Times New Roman" w:hAnsi="Arial" w:cs="Arial"/>
          <w:b/>
          <w:bCs/>
          <w:color w:val="222222"/>
          <w:sz w:val="23"/>
          <w:szCs w:val="23"/>
          <w:shd w:val="clear" w:color="auto" w:fill="FFFFFF"/>
          <w:lang w:eastAsia="en-IN"/>
        </w:rPr>
        <w:t>key-value</w:t>
      </w:r>
      <w:r w:rsidRPr="00B74E58">
        <w:rPr>
          <w:rFonts w:ascii="Arial" w:eastAsia="Times New Roman" w:hAnsi="Arial" w:cs="Arial"/>
          <w:color w:val="222222"/>
          <w:sz w:val="23"/>
          <w:szCs w:val="23"/>
          <w:shd w:val="clear" w:color="auto" w:fill="FFFFFF"/>
          <w:lang w:eastAsia="en-IN"/>
        </w:rPr>
        <w:t> pair. The value can be retrieved using the key by passing it to the correct method.</w:t>
      </w:r>
      <w:r w:rsidRPr="00B74E58">
        <w:rPr>
          <w:rFonts w:ascii="Arial" w:eastAsia="Times New Roman" w:hAnsi="Arial" w:cs="Arial"/>
          <w:color w:val="222222"/>
          <w:sz w:val="23"/>
          <w:szCs w:val="23"/>
          <w:lang w:eastAsia="en-IN"/>
        </w:rPr>
        <w:br/>
      </w:r>
      <w:r w:rsidRPr="00B74E58">
        <w:rPr>
          <w:rFonts w:ascii="Arial" w:eastAsia="Times New Roman" w:hAnsi="Arial" w:cs="Arial"/>
          <w:color w:val="222222"/>
          <w:sz w:val="23"/>
          <w:szCs w:val="23"/>
          <w:lang w:eastAsia="en-IN"/>
        </w:rPr>
        <w:br/>
      </w:r>
      <w:r w:rsidRPr="00B74E58">
        <w:rPr>
          <w:rFonts w:ascii="Arial" w:eastAsia="Times New Roman" w:hAnsi="Arial" w:cs="Arial"/>
          <w:color w:val="222222"/>
          <w:sz w:val="23"/>
          <w:szCs w:val="23"/>
          <w:shd w:val="clear" w:color="auto" w:fill="FFFFFF"/>
          <w:lang w:eastAsia="en-IN"/>
        </w:rPr>
        <w:t>b) If </w:t>
      </w:r>
      <w:r w:rsidRPr="00B74E58">
        <w:rPr>
          <w:rFonts w:ascii="Arial" w:eastAsia="Times New Roman" w:hAnsi="Arial" w:cs="Arial"/>
          <w:b/>
          <w:bCs/>
          <w:color w:val="222222"/>
          <w:sz w:val="23"/>
          <w:szCs w:val="23"/>
          <w:shd w:val="clear" w:color="auto" w:fill="FFFFFF"/>
          <w:lang w:eastAsia="en-IN"/>
        </w:rPr>
        <w:t>no element</w:t>
      </w:r>
      <w:r w:rsidRPr="00B74E58">
        <w:rPr>
          <w:rFonts w:ascii="Arial" w:eastAsia="Times New Roman" w:hAnsi="Arial" w:cs="Arial"/>
          <w:color w:val="222222"/>
          <w:sz w:val="23"/>
          <w:szCs w:val="23"/>
          <w:shd w:val="clear" w:color="auto" w:fill="FFFFFF"/>
          <w:lang w:eastAsia="en-IN"/>
        </w:rPr>
        <w:t> exists in the Map, it will throw a ‘</w:t>
      </w:r>
      <w:r w:rsidRPr="00B74E58">
        <w:rPr>
          <w:rFonts w:ascii="Arial" w:eastAsia="Times New Roman" w:hAnsi="Arial" w:cs="Arial"/>
          <w:b/>
          <w:bCs/>
          <w:color w:val="222222"/>
          <w:sz w:val="23"/>
          <w:szCs w:val="23"/>
          <w:shd w:val="clear" w:color="auto" w:fill="FFFFFF"/>
          <w:lang w:eastAsia="en-IN"/>
        </w:rPr>
        <w:t>NoSuchElementException’</w:t>
      </w:r>
      <w:r w:rsidRPr="00B74E58">
        <w:rPr>
          <w:rFonts w:ascii="Arial" w:eastAsia="Times New Roman" w:hAnsi="Arial" w:cs="Arial"/>
          <w:color w:val="222222"/>
          <w:sz w:val="23"/>
          <w:szCs w:val="23"/>
          <w:shd w:val="clear" w:color="auto" w:fill="FFFFFF"/>
          <w:lang w:eastAsia="en-IN"/>
        </w:rPr>
        <w:t>.</w:t>
      </w:r>
      <w:r w:rsidRPr="00B74E58">
        <w:rPr>
          <w:rFonts w:ascii="Arial" w:eastAsia="Times New Roman" w:hAnsi="Arial" w:cs="Arial"/>
          <w:color w:val="222222"/>
          <w:sz w:val="23"/>
          <w:szCs w:val="23"/>
          <w:lang w:eastAsia="en-IN"/>
        </w:rPr>
        <w:br/>
      </w:r>
      <w:r w:rsidRPr="00B74E58">
        <w:rPr>
          <w:rFonts w:ascii="Arial" w:eastAsia="Times New Roman" w:hAnsi="Arial" w:cs="Arial"/>
          <w:color w:val="222222"/>
          <w:sz w:val="23"/>
          <w:szCs w:val="23"/>
          <w:lang w:eastAsia="en-IN"/>
        </w:rPr>
        <w:br/>
      </w:r>
      <w:r w:rsidRPr="00B74E58">
        <w:rPr>
          <w:rFonts w:ascii="Arial" w:eastAsia="Times New Roman" w:hAnsi="Arial" w:cs="Arial"/>
          <w:color w:val="222222"/>
          <w:sz w:val="23"/>
          <w:szCs w:val="23"/>
          <w:shd w:val="clear" w:color="auto" w:fill="FFFFFF"/>
          <w:lang w:eastAsia="en-IN"/>
        </w:rPr>
        <w:t>c) HashMap stores only </w:t>
      </w:r>
      <w:r w:rsidRPr="00B74E58">
        <w:rPr>
          <w:rFonts w:ascii="Arial" w:eastAsia="Times New Roman" w:hAnsi="Arial" w:cs="Arial"/>
          <w:b/>
          <w:bCs/>
          <w:color w:val="222222"/>
          <w:sz w:val="23"/>
          <w:szCs w:val="23"/>
          <w:shd w:val="clear" w:color="auto" w:fill="FFFFFF"/>
          <w:lang w:eastAsia="en-IN"/>
        </w:rPr>
        <w:t>object</w:t>
      </w:r>
      <w:r w:rsidRPr="00B74E58">
        <w:rPr>
          <w:rFonts w:ascii="Arial" w:eastAsia="Times New Roman" w:hAnsi="Arial" w:cs="Arial"/>
          <w:color w:val="222222"/>
          <w:sz w:val="23"/>
          <w:szCs w:val="23"/>
          <w:shd w:val="clear" w:color="auto" w:fill="FFFFFF"/>
          <w:lang w:eastAsia="en-IN"/>
        </w:rPr>
        <w:t> </w:t>
      </w:r>
      <w:r w:rsidRPr="00B74E58">
        <w:rPr>
          <w:rFonts w:ascii="Arial" w:eastAsia="Times New Roman" w:hAnsi="Arial" w:cs="Arial"/>
          <w:b/>
          <w:bCs/>
          <w:color w:val="222222"/>
          <w:sz w:val="23"/>
          <w:szCs w:val="23"/>
          <w:shd w:val="clear" w:color="auto" w:fill="FFFFFF"/>
          <w:lang w:eastAsia="en-IN"/>
        </w:rPr>
        <w:t>references</w:t>
      </w:r>
      <w:r w:rsidRPr="00B74E58">
        <w:rPr>
          <w:rFonts w:ascii="Arial" w:eastAsia="Times New Roman" w:hAnsi="Arial" w:cs="Arial"/>
          <w:color w:val="222222"/>
          <w:sz w:val="23"/>
          <w:szCs w:val="23"/>
          <w:shd w:val="clear" w:color="auto" w:fill="FFFFFF"/>
          <w:lang w:eastAsia="en-IN"/>
        </w:rPr>
        <w:t>. That is why, it is impossible to use </w:t>
      </w:r>
      <w:r w:rsidRPr="00B74E58">
        <w:rPr>
          <w:rFonts w:ascii="Arial" w:eastAsia="Times New Roman" w:hAnsi="Arial" w:cs="Arial"/>
          <w:b/>
          <w:bCs/>
          <w:color w:val="222222"/>
          <w:sz w:val="23"/>
          <w:szCs w:val="23"/>
          <w:shd w:val="clear" w:color="auto" w:fill="FFFFFF"/>
          <w:lang w:eastAsia="en-IN"/>
        </w:rPr>
        <w:t>primitive data types</w:t>
      </w:r>
      <w:r w:rsidRPr="00B74E58">
        <w:rPr>
          <w:rFonts w:ascii="Arial" w:eastAsia="Times New Roman" w:hAnsi="Arial" w:cs="Arial"/>
          <w:color w:val="222222"/>
          <w:sz w:val="23"/>
          <w:szCs w:val="23"/>
          <w:shd w:val="clear" w:color="auto" w:fill="FFFFFF"/>
          <w:lang w:eastAsia="en-IN"/>
        </w:rPr>
        <w:t> like double or int. Use wrapper class (like Integer or Double) instead.</w:t>
      </w:r>
      <w:r w:rsidRPr="00B74E58">
        <w:rPr>
          <w:rFonts w:ascii="Arial" w:eastAsia="Times New Roman" w:hAnsi="Arial" w:cs="Arial"/>
          <w:color w:val="222222"/>
          <w:sz w:val="23"/>
          <w:szCs w:val="23"/>
          <w:lang w:eastAsia="en-IN"/>
        </w:rPr>
        <w:br/>
      </w:r>
    </w:p>
    <w:p w:rsidR="00B74E58" w:rsidRPr="00B74E58" w:rsidRDefault="00B74E58" w:rsidP="00B74E58">
      <w:pPr>
        <w:shd w:val="clear" w:color="auto" w:fill="FFFFFF"/>
        <w:spacing w:before="100" w:beforeAutospacing="1" w:after="100" w:afterAutospacing="1" w:line="240" w:lineRule="auto"/>
        <w:jc w:val="center"/>
        <w:rPr>
          <w:rFonts w:ascii="Arial" w:eastAsia="Times New Roman" w:hAnsi="Arial" w:cs="Arial"/>
          <w:color w:val="222222"/>
          <w:sz w:val="23"/>
          <w:szCs w:val="23"/>
          <w:lang w:eastAsia="en-IN"/>
        </w:rPr>
      </w:pPr>
      <w:r>
        <w:rPr>
          <w:rFonts w:ascii="Arial" w:eastAsia="Times New Roman" w:hAnsi="Arial" w:cs="Arial"/>
          <w:noProof/>
          <w:color w:val="04B8E6"/>
          <w:sz w:val="23"/>
          <w:szCs w:val="23"/>
          <w:lang w:eastAsia="en-IN"/>
        </w:rPr>
        <w:drawing>
          <wp:inline distT="0" distB="0" distL="0" distR="0">
            <wp:extent cx="5659120" cy="3748405"/>
            <wp:effectExtent l="19050" t="0" r="0" b="0"/>
            <wp:docPr id="103" name="Picture 103" descr="Working with HashMap in Java">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orking with HashMap in Java">
                      <a:hlinkClick r:id="rId107"/>
                    </pic:cNvPr>
                    <pic:cNvPicPr>
                      <a:picLocks noChangeAspect="1" noChangeArrowheads="1"/>
                    </pic:cNvPicPr>
                  </pic:nvPicPr>
                  <pic:blipFill>
                    <a:blip r:embed="rId108"/>
                    <a:srcRect/>
                    <a:stretch>
                      <a:fillRect/>
                    </a:stretch>
                  </pic:blipFill>
                  <pic:spPr bwMode="auto">
                    <a:xfrm>
                      <a:off x="0" y="0"/>
                      <a:ext cx="5659120" cy="3748405"/>
                    </a:xfrm>
                    <a:prstGeom prst="rect">
                      <a:avLst/>
                    </a:prstGeom>
                    <a:noFill/>
                    <a:ln w="9525">
                      <a:noFill/>
                      <a:miter lim="800000"/>
                      <a:headEnd/>
                      <a:tailEnd/>
                    </a:ln>
                  </pic:spPr>
                </pic:pic>
              </a:graphicData>
            </a:graphic>
          </wp:inline>
        </w:drawing>
      </w:r>
    </w:p>
    <w:p w:rsidR="00B74E58" w:rsidRPr="00B74E58" w:rsidRDefault="00B74E58" w:rsidP="00B74E58">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B74E58">
        <w:rPr>
          <w:rFonts w:ascii="Arial" w:eastAsia="Times New Roman" w:hAnsi="Arial" w:cs="Arial"/>
          <w:b/>
          <w:bCs/>
          <w:color w:val="222222"/>
          <w:sz w:val="34"/>
          <w:szCs w:val="34"/>
          <w:lang w:eastAsia="en-IN"/>
        </w:rPr>
        <w:lastRenderedPageBreak/>
        <w:t>Using HashMaps in Java Programs:</w:t>
      </w:r>
    </w:p>
    <w:p w:rsidR="00B74E58" w:rsidRPr="00B74E58" w:rsidRDefault="00B74E58" w:rsidP="00B74E58">
      <w:pPr>
        <w:spacing w:after="0" w:line="240" w:lineRule="auto"/>
        <w:rPr>
          <w:rFonts w:ascii="Times New Roman" w:eastAsia="Times New Roman" w:hAnsi="Times New Roman" w:cs="Times New Roman"/>
          <w:sz w:val="24"/>
          <w:szCs w:val="24"/>
          <w:lang w:eastAsia="en-IN"/>
        </w:rPr>
      </w:pPr>
      <w:r w:rsidRPr="00B74E58">
        <w:rPr>
          <w:rFonts w:ascii="Arial" w:eastAsia="Times New Roman" w:hAnsi="Arial" w:cs="Arial"/>
          <w:color w:val="222222"/>
          <w:sz w:val="23"/>
          <w:szCs w:val="23"/>
          <w:shd w:val="clear" w:color="auto" w:fill="FFFFFF"/>
          <w:lang w:eastAsia="en-IN"/>
        </w:rPr>
        <w:t>Following are the two ways to declare a Hash Map:</w:t>
      </w:r>
      <w:r w:rsidRPr="00B74E58">
        <w:rPr>
          <w:rFonts w:ascii="Arial" w:eastAsia="Times New Roman" w:hAnsi="Arial" w:cs="Arial"/>
          <w:color w:val="222222"/>
          <w:sz w:val="23"/>
          <w:szCs w:val="23"/>
          <w:lang w:eastAsia="en-IN"/>
        </w:rPr>
        <w:br/>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HashMap&lt;String, Object&gt; map = new HashMap&lt;String, Object&gt;();</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HashMap x  = new HashMap();</w:t>
      </w:r>
    </w:p>
    <w:p w:rsidR="00B74E58" w:rsidRPr="00B74E58" w:rsidRDefault="00B74E58" w:rsidP="00B74E58">
      <w:pPr>
        <w:spacing w:after="0" w:line="240" w:lineRule="auto"/>
        <w:rPr>
          <w:rFonts w:ascii="Times New Roman" w:eastAsia="Times New Roman" w:hAnsi="Times New Roman" w:cs="Times New Roman"/>
          <w:sz w:val="24"/>
          <w:szCs w:val="24"/>
          <w:lang w:eastAsia="en-IN"/>
        </w:rPr>
      </w:pPr>
      <w:r w:rsidRPr="00B74E58">
        <w:rPr>
          <w:rFonts w:ascii="Arial" w:eastAsia="Times New Roman" w:hAnsi="Arial" w:cs="Arial"/>
          <w:b/>
          <w:bCs/>
          <w:color w:val="222222"/>
          <w:sz w:val="23"/>
          <w:lang w:eastAsia="en-IN"/>
        </w:rPr>
        <w:t>Important Hashmap Methods</w:t>
      </w:r>
      <w:r w:rsidRPr="00B74E58">
        <w:rPr>
          <w:rFonts w:ascii="Arial" w:eastAsia="Times New Roman" w:hAnsi="Arial" w:cs="Arial"/>
          <w:color w:val="222222"/>
          <w:sz w:val="23"/>
          <w:szCs w:val="23"/>
          <w:lang w:eastAsia="en-IN"/>
        </w:rPr>
        <w:br/>
      </w:r>
    </w:p>
    <w:p w:rsidR="00B74E58" w:rsidRPr="00B74E58" w:rsidRDefault="00B74E58" w:rsidP="00B74E58">
      <w:pPr>
        <w:numPr>
          <w:ilvl w:val="0"/>
          <w:numId w:val="21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B74E58">
        <w:rPr>
          <w:rFonts w:ascii="Arial" w:eastAsia="Times New Roman" w:hAnsi="Arial" w:cs="Arial"/>
          <w:b/>
          <w:bCs/>
          <w:color w:val="222222"/>
          <w:sz w:val="23"/>
          <w:szCs w:val="23"/>
          <w:lang w:eastAsia="en-IN"/>
        </w:rPr>
        <w:t>get(Object KEY)</w:t>
      </w:r>
      <w:r w:rsidRPr="00B74E58">
        <w:rPr>
          <w:rFonts w:ascii="Arial" w:eastAsia="Times New Roman" w:hAnsi="Arial" w:cs="Arial"/>
          <w:color w:val="222222"/>
          <w:sz w:val="23"/>
          <w:szCs w:val="23"/>
          <w:lang w:eastAsia="en-IN"/>
        </w:rPr>
        <w:t> – This will return the value associated with a specified key in this Java hashmap.</w:t>
      </w:r>
    </w:p>
    <w:p w:rsidR="00B74E58" w:rsidRPr="00B74E58" w:rsidRDefault="00B74E58" w:rsidP="00B74E58">
      <w:pPr>
        <w:numPr>
          <w:ilvl w:val="0"/>
          <w:numId w:val="214"/>
        </w:num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B74E58">
        <w:rPr>
          <w:rFonts w:ascii="Arial" w:eastAsia="Times New Roman" w:hAnsi="Arial" w:cs="Arial"/>
          <w:b/>
          <w:bCs/>
          <w:color w:val="222222"/>
          <w:sz w:val="23"/>
          <w:szCs w:val="23"/>
          <w:lang w:eastAsia="en-IN"/>
        </w:rPr>
        <w:t>put(Object KEY, String VALUE)</w:t>
      </w:r>
      <w:r w:rsidRPr="00B74E58">
        <w:rPr>
          <w:rFonts w:ascii="Arial" w:eastAsia="Times New Roman" w:hAnsi="Arial" w:cs="Arial"/>
          <w:color w:val="222222"/>
          <w:sz w:val="23"/>
          <w:szCs w:val="23"/>
          <w:lang w:eastAsia="en-IN"/>
        </w:rPr>
        <w:t> – This method stores the specified value and associates it with the specified key in this map.</w:t>
      </w:r>
    </w:p>
    <w:p w:rsidR="00B74E58" w:rsidRPr="00B74E58" w:rsidRDefault="00B74E58" w:rsidP="00B74E58">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B74E58">
        <w:rPr>
          <w:rFonts w:ascii="Arial" w:eastAsia="Times New Roman" w:hAnsi="Arial" w:cs="Arial"/>
          <w:b/>
          <w:bCs/>
          <w:color w:val="222222"/>
          <w:sz w:val="34"/>
          <w:szCs w:val="34"/>
          <w:lang w:eastAsia="en-IN"/>
        </w:rPr>
        <w:t>Java Hashmap Example</w:t>
      </w:r>
    </w:p>
    <w:p w:rsidR="00B74E58" w:rsidRPr="00B74E58" w:rsidRDefault="00B74E58" w:rsidP="00B74E58">
      <w:pPr>
        <w:spacing w:after="0" w:line="240" w:lineRule="auto"/>
        <w:rPr>
          <w:rFonts w:ascii="Times New Roman" w:eastAsia="Times New Roman" w:hAnsi="Times New Roman" w:cs="Times New Roman"/>
          <w:sz w:val="24"/>
          <w:szCs w:val="24"/>
          <w:lang w:eastAsia="en-IN"/>
        </w:rPr>
      </w:pPr>
      <w:r w:rsidRPr="00B74E58">
        <w:rPr>
          <w:rFonts w:ascii="Arial" w:eastAsia="Times New Roman" w:hAnsi="Arial" w:cs="Arial"/>
          <w:b/>
          <w:bCs/>
          <w:color w:val="222222"/>
          <w:sz w:val="23"/>
          <w:szCs w:val="23"/>
          <w:shd w:val="clear" w:color="auto" w:fill="FFFFFF"/>
          <w:lang w:eastAsia="en-IN"/>
        </w:rPr>
        <w:t>Following is a sample implementation of java Hash Map:</w:t>
      </w:r>
      <w:r w:rsidRPr="00B74E58">
        <w:rPr>
          <w:rFonts w:ascii="Arial" w:eastAsia="Times New Roman" w:hAnsi="Arial" w:cs="Arial"/>
          <w:color w:val="222222"/>
          <w:sz w:val="23"/>
          <w:szCs w:val="23"/>
          <w:lang w:eastAsia="en-IN"/>
        </w:rPr>
        <w:br/>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import java.util.HashMap;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import java.util.Map;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public class Sample_TestMaps{</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public static void main(String[] args){</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Map&lt;String, String&gt; objMap = new HashMap&lt;String, String&gt;();</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objMap.put("Name", "Suzuki");</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objMap.put("Power", "220");</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objMap.put("Type", "2-wheeler");</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objMap.put("Price", "85000");</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System.out.println("Elements of the 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System.out.println(objMap);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w:t>
      </w:r>
    </w:p>
    <w:p w:rsidR="00B74E58" w:rsidRPr="00B74E58" w:rsidRDefault="00B74E58" w:rsidP="00B74E58">
      <w:pPr>
        <w:shd w:val="clear" w:color="auto" w:fill="FFFFFF"/>
        <w:spacing w:before="100" w:beforeAutospacing="1" w:after="100" w:afterAutospacing="1" w:line="240" w:lineRule="auto"/>
        <w:rPr>
          <w:rFonts w:ascii="Arial" w:eastAsia="Times New Roman" w:hAnsi="Arial" w:cs="Arial"/>
          <w:color w:val="222222"/>
          <w:sz w:val="23"/>
          <w:szCs w:val="23"/>
          <w:lang w:eastAsia="en-IN"/>
        </w:rPr>
      </w:pPr>
      <w:r w:rsidRPr="00B74E58">
        <w:rPr>
          <w:rFonts w:ascii="Arial" w:eastAsia="Times New Roman" w:hAnsi="Arial" w:cs="Arial"/>
          <w:b/>
          <w:bCs/>
          <w:color w:val="222222"/>
          <w:sz w:val="23"/>
          <w:lang w:eastAsia="en-IN"/>
        </w:rPr>
        <w:t>Output:</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Elements of the 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{Type=2-wheeler, Price=85000, Power=220, Name=Suzuki}</w:t>
      </w:r>
    </w:p>
    <w:p w:rsidR="00B74E58" w:rsidRPr="00B74E58" w:rsidRDefault="00B74E58" w:rsidP="00B74E58">
      <w:pPr>
        <w:shd w:val="clear" w:color="auto" w:fill="FFFFFF"/>
        <w:spacing w:before="100" w:beforeAutospacing="1" w:after="100" w:afterAutospacing="1" w:line="372" w:lineRule="atLeast"/>
        <w:outlineLvl w:val="1"/>
        <w:rPr>
          <w:rFonts w:ascii="Arial" w:eastAsia="Times New Roman" w:hAnsi="Arial" w:cs="Arial"/>
          <w:b/>
          <w:bCs/>
          <w:color w:val="222222"/>
          <w:sz w:val="34"/>
          <w:szCs w:val="34"/>
          <w:lang w:eastAsia="en-IN"/>
        </w:rPr>
      </w:pPr>
      <w:r w:rsidRPr="00B74E58">
        <w:rPr>
          <w:rFonts w:ascii="Arial" w:eastAsia="Times New Roman" w:hAnsi="Arial" w:cs="Arial"/>
          <w:b/>
          <w:bCs/>
          <w:color w:val="222222"/>
          <w:sz w:val="34"/>
          <w:szCs w:val="34"/>
          <w:lang w:eastAsia="en-IN"/>
        </w:rPr>
        <w:t>Example 2: Remove a value from HashMap based on key</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import java.util.*;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public class HashMapExample {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public static void main(String args[]) {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 create and populate hash map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HashMap&lt;Integer, String&gt; map = new HashMap&lt;Integer, String&gt;();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map.put(1,"Java");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map.put(2, "Python");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map.put(3, "PHP");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map.put(4, "SQL");</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map.put(5, "C++");</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lastRenderedPageBreak/>
        <w:t xml:space="preserve">   System.out.println("Tutorial in Guru99: "+ map);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 Remove value of key 5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map.remove(5);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System.out.println("Tutorial in Guru99 After Remove: "+ map);</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 xml:space="preserve">   }</w:t>
      </w:r>
    </w:p>
    <w:p w:rsidR="00B74E58" w:rsidRPr="00B74E58" w:rsidRDefault="00B74E58" w:rsidP="00B74E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nsolas"/>
          <w:color w:val="222222"/>
          <w:sz w:val="20"/>
          <w:szCs w:val="20"/>
          <w:lang w:eastAsia="en-IN"/>
        </w:rPr>
      </w:pPr>
      <w:r w:rsidRPr="00B74E58">
        <w:rPr>
          <w:rFonts w:ascii="Consolas" w:eastAsia="Times New Roman" w:hAnsi="Consolas" w:cs="Consolas"/>
          <w:color w:val="222222"/>
          <w:sz w:val="20"/>
          <w:szCs w:val="20"/>
          <w:lang w:eastAsia="en-IN"/>
        </w:rPr>
        <w:t>}</w:t>
      </w:r>
    </w:p>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B74E58" w:rsidRDefault="00B74E58"/>
    <w:p w:rsidR="004615D1" w:rsidRPr="004615D1" w:rsidRDefault="004615D1" w:rsidP="00B74E58">
      <w:pPr>
        <w:shd w:val="clear" w:color="auto" w:fill="FFFFFF"/>
        <w:spacing w:before="100" w:beforeAutospacing="1" w:after="100" w:afterAutospacing="1" w:line="240" w:lineRule="auto"/>
        <w:rPr>
          <w:rFonts w:ascii="Verdana" w:eastAsia="Times New Roman" w:hAnsi="Verdana" w:cs="Times New Roman"/>
          <w:b/>
          <w:bCs/>
          <w:color w:val="000000"/>
          <w:sz w:val="32"/>
          <w:lang w:eastAsia="en-IN"/>
        </w:rPr>
      </w:pPr>
      <w:r w:rsidRPr="004615D1">
        <w:rPr>
          <w:rFonts w:ascii="Verdana" w:eastAsia="Times New Roman" w:hAnsi="Verdana" w:cs="Times New Roman"/>
          <w:b/>
          <w:bCs/>
          <w:color w:val="000000"/>
          <w:sz w:val="32"/>
          <w:lang w:eastAsia="en-IN"/>
        </w:rPr>
        <w:lastRenderedPageBreak/>
        <w:t>Java I/O</w:t>
      </w:r>
      <w:r w:rsidRPr="00B74E58">
        <w:rPr>
          <w:rFonts w:ascii="Verdana" w:eastAsia="Times New Roman" w:hAnsi="Verdana" w:cs="Times New Roman"/>
          <w:color w:val="000000"/>
          <w:sz w:val="32"/>
          <w:szCs w:val="17"/>
          <w:lang w:eastAsia="en-IN"/>
        </w:rPr>
        <w:t> </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b/>
          <w:bCs/>
          <w:color w:val="000000"/>
          <w:sz w:val="17"/>
          <w:lang w:eastAsia="en-IN"/>
        </w:rPr>
        <w:t>Java I/O</w:t>
      </w:r>
      <w:r w:rsidRPr="00B74E58">
        <w:rPr>
          <w:rFonts w:ascii="Verdana" w:eastAsia="Times New Roman" w:hAnsi="Verdana" w:cs="Times New Roman"/>
          <w:color w:val="000000"/>
          <w:sz w:val="17"/>
          <w:szCs w:val="17"/>
          <w:lang w:eastAsia="en-IN"/>
        </w:rPr>
        <w:t> (Input and Output) is used </w:t>
      </w:r>
      <w:r w:rsidRPr="00B74E58">
        <w:rPr>
          <w:rFonts w:ascii="Verdana" w:eastAsia="Times New Roman" w:hAnsi="Verdana" w:cs="Times New Roman"/>
          <w:i/>
          <w:iCs/>
          <w:color w:val="000000"/>
          <w:sz w:val="17"/>
          <w:lang w:eastAsia="en-IN"/>
        </w:rPr>
        <w:t>to process the input</w:t>
      </w:r>
      <w:r w:rsidRPr="00B74E58">
        <w:rPr>
          <w:rFonts w:ascii="Verdana" w:eastAsia="Times New Roman" w:hAnsi="Verdana" w:cs="Times New Roman"/>
          <w:color w:val="000000"/>
          <w:sz w:val="17"/>
          <w:szCs w:val="17"/>
          <w:lang w:eastAsia="en-IN"/>
        </w:rPr>
        <w:t> and </w:t>
      </w:r>
      <w:r w:rsidRPr="00B74E58">
        <w:rPr>
          <w:rFonts w:ascii="Verdana" w:eastAsia="Times New Roman" w:hAnsi="Verdana" w:cs="Times New Roman"/>
          <w:i/>
          <w:iCs/>
          <w:color w:val="000000"/>
          <w:sz w:val="17"/>
          <w:lang w:eastAsia="en-IN"/>
        </w:rPr>
        <w:t>produce the output</w:t>
      </w:r>
      <w:r w:rsidRPr="00B74E58">
        <w:rPr>
          <w:rFonts w:ascii="Verdana" w:eastAsia="Times New Roman" w:hAnsi="Verdana" w:cs="Times New Roman"/>
          <w:color w:val="000000"/>
          <w:sz w:val="17"/>
          <w:szCs w:val="17"/>
          <w:lang w:eastAsia="en-IN"/>
        </w:rPr>
        <w:t>.</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Java uses the concept of a stream to make I/O operation fast. The java.io package contains all the classes required for input and output operations.</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We can perform </w:t>
      </w:r>
      <w:r w:rsidRPr="00B74E58">
        <w:rPr>
          <w:rFonts w:ascii="Verdana" w:eastAsia="Times New Roman" w:hAnsi="Verdana" w:cs="Times New Roman"/>
          <w:b/>
          <w:bCs/>
          <w:color w:val="000000"/>
          <w:sz w:val="17"/>
          <w:lang w:eastAsia="en-IN"/>
        </w:rPr>
        <w:t>file handling in Java</w:t>
      </w:r>
      <w:r w:rsidRPr="00B74E58">
        <w:rPr>
          <w:rFonts w:ascii="Verdana" w:eastAsia="Times New Roman" w:hAnsi="Verdana" w:cs="Times New Roman"/>
          <w:color w:val="000000"/>
          <w:sz w:val="17"/>
          <w:szCs w:val="17"/>
          <w:lang w:eastAsia="en-IN"/>
        </w:rPr>
        <w:t> by Java I/O API.</w:t>
      </w:r>
    </w:p>
    <w:p w:rsidR="00B74E58" w:rsidRPr="00B74E58" w:rsidRDefault="00B74E58" w:rsidP="00B74E58">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B74E58">
        <w:rPr>
          <w:rFonts w:ascii="Helvetica" w:eastAsia="Times New Roman" w:hAnsi="Helvetica" w:cs="Helvetica"/>
          <w:color w:val="610B38"/>
          <w:sz w:val="32"/>
          <w:szCs w:val="32"/>
          <w:lang w:eastAsia="en-IN"/>
        </w:rPr>
        <w:t>Stream</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A stream is a sequence of data. In Java, a stream is composed of bytes. It's called a stream because it is like a stream of water that continues to flow.</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In Java, 3 streams are created for us automatically. All these streams are attached with the console.</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b/>
          <w:bCs/>
          <w:color w:val="000000"/>
          <w:sz w:val="17"/>
          <w:lang w:eastAsia="en-IN"/>
        </w:rPr>
        <w:t>1) System.out: </w:t>
      </w:r>
      <w:r w:rsidRPr="00B74E58">
        <w:rPr>
          <w:rFonts w:ascii="Verdana" w:eastAsia="Times New Roman" w:hAnsi="Verdana" w:cs="Times New Roman"/>
          <w:color w:val="000000"/>
          <w:sz w:val="17"/>
          <w:szCs w:val="17"/>
          <w:lang w:eastAsia="en-IN"/>
        </w:rPr>
        <w:t>standard output stream</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b/>
          <w:bCs/>
          <w:color w:val="000000"/>
          <w:sz w:val="17"/>
          <w:lang w:eastAsia="en-IN"/>
        </w:rPr>
        <w:t>2) System.in: </w:t>
      </w:r>
      <w:r w:rsidRPr="00B74E58">
        <w:rPr>
          <w:rFonts w:ascii="Verdana" w:eastAsia="Times New Roman" w:hAnsi="Verdana" w:cs="Times New Roman"/>
          <w:color w:val="000000"/>
          <w:sz w:val="17"/>
          <w:szCs w:val="17"/>
          <w:lang w:eastAsia="en-IN"/>
        </w:rPr>
        <w:t>standard input stream</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b/>
          <w:bCs/>
          <w:color w:val="000000"/>
          <w:sz w:val="17"/>
          <w:lang w:eastAsia="en-IN"/>
        </w:rPr>
        <w:t>3) System.err: </w:t>
      </w:r>
      <w:r w:rsidRPr="00B74E58">
        <w:rPr>
          <w:rFonts w:ascii="Verdana" w:eastAsia="Times New Roman" w:hAnsi="Verdana" w:cs="Times New Roman"/>
          <w:color w:val="000000"/>
          <w:sz w:val="17"/>
          <w:szCs w:val="17"/>
          <w:lang w:eastAsia="en-IN"/>
        </w:rPr>
        <w:t>standard error stream</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Let's see the code to print </w:t>
      </w:r>
      <w:r w:rsidRPr="00B74E58">
        <w:rPr>
          <w:rFonts w:ascii="Verdana" w:eastAsia="Times New Roman" w:hAnsi="Verdana" w:cs="Times New Roman"/>
          <w:b/>
          <w:bCs/>
          <w:color w:val="000000"/>
          <w:sz w:val="17"/>
          <w:lang w:eastAsia="en-IN"/>
        </w:rPr>
        <w:t>output and an error</w:t>
      </w:r>
      <w:r w:rsidRPr="00B74E58">
        <w:rPr>
          <w:rFonts w:ascii="Verdana" w:eastAsia="Times New Roman" w:hAnsi="Verdana" w:cs="Times New Roman"/>
          <w:color w:val="000000"/>
          <w:sz w:val="17"/>
          <w:szCs w:val="17"/>
          <w:lang w:eastAsia="en-IN"/>
        </w:rPr>
        <w:t> message to the console.</w:t>
      </w:r>
    </w:p>
    <w:p w:rsidR="00B74E58" w:rsidRPr="00B74E58" w:rsidRDefault="00B74E58" w:rsidP="00B74E58">
      <w:pPr>
        <w:numPr>
          <w:ilvl w:val="0"/>
          <w:numId w:val="215"/>
        </w:numPr>
        <w:shd w:val="clear" w:color="auto" w:fill="FFFFFF"/>
        <w:spacing w:after="0" w:line="272" w:lineRule="atLeast"/>
        <w:ind w:left="0"/>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bdr w:val="none" w:sz="0" w:space="0" w:color="auto" w:frame="1"/>
          <w:lang w:eastAsia="en-IN"/>
        </w:rPr>
        <w:t>System.out.println(</w:t>
      </w:r>
      <w:r w:rsidRPr="00B74E58">
        <w:rPr>
          <w:rFonts w:ascii="Verdana" w:eastAsia="Times New Roman" w:hAnsi="Verdana" w:cs="Times New Roman"/>
          <w:color w:val="0000FF"/>
          <w:sz w:val="17"/>
          <w:lang w:eastAsia="en-IN"/>
        </w:rPr>
        <w:t>"simple message"</w:t>
      </w:r>
      <w:r w:rsidRPr="00B74E58">
        <w:rPr>
          <w:rFonts w:ascii="Verdana" w:eastAsia="Times New Roman" w:hAnsi="Verdana" w:cs="Times New Roman"/>
          <w:color w:val="000000"/>
          <w:sz w:val="17"/>
          <w:szCs w:val="17"/>
          <w:bdr w:val="none" w:sz="0" w:space="0" w:color="auto" w:frame="1"/>
          <w:lang w:eastAsia="en-IN"/>
        </w:rPr>
        <w:t>);  </w:t>
      </w:r>
    </w:p>
    <w:p w:rsidR="00B74E58" w:rsidRPr="00B74E58" w:rsidRDefault="00B74E58" w:rsidP="00B74E58">
      <w:pPr>
        <w:numPr>
          <w:ilvl w:val="0"/>
          <w:numId w:val="215"/>
        </w:numPr>
        <w:shd w:val="clear" w:color="auto" w:fill="FFFFFF"/>
        <w:spacing w:after="104" w:line="272" w:lineRule="atLeast"/>
        <w:ind w:left="0"/>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bdr w:val="none" w:sz="0" w:space="0" w:color="auto" w:frame="1"/>
          <w:lang w:eastAsia="en-IN"/>
        </w:rPr>
        <w:t>System.err.println(</w:t>
      </w:r>
      <w:r w:rsidRPr="00B74E58">
        <w:rPr>
          <w:rFonts w:ascii="Verdana" w:eastAsia="Times New Roman" w:hAnsi="Verdana" w:cs="Times New Roman"/>
          <w:color w:val="0000FF"/>
          <w:sz w:val="17"/>
          <w:lang w:eastAsia="en-IN"/>
        </w:rPr>
        <w:t>"error message"</w:t>
      </w:r>
      <w:r w:rsidRPr="00B74E58">
        <w:rPr>
          <w:rFonts w:ascii="Verdana" w:eastAsia="Times New Roman" w:hAnsi="Verdana" w:cs="Times New Roman"/>
          <w:color w:val="000000"/>
          <w:sz w:val="17"/>
          <w:szCs w:val="17"/>
          <w:bdr w:val="none" w:sz="0" w:space="0" w:color="auto" w:frame="1"/>
          <w:lang w:eastAsia="en-IN"/>
        </w:rPr>
        <w:t>);  </w:t>
      </w:r>
    </w:p>
    <w:p w:rsidR="00B74E58" w:rsidRPr="00B74E58" w:rsidRDefault="00B74E58" w:rsidP="00B74E58">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lang w:eastAsia="en-IN"/>
        </w:rPr>
        <w:t>Let's see the code to get </w:t>
      </w:r>
      <w:r w:rsidRPr="00B74E58">
        <w:rPr>
          <w:rFonts w:ascii="Verdana" w:eastAsia="Times New Roman" w:hAnsi="Verdana" w:cs="Times New Roman"/>
          <w:b/>
          <w:bCs/>
          <w:color w:val="000000"/>
          <w:sz w:val="17"/>
          <w:lang w:eastAsia="en-IN"/>
        </w:rPr>
        <w:t>input</w:t>
      </w:r>
      <w:r w:rsidRPr="00B74E58">
        <w:rPr>
          <w:rFonts w:ascii="Verdana" w:eastAsia="Times New Roman" w:hAnsi="Verdana" w:cs="Times New Roman"/>
          <w:color w:val="000000"/>
          <w:sz w:val="17"/>
          <w:szCs w:val="17"/>
          <w:lang w:eastAsia="en-IN"/>
        </w:rPr>
        <w:t> from console.</w:t>
      </w:r>
    </w:p>
    <w:p w:rsidR="00B74E58" w:rsidRPr="00B74E58" w:rsidRDefault="00B74E58" w:rsidP="00B74E58">
      <w:pPr>
        <w:numPr>
          <w:ilvl w:val="0"/>
          <w:numId w:val="216"/>
        </w:numPr>
        <w:shd w:val="clear" w:color="auto" w:fill="FFFFFF"/>
        <w:spacing w:after="0" w:line="272" w:lineRule="atLeast"/>
        <w:ind w:left="0"/>
        <w:rPr>
          <w:rFonts w:ascii="Verdana" w:eastAsia="Times New Roman" w:hAnsi="Verdana" w:cs="Times New Roman"/>
          <w:color w:val="000000"/>
          <w:sz w:val="17"/>
          <w:szCs w:val="17"/>
          <w:lang w:eastAsia="en-IN"/>
        </w:rPr>
      </w:pPr>
      <w:r w:rsidRPr="00B74E58">
        <w:rPr>
          <w:rFonts w:ascii="Verdana" w:eastAsia="Times New Roman" w:hAnsi="Verdana" w:cs="Times New Roman"/>
          <w:b/>
          <w:bCs/>
          <w:color w:val="006699"/>
          <w:sz w:val="17"/>
          <w:lang w:eastAsia="en-IN"/>
        </w:rPr>
        <w:t>int</w:t>
      </w:r>
      <w:r w:rsidRPr="00B74E58">
        <w:rPr>
          <w:rFonts w:ascii="Verdana" w:eastAsia="Times New Roman" w:hAnsi="Verdana" w:cs="Times New Roman"/>
          <w:color w:val="000000"/>
          <w:sz w:val="17"/>
          <w:szCs w:val="17"/>
          <w:bdr w:val="none" w:sz="0" w:space="0" w:color="auto" w:frame="1"/>
          <w:lang w:eastAsia="en-IN"/>
        </w:rPr>
        <w:t> i=System.in.read();</w:t>
      </w:r>
      <w:r w:rsidRPr="00B74E58">
        <w:rPr>
          <w:rFonts w:ascii="Verdana" w:eastAsia="Times New Roman" w:hAnsi="Verdana" w:cs="Times New Roman"/>
          <w:color w:val="008200"/>
          <w:sz w:val="17"/>
          <w:lang w:eastAsia="en-IN"/>
        </w:rPr>
        <w:t>//returns ASCII code of 1st character</w:t>
      </w:r>
      <w:r w:rsidRPr="00B74E58">
        <w:rPr>
          <w:rFonts w:ascii="Verdana" w:eastAsia="Times New Roman" w:hAnsi="Verdana" w:cs="Times New Roman"/>
          <w:color w:val="000000"/>
          <w:sz w:val="17"/>
          <w:szCs w:val="17"/>
          <w:bdr w:val="none" w:sz="0" w:space="0" w:color="auto" w:frame="1"/>
          <w:lang w:eastAsia="en-IN"/>
        </w:rPr>
        <w:t>  </w:t>
      </w:r>
    </w:p>
    <w:p w:rsidR="00B74E58" w:rsidRPr="00B74E58" w:rsidRDefault="00B74E58" w:rsidP="00B74E58">
      <w:pPr>
        <w:numPr>
          <w:ilvl w:val="0"/>
          <w:numId w:val="216"/>
        </w:numPr>
        <w:shd w:val="clear" w:color="auto" w:fill="FFFFFF"/>
        <w:spacing w:after="104" w:line="272" w:lineRule="atLeast"/>
        <w:ind w:left="0"/>
        <w:rPr>
          <w:rFonts w:ascii="Verdana" w:eastAsia="Times New Roman" w:hAnsi="Verdana" w:cs="Times New Roman"/>
          <w:color w:val="000000"/>
          <w:sz w:val="17"/>
          <w:szCs w:val="17"/>
          <w:lang w:eastAsia="en-IN"/>
        </w:rPr>
      </w:pPr>
      <w:r w:rsidRPr="00B74E58">
        <w:rPr>
          <w:rFonts w:ascii="Verdana" w:eastAsia="Times New Roman" w:hAnsi="Verdana" w:cs="Times New Roman"/>
          <w:color w:val="000000"/>
          <w:sz w:val="17"/>
          <w:szCs w:val="17"/>
          <w:bdr w:val="none" w:sz="0" w:space="0" w:color="auto" w:frame="1"/>
          <w:lang w:eastAsia="en-IN"/>
        </w:rPr>
        <w:t>System.out.println((</w:t>
      </w:r>
      <w:r w:rsidRPr="00B74E58">
        <w:rPr>
          <w:rFonts w:ascii="Verdana" w:eastAsia="Times New Roman" w:hAnsi="Verdana" w:cs="Times New Roman"/>
          <w:b/>
          <w:bCs/>
          <w:color w:val="006699"/>
          <w:sz w:val="17"/>
          <w:lang w:eastAsia="en-IN"/>
        </w:rPr>
        <w:t>char</w:t>
      </w:r>
      <w:r w:rsidRPr="00B74E58">
        <w:rPr>
          <w:rFonts w:ascii="Verdana" w:eastAsia="Times New Roman" w:hAnsi="Verdana" w:cs="Times New Roman"/>
          <w:color w:val="000000"/>
          <w:sz w:val="17"/>
          <w:szCs w:val="17"/>
          <w:bdr w:val="none" w:sz="0" w:space="0" w:color="auto" w:frame="1"/>
          <w:lang w:eastAsia="en-IN"/>
        </w:rPr>
        <w:t>)i);</w:t>
      </w:r>
      <w:r w:rsidRPr="00B74E58">
        <w:rPr>
          <w:rFonts w:ascii="Verdana" w:eastAsia="Times New Roman" w:hAnsi="Verdana" w:cs="Times New Roman"/>
          <w:color w:val="008200"/>
          <w:sz w:val="17"/>
          <w:lang w:eastAsia="en-IN"/>
        </w:rPr>
        <w:t>//will print the character</w:t>
      </w:r>
      <w:r w:rsidRPr="00B74E58">
        <w:rPr>
          <w:rFonts w:ascii="Verdana" w:eastAsia="Times New Roman" w:hAnsi="Verdana" w:cs="Times New Roman"/>
          <w:color w:val="000000"/>
          <w:sz w:val="17"/>
          <w:szCs w:val="17"/>
          <w:bdr w:val="none" w:sz="0" w:space="0" w:color="auto" w:frame="1"/>
          <w:lang w:eastAsia="en-IN"/>
        </w:rPr>
        <w:t>  </w:t>
      </w:r>
    </w:p>
    <w:p w:rsidR="00B74E58" w:rsidRDefault="00B74E58"/>
    <w:p w:rsidR="00AF17BD" w:rsidRDefault="00AF17BD"/>
    <w:p w:rsidR="00AF17BD" w:rsidRPr="00AF17BD" w:rsidRDefault="00AF17BD" w:rsidP="00AF17BD">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AF17BD">
        <w:rPr>
          <w:rFonts w:ascii="Helvetica" w:eastAsia="Times New Roman" w:hAnsi="Helvetica" w:cs="Helvetica"/>
          <w:color w:val="610B38"/>
          <w:sz w:val="32"/>
          <w:szCs w:val="32"/>
          <w:lang w:eastAsia="en-IN"/>
        </w:rPr>
        <w:t>OutputStream vs InputStream</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The explanation of OutputStream and InputStream classes are given below:</w:t>
      </w:r>
    </w:p>
    <w:p w:rsidR="00AF17BD" w:rsidRPr="00AF17BD" w:rsidRDefault="00AF17BD" w:rsidP="00AF17B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AF17BD">
        <w:rPr>
          <w:rFonts w:ascii="Helvetica" w:eastAsia="Times New Roman" w:hAnsi="Helvetica" w:cs="Helvetica"/>
          <w:color w:val="610B4B"/>
          <w:sz w:val="27"/>
          <w:szCs w:val="27"/>
          <w:lang w:eastAsia="en-IN"/>
        </w:rPr>
        <w:t>OutputStream</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Java application uses an output stream to write data to a destination; it may be a file, an array, peripheral device or socket.</w:t>
      </w:r>
    </w:p>
    <w:p w:rsidR="00AF17BD" w:rsidRPr="00AF17BD" w:rsidRDefault="00AF17BD" w:rsidP="00AF17B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AF17BD">
        <w:rPr>
          <w:rFonts w:ascii="Helvetica" w:eastAsia="Times New Roman" w:hAnsi="Helvetica" w:cs="Helvetica"/>
          <w:color w:val="610B4B"/>
          <w:sz w:val="27"/>
          <w:szCs w:val="27"/>
          <w:lang w:eastAsia="en-IN"/>
        </w:rPr>
        <w:t>InputStream</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Java application uses an input stream to read data from a source; it may be a file, an array, peripheral device or socket.</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Let's understand the working of Java OutputStream and InputStream by the figure given below.</w:t>
      </w:r>
    </w:p>
    <w:p w:rsidR="00AF17BD" w:rsidRPr="00AF17BD" w:rsidRDefault="00584E14" w:rsidP="00AF17BD">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shape id="_x0000_i1127" type="#_x0000_t75" alt="Java IO" style="width:24pt;height:24pt"/>
        </w:pict>
      </w:r>
    </w:p>
    <w:p w:rsidR="00AF17BD" w:rsidRPr="00AF17BD" w:rsidRDefault="00584E14" w:rsidP="00AF17BD">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lastRenderedPageBreak/>
        <w:pict>
          <v:rect id="_x0000_i1128" style="width:0;height:.65pt" o:hralign="center" o:hrstd="t" o:hrnoshade="t" o:hr="t" fillcolor="#d4d4d4" stroked="f"/>
        </w:pict>
      </w:r>
    </w:p>
    <w:p w:rsidR="00AF17BD" w:rsidRPr="00AF17BD" w:rsidRDefault="00AF17BD" w:rsidP="00AF17BD">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AF17BD">
        <w:rPr>
          <w:rFonts w:ascii="Helvetica" w:eastAsia="Times New Roman" w:hAnsi="Helvetica" w:cs="Helvetica"/>
          <w:color w:val="610B38"/>
          <w:sz w:val="32"/>
          <w:szCs w:val="32"/>
          <w:lang w:eastAsia="en-IN"/>
        </w:rPr>
        <w:t>OutputStream class</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OutputStream class is an abstract class. It is the superclass of all classes representing an output stream of bytes. An output stream accepts output bytes and sends them to some sink.</w:t>
      </w:r>
    </w:p>
    <w:p w:rsidR="00AF17BD" w:rsidRPr="00AF17BD" w:rsidRDefault="00AF17BD" w:rsidP="00AF17B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AF17BD">
        <w:rPr>
          <w:rFonts w:ascii="Helvetica" w:eastAsia="Times New Roman" w:hAnsi="Helvetica" w:cs="Helvetica"/>
          <w:color w:val="610B4B"/>
          <w:sz w:val="27"/>
          <w:szCs w:val="27"/>
          <w:lang w:eastAsia="en-IN"/>
        </w:rPr>
        <w:t>Useful methods of OutputStream</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09"/>
        <w:gridCol w:w="6365"/>
      </w:tblGrid>
      <w:tr w:rsidR="00AF17BD" w:rsidRPr="00AF17BD" w:rsidTr="00AF17BD">
        <w:tc>
          <w:tcPr>
            <w:tcW w:w="0" w:type="auto"/>
            <w:shd w:val="clear" w:color="auto" w:fill="C7CCBE"/>
            <w:tcMar>
              <w:top w:w="156" w:type="dxa"/>
              <w:left w:w="156" w:type="dxa"/>
              <w:bottom w:w="156" w:type="dxa"/>
              <w:right w:w="156" w:type="dxa"/>
            </w:tcMar>
            <w:hideMark/>
          </w:tcPr>
          <w:p w:rsidR="00AF17BD" w:rsidRPr="00AF17BD" w:rsidRDefault="00AF17BD" w:rsidP="00AF17BD">
            <w:pPr>
              <w:spacing w:after="0" w:line="240" w:lineRule="auto"/>
              <w:rPr>
                <w:rFonts w:ascii="Times New Roman" w:eastAsia="Times New Roman" w:hAnsi="Times New Roman" w:cs="Times New Roman"/>
                <w:b/>
                <w:bCs/>
                <w:color w:val="000000"/>
                <w:lang w:eastAsia="en-IN"/>
              </w:rPr>
            </w:pPr>
            <w:r w:rsidRPr="00AF17BD">
              <w:rPr>
                <w:rFonts w:ascii="Times New Roman" w:eastAsia="Times New Roman" w:hAnsi="Times New Roman" w:cs="Times New Roman"/>
                <w:b/>
                <w:bCs/>
                <w:color w:val="000000"/>
                <w:lang w:eastAsia="en-IN"/>
              </w:rPr>
              <w:t>Method</w:t>
            </w:r>
          </w:p>
        </w:tc>
        <w:tc>
          <w:tcPr>
            <w:tcW w:w="0" w:type="auto"/>
            <w:shd w:val="clear" w:color="auto" w:fill="C7CCBE"/>
            <w:tcMar>
              <w:top w:w="156" w:type="dxa"/>
              <w:left w:w="156" w:type="dxa"/>
              <w:bottom w:w="156" w:type="dxa"/>
              <w:right w:w="156" w:type="dxa"/>
            </w:tcMar>
            <w:hideMark/>
          </w:tcPr>
          <w:p w:rsidR="00AF17BD" w:rsidRPr="00AF17BD" w:rsidRDefault="00AF17BD" w:rsidP="00AF17BD">
            <w:pPr>
              <w:spacing w:after="0" w:line="240" w:lineRule="auto"/>
              <w:rPr>
                <w:rFonts w:ascii="Times New Roman" w:eastAsia="Times New Roman" w:hAnsi="Times New Roman" w:cs="Times New Roman"/>
                <w:b/>
                <w:bCs/>
                <w:color w:val="000000"/>
                <w:lang w:eastAsia="en-IN"/>
              </w:rPr>
            </w:pPr>
            <w:r w:rsidRPr="00AF17BD">
              <w:rPr>
                <w:rFonts w:ascii="Times New Roman" w:eastAsia="Times New Roman" w:hAnsi="Times New Roman" w:cs="Times New Roman"/>
                <w:b/>
                <w:bCs/>
                <w:color w:val="000000"/>
                <w:lang w:eastAsia="en-IN"/>
              </w:rPr>
              <w:t>Description</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1) public void write(int)throws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is used to write a byte to the current output stream.</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2) public void write(byte[])throws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is used to write an array of byte to the current output stream.</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3) public void flush()throws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flushes the current output stream.</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4) public void close()throws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is used to close the current output stream.</w:t>
            </w:r>
          </w:p>
        </w:tc>
      </w:tr>
    </w:tbl>
    <w:p w:rsidR="00AF17BD" w:rsidRPr="00AF17BD" w:rsidRDefault="00AF17BD" w:rsidP="00AF17B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AF17BD">
        <w:rPr>
          <w:rFonts w:ascii="Helvetica" w:eastAsia="Times New Roman" w:hAnsi="Helvetica" w:cs="Helvetica"/>
          <w:color w:val="610B4B"/>
          <w:sz w:val="27"/>
          <w:szCs w:val="27"/>
          <w:lang w:eastAsia="en-IN"/>
        </w:rPr>
        <w:t>OutputStream Hierarchy</w:t>
      </w:r>
    </w:p>
    <w:p w:rsidR="00AF17BD" w:rsidRPr="00AF17BD" w:rsidRDefault="00584E14" w:rsidP="00AF17BD">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shape id="_x0000_i1129" type="#_x0000_t75" alt="Java output stream hierarchy" style="width:24pt;height:24pt"/>
        </w:pict>
      </w:r>
    </w:p>
    <w:p w:rsidR="00AF17BD" w:rsidRPr="00AF17BD" w:rsidRDefault="00584E14" w:rsidP="00AF17BD">
      <w:pPr>
        <w:spacing w:after="0" w:line="240" w:lineRule="auto"/>
        <w:rPr>
          <w:rFonts w:ascii="Times New Roman" w:eastAsia="Times New Roman" w:hAnsi="Times New Roman" w:cs="Times New Roman"/>
          <w:sz w:val="24"/>
          <w:szCs w:val="24"/>
          <w:lang w:eastAsia="en-IN"/>
        </w:rPr>
      </w:pPr>
      <w:r w:rsidRPr="00584E14">
        <w:rPr>
          <w:rFonts w:ascii="Times New Roman" w:eastAsia="Times New Roman" w:hAnsi="Times New Roman" w:cs="Times New Roman"/>
          <w:sz w:val="24"/>
          <w:szCs w:val="24"/>
          <w:lang w:eastAsia="en-IN"/>
        </w:rPr>
        <w:pict>
          <v:rect id="_x0000_i1130" style="width:0;height:.65pt" o:hralign="center" o:hrstd="t" o:hrnoshade="t" o:hr="t" fillcolor="#d4d4d4" stroked="f"/>
        </w:pict>
      </w:r>
    </w:p>
    <w:p w:rsidR="00AF17BD" w:rsidRPr="00AF17BD" w:rsidRDefault="00AF17BD" w:rsidP="00AF17BD">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AF17BD">
        <w:rPr>
          <w:rFonts w:ascii="Helvetica" w:eastAsia="Times New Roman" w:hAnsi="Helvetica" w:cs="Helvetica"/>
          <w:color w:val="610B38"/>
          <w:sz w:val="32"/>
          <w:szCs w:val="32"/>
          <w:lang w:eastAsia="en-IN"/>
        </w:rPr>
        <w:t>InputStream class</w:t>
      </w:r>
    </w:p>
    <w:p w:rsidR="00AF17BD" w:rsidRPr="00AF17BD" w:rsidRDefault="00AF17BD" w:rsidP="00AF17B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InputStream class is an abstract class. It is the superclass of all classes representing an input stream of bytes.</w:t>
      </w:r>
    </w:p>
    <w:p w:rsidR="00AF17BD" w:rsidRPr="00AF17BD" w:rsidRDefault="00AF17BD" w:rsidP="00AF17B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r w:rsidRPr="00AF17BD">
        <w:rPr>
          <w:rFonts w:ascii="Helvetica" w:eastAsia="Times New Roman" w:hAnsi="Helvetica" w:cs="Helvetica"/>
          <w:color w:val="610B4B"/>
          <w:sz w:val="27"/>
          <w:szCs w:val="27"/>
          <w:lang w:eastAsia="en-IN"/>
        </w:rPr>
        <w:t>Useful methods of InputStream</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91"/>
        <w:gridCol w:w="7183"/>
      </w:tblGrid>
      <w:tr w:rsidR="00AF17BD" w:rsidRPr="00AF17BD" w:rsidTr="00AF17BD">
        <w:tc>
          <w:tcPr>
            <w:tcW w:w="0" w:type="auto"/>
            <w:shd w:val="clear" w:color="auto" w:fill="C7CCBE"/>
            <w:tcMar>
              <w:top w:w="156" w:type="dxa"/>
              <w:left w:w="156" w:type="dxa"/>
              <w:bottom w:w="156" w:type="dxa"/>
              <w:right w:w="156" w:type="dxa"/>
            </w:tcMar>
            <w:hideMark/>
          </w:tcPr>
          <w:p w:rsidR="00AF17BD" w:rsidRPr="00AF17BD" w:rsidRDefault="00AF17BD" w:rsidP="00AF17BD">
            <w:pPr>
              <w:spacing w:after="0" w:line="240" w:lineRule="auto"/>
              <w:rPr>
                <w:rFonts w:ascii="Times New Roman" w:eastAsia="Times New Roman" w:hAnsi="Times New Roman" w:cs="Times New Roman"/>
                <w:b/>
                <w:bCs/>
                <w:color w:val="000000"/>
                <w:lang w:eastAsia="en-IN"/>
              </w:rPr>
            </w:pPr>
            <w:r w:rsidRPr="00AF17BD">
              <w:rPr>
                <w:rFonts w:ascii="Times New Roman" w:eastAsia="Times New Roman" w:hAnsi="Times New Roman" w:cs="Times New Roman"/>
                <w:b/>
                <w:bCs/>
                <w:color w:val="000000"/>
                <w:lang w:eastAsia="en-IN"/>
              </w:rPr>
              <w:t>Method</w:t>
            </w:r>
          </w:p>
        </w:tc>
        <w:tc>
          <w:tcPr>
            <w:tcW w:w="0" w:type="auto"/>
            <w:shd w:val="clear" w:color="auto" w:fill="C7CCBE"/>
            <w:tcMar>
              <w:top w:w="156" w:type="dxa"/>
              <w:left w:w="156" w:type="dxa"/>
              <w:bottom w:w="156" w:type="dxa"/>
              <w:right w:w="156" w:type="dxa"/>
            </w:tcMar>
            <w:hideMark/>
          </w:tcPr>
          <w:p w:rsidR="00AF17BD" w:rsidRPr="00AF17BD" w:rsidRDefault="00AF17BD" w:rsidP="00AF17BD">
            <w:pPr>
              <w:spacing w:after="0" w:line="240" w:lineRule="auto"/>
              <w:rPr>
                <w:rFonts w:ascii="Times New Roman" w:eastAsia="Times New Roman" w:hAnsi="Times New Roman" w:cs="Times New Roman"/>
                <w:b/>
                <w:bCs/>
                <w:color w:val="000000"/>
                <w:lang w:eastAsia="en-IN"/>
              </w:rPr>
            </w:pPr>
            <w:r w:rsidRPr="00AF17BD">
              <w:rPr>
                <w:rFonts w:ascii="Times New Roman" w:eastAsia="Times New Roman" w:hAnsi="Times New Roman" w:cs="Times New Roman"/>
                <w:b/>
                <w:bCs/>
                <w:color w:val="000000"/>
                <w:lang w:eastAsia="en-IN"/>
              </w:rPr>
              <w:t>Description</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1) public abstract int read()throws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reads the next byte of data from the input stream. It returns -1 at the end of the file.</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2) public int available()throws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returns an estimate of the number of bytes that can be read from the current input stream.</w:t>
            </w:r>
          </w:p>
        </w:tc>
      </w:tr>
      <w:tr w:rsidR="00AF17BD" w:rsidRPr="00AF17BD" w:rsidTr="00AF17B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3) public void close()throws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F17BD" w:rsidRPr="00AF17BD" w:rsidRDefault="00AF17BD" w:rsidP="00AF17BD">
            <w:pPr>
              <w:spacing w:after="0" w:line="298" w:lineRule="atLeast"/>
              <w:ind w:left="259"/>
              <w:rPr>
                <w:rFonts w:ascii="Verdana" w:eastAsia="Times New Roman" w:hAnsi="Verdana" w:cs="Times New Roman"/>
                <w:color w:val="000000"/>
                <w:sz w:val="17"/>
                <w:szCs w:val="17"/>
                <w:lang w:eastAsia="en-IN"/>
              </w:rPr>
            </w:pPr>
            <w:r w:rsidRPr="00AF17BD">
              <w:rPr>
                <w:rFonts w:ascii="Verdana" w:eastAsia="Times New Roman" w:hAnsi="Verdana" w:cs="Times New Roman"/>
                <w:color w:val="000000"/>
                <w:sz w:val="17"/>
                <w:szCs w:val="17"/>
                <w:lang w:eastAsia="en-IN"/>
              </w:rPr>
              <w:t>is used to close the current input stream.</w:t>
            </w:r>
          </w:p>
        </w:tc>
      </w:tr>
    </w:tbl>
    <w:p w:rsidR="00AF17BD" w:rsidRDefault="00AF17BD" w:rsidP="00AF17BD"/>
    <w:p w:rsidR="006B238F" w:rsidRDefault="006B238F" w:rsidP="00AF17BD"/>
    <w:p w:rsidR="006B238F" w:rsidRDefault="006B238F" w:rsidP="00AF17BD"/>
    <w:p w:rsidR="006B238F" w:rsidRDefault="006B238F" w:rsidP="00AF17BD"/>
    <w:p w:rsidR="006B238F" w:rsidRDefault="006B238F" w:rsidP="00AF17BD"/>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Stream</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stream can be defined as a sequence of data. There are two kinds of Streams −</w:t>
      </w:r>
    </w:p>
    <w:p w:rsidR="006B238F" w:rsidRDefault="006B238F" w:rsidP="006B238F">
      <w:pPr>
        <w:pStyle w:val="NormalWeb"/>
        <w:numPr>
          <w:ilvl w:val="0"/>
          <w:numId w:val="21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InPutStream</w:t>
      </w:r>
      <w:r>
        <w:rPr>
          <w:rFonts w:ascii="Arial" w:hAnsi="Arial" w:cs="Arial"/>
          <w:color w:val="000000"/>
          <w:sz w:val="18"/>
          <w:szCs w:val="18"/>
        </w:rPr>
        <w:t> − The InputStream is used to read data from a source.</w:t>
      </w:r>
    </w:p>
    <w:p w:rsidR="006B238F" w:rsidRDefault="006B238F" w:rsidP="006B238F">
      <w:pPr>
        <w:pStyle w:val="NormalWeb"/>
        <w:numPr>
          <w:ilvl w:val="0"/>
          <w:numId w:val="21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OutPutStream</w:t>
      </w:r>
      <w:r>
        <w:rPr>
          <w:rFonts w:ascii="Arial" w:hAnsi="Arial" w:cs="Arial"/>
          <w:color w:val="000000"/>
          <w:sz w:val="18"/>
          <w:szCs w:val="18"/>
        </w:rPr>
        <w:t> − The OutputStream is used for writing data to a destination.</w:t>
      </w:r>
    </w:p>
    <w:p w:rsidR="006B238F" w:rsidRDefault="006B238F" w:rsidP="006B238F">
      <w:pPr>
        <w:rPr>
          <w:rFonts w:ascii="Times New Roman" w:hAnsi="Times New Roman" w:cs="Times New Roman"/>
          <w:sz w:val="24"/>
          <w:szCs w:val="24"/>
        </w:rPr>
      </w:pPr>
      <w:r>
        <w:rPr>
          <w:noProof/>
          <w:lang w:eastAsia="en-IN"/>
        </w:rPr>
        <w:drawing>
          <wp:inline distT="0" distB="0" distL="0" distR="0">
            <wp:extent cx="5716905" cy="741680"/>
            <wp:effectExtent l="19050" t="0" r="0" b="0"/>
            <wp:docPr id="117" name="Picture 117"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treams"/>
                    <pic:cNvPicPr>
                      <a:picLocks noChangeAspect="1" noChangeArrowheads="1"/>
                    </pic:cNvPicPr>
                  </pic:nvPicPr>
                  <pic:blipFill>
                    <a:blip r:embed="rId109"/>
                    <a:srcRect/>
                    <a:stretch>
                      <a:fillRect/>
                    </a:stretch>
                  </pic:blipFill>
                  <pic:spPr bwMode="auto">
                    <a:xfrm>
                      <a:off x="0" y="0"/>
                      <a:ext cx="5716905" cy="741680"/>
                    </a:xfrm>
                    <a:prstGeom prst="rect">
                      <a:avLst/>
                    </a:prstGeom>
                    <a:noFill/>
                    <a:ln w="9525">
                      <a:noFill/>
                      <a:miter lim="800000"/>
                      <a:headEnd/>
                      <a:tailEnd/>
                    </a:ln>
                  </pic:spPr>
                </pic:pic>
              </a:graphicData>
            </a:graphic>
          </wp:inline>
        </w:drawing>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provides strong but flexible support for I/O related to files and networks but this tutorial covers very basic functionality related to streams and I/O. We will see the most commonly used examples one by one −</w:t>
      </w:r>
    </w:p>
    <w:p w:rsidR="006B238F" w:rsidRDefault="006B238F" w:rsidP="006B238F">
      <w:pPr>
        <w:pStyle w:val="Heading3"/>
        <w:rPr>
          <w:rFonts w:ascii="Arial" w:hAnsi="Arial" w:cs="Arial"/>
          <w:b w:val="0"/>
          <w:bCs w:val="0"/>
          <w:sz w:val="23"/>
          <w:szCs w:val="23"/>
        </w:rPr>
      </w:pPr>
      <w:r>
        <w:rPr>
          <w:rFonts w:ascii="Arial" w:hAnsi="Arial" w:cs="Arial"/>
          <w:b w:val="0"/>
          <w:bCs w:val="0"/>
          <w:sz w:val="23"/>
          <w:szCs w:val="23"/>
        </w:rPr>
        <w:t>Byte Streams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byte streams are used to perform input and output of 8-bit bytes. Though there are many classes related to byte streams but the most frequently used classes are, </w:t>
      </w:r>
      <w:r>
        <w:rPr>
          <w:rFonts w:ascii="Arial" w:hAnsi="Arial" w:cs="Arial"/>
          <w:b/>
          <w:bCs/>
          <w:color w:val="000000"/>
        </w:rPr>
        <w:t>FileInputStream</w:t>
      </w:r>
      <w:r>
        <w:rPr>
          <w:rFonts w:ascii="Arial" w:hAnsi="Arial" w:cs="Arial"/>
          <w:color w:val="000000"/>
        </w:rPr>
        <w:t> and </w:t>
      </w:r>
      <w:r>
        <w:rPr>
          <w:rFonts w:ascii="Arial" w:hAnsi="Arial" w:cs="Arial"/>
          <w:b/>
          <w:bCs/>
          <w:color w:val="000000"/>
        </w:rPr>
        <w:t>FileOutputStream</w:t>
      </w:r>
      <w:r>
        <w:rPr>
          <w:rFonts w:ascii="Arial" w:hAnsi="Arial" w:cs="Arial"/>
          <w:color w:val="000000"/>
        </w:rPr>
        <w:t>. Following is an example which makes use of these two classes to copy an input file into an output file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CopyFile</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IOException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FileInputStream</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FileOutputStream</w:t>
      </w:r>
      <w:r>
        <w:rPr>
          <w:rStyle w:val="pln"/>
          <w:color w:val="000000"/>
          <w:sz w:val="23"/>
          <w:szCs w:val="23"/>
        </w:rPr>
        <w:t xml:space="preserve"> </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FileInputStream</w:t>
      </w:r>
      <w:r>
        <w:rPr>
          <w:rStyle w:val="pun"/>
          <w:color w:val="666600"/>
          <w:sz w:val="23"/>
          <w:szCs w:val="23"/>
        </w:rPr>
        <w:t>(</w:t>
      </w:r>
      <w:r>
        <w:rPr>
          <w:rStyle w:val="str"/>
          <w:color w:val="008800"/>
          <w:sz w:val="23"/>
          <w:szCs w:val="23"/>
        </w:rPr>
        <w:t>"input.txt"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FileOutputStream</w:t>
      </w:r>
      <w:r>
        <w:rPr>
          <w:rStyle w:val="pun"/>
          <w:color w:val="666600"/>
          <w:sz w:val="23"/>
          <w:szCs w:val="23"/>
        </w:rPr>
        <w:t>(</w:t>
      </w:r>
      <w:r>
        <w:rPr>
          <w:rStyle w:val="str"/>
          <w:color w:val="008800"/>
          <w:sz w:val="23"/>
          <w:szCs w:val="23"/>
        </w:rPr>
        <w:t>"output.txt"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kwd"/>
          <w:color w:val="000088"/>
          <w:sz w:val="23"/>
          <w:szCs w:val="23"/>
        </w:rPr>
        <w:t>in</w:t>
      </w:r>
      <w:r>
        <w:rPr>
          <w:rStyle w:val="pun"/>
          <w:color w:val="666600"/>
          <w:sz w:val="23"/>
          <w:szCs w:val="23"/>
        </w:rPr>
        <w:t>.</w:t>
      </w:r>
      <w:r>
        <w:rPr>
          <w:rStyle w:val="pln"/>
          <w:color w:val="000000"/>
          <w:sz w:val="23"/>
          <w:szCs w:val="23"/>
        </w:rPr>
        <w:t>read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finally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let's have a file </w:t>
      </w:r>
      <w:r>
        <w:rPr>
          <w:rFonts w:ascii="Arial" w:hAnsi="Arial" w:cs="Arial"/>
          <w:b/>
          <w:bCs/>
          <w:color w:val="000000"/>
        </w:rPr>
        <w:t>input.txt</w:t>
      </w:r>
      <w:r>
        <w:rPr>
          <w:rFonts w:ascii="Arial" w:hAnsi="Arial" w:cs="Arial"/>
          <w:color w:val="000000"/>
        </w:rPr>
        <w:t> with the following content −</w:t>
      </w:r>
    </w:p>
    <w:p w:rsidR="006B238F" w:rsidRDefault="006B238F" w:rsidP="006B238F">
      <w:pPr>
        <w:pStyle w:val="HTMLPreformatted"/>
        <w:rPr>
          <w:sz w:val="23"/>
          <w:szCs w:val="23"/>
        </w:rPr>
      </w:pPr>
      <w:r>
        <w:rPr>
          <w:sz w:val="23"/>
          <w:szCs w:val="23"/>
        </w:rPr>
        <w:t>This is test for copy file.</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a next step, compile the above program and execute it, which will result in creating output.txt file with the same content as we have in input.txt. So let's put the above code in CopyFile.java file and do the following −</w:t>
      </w:r>
    </w:p>
    <w:p w:rsidR="006B238F" w:rsidRDefault="006B238F" w:rsidP="006B238F">
      <w:pPr>
        <w:pStyle w:val="HTMLPreformatted"/>
        <w:rPr>
          <w:sz w:val="23"/>
          <w:szCs w:val="23"/>
        </w:rPr>
      </w:pPr>
      <w:r>
        <w:rPr>
          <w:sz w:val="23"/>
          <w:szCs w:val="23"/>
        </w:rPr>
        <w:t>$javac CopyFile.java</w:t>
      </w:r>
    </w:p>
    <w:p w:rsidR="006B238F" w:rsidRDefault="006B238F" w:rsidP="006B238F">
      <w:pPr>
        <w:pStyle w:val="HTMLPreformatted"/>
        <w:rPr>
          <w:sz w:val="23"/>
          <w:szCs w:val="23"/>
        </w:rPr>
      </w:pPr>
      <w:r>
        <w:rPr>
          <w:sz w:val="23"/>
          <w:szCs w:val="23"/>
        </w:rPr>
        <w:t>$java CopyFile</w:t>
      </w:r>
    </w:p>
    <w:p w:rsidR="006B238F" w:rsidRDefault="006B238F" w:rsidP="006B238F">
      <w:pPr>
        <w:pStyle w:val="Heading3"/>
        <w:rPr>
          <w:rFonts w:ascii="Arial" w:hAnsi="Arial" w:cs="Arial"/>
          <w:b w:val="0"/>
          <w:bCs w:val="0"/>
          <w:sz w:val="23"/>
          <w:szCs w:val="23"/>
        </w:rPr>
      </w:pPr>
      <w:r>
        <w:rPr>
          <w:rFonts w:ascii="Arial" w:hAnsi="Arial" w:cs="Arial"/>
          <w:b w:val="0"/>
          <w:bCs w:val="0"/>
          <w:sz w:val="23"/>
          <w:szCs w:val="23"/>
        </w:rPr>
        <w:t>Character Streams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w:t>
      </w:r>
      <w:r>
        <w:rPr>
          <w:rFonts w:ascii="Arial" w:hAnsi="Arial" w:cs="Arial"/>
          <w:b/>
          <w:bCs/>
          <w:color w:val="000000"/>
        </w:rPr>
        <w:t>Byte</w:t>
      </w:r>
      <w:r>
        <w:rPr>
          <w:rFonts w:ascii="Arial" w:hAnsi="Arial" w:cs="Arial"/>
          <w:color w:val="000000"/>
        </w:rPr>
        <w:t> streams are used to perform input and output of 8-bit bytes, whereas Java </w:t>
      </w:r>
      <w:r>
        <w:rPr>
          <w:rFonts w:ascii="Arial" w:hAnsi="Arial" w:cs="Arial"/>
          <w:b/>
          <w:bCs/>
          <w:color w:val="000000"/>
        </w:rPr>
        <w:t>Character</w:t>
      </w:r>
      <w:r>
        <w:rPr>
          <w:rFonts w:ascii="Arial" w:hAnsi="Arial" w:cs="Arial"/>
          <w:color w:val="000000"/>
        </w:rPr>
        <w:t> streams are used to perform input and output for 16-bit unicode. Though there are many classes related to character streams but the most frequently used classes are, </w:t>
      </w:r>
      <w:r>
        <w:rPr>
          <w:rFonts w:ascii="Arial" w:hAnsi="Arial" w:cs="Arial"/>
          <w:b/>
          <w:bCs/>
          <w:color w:val="000000"/>
        </w:rPr>
        <w:t>FileReader</w:t>
      </w:r>
      <w:r>
        <w:rPr>
          <w:rFonts w:ascii="Arial" w:hAnsi="Arial" w:cs="Arial"/>
          <w:color w:val="000000"/>
        </w:rPr>
        <w:t> and </w:t>
      </w:r>
      <w:r>
        <w:rPr>
          <w:rFonts w:ascii="Arial" w:hAnsi="Arial" w:cs="Arial"/>
          <w:b/>
          <w:bCs/>
          <w:color w:val="000000"/>
        </w:rPr>
        <w:t>FileWriter</w:t>
      </w:r>
      <w:r>
        <w:rPr>
          <w:rFonts w:ascii="Arial" w:hAnsi="Arial" w:cs="Arial"/>
          <w:color w:val="000000"/>
        </w:rPr>
        <w:t>. Though internally FileReader uses FileInputStream and FileWriter uses FileOutputStream but here the major difference is that FileReader reads two bytes at a time and FileWriter writes two bytes at a time.</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re-write the above example, which makes the use of these two classes to copy an input file (having unicode characters) into an output file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CopyFile</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IOException</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FileReader</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FileWriter</w:t>
      </w:r>
      <w:r>
        <w:rPr>
          <w:rStyle w:val="pln"/>
          <w:color w:val="000000"/>
          <w:sz w:val="23"/>
          <w:szCs w:val="23"/>
        </w:rPr>
        <w:t xml:space="preserve"> </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FileReader</w:t>
      </w:r>
      <w:r>
        <w:rPr>
          <w:rStyle w:val="pun"/>
          <w:color w:val="666600"/>
          <w:sz w:val="23"/>
          <w:szCs w:val="23"/>
        </w:rPr>
        <w:t>(</w:t>
      </w:r>
      <w:r>
        <w:rPr>
          <w:rStyle w:val="str"/>
          <w:color w:val="008800"/>
          <w:sz w:val="23"/>
          <w:szCs w:val="23"/>
        </w:rPr>
        <w:t>"input.txt"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FileWriter</w:t>
      </w:r>
      <w:r>
        <w:rPr>
          <w:rStyle w:val="pun"/>
          <w:color w:val="666600"/>
          <w:sz w:val="23"/>
          <w:szCs w:val="23"/>
        </w:rPr>
        <w:t>(</w:t>
      </w:r>
      <w:r>
        <w:rPr>
          <w:rStyle w:val="str"/>
          <w:color w:val="008800"/>
          <w:sz w:val="23"/>
          <w:szCs w:val="23"/>
        </w:rPr>
        <w:t>"output.txt"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kwd"/>
          <w:color w:val="000088"/>
          <w:sz w:val="23"/>
          <w:szCs w:val="23"/>
        </w:rPr>
        <w:t>in</w:t>
      </w:r>
      <w:r>
        <w:rPr>
          <w:rStyle w:val="pun"/>
          <w:color w:val="666600"/>
          <w:sz w:val="23"/>
          <w:szCs w:val="23"/>
        </w:rPr>
        <w:t>.</w:t>
      </w:r>
      <w:r>
        <w:rPr>
          <w:rStyle w:val="pln"/>
          <w:color w:val="000000"/>
          <w:sz w:val="23"/>
          <w:szCs w:val="23"/>
        </w:rPr>
        <w:t>read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finally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out</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let's have a file </w:t>
      </w:r>
      <w:r>
        <w:rPr>
          <w:rFonts w:ascii="Arial" w:hAnsi="Arial" w:cs="Arial"/>
          <w:b/>
          <w:bCs/>
          <w:color w:val="000000"/>
        </w:rPr>
        <w:t>input.txt</w:t>
      </w:r>
      <w:r>
        <w:rPr>
          <w:rFonts w:ascii="Arial" w:hAnsi="Arial" w:cs="Arial"/>
          <w:color w:val="000000"/>
        </w:rPr>
        <w:t> with the following content −</w:t>
      </w:r>
    </w:p>
    <w:p w:rsidR="006B238F" w:rsidRDefault="006B238F" w:rsidP="006B238F">
      <w:pPr>
        <w:pStyle w:val="HTMLPreformatted"/>
        <w:rPr>
          <w:sz w:val="23"/>
          <w:szCs w:val="23"/>
        </w:rPr>
      </w:pPr>
      <w:r>
        <w:rPr>
          <w:sz w:val="23"/>
          <w:szCs w:val="23"/>
        </w:rPr>
        <w:t>This is test for copy file.</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As a next step, compile the above program and execute it, which will result in creating output.txt file with the same content as we have in input.txt. So let's put the above code in CopyFile.java file and do the following −</w:t>
      </w:r>
    </w:p>
    <w:p w:rsidR="006B238F" w:rsidRDefault="006B238F" w:rsidP="006B238F">
      <w:pPr>
        <w:pStyle w:val="HTMLPreformatted"/>
        <w:rPr>
          <w:sz w:val="23"/>
          <w:szCs w:val="23"/>
        </w:rPr>
      </w:pPr>
      <w:r>
        <w:rPr>
          <w:sz w:val="23"/>
          <w:szCs w:val="23"/>
        </w:rPr>
        <w:t>$javac CopyFile.java</w:t>
      </w:r>
    </w:p>
    <w:p w:rsidR="006B238F" w:rsidRDefault="006B238F" w:rsidP="006B238F">
      <w:pPr>
        <w:pStyle w:val="HTMLPreformatted"/>
        <w:rPr>
          <w:sz w:val="23"/>
          <w:szCs w:val="23"/>
        </w:rPr>
      </w:pPr>
      <w:r>
        <w:rPr>
          <w:sz w:val="23"/>
          <w:szCs w:val="23"/>
        </w:rPr>
        <w:t>$java CopyFile</w:t>
      </w:r>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Standard Streams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6B238F" w:rsidRDefault="006B238F" w:rsidP="006B238F">
      <w:pPr>
        <w:pStyle w:val="NormalWeb"/>
        <w:numPr>
          <w:ilvl w:val="0"/>
          <w:numId w:val="21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Standard Input</w:t>
      </w:r>
      <w:r>
        <w:rPr>
          <w:rFonts w:ascii="Arial" w:hAnsi="Arial" w:cs="Arial"/>
          <w:color w:val="000000"/>
          <w:sz w:val="18"/>
          <w:szCs w:val="18"/>
        </w:rPr>
        <w:t> − This is used to feed the data to user's program and usually a keyboard is used as standard input stream and represented as </w:t>
      </w:r>
      <w:r>
        <w:rPr>
          <w:rFonts w:ascii="Arial" w:hAnsi="Arial" w:cs="Arial"/>
          <w:b/>
          <w:bCs/>
          <w:color w:val="000000"/>
          <w:sz w:val="18"/>
          <w:szCs w:val="18"/>
        </w:rPr>
        <w:t>System.in</w:t>
      </w:r>
      <w:r>
        <w:rPr>
          <w:rFonts w:ascii="Arial" w:hAnsi="Arial" w:cs="Arial"/>
          <w:color w:val="000000"/>
          <w:sz w:val="18"/>
          <w:szCs w:val="18"/>
        </w:rPr>
        <w:t>.</w:t>
      </w:r>
    </w:p>
    <w:p w:rsidR="006B238F" w:rsidRDefault="006B238F" w:rsidP="006B238F">
      <w:pPr>
        <w:pStyle w:val="NormalWeb"/>
        <w:numPr>
          <w:ilvl w:val="0"/>
          <w:numId w:val="21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Standard Output</w:t>
      </w:r>
      <w:r>
        <w:rPr>
          <w:rFonts w:ascii="Arial" w:hAnsi="Arial" w:cs="Arial"/>
          <w:color w:val="000000"/>
          <w:sz w:val="18"/>
          <w:szCs w:val="18"/>
        </w:rPr>
        <w:t> − This is used to output the data produced by the user's program and usually a computer screen is used for standard output stream and represented as </w:t>
      </w:r>
      <w:r>
        <w:rPr>
          <w:rFonts w:ascii="Arial" w:hAnsi="Arial" w:cs="Arial"/>
          <w:b/>
          <w:bCs/>
          <w:color w:val="000000"/>
          <w:sz w:val="18"/>
          <w:szCs w:val="18"/>
        </w:rPr>
        <w:t>System.out</w:t>
      </w:r>
      <w:r>
        <w:rPr>
          <w:rFonts w:ascii="Arial" w:hAnsi="Arial" w:cs="Arial"/>
          <w:color w:val="000000"/>
          <w:sz w:val="18"/>
          <w:szCs w:val="18"/>
        </w:rPr>
        <w:t>.</w:t>
      </w:r>
    </w:p>
    <w:p w:rsidR="006B238F" w:rsidRDefault="006B238F" w:rsidP="006B238F">
      <w:pPr>
        <w:pStyle w:val="NormalWeb"/>
        <w:numPr>
          <w:ilvl w:val="0"/>
          <w:numId w:val="21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Standard Error</w:t>
      </w:r>
      <w:r>
        <w:rPr>
          <w:rFonts w:ascii="Arial" w:hAnsi="Arial" w:cs="Arial"/>
          <w:color w:val="000000"/>
          <w:sz w:val="18"/>
          <w:szCs w:val="18"/>
        </w:rPr>
        <w:t> − This is used to output the error data produced by the user's program and usually a computer screen is used for standard error stream and represented as </w:t>
      </w:r>
      <w:r>
        <w:rPr>
          <w:rFonts w:ascii="Arial" w:hAnsi="Arial" w:cs="Arial"/>
          <w:b/>
          <w:bCs/>
          <w:color w:val="000000"/>
          <w:sz w:val="18"/>
          <w:szCs w:val="18"/>
        </w:rPr>
        <w:t>System.err</w:t>
      </w:r>
      <w:r>
        <w:rPr>
          <w:rFonts w:ascii="Arial" w:hAnsi="Arial" w:cs="Arial"/>
          <w:color w:val="000000"/>
          <w:sz w:val="18"/>
          <w:szCs w:val="18"/>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simple program, which creates </w:t>
      </w:r>
      <w:r>
        <w:rPr>
          <w:rFonts w:ascii="Arial" w:hAnsi="Arial" w:cs="Arial"/>
          <w:b/>
          <w:bCs/>
          <w:color w:val="000000"/>
        </w:rPr>
        <w:t>InputStreamReader</w:t>
      </w:r>
      <w:r>
        <w:rPr>
          <w:rFonts w:ascii="Arial" w:hAnsi="Arial" w:cs="Arial"/>
          <w:color w:val="000000"/>
        </w:rPr>
        <w:t> to read standard input stream until the user types a "q"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584E14" w:rsidP="006B238F">
      <w:pPr>
        <w:jc w:val="right"/>
        <w:rPr>
          <w:rFonts w:ascii="Arial" w:hAnsi="Arial" w:cs="Arial"/>
          <w:sz w:val="18"/>
          <w:szCs w:val="18"/>
        </w:rPr>
      </w:pPr>
      <w:hyperlink r:id="rId110" w:tgtFrame="_blank" w:history="1">
        <w:r w:rsidR="006B238F">
          <w:rPr>
            <w:rStyle w:val="Hyperlink"/>
            <w:rFonts w:ascii="Arial" w:hAnsi="Arial" w:cs="Arial"/>
            <w:color w:val="FFFFFF"/>
            <w:sz w:val="18"/>
            <w:szCs w:val="18"/>
            <w:bdr w:val="single" w:sz="2" w:space="2" w:color="F05C02" w:frame="1"/>
            <w:shd w:val="clear" w:color="auto" w:fill="EB4847"/>
          </w:rPr>
          <w:t>Live Demo</w:t>
        </w:r>
      </w:hyperlink>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ReadConsole</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IOException</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InputStreamReader</w:t>
      </w:r>
      <w:r>
        <w:rPr>
          <w:rStyle w:val="pln"/>
          <w:color w:val="000000"/>
          <w:sz w:val="23"/>
          <w:szCs w:val="23"/>
        </w:rPr>
        <w:t xml:space="preserve"> cin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cin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InputStreamReader</w:t>
      </w:r>
      <w:r>
        <w:rPr>
          <w:rStyle w:val="pun"/>
          <w:color w:val="666600"/>
          <w:sz w:val="23"/>
          <w:szCs w:val="23"/>
        </w:rPr>
        <w:t>(</w:t>
      </w:r>
      <w:r>
        <w:rPr>
          <w:rStyle w:val="typ"/>
          <w:color w:val="660066"/>
          <w:sz w:val="23"/>
          <w:szCs w:val="23"/>
        </w:rPr>
        <w:t>System</w:t>
      </w:r>
      <w:r>
        <w:rPr>
          <w:rStyle w:val="pun"/>
          <w:color w:val="666600"/>
          <w:sz w:val="23"/>
          <w:szCs w:val="23"/>
        </w:rPr>
        <w:t>.</w:t>
      </w:r>
      <w:r>
        <w:rPr>
          <w:rStyle w:val="kwd"/>
          <w:color w:val="000088"/>
          <w:sz w:val="23"/>
          <w:szCs w:val="23"/>
        </w:rPr>
        <w:t>in</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"Enter characters, 'q' to quit."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char</w:t>
      </w:r>
      <w:r>
        <w:rPr>
          <w:rStyle w:val="pun"/>
          <w:color w:val="666600"/>
          <w:sz w:val="23"/>
          <w:szCs w:val="23"/>
        </w:rPr>
        <w:t>)</w:t>
      </w:r>
      <w:r>
        <w:rPr>
          <w:rStyle w:val="pln"/>
          <w:color w:val="000000"/>
          <w:sz w:val="23"/>
          <w:szCs w:val="23"/>
        </w:rPr>
        <w:t xml:space="preserve"> cin</w:t>
      </w:r>
      <w:r>
        <w:rPr>
          <w:rStyle w:val="pun"/>
          <w:color w:val="666600"/>
          <w:sz w:val="23"/>
          <w:szCs w:val="23"/>
        </w:rPr>
        <w:t>.</w:t>
      </w:r>
      <w:r>
        <w:rPr>
          <w:rStyle w:val="pln"/>
          <w:color w:val="000000"/>
          <w:sz w:val="23"/>
          <w:szCs w:val="23"/>
        </w:rPr>
        <w:t>read</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pln"/>
          <w:color w:val="000000"/>
          <w:sz w:val="23"/>
          <w:szCs w:val="23"/>
        </w:rPr>
        <w:t>c</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 xml:space="preserve">c </w:t>
      </w:r>
      <w:r>
        <w:rPr>
          <w:rStyle w:val="pun"/>
          <w:color w:val="666600"/>
          <w:sz w:val="23"/>
          <w:szCs w:val="23"/>
        </w:rPr>
        <w:t>!=</w:t>
      </w:r>
      <w:r>
        <w:rPr>
          <w:rStyle w:val="pln"/>
          <w:color w:val="000000"/>
          <w:sz w:val="23"/>
          <w:szCs w:val="23"/>
        </w:rPr>
        <w:t xml:space="preserve"> </w:t>
      </w:r>
      <w:r>
        <w:rPr>
          <w:rStyle w:val="str"/>
          <w:color w:val="008800"/>
          <w:sz w:val="23"/>
          <w:szCs w:val="23"/>
        </w:rPr>
        <w:t>'q'</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finally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cin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cin</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keep the above code in ReadConsole.java file and try to compile and execute it as shown in the following program. This program continues to read and output the same character until we press 'q' −</w:t>
      </w:r>
    </w:p>
    <w:p w:rsidR="006B238F" w:rsidRDefault="006B238F" w:rsidP="006B238F">
      <w:pPr>
        <w:pStyle w:val="HTMLPreformatted"/>
        <w:rPr>
          <w:sz w:val="23"/>
          <w:szCs w:val="23"/>
        </w:rPr>
      </w:pPr>
      <w:r>
        <w:rPr>
          <w:sz w:val="23"/>
          <w:szCs w:val="23"/>
        </w:rPr>
        <w:lastRenderedPageBreak/>
        <w:t>$javac ReadConsole.java</w:t>
      </w:r>
    </w:p>
    <w:p w:rsidR="006B238F" w:rsidRDefault="006B238F" w:rsidP="006B238F">
      <w:pPr>
        <w:pStyle w:val="HTMLPreformatted"/>
        <w:rPr>
          <w:sz w:val="23"/>
          <w:szCs w:val="23"/>
        </w:rPr>
      </w:pPr>
      <w:r>
        <w:rPr>
          <w:sz w:val="23"/>
          <w:szCs w:val="23"/>
        </w:rPr>
        <w:t>$java ReadConsole</w:t>
      </w:r>
    </w:p>
    <w:p w:rsidR="006B238F" w:rsidRDefault="006B238F" w:rsidP="006B238F">
      <w:pPr>
        <w:pStyle w:val="HTMLPreformatted"/>
        <w:rPr>
          <w:sz w:val="23"/>
          <w:szCs w:val="23"/>
        </w:rPr>
      </w:pPr>
      <w:r>
        <w:rPr>
          <w:sz w:val="23"/>
          <w:szCs w:val="23"/>
        </w:rPr>
        <w:t>Enter characters, 'q' to quit.</w:t>
      </w:r>
    </w:p>
    <w:p w:rsidR="006B238F" w:rsidRDefault="006B238F" w:rsidP="006B238F">
      <w:pPr>
        <w:pStyle w:val="HTMLPreformatted"/>
        <w:rPr>
          <w:sz w:val="23"/>
          <w:szCs w:val="23"/>
        </w:rPr>
      </w:pPr>
      <w:r>
        <w:rPr>
          <w:sz w:val="23"/>
          <w:szCs w:val="23"/>
        </w:rPr>
        <w:t>1</w:t>
      </w:r>
    </w:p>
    <w:p w:rsidR="006B238F" w:rsidRDefault="006B238F" w:rsidP="006B238F">
      <w:pPr>
        <w:pStyle w:val="HTMLPreformatted"/>
        <w:rPr>
          <w:sz w:val="23"/>
          <w:szCs w:val="23"/>
        </w:rPr>
      </w:pPr>
      <w:r>
        <w:rPr>
          <w:sz w:val="23"/>
          <w:szCs w:val="23"/>
        </w:rPr>
        <w:t>1</w:t>
      </w:r>
    </w:p>
    <w:p w:rsidR="006B238F" w:rsidRDefault="006B238F" w:rsidP="006B238F">
      <w:pPr>
        <w:pStyle w:val="HTMLPreformatted"/>
        <w:rPr>
          <w:sz w:val="23"/>
          <w:szCs w:val="23"/>
        </w:rPr>
      </w:pPr>
      <w:r>
        <w:rPr>
          <w:sz w:val="23"/>
          <w:szCs w:val="23"/>
        </w:rPr>
        <w:t>e</w:t>
      </w:r>
    </w:p>
    <w:p w:rsidR="006B238F" w:rsidRDefault="006B238F" w:rsidP="006B238F">
      <w:pPr>
        <w:pStyle w:val="HTMLPreformatted"/>
        <w:rPr>
          <w:sz w:val="23"/>
          <w:szCs w:val="23"/>
        </w:rPr>
      </w:pPr>
      <w:r>
        <w:rPr>
          <w:sz w:val="23"/>
          <w:szCs w:val="23"/>
        </w:rPr>
        <w:t>e</w:t>
      </w:r>
    </w:p>
    <w:p w:rsidR="006B238F" w:rsidRDefault="006B238F" w:rsidP="006B238F">
      <w:pPr>
        <w:pStyle w:val="HTMLPreformatted"/>
        <w:rPr>
          <w:sz w:val="23"/>
          <w:szCs w:val="23"/>
        </w:rPr>
      </w:pPr>
      <w:r>
        <w:rPr>
          <w:sz w:val="23"/>
          <w:szCs w:val="23"/>
        </w:rPr>
        <w:t>q</w:t>
      </w:r>
    </w:p>
    <w:p w:rsidR="006B238F" w:rsidRDefault="006B238F" w:rsidP="006B238F">
      <w:pPr>
        <w:pStyle w:val="HTMLPreformatted"/>
        <w:rPr>
          <w:sz w:val="23"/>
          <w:szCs w:val="23"/>
        </w:rPr>
      </w:pPr>
      <w:r>
        <w:rPr>
          <w:sz w:val="23"/>
          <w:szCs w:val="23"/>
        </w:rPr>
        <w:t>q</w:t>
      </w:r>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Reading and Writing Files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described earlier, a stream can be defined as a sequence of data. The </w:t>
      </w:r>
      <w:r>
        <w:rPr>
          <w:rFonts w:ascii="Arial" w:hAnsi="Arial" w:cs="Arial"/>
          <w:b/>
          <w:bCs/>
          <w:color w:val="000000"/>
        </w:rPr>
        <w:t>InputStream</w:t>
      </w:r>
      <w:r>
        <w:rPr>
          <w:rFonts w:ascii="Arial" w:hAnsi="Arial" w:cs="Arial"/>
          <w:color w:val="000000"/>
        </w:rPr>
        <w:t> is used to read data from a source and the </w:t>
      </w:r>
      <w:r>
        <w:rPr>
          <w:rFonts w:ascii="Arial" w:hAnsi="Arial" w:cs="Arial"/>
          <w:b/>
          <w:bCs/>
          <w:color w:val="000000"/>
        </w:rPr>
        <w:t>OutputStream</w:t>
      </w:r>
      <w:r>
        <w:rPr>
          <w:rFonts w:ascii="Arial" w:hAnsi="Arial" w:cs="Arial"/>
          <w:color w:val="000000"/>
        </w:rPr>
        <w:t> is used for writing data to a destination.</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hierarchy of classes to deal with Input and Output streams.</w:t>
      </w:r>
    </w:p>
    <w:p w:rsidR="006B238F" w:rsidRDefault="006B238F" w:rsidP="006B238F">
      <w:pPr>
        <w:rPr>
          <w:rFonts w:ascii="Times New Roman" w:hAnsi="Times New Roman" w:cs="Times New Roman"/>
        </w:rPr>
      </w:pPr>
      <w:r>
        <w:rPr>
          <w:noProof/>
          <w:lang w:eastAsia="en-IN"/>
        </w:rPr>
        <w:drawing>
          <wp:inline distT="0" distB="0" distL="0" distR="0">
            <wp:extent cx="5716905" cy="3813810"/>
            <wp:effectExtent l="19050" t="0" r="0" b="0"/>
            <wp:docPr id="118" name="Picture 118"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les IO"/>
                    <pic:cNvPicPr>
                      <a:picLocks noChangeAspect="1" noChangeArrowheads="1"/>
                    </pic:cNvPicPr>
                  </pic:nvPicPr>
                  <pic:blipFill>
                    <a:blip r:embed="rId111"/>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two important streams are </w:t>
      </w:r>
      <w:r>
        <w:rPr>
          <w:rFonts w:ascii="Arial" w:hAnsi="Arial" w:cs="Arial"/>
          <w:b/>
          <w:bCs/>
          <w:color w:val="000000"/>
        </w:rPr>
        <w:t>FileInputStream</w:t>
      </w:r>
      <w:r>
        <w:rPr>
          <w:rFonts w:ascii="Arial" w:hAnsi="Arial" w:cs="Arial"/>
          <w:color w:val="000000"/>
        </w:rPr>
        <w:t> and </w:t>
      </w:r>
      <w:r>
        <w:rPr>
          <w:rFonts w:ascii="Arial" w:hAnsi="Arial" w:cs="Arial"/>
          <w:b/>
          <w:bCs/>
          <w:color w:val="000000"/>
        </w:rPr>
        <w:t>FileOutputStream</w:t>
      </w:r>
      <w:r>
        <w:rPr>
          <w:rFonts w:ascii="Arial" w:hAnsi="Arial" w:cs="Arial"/>
          <w:color w:val="000000"/>
        </w:rPr>
        <w:t>, which would be discussed in this tutorial.</w:t>
      </w:r>
    </w:p>
    <w:p w:rsidR="006B238F" w:rsidRDefault="006B238F" w:rsidP="006B238F">
      <w:pPr>
        <w:pStyle w:val="Heading3"/>
        <w:rPr>
          <w:rFonts w:ascii="Arial" w:hAnsi="Arial" w:cs="Arial"/>
          <w:b w:val="0"/>
          <w:bCs w:val="0"/>
          <w:sz w:val="23"/>
          <w:szCs w:val="23"/>
        </w:rPr>
      </w:pPr>
      <w:r>
        <w:rPr>
          <w:rFonts w:ascii="Arial" w:hAnsi="Arial" w:cs="Arial"/>
          <w:b w:val="0"/>
          <w:bCs w:val="0"/>
          <w:sz w:val="23"/>
          <w:szCs w:val="23"/>
        </w:rPr>
        <w:t>FileInputStream</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stream is used for reading data from the files. Objects can be created using the keyword </w:t>
      </w:r>
      <w:r>
        <w:rPr>
          <w:rFonts w:ascii="Arial" w:hAnsi="Arial" w:cs="Arial"/>
          <w:b/>
          <w:bCs/>
          <w:color w:val="000000"/>
        </w:rPr>
        <w:t>new</w:t>
      </w:r>
      <w:r>
        <w:rPr>
          <w:rFonts w:ascii="Arial" w:hAnsi="Arial" w:cs="Arial"/>
          <w:color w:val="000000"/>
        </w:rPr>
        <w:t> and there are several types of constructors available.</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constructor takes a file name as a string to create an input stream object to read the file −</w:t>
      </w:r>
    </w:p>
    <w:p w:rsidR="006B238F" w:rsidRDefault="006B238F" w:rsidP="006B238F">
      <w:pPr>
        <w:pStyle w:val="HTMLPreformatted"/>
        <w:rPr>
          <w:sz w:val="23"/>
          <w:szCs w:val="23"/>
        </w:rPr>
      </w:pPr>
      <w:r>
        <w:rPr>
          <w:sz w:val="23"/>
          <w:szCs w:val="23"/>
        </w:rPr>
        <w:t>InputStream f = new FileInputStream("C:/java/hello");</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Following constructor takes a file object to create an input stream object to read the file. First we create a file object using File() method as follows −</w:t>
      </w:r>
    </w:p>
    <w:p w:rsidR="006B238F" w:rsidRDefault="006B238F" w:rsidP="006B238F">
      <w:pPr>
        <w:pStyle w:val="HTMLPreformatted"/>
        <w:rPr>
          <w:sz w:val="23"/>
          <w:szCs w:val="23"/>
        </w:rPr>
      </w:pPr>
      <w:r>
        <w:rPr>
          <w:sz w:val="23"/>
          <w:szCs w:val="23"/>
        </w:rPr>
        <w:t>File f = new File("C:/java/hello");</w:t>
      </w:r>
    </w:p>
    <w:p w:rsidR="006B238F" w:rsidRDefault="006B238F" w:rsidP="006B238F">
      <w:pPr>
        <w:pStyle w:val="HTMLPreformatted"/>
        <w:rPr>
          <w:sz w:val="23"/>
          <w:szCs w:val="23"/>
        </w:rPr>
      </w:pPr>
      <w:r>
        <w:rPr>
          <w:sz w:val="23"/>
          <w:szCs w:val="23"/>
        </w:rPr>
        <w:t>InputStream f = new FileInputStream(f);</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have </w:t>
      </w:r>
      <w:r>
        <w:rPr>
          <w:rFonts w:ascii="Arial" w:hAnsi="Arial" w:cs="Arial"/>
          <w:i/>
          <w:iCs/>
          <w:color w:val="000000"/>
        </w:rPr>
        <w:t>InputStream</w:t>
      </w:r>
      <w:r>
        <w:rPr>
          <w:rFonts w:ascii="Arial" w:hAnsi="Arial" w:cs="Arial"/>
          <w:color w:val="000000"/>
        </w:rPr>
        <w:t> object in hand, then there is a list of helper methods which can be used to read to stream or to do other operations on the stream.</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927"/>
      </w:tblGrid>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B238F" w:rsidRDefault="006B238F">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B238F" w:rsidRDefault="006B238F">
            <w:pPr>
              <w:spacing w:after="259"/>
              <w:jc w:val="center"/>
              <w:rPr>
                <w:rFonts w:ascii="Arial" w:hAnsi="Arial" w:cs="Arial"/>
                <w:b/>
                <w:bCs/>
                <w:sz w:val="18"/>
                <w:szCs w:val="18"/>
              </w:rPr>
            </w:pPr>
            <w:r>
              <w:rPr>
                <w:rFonts w:ascii="Arial" w:hAnsi="Arial" w:cs="Arial"/>
                <w:b/>
                <w:bCs/>
                <w:sz w:val="18"/>
                <w:szCs w:val="18"/>
              </w:rPr>
              <w:t>Method &amp; Description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void close() 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closes the file output stream. Releases any system resources associated with the file. Throws an IOException.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protected void finalize()throws IOException {}</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cleans up the connection to the file. Ensures that the close method of this file output stream is called when there are no more references to this stream. Throws an IOException.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int read(int r)throws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reads the specified byte of data from the InputStream. Returns an int. Returns the next byte of data and -1 will be returned if it's the end of the file.</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int read(byte[] r) 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reads r.length bytes from the input stream into an array. Returns the total number of bytes read. If it is the end of the file, -1 will be returned.</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int available() 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Gives the number of bytes that can be read from this file input stream. Returns an int.</w:t>
            </w:r>
          </w:p>
        </w:tc>
      </w:tr>
    </w:tbl>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other important input streams available, for more detail you can refer to the following links −</w:t>
      </w:r>
    </w:p>
    <w:p w:rsidR="006B238F" w:rsidRDefault="00584E14" w:rsidP="006B238F">
      <w:pPr>
        <w:pStyle w:val="NormalWeb"/>
        <w:numPr>
          <w:ilvl w:val="0"/>
          <w:numId w:val="219"/>
        </w:numPr>
        <w:spacing w:before="120" w:beforeAutospacing="0" w:after="144" w:afterAutospacing="0"/>
        <w:ind w:left="768" w:right="48"/>
        <w:jc w:val="both"/>
        <w:rPr>
          <w:rFonts w:ascii="Arial" w:hAnsi="Arial" w:cs="Arial"/>
          <w:color w:val="000000"/>
          <w:sz w:val="18"/>
          <w:szCs w:val="18"/>
        </w:rPr>
      </w:pPr>
      <w:hyperlink r:id="rId112" w:history="1">
        <w:r w:rsidR="006B238F">
          <w:rPr>
            <w:rStyle w:val="Hyperlink"/>
            <w:rFonts w:ascii="Arial" w:hAnsi="Arial" w:cs="Arial"/>
            <w:color w:val="313131"/>
            <w:sz w:val="18"/>
            <w:szCs w:val="18"/>
          </w:rPr>
          <w:t>ByteArrayInputStream</w:t>
        </w:r>
      </w:hyperlink>
    </w:p>
    <w:p w:rsidR="006B238F" w:rsidRDefault="00584E14" w:rsidP="006B238F">
      <w:pPr>
        <w:pStyle w:val="NormalWeb"/>
        <w:numPr>
          <w:ilvl w:val="0"/>
          <w:numId w:val="219"/>
        </w:numPr>
        <w:spacing w:before="120" w:beforeAutospacing="0" w:after="144" w:afterAutospacing="0"/>
        <w:ind w:left="768" w:right="48"/>
        <w:jc w:val="both"/>
        <w:rPr>
          <w:rFonts w:ascii="Arial" w:hAnsi="Arial" w:cs="Arial"/>
          <w:color w:val="000000"/>
          <w:sz w:val="18"/>
          <w:szCs w:val="18"/>
        </w:rPr>
      </w:pPr>
      <w:hyperlink r:id="rId113" w:history="1">
        <w:r w:rsidR="006B238F">
          <w:rPr>
            <w:rStyle w:val="Hyperlink"/>
            <w:rFonts w:ascii="Arial" w:hAnsi="Arial" w:cs="Arial"/>
            <w:color w:val="313131"/>
            <w:sz w:val="18"/>
            <w:szCs w:val="18"/>
          </w:rPr>
          <w:t>DataInputStream</w:t>
        </w:r>
      </w:hyperlink>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FileOutputStream</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FileOutputStream is used to create a file and write data into it. The stream would create a file, if it doesn't already exist, before opening it for output.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are two constructors which can be used to create a FileOutputStream object.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constructor takes a file name as a string to create an input stream object to write the file −</w:t>
      </w:r>
    </w:p>
    <w:p w:rsidR="006B238F" w:rsidRDefault="006B238F" w:rsidP="006B238F">
      <w:pPr>
        <w:pStyle w:val="HTMLPreformatted"/>
        <w:rPr>
          <w:sz w:val="23"/>
          <w:szCs w:val="23"/>
        </w:rPr>
      </w:pPr>
      <w:r>
        <w:rPr>
          <w:sz w:val="23"/>
          <w:szCs w:val="23"/>
        </w:rPr>
        <w:t xml:space="preserve">OutputStream f = new FileOutputStream("C:/java/hello")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Following constructor takes a file object to create an output stream object to write the file. First, we create a file object using File() method as follows −</w:t>
      </w:r>
    </w:p>
    <w:p w:rsidR="006B238F" w:rsidRDefault="006B238F" w:rsidP="006B238F">
      <w:pPr>
        <w:pStyle w:val="HTMLPreformatted"/>
        <w:rPr>
          <w:sz w:val="23"/>
          <w:szCs w:val="23"/>
        </w:rPr>
      </w:pPr>
      <w:r>
        <w:rPr>
          <w:sz w:val="23"/>
          <w:szCs w:val="23"/>
        </w:rPr>
        <w:t>File f = new File("C:/java/hello");</w:t>
      </w:r>
    </w:p>
    <w:p w:rsidR="006B238F" w:rsidRDefault="006B238F" w:rsidP="006B238F">
      <w:pPr>
        <w:pStyle w:val="HTMLPreformatted"/>
        <w:rPr>
          <w:sz w:val="23"/>
          <w:szCs w:val="23"/>
        </w:rPr>
      </w:pPr>
      <w:r>
        <w:rPr>
          <w:sz w:val="23"/>
          <w:szCs w:val="23"/>
        </w:rPr>
        <w:t>OutputStream f = new FileOutputStream(f);</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have </w:t>
      </w:r>
      <w:r>
        <w:rPr>
          <w:rFonts w:ascii="Arial" w:hAnsi="Arial" w:cs="Arial"/>
          <w:i/>
          <w:iCs/>
          <w:color w:val="000000"/>
        </w:rPr>
        <w:t>OutputStream</w:t>
      </w:r>
      <w:r>
        <w:rPr>
          <w:rFonts w:ascii="Arial" w:hAnsi="Arial" w:cs="Arial"/>
          <w:color w:val="000000"/>
        </w:rPr>
        <w:t> object in hand, then there is a list of helper methods, which can be used to write to stream or to do other operations on the stream.</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927"/>
      </w:tblGrid>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B238F" w:rsidRDefault="006B238F">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B238F" w:rsidRDefault="006B238F">
            <w:pPr>
              <w:spacing w:after="259"/>
              <w:jc w:val="center"/>
              <w:rPr>
                <w:rFonts w:ascii="Arial" w:hAnsi="Arial" w:cs="Arial"/>
                <w:b/>
                <w:bCs/>
                <w:sz w:val="18"/>
                <w:szCs w:val="18"/>
              </w:rPr>
            </w:pPr>
            <w:r>
              <w:rPr>
                <w:rFonts w:ascii="Arial" w:hAnsi="Arial" w:cs="Arial"/>
                <w:b/>
                <w:bCs/>
                <w:sz w:val="18"/>
                <w:szCs w:val="18"/>
              </w:rPr>
              <w:t>Method &amp; Description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void close() 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closes the file output stream. Releases any system resources associated with the file. Throws an IOException.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protected void finalize()throws IOException {}</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 cleans up the connection to the file. Ensures that the close method of this file output stream is called when there are no more references to this stream. Throws an IOException.</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void write(int w)throws IOException{}</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methods writes the specified byte to the output stream.</w:t>
            </w:r>
          </w:p>
        </w:tc>
      </w:tr>
      <w:tr w:rsidR="006B238F" w:rsidTr="006B238F">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public void write(byte[] w)</w:t>
            </w:r>
          </w:p>
          <w:p w:rsidR="006B238F" w:rsidRDefault="006B238F">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Writes w.length bytes from the mentioned byte array to the OutputStream.</w:t>
            </w:r>
          </w:p>
        </w:tc>
      </w:tr>
    </w:tbl>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other important output streams available, for more detail you can refer to the following links −</w:t>
      </w:r>
    </w:p>
    <w:p w:rsidR="006B238F" w:rsidRDefault="00584E14" w:rsidP="006B238F">
      <w:pPr>
        <w:pStyle w:val="NormalWeb"/>
        <w:numPr>
          <w:ilvl w:val="0"/>
          <w:numId w:val="220"/>
        </w:numPr>
        <w:spacing w:before="120" w:beforeAutospacing="0" w:after="144" w:afterAutospacing="0"/>
        <w:ind w:left="768" w:right="48"/>
        <w:jc w:val="both"/>
        <w:rPr>
          <w:rFonts w:ascii="Arial" w:hAnsi="Arial" w:cs="Arial"/>
          <w:color w:val="000000"/>
          <w:sz w:val="18"/>
          <w:szCs w:val="18"/>
        </w:rPr>
      </w:pPr>
      <w:hyperlink r:id="rId114" w:history="1">
        <w:r w:rsidR="006B238F">
          <w:rPr>
            <w:rStyle w:val="Hyperlink"/>
            <w:rFonts w:ascii="Arial" w:hAnsi="Arial" w:cs="Arial"/>
            <w:color w:val="313131"/>
            <w:sz w:val="18"/>
            <w:szCs w:val="18"/>
          </w:rPr>
          <w:t>ByteArrayOutputStream</w:t>
        </w:r>
      </w:hyperlink>
    </w:p>
    <w:p w:rsidR="006B238F" w:rsidRDefault="00584E14" w:rsidP="006B238F">
      <w:pPr>
        <w:pStyle w:val="NormalWeb"/>
        <w:numPr>
          <w:ilvl w:val="0"/>
          <w:numId w:val="220"/>
        </w:numPr>
        <w:spacing w:before="120" w:beforeAutospacing="0" w:after="144" w:afterAutospacing="0"/>
        <w:ind w:left="768" w:right="48"/>
        <w:jc w:val="both"/>
        <w:rPr>
          <w:rFonts w:ascii="Arial" w:hAnsi="Arial" w:cs="Arial"/>
          <w:color w:val="000000"/>
          <w:sz w:val="18"/>
          <w:szCs w:val="18"/>
        </w:rPr>
      </w:pPr>
      <w:hyperlink r:id="rId115" w:history="1">
        <w:r w:rsidR="006B238F">
          <w:rPr>
            <w:rStyle w:val="Hyperlink"/>
            <w:rFonts w:ascii="Arial" w:hAnsi="Arial" w:cs="Arial"/>
            <w:color w:val="313131"/>
            <w:sz w:val="18"/>
            <w:szCs w:val="18"/>
          </w:rPr>
          <w:t>DataOutputStream</w:t>
        </w:r>
      </w:hyperlink>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demonstrate InputStream and OutputStream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fileStreamTest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byte</w:t>
      </w:r>
      <w:r>
        <w:rPr>
          <w:rStyle w:val="pln"/>
          <w:color w:val="000000"/>
          <w:sz w:val="23"/>
          <w:szCs w:val="23"/>
        </w:rPr>
        <w:t xml:space="preserve"> bWrite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21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40</w:t>
      </w:r>
      <w:r>
        <w:rPr>
          <w:rStyle w:val="pun"/>
          <w:color w:val="666600"/>
          <w:sz w:val="23"/>
          <w:szCs w:val="23"/>
        </w:rPr>
        <w:t>,</w:t>
      </w:r>
      <w:r>
        <w:rPr>
          <w:rStyle w:val="lit"/>
          <w:color w:val="006666"/>
          <w:sz w:val="23"/>
          <w:szCs w:val="23"/>
        </w:rPr>
        <w:t>5</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OutputStream</w:t>
      </w:r>
      <w:r>
        <w:rPr>
          <w:rStyle w:val="pln"/>
          <w:color w:val="000000"/>
          <w:sz w:val="23"/>
          <w:szCs w:val="23"/>
        </w:rPr>
        <w:t xml:space="preserve"> os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FileOutputStream</w:t>
      </w:r>
      <w:r>
        <w:rPr>
          <w:rStyle w:val="pun"/>
          <w:color w:val="666600"/>
          <w:sz w:val="23"/>
          <w:szCs w:val="23"/>
        </w:rPr>
        <w:t>(</w:t>
      </w:r>
      <w:r>
        <w:rPr>
          <w:rStyle w:val="str"/>
          <w:color w:val="008800"/>
          <w:sz w:val="23"/>
          <w:szCs w:val="23"/>
        </w:rPr>
        <w:t>"test.txt"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x </w:t>
      </w:r>
      <w:r>
        <w:rPr>
          <w:rStyle w:val="pun"/>
          <w:color w:val="666600"/>
          <w:sz w:val="23"/>
          <w:szCs w:val="23"/>
        </w:rPr>
        <w:t>&lt;</w:t>
      </w:r>
      <w:r>
        <w:rPr>
          <w:rStyle w:val="pln"/>
          <w:color w:val="000000"/>
          <w:sz w:val="23"/>
          <w:szCs w:val="23"/>
        </w:rPr>
        <w:t xml:space="preserve"> bWrite</w:t>
      </w:r>
      <w:r>
        <w:rPr>
          <w:rStyle w:val="pun"/>
          <w:color w:val="666600"/>
          <w:sz w:val="23"/>
          <w:szCs w:val="23"/>
        </w:rPr>
        <w:t>.</w:t>
      </w:r>
      <w:r>
        <w:rPr>
          <w:rStyle w:val="pln"/>
          <w:color w:val="000000"/>
          <w:sz w:val="23"/>
          <w:szCs w:val="23"/>
        </w:rPr>
        <w:t xml:space="preserve">length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os</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bWrite</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writes the bytes</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os</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InputStream</w:t>
      </w:r>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FileInputStream</w:t>
      </w:r>
      <w:r>
        <w:rPr>
          <w:rStyle w:val="pun"/>
          <w:color w:val="666600"/>
          <w:sz w:val="23"/>
          <w:szCs w:val="23"/>
        </w:rPr>
        <w:t>(</w:t>
      </w:r>
      <w:r>
        <w:rPr>
          <w:rStyle w:val="str"/>
          <w:color w:val="008800"/>
          <w:sz w:val="23"/>
          <w:szCs w:val="23"/>
        </w:rPr>
        <w:t>"test.txt"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size </w:t>
      </w:r>
      <w:r>
        <w:rPr>
          <w:rStyle w:val="pun"/>
          <w:color w:val="666600"/>
          <w:sz w:val="23"/>
          <w:szCs w:val="23"/>
        </w:rPr>
        <w:t>=</w:t>
      </w:r>
      <w:r>
        <w:rPr>
          <w:rStyle w:val="pln"/>
          <w:color w:val="000000"/>
          <w:sz w:val="23"/>
          <w:szCs w:val="23"/>
        </w:rPr>
        <w:t xml:space="preserve"> </w:t>
      </w:r>
      <w:r>
        <w:rPr>
          <w:rStyle w:val="kwd"/>
          <w:color w:val="000088"/>
          <w:sz w:val="23"/>
          <w:szCs w:val="23"/>
        </w:rPr>
        <w:t>is</w:t>
      </w:r>
      <w:r>
        <w:rPr>
          <w:rStyle w:val="pun"/>
          <w:color w:val="666600"/>
          <w:sz w:val="23"/>
          <w:szCs w:val="23"/>
        </w:rPr>
        <w:t>.</w:t>
      </w:r>
      <w:r>
        <w:rPr>
          <w:rStyle w:val="pln"/>
          <w:color w:val="000000"/>
          <w:sz w:val="23"/>
          <w:szCs w:val="23"/>
        </w:rPr>
        <w:t>available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size</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kwd"/>
          <w:color w:val="000088"/>
          <w:sz w:val="23"/>
          <w:szCs w:val="23"/>
        </w:rPr>
        <w:t>char</w:t>
      </w:r>
      <w:r>
        <w:rPr>
          <w:rStyle w:val="pun"/>
          <w:color w:val="666600"/>
          <w:sz w:val="23"/>
          <w:szCs w:val="23"/>
        </w:rPr>
        <w:t>)</w:t>
      </w:r>
      <w:r>
        <w:rPr>
          <w:rStyle w:val="kwd"/>
          <w:color w:val="000088"/>
          <w:sz w:val="23"/>
          <w:szCs w:val="23"/>
        </w:rPr>
        <w:t>is</w:t>
      </w:r>
      <w:r>
        <w:rPr>
          <w:rStyle w:val="pun"/>
          <w:color w:val="666600"/>
          <w:sz w:val="23"/>
          <w:szCs w:val="23"/>
        </w:rPr>
        <w:t>.</w:t>
      </w:r>
      <w:r>
        <w:rPr>
          <w:rStyle w:val="pln"/>
          <w:color w:val="000000"/>
          <w:sz w:val="23"/>
          <w:szCs w:val="23"/>
        </w:rPr>
        <w:t>read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is</w:t>
      </w:r>
      <w:r>
        <w:rPr>
          <w:rStyle w:val="pun"/>
          <w:color w:val="666600"/>
          <w:sz w:val="23"/>
          <w:szCs w:val="23"/>
        </w:rPr>
        <w:t>.</w:t>
      </w:r>
      <w:r>
        <w:rPr>
          <w:rStyle w:val="pln"/>
          <w:color w:val="000000"/>
          <w:sz w:val="23"/>
          <w:szCs w:val="23"/>
        </w:rPr>
        <w:t>close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IOException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r>
        <w:rPr>
          <w:rStyle w:val="pun"/>
          <w:color w:val="666600"/>
          <w:sz w:val="23"/>
          <w:szCs w:val="23"/>
        </w:rPr>
        <w:t>(</w:t>
      </w:r>
      <w:r>
        <w:rPr>
          <w:rStyle w:val="str"/>
          <w:color w:val="008800"/>
          <w:sz w:val="23"/>
          <w:szCs w:val="23"/>
        </w:rPr>
        <w:t>"Exception"</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would create file test.txt and would write given numbers in binary format. Same would be the output on the stdout screen.</w:t>
      </w:r>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File Navigation and I/O</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several other classes that we would be going through to get to know the basics of File Navigation and I/O.</w:t>
      </w:r>
    </w:p>
    <w:p w:rsidR="006B238F" w:rsidRDefault="00584E14" w:rsidP="006B238F">
      <w:pPr>
        <w:pStyle w:val="NormalWeb"/>
        <w:numPr>
          <w:ilvl w:val="0"/>
          <w:numId w:val="221"/>
        </w:numPr>
        <w:spacing w:before="120" w:beforeAutospacing="0" w:after="144" w:afterAutospacing="0"/>
        <w:ind w:left="768" w:right="48"/>
        <w:jc w:val="both"/>
        <w:rPr>
          <w:rFonts w:ascii="Arial" w:hAnsi="Arial" w:cs="Arial"/>
          <w:color w:val="000000"/>
          <w:sz w:val="18"/>
          <w:szCs w:val="18"/>
        </w:rPr>
      </w:pPr>
      <w:hyperlink r:id="rId116" w:history="1">
        <w:r w:rsidR="006B238F">
          <w:rPr>
            <w:rStyle w:val="Hyperlink"/>
            <w:rFonts w:ascii="Arial" w:hAnsi="Arial" w:cs="Arial"/>
            <w:color w:val="313131"/>
            <w:sz w:val="18"/>
            <w:szCs w:val="18"/>
          </w:rPr>
          <w:t>File Class</w:t>
        </w:r>
      </w:hyperlink>
    </w:p>
    <w:p w:rsidR="006B238F" w:rsidRDefault="00584E14" w:rsidP="006B238F">
      <w:pPr>
        <w:pStyle w:val="NormalWeb"/>
        <w:numPr>
          <w:ilvl w:val="0"/>
          <w:numId w:val="221"/>
        </w:numPr>
        <w:spacing w:before="120" w:beforeAutospacing="0" w:after="144" w:afterAutospacing="0"/>
        <w:ind w:left="768" w:right="48"/>
        <w:jc w:val="both"/>
        <w:rPr>
          <w:rFonts w:ascii="Arial" w:hAnsi="Arial" w:cs="Arial"/>
          <w:color w:val="000000"/>
          <w:sz w:val="18"/>
          <w:szCs w:val="18"/>
        </w:rPr>
      </w:pPr>
      <w:hyperlink r:id="rId117" w:history="1">
        <w:r w:rsidR="006B238F">
          <w:rPr>
            <w:rStyle w:val="Hyperlink"/>
            <w:rFonts w:ascii="Arial" w:hAnsi="Arial" w:cs="Arial"/>
            <w:color w:val="313131"/>
            <w:sz w:val="18"/>
            <w:szCs w:val="18"/>
          </w:rPr>
          <w:t>FileReader Class</w:t>
        </w:r>
      </w:hyperlink>
    </w:p>
    <w:p w:rsidR="006B238F" w:rsidRDefault="00584E14" w:rsidP="006B238F">
      <w:pPr>
        <w:pStyle w:val="NormalWeb"/>
        <w:numPr>
          <w:ilvl w:val="0"/>
          <w:numId w:val="221"/>
        </w:numPr>
        <w:spacing w:before="120" w:beforeAutospacing="0" w:after="144" w:afterAutospacing="0"/>
        <w:ind w:left="768" w:right="48"/>
        <w:jc w:val="both"/>
        <w:rPr>
          <w:rFonts w:ascii="Arial" w:hAnsi="Arial" w:cs="Arial"/>
          <w:color w:val="000000"/>
          <w:sz w:val="18"/>
          <w:szCs w:val="18"/>
        </w:rPr>
      </w:pPr>
      <w:hyperlink r:id="rId118" w:history="1">
        <w:r w:rsidR="006B238F">
          <w:rPr>
            <w:rStyle w:val="Hyperlink"/>
            <w:rFonts w:ascii="Arial" w:hAnsi="Arial" w:cs="Arial"/>
            <w:color w:val="313131"/>
            <w:sz w:val="18"/>
            <w:szCs w:val="18"/>
          </w:rPr>
          <w:t>FileWriter Class</w:t>
        </w:r>
      </w:hyperlink>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Directories in Java</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directory is a File which can contain a list of other files and directories. You use </w:t>
      </w:r>
      <w:r>
        <w:rPr>
          <w:rFonts w:ascii="Arial" w:hAnsi="Arial" w:cs="Arial"/>
          <w:b/>
          <w:bCs/>
          <w:color w:val="000000"/>
        </w:rPr>
        <w:t>File</w:t>
      </w:r>
      <w:r>
        <w:rPr>
          <w:rFonts w:ascii="Arial" w:hAnsi="Arial" w:cs="Arial"/>
          <w:color w:val="000000"/>
        </w:rPr>
        <w:t> object to create directories, to list down files available in a directory. For complete detail, check a list of all the methods which you can call on File object and what are related to directories.</w:t>
      </w:r>
    </w:p>
    <w:p w:rsidR="006B238F" w:rsidRDefault="006B238F" w:rsidP="006B238F">
      <w:pPr>
        <w:pStyle w:val="Heading3"/>
        <w:rPr>
          <w:rFonts w:ascii="Arial" w:hAnsi="Arial" w:cs="Arial"/>
          <w:b w:val="0"/>
          <w:bCs w:val="0"/>
          <w:sz w:val="23"/>
          <w:szCs w:val="23"/>
        </w:rPr>
      </w:pPr>
      <w:r>
        <w:rPr>
          <w:rFonts w:ascii="Arial" w:hAnsi="Arial" w:cs="Arial"/>
          <w:b w:val="0"/>
          <w:bCs w:val="0"/>
          <w:sz w:val="23"/>
          <w:szCs w:val="23"/>
        </w:rPr>
        <w:t>Creating Directories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useful </w:t>
      </w:r>
      <w:r>
        <w:rPr>
          <w:rFonts w:ascii="Arial" w:hAnsi="Arial" w:cs="Arial"/>
          <w:b/>
          <w:bCs/>
          <w:color w:val="000000"/>
        </w:rPr>
        <w:t>File</w:t>
      </w:r>
      <w:r>
        <w:rPr>
          <w:rFonts w:ascii="Arial" w:hAnsi="Arial" w:cs="Arial"/>
          <w:color w:val="000000"/>
        </w:rPr>
        <w:t> utility methods, which can be used to create directories −</w:t>
      </w:r>
    </w:p>
    <w:p w:rsidR="006B238F" w:rsidRDefault="006B238F" w:rsidP="006B238F">
      <w:pPr>
        <w:pStyle w:val="NormalWeb"/>
        <w:numPr>
          <w:ilvl w:val="0"/>
          <w:numId w:val="22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mkdir( )</w:t>
      </w:r>
      <w:r>
        <w:rPr>
          <w:rFonts w:ascii="Arial" w:hAnsi="Arial" w:cs="Arial"/>
          <w:color w:val="000000"/>
          <w:sz w:val="18"/>
          <w:szCs w:val="18"/>
        </w:rPr>
        <w:t> method creates a directory, returning true on success and false on failure. Failure indicates that the path specified in the File object already exists, or that the directory cannot be created because the entire path does not exist yet.</w:t>
      </w:r>
    </w:p>
    <w:p w:rsidR="006B238F" w:rsidRDefault="006B238F" w:rsidP="006B238F">
      <w:pPr>
        <w:pStyle w:val="NormalWeb"/>
        <w:numPr>
          <w:ilvl w:val="0"/>
          <w:numId w:val="22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mkdirs()</w:t>
      </w:r>
      <w:r>
        <w:rPr>
          <w:rFonts w:ascii="Arial" w:hAnsi="Arial" w:cs="Arial"/>
          <w:color w:val="000000"/>
          <w:sz w:val="18"/>
          <w:szCs w:val="18"/>
        </w:rPr>
        <w:t> method creates both a directory and all the parents of the directory.</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creates "/tmp/user/java/bin" directory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File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CreateDir</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dirname </w:t>
      </w:r>
      <w:r>
        <w:rPr>
          <w:rStyle w:val="pun"/>
          <w:color w:val="666600"/>
          <w:sz w:val="23"/>
          <w:szCs w:val="23"/>
        </w:rPr>
        <w:t>=</w:t>
      </w:r>
      <w:r>
        <w:rPr>
          <w:rStyle w:val="pln"/>
          <w:color w:val="000000"/>
          <w:sz w:val="23"/>
          <w:szCs w:val="23"/>
        </w:rPr>
        <w:t xml:space="preserve"> </w:t>
      </w:r>
      <w:r>
        <w:rPr>
          <w:rStyle w:val="str"/>
          <w:color w:val="008800"/>
          <w:sz w:val="23"/>
          <w:szCs w:val="23"/>
        </w:rPr>
        <w:t>"/tmp/user/java/bin"</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w:t>
      </w:r>
      <w:r>
        <w:rPr>
          <w:rStyle w:val="pln"/>
          <w:color w:val="000000"/>
          <w:sz w:val="23"/>
          <w:szCs w:val="23"/>
        </w:rPr>
        <w:t xml:space="preserve"> d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w:t>
      </w:r>
      <w:r>
        <w:rPr>
          <w:rStyle w:val="pun"/>
          <w:color w:val="666600"/>
          <w:sz w:val="23"/>
          <w:szCs w:val="23"/>
        </w:rPr>
        <w:t>(</w:t>
      </w:r>
      <w:r>
        <w:rPr>
          <w:rStyle w:val="pln"/>
          <w:color w:val="000000"/>
          <w:sz w:val="23"/>
          <w:szCs w:val="23"/>
        </w:rPr>
        <w:t>dirname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Create directory now.</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w:t>
      </w:r>
      <w:r>
        <w:rPr>
          <w:rStyle w:val="pun"/>
          <w:color w:val="666600"/>
          <w:sz w:val="23"/>
          <w:szCs w:val="23"/>
        </w:rPr>
        <w:t>.</w:t>
      </w:r>
      <w:r>
        <w:rPr>
          <w:rStyle w:val="pln"/>
          <w:color w:val="000000"/>
          <w:sz w:val="23"/>
          <w:szCs w:val="23"/>
        </w:rPr>
        <w:t>mkdirs</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lastRenderedPageBreak/>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Compile and execute the above code to create "/tmp/user/java/bin".</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Java automatically takes care of path separators on UNIX and Windows as per conventions. If you use a forward slash (/) on a Windows version of Java, the path will still resolve correctly.</w:t>
      </w:r>
    </w:p>
    <w:p w:rsidR="006B238F" w:rsidRDefault="006B238F" w:rsidP="006B238F">
      <w:pPr>
        <w:pStyle w:val="Heading2"/>
        <w:rPr>
          <w:rFonts w:ascii="Arial" w:hAnsi="Arial" w:cs="Arial"/>
          <w:b w:val="0"/>
          <w:bCs w:val="0"/>
          <w:sz w:val="30"/>
          <w:szCs w:val="30"/>
        </w:rPr>
      </w:pPr>
      <w:r>
        <w:rPr>
          <w:rFonts w:ascii="Arial" w:hAnsi="Arial" w:cs="Arial"/>
          <w:b w:val="0"/>
          <w:bCs w:val="0"/>
          <w:sz w:val="30"/>
          <w:szCs w:val="30"/>
        </w:rPr>
        <w:t>Listing Directories</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list( )</w:t>
      </w:r>
      <w:r>
        <w:rPr>
          <w:rFonts w:ascii="Arial" w:hAnsi="Arial" w:cs="Arial"/>
          <w:color w:val="000000"/>
        </w:rPr>
        <w:t> method provided by </w:t>
      </w:r>
      <w:r>
        <w:rPr>
          <w:rFonts w:ascii="Arial" w:hAnsi="Arial" w:cs="Arial"/>
          <w:b/>
          <w:bCs/>
          <w:color w:val="000000"/>
        </w:rPr>
        <w:t>File</w:t>
      </w:r>
      <w:r>
        <w:rPr>
          <w:rFonts w:ascii="Arial" w:hAnsi="Arial" w:cs="Arial"/>
          <w:color w:val="000000"/>
        </w:rPr>
        <w:t> object to list down all the files and directories available in a directory as follows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File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ReadDir</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File</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paths</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create new file object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w:t>
      </w:r>
      <w:r>
        <w:rPr>
          <w:rStyle w:val="pun"/>
          <w:color w:val="666600"/>
          <w:sz w:val="23"/>
          <w:szCs w:val="23"/>
        </w:rPr>
        <w:t>(</w:t>
      </w:r>
      <w:r>
        <w:rPr>
          <w:rStyle w:val="str"/>
          <w:color w:val="008800"/>
          <w:sz w:val="23"/>
          <w:szCs w:val="23"/>
        </w:rPr>
        <w:t>"/tmp"</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array of files and directory</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paths </w:t>
      </w:r>
      <w:r>
        <w:rPr>
          <w:rStyle w:val="pun"/>
          <w:color w:val="666600"/>
          <w:sz w:val="23"/>
          <w:szCs w:val="23"/>
        </w:rPr>
        <w:t>=</w:t>
      </w:r>
      <w:r>
        <w:rPr>
          <w:rStyle w:val="pln"/>
          <w:color w:val="000000"/>
          <w:sz w:val="23"/>
          <w:szCs w:val="23"/>
        </w:rPr>
        <w:t xml:space="preserve"> file</w:t>
      </w:r>
      <w:r>
        <w:rPr>
          <w:rStyle w:val="pun"/>
          <w:color w:val="666600"/>
          <w:sz w:val="23"/>
          <w:szCs w:val="23"/>
        </w:rPr>
        <w:t>.</w:t>
      </w:r>
      <w:r>
        <w:rPr>
          <w:rStyle w:val="pln"/>
          <w:color w:val="000000"/>
          <w:sz w:val="23"/>
          <w:szCs w:val="23"/>
        </w:rPr>
        <w:t>list</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for each name in the path array</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typ"/>
          <w:color w:val="660066"/>
          <w:sz w:val="23"/>
          <w:szCs w:val="23"/>
        </w:rPr>
        <w:t>String</w:t>
      </w:r>
      <w:r>
        <w:rPr>
          <w:rStyle w:val="pln"/>
          <w:color w:val="000000"/>
          <w:sz w:val="23"/>
          <w:szCs w:val="23"/>
        </w:rPr>
        <w:t xml:space="preserve"> path</w:t>
      </w:r>
      <w:r>
        <w:rPr>
          <w:rStyle w:val="pun"/>
          <w:color w:val="666600"/>
          <w:sz w:val="23"/>
          <w:szCs w:val="23"/>
        </w:rPr>
        <w:t>:</w:t>
      </w:r>
      <w:r>
        <w:rPr>
          <w:rStyle w:val="pln"/>
          <w:color w:val="000000"/>
          <w:sz w:val="23"/>
          <w:szCs w:val="23"/>
        </w:rPr>
        <w:t>paths</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prints filename and directory name</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path</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if any error occurs</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w:t>
      </w:r>
      <w:r>
        <w:rPr>
          <w:rStyle w:val="pun"/>
          <w:color w:val="666600"/>
          <w:sz w:val="23"/>
          <w:szCs w:val="23"/>
        </w:rPr>
        <w:t>.</w:t>
      </w:r>
      <w:r>
        <w:rPr>
          <w:rStyle w:val="pln"/>
          <w:color w:val="000000"/>
          <w:sz w:val="23"/>
          <w:szCs w:val="23"/>
        </w:rPr>
        <w:t>printStackTrace</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B238F" w:rsidRDefault="006B238F" w:rsidP="006B238F">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based on the directories and files available in your </w:t>
      </w:r>
      <w:r>
        <w:rPr>
          <w:rFonts w:ascii="Arial" w:hAnsi="Arial" w:cs="Arial"/>
          <w:b/>
          <w:bCs/>
          <w:color w:val="000000"/>
        </w:rPr>
        <w:t>/tmp</w:t>
      </w:r>
      <w:r>
        <w:rPr>
          <w:rFonts w:ascii="Arial" w:hAnsi="Arial" w:cs="Arial"/>
          <w:color w:val="000000"/>
        </w:rPr>
        <w:t> directory −</w:t>
      </w:r>
    </w:p>
    <w:p w:rsidR="006B238F" w:rsidRDefault="006B238F" w:rsidP="006B238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rsidR="006B238F" w:rsidRDefault="006B238F" w:rsidP="006B238F">
      <w:pPr>
        <w:pStyle w:val="HTMLPreformatted"/>
        <w:rPr>
          <w:sz w:val="23"/>
          <w:szCs w:val="23"/>
        </w:rPr>
      </w:pPr>
      <w:r>
        <w:rPr>
          <w:sz w:val="23"/>
          <w:szCs w:val="23"/>
        </w:rPr>
        <w:t>test1.txt</w:t>
      </w:r>
    </w:p>
    <w:p w:rsidR="006B238F" w:rsidRDefault="006B238F" w:rsidP="006B238F">
      <w:pPr>
        <w:pStyle w:val="HTMLPreformatted"/>
        <w:rPr>
          <w:sz w:val="23"/>
          <w:szCs w:val="23"/>
        </w:rPr>
      </w:pPr>
      <w:r>
        <w:rPr>
          <w:sz w:val="23"/>
          <w:szCs w:val="23"/>
        </w:rPr>
        <w:t>test2.txt</w:t>
      </w:r>
    </w:p>
    <w:p w:rsidR="006B238F" w:rsidRDefault="006B238F" w:rsidP="006B238F">
      <w:pPr>
        <w:pStyle w:val="HTMLPreformatted"/>
        <w:rPr>
          <w:sz w:val="23"/>
          <w:szCs w:val="23"/>
        </w:rPr>
      </w:pPr>
      <w:r>
        <w:rPr>
          <w:sz w:val="23"/>
          <w:szCs w:val="23"/>
        </w:rPr>
        <w:t>ReadDir.java</w:t>
      </w:r>
    </w:p>
    <w:p w:rsidR="006B238F" w:rsidRDefault="006B238F" w:rsidP="006B238F">
      <w:pPr>
        <w:pStyle w:val="HTMLPreformatted"/>
        <w:rPr>
          <w:sz w:val="23"/>
          <w:szCs w:val="23"/>
        </w:rPr>
      </w:pPr>
      <w:r>
        <w:rPr>
          <w:sz w:val="23"/>
          <w:szCs w:val="23"/>
        </w:rPr>
        <w:t>ReadDir.class</w:t>
      </w:r>
    </w:p>
    <w:p w:rsidR="006B238F" w:rsidRDefault="006B238F" w:rsidP="00AF17BD"/>
    <w:p w:rsidR="00141B14" w:rsidRDefault="00141B14" w:rsidP="00AF17BD"/>
    <w:p w:rsidR="00141B14" w:rsidRDefault="00141B14" w:rsidP="00AF17BD"/>
    <w:p w:rsidR="00141B14" w:rsidRDefault="00141B14" w:rsidP="00AF17BD"/>
    <w:tbl>
      <w:tblPr>
        <w:tblW w:w="11364" w:type="dxa"/>
        <w:tblCellSpacing w:w="15" w:type="dxa"/>
        <w:shd w:val="clear" w:color="auto" w:fill="FFFFFF"/>
        <w:tblCellMar>
          <w:top w:w="15" w:type="dxa"/>
          <w:left w:w="15" w:type="dxa"/>
          <w:bottom w:w="15" w:type="dxa"/>
          <w:right w:w="15" w:type="dxa"/>
        </w:tblCellMar>
        <w:tblLook w:val="04A0"/>
      </w:tblPr>
      <w:tblGrid>
        <w:gridCol w:w="11633"/>
      </w:tblGrid>
      <w:tr w:rsidR="00141B14" w:rsidTr="00141B14">
        <w:trPr>
          <w:tblCellSpacing w:w="15" w:type="dxa"/>
        </w:trPr>
        <w:tc>
          <w:tcPr>
            <w:tcW w:w="0" w:type="auto"/>
            <w:shd w:val="clear" w:color="auto" w:fill="FFFFFF"/>
            <w:vAlign w:val="center"/>
            <w:hideMark/>
          </w:tcPr>
          <w:p w:rsidR="00141B14" w:rsidRDefault="00584E14" w:rsidP="00141B14">
            <w:pPr>
              <w:spacing w:line="298" w:lineRule="atLeast"/>
              <w:ind w:left="259"/>
              <w:rPr>
                <w:rFonts w:ascii="Verdana" w:hAnsi="Verdana"/>
                <w:color w:val="000000"/>
                <w:sz w:val="17"/>
                <w:szCs w:val="17"/>
              </w:rPr>
            </w:pPr>
            <w:hyperlink r:id="rId119" w:history="1">
              <w:r w:rsidR="00141B14">
                <w:rPr>
                  <w:rStyle w:val="Hyperlink"/>
                  <w:b/>
                  <w:bCs/>
                  <w:color w:val="FFFFFF"/>
                  <w:sz w:val="17"/>
                  <w:szCs w:val="17"/>
                  <w:shd w:val="clear" w:color="auto" w:fill="8BC34A"/>
                </w:rPr>
                <w:t>next →</w:t>
              </w:r>
            </w:hyperlink>
            <w:hyperlink r:id="rId120" w:history="1">
              <w:r w:rsidR="00141B14">
                <w:rPr>
                  <w:rStyle w:val="Hyperlink"/>
                  <w:b/>
                  <w:bCs/>
                  <w:color w:val="FFFFFF"/>
                  <w:sz w:val="17"/>
                  <w:szCs w:val="17"/>
                  <w:shd w:val="clear" w:color="auto" w:fill="8BC34A"/>
                </w:rPr>
                <w:t>← prev</w:t>
              </w:r>
            </w:hyperlink>
          </w:p>
          <w:p w:rsidR="00141B14" w:rsidRDefault="00141B14">
            <w:pPr>
              <w:pStyle w:val="Heading1"/>
              <w:spacing w:before="65" w:beforeAutospacing="0"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Java FileOutputStream Class</w:t>
            </w:r>
          </w:p>
          <w:p w:rsidR="00141B14" w:rsidRDefault="00141B14">
            <w:pPr>
              <w:pStyle w:val="NormalWeb"/>
              <w:spacing w:line="298" w:lineRule="atLeast"/>
              <w:ind w:left="259"/>
              <w:rPr>
                <w:rFonts w:ascii="Verdana" w:hAnsi="Verdana"/>
                <w:color w:val="000000"/>
                <w:sz w:val="17"/>
                <w:szCs w:val="17"/>
              </w:rPr>
            </w:pPr>
            <w:r>
              <w:rPr>
                <w:rFonts w:ascii="Verdana" w:hAnsi="Verdana"/>
                <w:color w:val="000000"/>
                <w:sz w:val="17"/>
                <w:szCs w:val="17"/>
              </w:rPr>
              <w:t>Java FileOutputStream is an output stream used for writing data to a </w:t>
            </w:r>
            <w:hyperlink r:id="rId121" w:history="1">
              <w:r>
                <w:rPr>
                  <w:rStyle w:val="Hyperlink"/>
                  <w:rFonts w:ascii="Verdana" w:hAnsi="Verdana"/>
                  <w:color w:val="008000"/>
                  <w:sz w:val="17"/>
                  <w:szCs w:val="17"/>
                </w:rPr>
                <w:t>file</w:t>
              </w:r>
            </w:hyperlink>
            <w:r>
              <w:rPr>
                <w:rFonts w:ascii="Verdana" w:hAnsi="Verdana"/>
                <w:color w:val="000000"/>
                <w:sz w:val="17"/>
                <w:szCs w:val="17"/>
              </w:rPr>
              <w:t>.</w:t>
            </w:r>
          </w:p>
          <w:p w:rsidR="00141B14" w:rsidRDefault="00141B14">
            <w:pPr>
              <w:pStyle w:val="NormalWeb"/>
              <w:spacing w:line="298" w:lineRule="atLeast"/>
              <w:ind w:left="259"/>
              <w:rPr>
                <w:rFonts w:ascii="Verdana" w:hAnsi="Verdana"/>
                <w:color w:val="000000"/>
                <w:sz w:val="17"/>
                <w:szCs w:val="17"/>
              </w:rPr>
            </w:pPr>
            <w:r>
              <w:rPr>
                <w:rFonts w:ascii="Verdana" w:hAnsi="Verdana"/>
                <w:color w:val="000000"/>
                <w:sz w:val="17"/>
                <w:szCs w:val="17"/>
              </w:rPr>
              <w:t>If you have to write primitive values into a file, use FileOutputStream class. You can write byte-oriented as well as character-oriented data through FileOutputStream class. But, for character-oriented data, it is preferred to use </w:t>
            </w:r>
            <w:hyperlink r:id="rId122" w:history="1">
              <w:r>
                <w:rPr>
                  <w:rStyle w:val="Hyperlink"/>
                  <w:rFonts w:ascii="Verdana" w:hAnsi="Verdana"/>
                  <w:color w:val="008000"/>
                  <w:sz w:val="17"/>
                  <w:szCs w:val="17"/>
                </w:rPr>
                <w:t>FileWriter</w:t>
              </w:r>
            </w:hyperlink>
            <w:r>
              <w:rPr>
                <w:rFonts w:ascii="Verdana" w:hAnsi="Verdana"/>
                <w:color w:val="000000"/>
                <w:sz w:val="17"/>
                <w:szCs w:val="17"/>
              </w:rPr>
              <w:t> than FileOutputStream.</w:t>
            </w:r>
          </w:p>
          <w:p w:rsidR="00141B14" w:rsidRDefault="00584E14">
            <w:pPr>
              <w:spacing w:line="298" w:lineRule="atLeast"/>
              <w:ind w:left="259"/>
              <w:rPr>
                <w:rFonts w:ascii="Verdana" w:hAnsi="Verdana"/>
                <w:color w:val="000000"/>
                <w:sz w:val="17"/>
                <w:szCs w:val="17"/>
              </w:rPr>
            </w:pPr>
            <w:r w:rsidRPr="00584E14">
              <w:rPr>
                <w:rFonts w:ascii="Verdana" w:hAnsi="Verdana"/>
                <w:color w:val="000000"/>
                <w:sz w:val="17"/>
                <w:szCs w:val="17"/>
              </w:rPr>
              <w:pict>
                <v:rect id="_x0000_i1131" style="width:0;height:.65pt" o:hralign="center" o:hrstd="t" o:hrnoshade="t" o:hr="t" fillcolor="#d4d4d4" stroked="f"/>
              </w:pict>
            </w:r>
          </w:p>
          <w:p w:rsidR="00141B14" w:rsidRDefault="00141B14">
            <w:pPr>
              <w:pStyle w:val="Heading2"/>
              <w:spacing w:line="312" w:lineRule="atLeast"/>
              <w:ind w:left="259"/>
              <w:rPr>
                <w:rFonts w:ascii="Helvetica" w:hAnsi="Helvetica" w:cs="Helvetica"/>
                <w:b w:val="0"/>
                <w:bCs w:val="0"/>
                <w:color w:val="610B38"/>
                <w:sz w:val="32"/>
                <w:szCs w:val="32"/>
              </w:rPr>
            </w:pPr>
            <w:r>
              <w:rPr>
                <w:rFonts w:ascii="Helvetica" w:hAnsi="Helvetica" w:cs="Helvetica"/>
                <w:b w:val="0"/>
                <w:bCs w:val="0"/>
                <w:color w:val="610B38"/>
                <w:sz w:val="32"/>
                <w:szCs w:val="32"/>
              </w:rPr>
              <w:t>FileOutputStream class declaration</w:t>
            </w:r>
          </w:p>
          <w:p w:rsidR="00141B14" w:rsidRDefault="00141B14">
            <w:pPr>
              <w:pStyle w:val="NormalWeb"/>
              <w:spacing w:line="298" w:lineRule="atLeast"/>
              <w:ind w:left="259"/>
              <w:rPr>
                <w:rFonts w:ascii="Verdana" w:hAnsi="Verdana"/>
                <w:color w:val="000000"/>
                <w:sz w:val="17"/>
                <w:szCs w:val="17"/>
              </w:rPr>
            </w:pPr>
            <w:r>
              <w:rPr>
                <w:rFonts w:ascii="Verdana" w:hAnsi="Verdana"/>
                <w:color w:val="000000"/>
                <w:sz w:val="17"/>
                <w:szCs w:val="17"/>
              </w:rPr>
              <w:t>Let's see the declaration for Java.io.FileOutputStream class:</w:t>
            </w:r>
          </w:p>
          <w:p w:rsidR="00141B14" w:rsidRDefault="00141B14" w:rsidP="00141B14">
            <w:pPr>
              <w:numPr>
                <w:ilvl w:val="0"/>
                <w:numId w:val="223"/>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FileOutputStream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OutputStream  </w:t>
            </w:r>
          </w:p>
          <w:p w:rsidR="00141B14" w:rsidRDefault="00584E14">
            <w:pPr>
              <w:spacing w:line="298" w:lineRule="atLeast"/>
              <w:ind w:left="259"/>
              <w:rPr>
                <w:rFonts w:ascii="Verdana" w:hAnsi="Verdana"/>
                <w:color w:val="000000"/>
                <w:sz w:val="17"/>
                <w:szCs w:val="17"/>
              </w:rPr>
            </w:pPr>
            <w:r w:rsidRPr="00584E14">
              <w:rPr>
                <w:rFonts w:ascii="Verdana" w:hAnsi="Verdana"/>
                <w:color w:val="000000"/>
                <w:sz w:val="17"/>
                <w:szCs w:val="17"/>
              </w:rPr>
              <w:pict>
                <v:rect id="_x0000_i1132" style="width:0;height:.65pt" o:hralign="center" o:hrstd="t" o:hrnoshade="t" o:hr="t" fillcolor="#d4d4d4" stroked="f"/>
              </w:pict>
            </w:r>
          </w:p>
          <w:p w:rsidR="00141B14" w:rsidRDefault="00141B14">
            <w:pPr>
              <w:pStyle w:val="Heading2"/>
              <w:spacing w:line="312" w:lineRule="atLeast"/>
              <w:ind w:left="259"/>
              <w:rPr>
                <w:rFonts w:ascii="Helvetica" w:hAnsi="Helvetica" w:cs="Helvetica"/>
                <w:b w:val="0"/>
                <w:bCs w:val="0"/>
                <w:color w:val="610B38"/>
                <w:sz w:val="32"/>
                <w:szCs w:val="32"/>
              </w:rPr>
            </w:pPr>
            <w:r>
              <w:rPr>
                <w:rFonts w:ascii="Helvetica" w:hAnsi="Helvetica" w:cs="Helvetica"/>
                <w:b w:val="0"/>
                <w:bCs w:val="0"/>
                <w:color w:val="610B38"/>
                <w:sz w:val="32"/>
                <w:szCs w:val="32"/>
              </w:rPr>
              <w:t>FileOutputStream class methods</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3380"/>
              <w:gridCol w:w="7894"/>
            </w:tblGrid>
            <w:tr w:rsidR="00141B14">
              <w:tc>
                <w:tcPr>
                  <w:tcW w:w="0" w:type="auto"/>
                  <w:shd w:val="clear" w:color="auto" w:fill="C7CCBE"/>
                  <w:tcMar>
                    <w:top w:w="156" w:type="dxa"/>
                    <w:left w:w="156" w:type="dxa"/>
                    <w:bottom w:w="156" w:type="dxa"/>
                    <w:right w:w="156" w:type="dxa"/>
                  </w:tcMar>
                  <w:hideMark/>
                </w:tcPr>
                <w:p w:rsidR="00141B14" w:rsidRDefault="00141B14">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141B14" w:rsidRDefault="00141B14">
                  <w:pPr>
                    <w:rPr>
                      <w:b/>
                      <w:bCs/>
                      <w:color w:val="000000"/>
                    </w:rPr>
                  </w:pPr>
                  <w:r>
                    <w:rPr>
                      <w:b/>
                      <w:bCs/>
                      <w:color w:val="000000"/>
                    </w:rPr>
                    <w:t>Description</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protected void finalize()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clean up the connection with the file output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void write(byte[] ary)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write </w:t>
                  </w:r>
                  <w:r>
                    <w:rPr>
                      <w:rStyle w:val="Strong"/>
                      <w:rFonts w:ascii="Verdana" w:hAnsi="Verdana"/>
                      <w:color w:val="000000"/>
                      <w:sz w:val="17"/>
                      <w:szCs w:val="17"/>
                    </w:rPr>
                    <w:t>ary.length</w:t>
                  </w:r>
                  <w:r>
                    <w:rPr>
                      <w:rFonts w:ascii="Verdana" w:hAnsi="Verdana"/>
                      <w:color w:val="000000"/>
                      <w:sz w:val="17"/>
                      <w:szCs w:val="17"/>
                    </w:rPr>
                    <w:t> bytes from the byte </w:t>
                  </w:r>
                  <w:hyperlink r:id="rId123" w:history="1">
                    <w:r>
                      <w:rPr>
                        <w:rStyle w:val="Hyperlink"/>
                        <w:rFonts w:ascii="Verdana" w:hAnsi="Verdana"/>
                        <w:color w:val="008000"/>
                        <w:sz w:val="17"/>
                        <w:szCs w:val="17"/>
                      </w:rPr>
                      <w:t>array</w:t>
                    </w:r>
                  </w:hyperlink>
                  <w:r>
                    <w:rPr>
                      <w:rFonts w:ascii="Verdana" w:hAnsi="Verdana"/>
                      <w:color w:val="000000"/>
                      <w:sz w:val="17"/>
                      <w:szCs w:val="17"/>
                    </w:rPr>
                    <w:t> to the file output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void write(byte[] ary,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write </w:t>
                  </w:r>
                  <w:r>
                    <w:rPr>
                      <w:rStyle w:val="Strong"/>
                      <w:rFonts w:ascii="Verdana" w:hAnsi="Verdana"/>
                      <w:color w:val="000000"/>
                      <w:sz w:val="17"/>
                      <w:szCs w:val="17"/>
                    </w:rPr>
                    <w:t>len</w:t>
                  </w:r>
                  <w:r>
                    <w:rPr>
                      <w:rFonts w:ascii="Verdana" w:hAnsi="Verdana"/>
                      <w:color w:val="000000"/>
                      <w:sz w:val="17"/>
                      <w:szCs w:val="17"/>
                    </w:rPr>
                    <w:t> bytes from the byte array starting at offset </w:t>
                  </w:r>
                  <w:r>
                    <w:rPr>
                      <w:rStyle w:val="Strong"/>
                      <w:rFonts w:ascii="Verdana" w:hAnsi="Verdana"/>
                      <w:color w:val="000000"/>
                      <w:sz w:val="17"/>
                      <w:szCs w:val="17"/>
                    </w:rPr>
                    <w:t>off</w:t>
                  </w:r>
                  <w:r>
                    <w:rPr>
                      <w:rFonts w:ascii="Verdana" w:hAnsi="Verdana"/>
                      <w:color w:val="000000"/>
                      <w:sz w:val="17"/>
                      <w:szCs w:val="17"/>
                    </w:rPr>
                    <w:t> to the file output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write the specified byte to the file output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FileChannel getChannel()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return the file channel object associated with the file output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FileDescriptor getFD()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return the file descriptor associated with the stream.</w:t>
                  </w:r>
                </w:p>
              </w:tc>
            </w:tr>
            <w:tr w:rsid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closes the file output stream.</w:t>
                  </w:r>
                </w:p>
              </w:tc>
            </w:tr>
          </w:tbl>
          <w:p w:rsidR="00AD33A6" w:rsidRDefault="00AD33A6">
            <w:pPr>
              <w:pStyle w:val="Heading2"/>
              <w:spacing w:line="312" w:lineRule="atLeast"/>
              <w:ind w:left="259"/>
              <w:rPr>
                <w:rFonts w:ascii="Helvetica" w:hAnsi="Helvetica" w:cs="Helvetica"/>
                <w:b w:val="0"/>
                <w:bCs w:val="0"/>
                <w:color w:val="610B38"/>
                <w:sz w:val="32"/>
                <w:szCs w:val="32"/>
              </w:rPr>
            </w:pPr>
          </w:p>
          <w:p w:rsidR="00141B14" w:rsidRDefault="00141B14">
            <w:pPr>
              <w:pStyle w:val="Heading2"/>
              <w:spacing w:line="312" w:lineRule="atLeast"/>
              <w:ind w:left="259"/>
              <w:rPr>
                <w:ins w:id="3992" w:author="Unknown"/>
                <w:rFonts w:ascii="Helvetica" w:hAnsi="Helvetica" w:cs="Helvetica"/>
                <w:b w:val="0"/>
                <w:bCs w:val="0"/>
                <w:color w:val="610B38"/>
                <w:sz w:val="32"/>
                <w:szCs w:val="32"/>
              </w:rPr>
            </w:pPr>
            <w:ins w:id="3993" w:author="Unknown">
              <w:r>
                <w:rPr>
                  <w:rFonts w:ascii="Helvetica" w:hAnsi="Helvetica" w:cs="Helvetica"/>
                  <w:b w:val="0"/>
                  <w:bCs w:val="0"/>
                  <w:color w:val="610B38"/>
                  <w:sz w:val="32"/>
                  <w:szCs w:val="32"/>
                </w:rPr>
                <w:lastRenderedPageBreak/>
                <w:t>Java FileOutputStream Example 1: write byte</w:t>
              </w:r>
            </w:ins>
          </w:p>
          <w:p w:rsidR="00141B14" w:rsidRDefault="00141B14" w:rsidP="00141B14">
            <w:pPr>
              <w:numPr>
                <w:ilvl w:val="0"/>
                <w:numId w:val="224"/>
              </w:numPr>
              <w:spacing w:after="0" w:line="272" w:lineRule="atLeast"/>
              <w:ind w:left="259"/>
              <w:rPr>
                <w:ins w:id="3994" w:author="Unknown"/>
                <w:rFonts w:ascii="Verdana" w:hAnsi="Verdana" w:cs="Times New Roman"/>
                <w:color w:val="000000"/>
                <w:sz w:val="17"/>
                <w:szCs w:val="17"/>
              </w:rPr>
            </w:pPr>
            <w:ins w:id="399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java.io.FileOutputStream;  </w:t>
              </w:r>
            </w:ins>
          </w:p>
          <w:p w:rsidR="00141B14" w:rsidRDefault="00141B14" w:rsidP="00141B14">
            <w:pPr>
              <w:numPr>
                <w:ilvl w:val="0"/>
                <w:numId w:val="224"/>
              </w:numPr>
              <w:spacing w:after="0" w:line="272" w:lineRule="atLeast"/>
              <w:ind w:left="259"/>
              <w:rPr>
                <w:ins w:id="3996" w:author="Unknown"/>
                <w:rFonts w:ascii="Verdana" w:hAnsi="Verdana"/>
                <w:color w:val="000000"/>
                <w:sz w:val="17"/>
                <w:szCs w:val="17"/>
              </w:rPr>
            </w:pPr>
            <w:ins w:id="399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FileOutputStreamExample {  </w:t>
              </w:r>
            </w:ins>
          </w:p>
          <w:p w:rsidR="00141B14" w:rsidRDefault="00141B14" w:rsidP="00141B14">
            <w:pPr>
              <w:numPr>
                <w:ilvl w:val="0"/>
                <w:numId w:val="224"/>
              </w:numPr>
              <w:spacing w:after="0" w:line="272" w:lineRule="atLeast"/>
              <w:ind w:left="259"/>
              <w:rPr>
                <w:ins w:id="3998" w:author="Unknown"/>
                <w:rFonts w:ascii="Verdana" w:hAnsi="Verdana"/>
                <w:color w:val="000000"/>
                <w:sz w:val="17"/>
                <w:szCs w:val="17"/>
              </w:rPr>
            </w:pPr>
            <w:ins w:id="399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41B14" w:rsidRDefault="00141B14" w:rsidP="00141B14">
            <w:pPr>
              <w:numPr>
                <w:ilvl w:val="0"/>
                <w:numId w:val="224"/>
              </w:numPr>
              <w:spacing w:after="0" w:line="272" w:lineRule="atLeast"/>
              <w:ind w:left="259"/>
              <w:rPr>
                <w:ins w:id="4000" w:author="Unknown"/>
                <w:rFonts w:ascii="Verdana" w:hAnsi="Verdana"/>
                <w:color w:val="000000"/>
                <w:sz w:val="17"/>
                <w:szCs w:val="17"/>
              </w:rPr>
            </w:pPr>
            <w:ins w:id="40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41B14" w:rsidRDefault="00141B14" w:rsidP="00141B14">
            <w:pPr>
              <w:numPr>
                <w:ilvl w:val="0"/>
                <w:numId w:val="224"/>
              </w:numPr>
              <w:spacing w:after="0" w:line="272" w:lineRule="atLeast"/>
              <w:ind w:left="259"/>
              <w:rPr>
                <w:ins w:id="4002" w:author="Unknown"/>
                <w:rFonts w:ascii="Verdana" w:hAnsi="Verdana"/>
                <w:color w:val="000000"/>
                <w:sz w:val="17"/>
                <w:szCs w:val="17"/>
              </w:rPr>
            </w:pPr>
            <w:ins w:id="4003" w:author="Unknown">
              <w:r>
                <w:rPr>
                  <w:rFonts w:ascii="Verdana" w:hAnsi="Verdana"/>
                  <w:color w:val="000000"/>
                  <w:sz w:val="17"/>
                  <w:szCs w:val="17"/>
                  <w:bdr w:val="none" w:sz="0" w:space="0" w:color="auto" w:frame="1"/>
                </w:rPr>
                <w:t>             FileOutputStream fout=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141B14" w:rsidRDefault="00141B14" w:rsidP="00141B14">
            <w:pPr>
              <w:numPr>
                <w:ilvl w:val="0"/>
                <w:numId w:val="224"/>
              </w:numPr>
              <w:spacing w:after="0" w:line="272" w:lineRule="atLeast"/>
              <w:ind w:left="259"/>
              <w:rPr>
                <w:ins w:id="4004" w:author="Unknown"/>
                <w:rFonts w:ascii="Verdana" w:hAnsi="Verdana"/>
                <w:color w:val="000000"/>
                <w:sz w:val="17"/>
                <w:szCs w:val="17"/>
              </w:rPr>
            </w:pPr>
            <w:ins w:id="4005" w:author="Unknown">
              <w:r>
                <w:rPr>
                  <w:rFonts w:ascii="Verdana" w:hAnsi="Verdana"/>
                  <w:color w:val="000000"/>
                  <w:sz w:val="17"/>
                  <w:szCs w:val="17"/>
                  <w:bdr w:val="none" w:sz="0" w:space="0" w:color="auto" w:frame="1"/>
                </w:rPr>
                <w:t>             fout.write(</w:t>
              </w:r>
              <w:r>
                <w:rPr>
                  <w:rStyle w:val="number"/>
                  <w:rFonts w:ascii="Verdana" w:hAnsi="Verdana"/>
                  <w:color w:val="C00000"/>
                  <w:sz w:val="17"/>
                  <w:szCs w:val="17"/>
                  <w:bdr w:val="none" w:sz="0" w:space="0" w:color="auto" w:frame="1"/>
                </w:rPr>
                <w:t>65</w:t>
              </w:r>
              <w:r>
                <w:rPr>
                  <w:rFonts w:ascii="Verdana" w:hAnsi="Verdana"/>
                  <w:color w:val="000000"/>
                  <w:sz w:val="17"/>
                  <w:szCs w:val="17"/>
                  <w:bdr w:val="none" w:sz="0" w:space="0" w:color="auto" w:frame="1"/>
                </w:rPr>
                <w:t>);    </w:t>
              </w:r>
            </w:ins>
          </w:p>
          <w:p w:rsidR="00141B14" w:rsidRDefault="00141B14" w:rsidP="00141B14">
            <w:pPr>
              <w:numPr>
                <w:ilvl w:val="0"/>
                <w:numId w:val="224"/>
              </w:numPr>
              <w:spacing w:after="0" w:line="272" w:lineRule="atLeast"/>
              <w:ind w:left="259"/>
              <w:rPr>
                <w:ins w:id="4006" w:author="Unknown"/>
                <w:rFonts w:ascii="Verdana" w:hAnsi="Verdana"/>
                <w:color w:val="000000"/>
                <w:sz w:val="17"/>
                <w:szCs w:val="17"/>
              </w:rPr>
            </w:pPr>
            <w:ins w:id="4007" w:author="Unknown">
              <w:r>
                <w:rPr>
                  <w:rFonts w:ascii="Verdana" w:hAnsi="Verdana"/>
                  <w:color w:val="000000"/>
                  <w:sz w:val="17"/>
                  <w:szCs w:val="17"/>
                  <w:bdr w:val="none" w:sz="0" w:space="0" w:color="auto" w:frame="1"/>
                </w:rPr>
                <w:t>             fout.close();    </w:t>
              </w:r>
            </w:ins>
          </w:p>
          <w:p w:rsidR="00141B14" w:rsidRDefault="00141B14" w:rsidP="00141B14">
            <w:pPr>
              <w:numPr>
                <w:ilvl w:val="0"/>
                <w:numId w:val="224"/>
              </w:numPr>
              <w:spacing w:after="0" w:line="272" w:lineRule="atLeast"/>
              <w:ind w:left="259"/>
              <w:rPr>
                <w:ins w:id="4008" w:author="Unknown"/>
                <w:rFonts w:ascii="Verdana" w:hAnsi="Verdana"/>
                <w:color w:val="000000"/>
                <w:sz w:val="17"/>
                <w:szCs w:val="17"/>
              </w:rPr>
            </w:pPr>
            <w:ins w:id="400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"success..."</w:t>
              </w:r>
              <w:r>
                <w:rPr>
                  <w:rFonts w:ascii="Verdana" w:hAnsi="Verdana"/>
                  <w:color w:val="000000"/>
                  <w:sz w:val="17"/>
                  <w:szCs w:val="17"/>
                  <w:bdr w:val="none" w:sz="0" w:space="0" w:color="auto" w:frame="1"/>
                </w:rPr>
                <w:t>);    </w:t>
              </w:r>
            </w:ins>
          </w:p>
          <w:p w:rsidR="00141B14" w:rsidRDefault="00141B14" w:rsidP="00141B14">
            <w:pPr>
              <w:numPr>
                <w:ilvl w:val="0"/>
                <w:numId w:val="224"/>
              </w:numPr>
              <w:spacing w:after="0" w:line="272" w:lineRule="atLeast"/>
              <w:ind w:left="259"/>
              <w:rPr>
                <w:ins w:id="4010" w:author="Unknown"/>
                <w:rFonts w:ascii="Verdana" w:hAnsi="Verdana"/>
                <w:color w:val="000000"/>
                <w:sz w:val="17"/>
                <w:szCs w:val="17"/>
              </w:rPr>
            </w:pPr>
            <w:ins w:id="40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ins>
          </w:p>
          <w:p w:rsidR="00141B14" w:rsidRDefault="00141B14" w:rsidP="00141B14">
            <w:pPr>
              <w:numPr>
                <w:ilvl w:val="0"/>
                <w:numId w:val="224"/>
              </w:numPr>
              <w:spacing w:after="0" w:line="272" w:lineRule="atLeast"/>
              <w:ind w:left="259"/>
              <w:rPr>
                <w:ins w:id="4012" w:author="Unknown"/>
                <w:rFonts w:ascii="Verdana" w:hAnsi="Verdana"/>
                <w:color w:val="000000"/>
                <w:sz w:val="17"/>
                <w:szCs w:val="17"/>
              </w:rPr>
            </w:pPr>
            <w:ins w:id="4013" w:author="Unknown">
              <w:r>
                <w:rPr>
                  <w:rFonts w:ascii="Verdana" w:hAnsi="Verdana"/>
                  <w:color w:val="000000"/>
                  <w:sz w:val="17"/>
                  <w:szCs w:val="17"/>
                  <w:bdr w:val="none" w:sz="0" w:space="0" w:color="auto" w:frame="1"/>
                </w:rPr>
                <w:t>      }    </w:t>
              </w:r>
            </w:ins>
          </w:p>
          <w:p w:rsidR="00141B14" w:rsidRDefault="00141B14" w:rsidP="00141B14">
            <w:pPr>
              <w:numPr>
                <w:ilvl w:val="0"/>
                <w:numId w:val="224"/>
              </w:numPr>
              <w:spacing w:after="0" w:line="272" w:lineRule="atLeast"/>
              <w:ind w:left="259"/>
              <w:rPr>
                <w:ins w:id="4014" w:author="Unknown"/>
                <w:rFonts w:ascii="Verdana" w:hAnsi="Verdana"/>
                <w:color w:val="000000"/>
                <w:sz w:val="17"/>
                <w:szCs w:val="17"/>
              </w:rPr>
            </w:pPr>
            <w:ins w:id="4015" w:author="Unknown">
              <w:r>
                <w:rPr>
                  <w:rFonts w:ascii="Verdana" w:hAnsi="Verdana"/>
                  <w:color w:val="000000"/>
                  <w:sz w:val="17"/>
                  <w:szCs w:val="17"/>
                  <w:bdr w:val="none" w:sz="0" w:space="0" w:color="auto" w:frame="1"/>
                </w:rPr>
                <w:t>}  </w:t>
              </w:r>
            </w:ins>
          </w:p>
          <w:p w:rsidR="00141B14" w:rsidRDefault="00141B14">
            <w:pPr>
              <w:pStyle w:val="NormalWeb"/>
              <w:spacing w:line="298" w:lineRule="atLeast"/>
              <w:ind w:left="259"/>
              <w:rPr>
                <w:ins w:id="4016" w:author="Unknown"/>
                <w:rFonts w:ascii="Verdana" w:hAnsi="Verdana"/>
                <w:color w:val="000000"/>
                <w:sz w:val="17"/>
                <w:szCs w:val="17"/>
              </w:rPr>
            </w:pPr>
            <w:ins w:id="4017" w:author="Unknown">
              <w:r>
                <w:rPr>
                  <w:rFonts w:ascii="Verdana" w:hAnsi="Verdana"/>
                  <w:color w:val="000000"/>
                  <w:sz w:val="17"/>
                  <w:szCs w:val="17"/>
                </w:rPr>
                <w:t>Output:</w:t>
              </w:r>
            </w:ins>
          </w:p>
          <w:p w:rsidR="00141B14" w:rsidRDefault="00141B14" w:rsidP="00141B14">
            <w:pPr>
              <w:pStyle w:val="HTMLPreformatted"/>
              <w:shd w:val="clear" w:color="auto" w:fill="F9FBF9"/>
              <w:spacing w:line="298" w:lineRule="atLeast"/>
              <w:ind w:left="259"/>
              <w:rPr>
                <w:ins w:id="4018" w:author="Unknown"/>
                <w:color w:val="000000"/>
              </w:rPr>
            </w:pPr>
            <w:ins w:id="4019" w:author="Unknown">
              <w:r>
                <w:rPr>
                  <w:color w:val="000000"/>
                </w:rPr>
                <w:t>Success...</w:t>
              </w:r>
            </w:ins>
          </w:p>
          <w:p w:rsidR="00141B14" w:rsidRDefault="00141B14">
            <w:pPr>
              <w:pStyle w:val="NormalWeb"/>
              <w:spacing w:line="298" w:lineRule="atLeast"/>
              <w:ind w:left="259"/>
              <w:rPr>
                <w:ins w:id="4020" w:author="Unknown"/>
                <w:rFonts w:ascii="Verdana" w:hAnsi="Verdana"/>
                <w:color w:val="000000"/>
                <w:sz w:val="17"/>
                <w:szCs w:val="17"/>
              </w:rPr>
            </w:pPr>
            <w:ins w:id="4021" w:author="Unknown">
              <w:r>
                <w:rPr>
                  <w:rFonts w:ascii="Verdana" w:hAnsi="Verdana"/>
                  <w:color w:val="000000"/>
                  <w:sz w:val="17"/>
                  <w:szCs w:val="17"/>
                </w:rPr>
                <w:t>The content of a text file </w:t>
              </w:r>
              <w:r>
                <w:rPr>
                  <w:rStyle w:val="Strong"/>
                  <w:rFonts w:ascii="Verdana" w:hAnsi="Verdana"/>
                  <w:color w:val="000000"/>
                  <w:sz w:val="17"/>
                  <w:szCs w:val="17"/>
                </w:rPr>
                <w:t>testout.txt</w:t>
              </w:r>
              <w:r>
                <w:rPr>
                  <w:rFonts w:ascii="Verdana" w:hAnsi="Verdana"/>
                  <w:color w:val="000000"/>
                  <w:sz w:val="17"/>
                  <w:szCs w:val="17"/>
                </w:rPr>
                <w:t> is set with the data </w:t>
              </w:r>
              <w:r>
                <w:rPr>
                  <w:rStyle w:val="Strong"/>
                  <w:rFonts w:ascii="Verdana" w:hAnsi="Verdana"/>
                  <w:color w:val="000000"/>
                  <w:sz w:val="17"/>
                  <w:szCs w:val="17"/>
                </w:rPr>
                <w:t>A</w:t>
              </w:r>
              <w:r>
                <w:rPr>
                  <w:rFonts w:ascii="Verdana" w:hAnsi="Verdana"/>
                  <w:color w:val="000000"/>
                  <w:sz w:val="17"/>
                  <w:szCs w:val="17"/>
                </w:rPr>
                <w:t>.</w:t>
              </w:r>
            </w:ins>
          </w:p>
          <w:p w:rsidR="00141B14" w:rsidRDefault="00141B14">
            <w:pPr>
              <w:pStyle w:val="NormalWeb"/>
              <w:spacing w:line="298" w:lineRule="atLeast"/>
              <w:ind w:left="259"/>
              <w:rPr>
                <w:ins w:id="4022" w:author="Unknown"/>
                <w:rFonts w:ascii="Verdana" w:hAnsi="Verdana"/>
                <w:color w:val="000000"/>
                <w:sz w:val="17"/>
                <w:szCs w:val="17"/>
              </w:rPr>
            </w:pPr>
            <w:ins w:id="4023" w:author="Unknown">
              <w:r>
                <w:rPr>
                  <w:rFonts w:ascii="Verdana" w:hAnsi="Verdana"/>
                  <w:color w:val="000000"/>
                  <w:sz w:val="17"/>
                  <w:szCs w:val="17"/>
                </w:rPr>
                <w:t>testout.txt</w:t>
              </w:r>
            </w:ins>
          </w:p>
          <w:p w:rsidR="00141B14" w:rsidRDefault="00141B14" w:rsidP="00141B14">
            <w:pPr>
              <w:pStyle w:val="HTMLPreformatted"/>
              <w:shd w:val="clear" w:color="auto" w:fill="F9FBF9"/>
              <w:spacing w:line="298" w:lineRule="atLeast"/>
              <w:ind w:left="259"/>
              <w:rPr>
                <w:ins w:id="4024" w:author="Unknown"/>
                <w:color w:val="000000"/>
              </w:rPr>
            </w:pPr>
            <w:ins w:id="4025" w:author="Unknown">
              <w:r>
                <w:rPr>
                  <w:color w:val="000000"/>
                </w:rPr>
                <w:t>A</w:t>
              </w:r>
            </w:ins>
          </w:p>
          <w:p w:rsidR="00141B14" w:rsidRDefault="00141B14">
            <w:pPr>
              <w:pStyle w:val="Heading2"/>
              <w:spacing w:line="312" w:lineRule="atLeast"/>
              <w:ind w:left="259"/>
              <w:rPr>
                <w:ins w:id="4026" w:author="Unknown"/>
                <w:rFonts w:ascii="Helvetica" w:hAnsi="Helvetica" w:cs="Helvetica"/>
                <w:b w:val="0"/>
                <w:bCs w:val="0"/>
                <w:color w:val="610B38"/>
                <w:sz w:val="32"/>
                <w:szCs w:val="32"/>
              </w:rPr>
            </w:pPr>
            <w:ins w:id="4027" w:author="Unknown">
              <w:r>
                <w:rPr>
                  <w:rFonts w:ascii="Helvetica" w:hAnsi="Helvetica" w:cs="Helvetica"/>
                  <w:b w:val="0"/>
                  <w:bCs w:val="0"/>
                  <w:color w:val="610B38"/>
                  <w:sz w:val="32"/>
                  <w:szCs w:val="32"/>
                </w:rPr>
                <w:t>Java FileOutputStream example 2: write string</w:t>
              </w:r>
            </w:ins>
          </w:p>
          <w:p w:rsidR="00141B14" w:rsidRDefault="00141B14" w:rsidP="00141B14">
            <w:pPr>
              <w:numPr>
                <w:ilvl w:val="0"/>
                <w:numId w:val="225"/>
              </w:numPr>
              <w:spacing w:after="0" w:line="272" w:lineRule="atLeast"/>
              <w:ind w:left="259"/>
              <w:rPr>
                <w:ins w:id="4028" w:author="Unknown"/>
                <w:rFonts w:ascii="Verdana" w:hAnsi="Verdana" w:cs="Times New Roman"/>
                <w:color w:val="000000"/>
                <w:sz w:val="17"/>
                <w:szCs w:val="17"/>
              </w:rPr>
            </w:pPr>
            <w:ins w:id="4029"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java.io.FileOutputStream;  </w:t>
              </w:r>
            </w:ins>
          </w:p>
          <w:p w:rsidR="00141B14" w:rsidRDefault="00141B14" w:rsidP="00141B14">
            <w:pPr>
              <w:numPr>
                <w:ilvl w:val="0"/>
                <w:numId w:val="225"/>
              </w:numPr>
              <w:spacing w:after="0" w:line="272" w:lineRule="atLeast"/>
              <w:ind w:left="259"/>
              <w:rPr>
                <w:ins w:id="4030" w:author="Unknown"/>
                <w:rFonts w:ascii="Verdana" w:hAnsi="Verdana"/>
                <w:color w:val="000000"/>
                <w:sz w:val="17"/>
                <w:szCs w:val="17"/>
              </w:rPr>
            </w:pPr>
            <w:ins w:id="403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FileOutputStreamExample {  </w:t>
              </w:r>
            </w:ins>
          </w:p>
          <w:p w:rsidR="00141B14" w:rsidRDefault="00141B14" w:rsidP="00141B14">
            <w:pPr>
              <w:numPr>
                <w:ilvl w:val="0"/>
                <w:numId w:val="225"/>
              </w:numPr>
              <w:spacing w:after="0" w:line="272" w:lineRule="atLeast"/>
              <w:ind w:left="259"/>
              <w:rPr>
                <w:ins w:id="4032" w:author="Unknown"/>
                <w:rFonts w:ascii="Verdana" w:hAnsi="Verdana"/>
                <w:color w:val="000000"/>
                <w:sz w:val="17"/>
                <w:szCs w:val="17"/>
              </w:rPr>
            </w:pPr>
            <w:ins w:id="403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41B14" w:rsidRDefault="00141B14" w:rsidP="00141B14">
            <w:pPr>
              <w:numPr>
                <w:ilvl w:val="0"/>
                <w:numId w:val="225"/>
              </w:numPr>
              <w:spacing w:after="0" w:line="272" w:lineRule="atLeast"/>
              <w:ind w:left="259"/>
              <w:rPr>
                <w:ins w:id="4034" w:author="Unknown"/>
                <w:rFonts w:ascii="Verdana" w:hAnsi="Verdana"/>
                <w:color w:val="000000"/>
                <w:sz w:val="17"/>
                <w:szCs w:val="17"/>
              </w:rPr>
            </w:pPr>
            <w:ins w:id="403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41B14" w:rsidRDefault="00141B14" w:rsidP="00141B14">
            <w:pPr>
              <w:numPr>
                <w:ilvl w:val="0"/>
                <w:numId w:val="225"/>
              </w:numPr>
              <w:spacing w:after="0" w:line="272" w:lineRule="atLeast"/>
              <w:ind w:left="259"/>
              <w:rPr>
                <w:ins w:id="4036" w:author="Unknown"/>
                <w:rFonts w:ascii="Verdana" w:hAnsi="Verdana"/>
                <w:color w:val="000000"/>
                <w:sz w:val="17"/>
                <w:szCs w:val="17"/>
              </w:rPr>
            </w:pPr>
            <w:ins w:id="4037" w:author="Unknown">
              <w:r>
                <w:rPr>
                  <w:rFonts w:ascii="Verdana" w:hAnsi="Verdana"/>
                  <w:color w:val="000000"/>
                  <w:sz w:val="17"/>
                  <w:szCs w:val="17"/>
                  <w:bdr w:val="none" w:sz="0" w:space="0" w:color="auto" w:frame="1"/>
                </w:rPr>
                <w:t>             FileOutputStream fout=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141B14" w:rsidRDefault="00141B14" w:rsidP="00141B14">
            <w:pPr>
              <w:numPr>
                <w:ilvl w:val="0"/>
                <w:numId w:val="225"/>
              </w:numPr>
              <w:spacing w:after="0" w:line="272" w:lineRule="atLeast"/>
              <w:ind w:left="259"/>
              <w:rPr>
                <w:ins w:id="4038" w:author="Unknown"/>
                <w:rFonts w:ascii="Verdana" w:hAnsi="Verdana"/>
                <w:color w:val="000000"/>
                <w:sz w:val="17"/>
                <w:szCs w:val="17"/>
              </w:rPr>
            </w:pPr>
            <w:ins w:id="4039" w:author="Unknown">
              <w:r>
                <w:rPr>
                  <w:rFonts w:ascii="Verdana" w:hAnsi="Verdana"/>
                  <w:color w:val="000000"/>
                  <w:sz w:val="17"/>
                  <w:szCs w:val="17"/>
                  <w:bdr w:val="none" w:sz="0" w:space="0" w:color="auto" w:frame="1"/>
                </w:rPr>
                <w:t>             String s=</w:t>
              </w:r>
              <w:r>
                <w:rPr>
                  <w:rStyle w:val="string"/>
                  <w:rFonts w:ascii="Verdana" w:hAnsi="Verdana"/>
                  <w:color w:val="0000FF"/>
                  <w:sz w:val="17"/>
                  <w:szCs w:val="17"/>
                  <w:bdr w:val="none" w:sz="0" w:space="0" w:color="auto" w:frame="1"/>
                </w:rPr>
                <w:t>"Welcome to javaTpoint."</w:t>
              </w:r>
              <w:r>
                <w:rPr>
                  <w:rFonts w:ascii="Verdana" w:hAnsi="Verdana"/>
                  <w:color w:val="000000"/>
                  <w:sz w:val="17"/>
                  <w:szCs w:val="17"/>
                  <w:bdr w:val="none" w:sz="0" w:space="0" w:color="auto" w:frame="1"/>
                </w:rPr>
                <w:t>;    </w:t>
              </w:r>
            </w:ins>
          </w:p>
          <w:p w:rsidR="00141B14" w:rsidRDefault="00141B14" w:rsidP="00141B14">
            <w:pPr>
              <w:numPr>
                <w:ilvl w:val="0"/>
                <w:numId w:val="225"/>
              </w:numPr>
              <w:spacing w:after="0" w:line="272" w:lineRule="atLeast"/>
              <w:ind w:left="259"/>
              <w:rPr>
                <w:ins w:id="4040" w:author="Unknown"/>
                <w:rFonts w:ascii="Verdana" w:hAnsi="Verdana"/>
                <w:color w:val="000000"/>
                <w:sz w:val="17"/>
                <w:szCs w:val="17"/>
              </w:rPr>
            </w:pPr>
            <w:ins w:id="404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byte</w:t>
              </w:r>
              <w:r>
                <w:rPr>
                  <w:rFonts w:ascii="Verdana" w:hAnsi="Verdana"/>
                  <w:color w:val="000000"/>
                  <w:sz w:val="17"/>
                  <w:szCs w:val="17"/>
                  <w:bdr w:val="none" w:sz="0" w:space="0" w:color="auto" w:frame="1"/>
                </w:rPr>
                <w:t> b[]=s.getBytes();</w:t>
              </w:r>
              <w:r>
                <w:rPr>
                  <w:rStyle w:val="comment"/>
                  <w:rFonts w:ascii="Verdana" w:hAnsi="Verdana"/>
                  <w:color w:val="008200"/>
                  <w:sz w:val="17"/>
                  <w:szCs w:val="17"/>
                  <w:bdr w:val="none" w:sz="0" w:space="0" w:color="auto" w:frame="1"/>
                </w:rPr>
                <w:t>//converting string into byte array  </w:t>
              </w:r>
              <w:r>
                <w:rPr>
                  <w:rFonts w:ascii="Verdana" w:hAnsi="Verdana"/>
                  <w:color w:val="000000"/>
                  <w:sz w:val="17"/>
                  <w:szCs w:val="17"/>
                  <w:bdr w:val="none" w:sz="0" w:space="0" w:color="auto" w:frame="1"/>
                </w:rPr>
                <w:t>  </w:t>
              </w:r>
            </w:ins>
          </w:p>
          <w:p w:rsidR="00141B14" w:rsidRDefault="00141B14" w:rsidP="00141B14">
            <w:pPr>
              <w:numPr>
                <w:ilvl w:val="0"/>
                <w:numId w:val="225"/>
              </w:numPr>
              <w:spacing w:after="0" w:line="272" w:lineRule="atLeast"/>
              <w:ind w:left="259"/>
              <w:rPr>
                <w:ins w:id="4042" w:author="Unknown"/>
                <w:rFonts w:ascii="Verdana" w:hAnsi="Verdana"/>
                <w:color w:val="000000"/>
                <w:sz w:val="17"/>
                <w:szCs w:val="17"/>
              </w:rPr>
            </w:pPr>
            <w:ins w:id="4043" w:author="Unknown">
              <w:r>
                <w:rPr>
                  <w:rFonts w:ascii="Verdana" w:hAnsi="Verdana"/>
                  <w:color w:val="000000"/>
                  <w:sz w:val="17"/>
                  <w:szCs w:val="17"/>
                  <w:bdr w:val="none" w:sz="0" w:space="0" w:color="auto" w:frame="1"/>
                </w:rPr>
                <w:t>             fout.write(b);    </w:t>
              </w:r>
            </w:ins>
          </w:p>
          <w:p w:rsidR="00141B14" w:rsidRDefault="00141B14" w:rsidP="00141B14">
            <w:pPr>
              <w:numPr>
                <w:ilvl w:val="0"/>
                <w:numId w:val="225"/>
              </w:numPr>
              <w:spacing w:after="0" w:line="272" w:lineRule="atLeast"/>
              <w:ind w:left="259"/>
              <w:rPr>
                <w:ins w:id="4044" w:author="Unknown"/>
                <w:rFonts w:ascii="Verdana" w:hAnsi="Verdana"/>
                <w:color w:val="000000"/>
                <w:sz w:val="17"/>
                <w:szCs w:val="17"/>
              </w:rPr>
            </w:pPr>
            <w:ins w:id="4045" w:author="Unknown">
              <w:r>
                <w:rPr>
                  <w:rFonts w:ascii="Verdana" w:hAnsi="Verdana"/>
                  <w:color w:val="000000"/>
                  <w:sz w:val="17"/>
                  <w:szCs w:val="17"/>
                  <w:bdr w:val="none" w:sz="0" w:space="0" w:color="auto" w:frame="1"/>
                </w:rPr>
                <w:t>             fout.close();    </w:t>
              </w:r>
            </w:ins>
          </w:p>
          <w:p w:rsidR="00141B14" w:rsidRDefault="00141B14" w:rsidP="00141B14">
            <w:pPr>
              <w:numPr>
                <w:ilvl w:val="0"/>
                <w:numId w:val="225"/>
              </w:numPr>
              <w:spacing w:after="0" w:line="272" w:lineRule="atLeast"/>
              <w:ind w:left="259"/>
              <w:rPr>
                <w:ins w:id="4046" w:author="Unknown"/>
                <w:rFonts w:ascii="Verdana" w:hAnsi="Verdana"/>
                <w:color w:val="000000"/>
                <w:sz w:val="17"/>
                <w:szCs w:val="17"/>
              </w:rPr>
            </w:pPr>
            <w:ins w:id="4047"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"success..."</w:t>
              </w:r>
              <w:r>
                <w:rPr>
                  <w:rFonts w:ascii="Verdana" w:hAnsi="Verdana"/>
                  <w:color w:val="000000"/>
                  <w:sz w:val="17"/>
                  <w:szCs w:val="17"/>
                  <w:bdr w:val="none" w:sz="0" w:space="0" w:color="auto" w:frame="1"/>
                </w:rPr>
                <w:t>);    </w:t>
              </w:r>
            </w:ins>
          </w:p>
          <w:p w:rsidR="00141B14" w:rsidRDefault="00141B14" w:rsidP="00141B14">
            <w:pPr>
              <w:numPr>
                <w:ilvl w:val="0"/>
                <w:numId w:val="225"/>
              </w:numPr>
              <w:spacing w:after="0" w:line="272" w:lineRule="atLeast"/>
              <w:ind w:left="259"/>
              <w:rPr>
                <w:ins w:id="4048" w:author="Unknown"/>
                <w:rFonts w:ascii="Verdana" w:hAnsi="Verdana"/>
                <w:color w:val="000000"/>
                <w:sz w:val="17"/>
                <w:szCs w:val="17"/>
              </w:rPr>
            </w:pPr>
            <w:ins w:id="404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ins>
          </w:p>
          <w:p w:rsidR="00141B14" w:rsidRDefault="00141B14" w:rsidP="00141B14">
            <w:pPr>
              <w:numPr>
                <w:ilvl w:val="0"/>
                <w:numId w:val="225"/>
              </w:numPr>
              <w:spacing w:after="0" w:line="272" w:lineRule="atLeast"/>
              <w:ind w:left="259"/>
              <w:rPr>
                <w:ins w:id="4050" w:author="Unknown"/>
                <w:rFonts w:ascii="Verdana" w:hAnsi="Verdana"/>
                <w:color w:val="000000"/>
                <w:sz w:val="17"/>
                <w:szCs w:val="17"/>
              </w:rPr>
            </w:pPr>
            <w:ins w:id="4051" w:author="Unknown">
              <w:r>
                <w:rPr>
                  <w:rFonts w:ascii="Verdana" w:hAnsi="Verdana"/>
                  <w:color w:val="000000"/>
                  <w:sz w:val="17"/>
                  <w:szCs w:val="17"/>
                  <w:bdr w:val="none" w:sz="0" w:space="0" w:color="auto" w:frame="1"/>
                </w:rPr>
                <w:t>      }    </w:t>
              </w:r>
            </w:ins>
          </w:p>
          <w:p w:rsidR="00141B14" w:rsidRDefault="00141B14" w:rsidP="00141B14">
            <w:pPr>
              <w:numPr>
                <w:ilvl w:val="0"/>
                <w:numId w:val="225"/>
              </w:numPr>
              <w:spacing w:after="0" w:line="272" w:lineRule="atLeast"/>
              <w:ind w:left="259"/>
              <w:rPr>
                <w:ins w:id="4052" w:author="Unknown"/>
                <w:rFonts w:ascii="Verdana" w:hAnsi="Verdana"/>
                <w:color w:val="000000"/>
                <w:sz w:val="17"/>
                <w:szCs w:val="17"/>
              </w:rPr>
            </w:pPr>
            <w:ins w:id="4053" w:author="Unknown">
              <w:r>
                <w:rPr>
                  <w:rFonts w:ascii="Verdana" w:hAnsi="Verdana"/>
                  <w:color w:val="000000"/>
                  <w:sz w:val="17"/>
                  <w:szCs w:val="17"/>
                  <w:bdr w:val="none" w:sz="0" w:space="0" w:color="auto" w:frame="1"/>
                </w:rPr>
                <w:t>}  </w:t>
              </w:r>
            </w:ins>
          </w:p>
          <w:p w:rsidR="00141B14" w:rsidRDefault="00141B14">
            <w:pPr>
              <w:pStyle w:val="NormalWeb"/>
              <w:spacing w:line="298" w:lineRule="atLeast"/>
              <w:ind w:left="259"/>
              <w:rPr>
                <w:ins w:id="4054" w:author="Unknown"/>
                <w:rFonts w:ascii="Verdana" w:hAnsi="Verdana"/>
                <w:color w:val="000000"/>
                <w:sz w:val="17"/>
                <w:szCs w:val="17"/>
              </w:rPr>
            </w:pPr>
            <w:ins w:id="4055" w:author="Unknown">
              <w:r>
                <w:rPr>
                  <w:rFonts w:ascii="Verdana" w:hAnsi="Verdana"/>
                  <w:color w:val="000000"/>
                  <w:sz w:val="17"/>
                  <w:szCs w:val="17"/>
                </w:rPr>
                <w:t>Output:</w:t>
              </w:r>
            </w:ins>
          </w:p>
          <w:p w:rsidR="00141B14" w:rsidRDefault="00141B14" w:rsidP="00141B14">
            <w:pPr>
              <w:pStyle w:val="HTMLPreformatted"/>
              <w:shd w:val="clear" w:color="auto" w:fill="F9FBF9"/>
              <w:spacing w:line="298" w:lineRule="atLeast"/>
              <w:ind w:left="259"/>
              <w:rPr>
                <w:ins w:id="4056" w:author="Unknown"/>
                <w:color w:val="000000"/>
              </w:rPr>
            </w:pPr>
            <w:ins w:id="4057" w:author="Unknown">
              <w:r>
                <w:rPr>
                  <w:color w:val="000000"/>
                </w:rPr>
                <w:t>Success...</w:t>
              </w:r>
            </w:ins>
          </w:p>
        </w:tc>
      </w:tr>
    </w:tbl>
    <w:p w:rsidR="00141B14" w:rsidRDefault="00141B14" w:rsidP="00AF17BD"/>
    <w:p w:rsidR="00141B14" w:rsidRDefault="00141B14" w:rsidP="00AF17BD"/>
    <w:p w:rsidR="00141B14" w:rsidRDefault="00141B14" w:rsidP="00AF17BD"/>
    <w:p w:rsidR="00141B14" w:rsidRDefault="00141B14" w:rsidP="00AF17BD"/>
    <w:p w:rsidR="00141B14" w:rsidRDefault="00141B14" w:rsidP="00AF17BD"/>
    <w:p w:rsidR="00141B14" w:rsidRDefault="00141B14" w:rsidP="00141B1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FileInputStream Class</w:t>
      </w:r>
    </w:p>
    <w:p w:rsidR="00141B14" w:rsidRDefault="00141B14" w:rsidP="00141B14">
      <w:pPr>
        <w:pStyle w:val="NormalWeb"/>
        <w:shd w:val="clear" w:color="auto" w:fill="FFFFFF"/>
        <w:rPr>
          <w:rFonts w:ascii="Verdana" w:hAnsi="Verdana"/>
          <w:color w:val="000000"/>
          <w:sz w:val="17"/>
          <w:szCs w:val="17"/>
        </w:rPr>
      </w:pPr>
      <w:r>
        <w:rPr>
          <w:rFonts w:ascii="Verdana" w:hAnsi="Verdana"/>
          <w:color w:val="000000"/>
          <w:sz w:val="17"/>
          <w:szCs w:val="17"/>
        </w:rPr>
        <w:t>Java FileInputStream class obtains input bytes from a </w:t>
      </w:r>
      <w:hyperlink r:id="rId124" w:history="1">
        <w:r>
          <w:rPr>
            <w:rStyle w:val="Hyperlink"/>
            <w:rFonts w:ascii="Verdana" w:hAnsi="Verdana"/>
            <w:color w:val="008000"/>
            <w:sz w:val="17"/>
            <w:szCs w:val="17"/>
          </w:rPr>
          <w:t>file</w:t>
        </w:r>
      </w:hyperlink>
      <w:r>
        <w:rPr>
          <w:rFonts w:ascii="Verdana" w:hAnsi="Verdana"/>
          <w:color w:val="000000"/>
          <w:sz w:val="17"/>
          <w:szCs w:val="17"/>
        </w:rPr>
        <w:t>. It is used for reading byte-oriented data (streams of raw bytes) such as image data, audio, video etc. You can also read character-stream data. But, for reading streams of characters, it is recommended to use </w:t>
      </w:r>
      <w:hyperlink r:id="rId125" w:history="1">
        <w:r>
          <w:rPr>
            <w:rStyle w:val="Hyperlink"/>
            <w:rFonts w:ascii="Verdana" w:hAnsi="Verdana"/>
            <w:color w:val="008000"/>
            <w:sz w:val="17"/>
            <w:szCs w:val="17"/>
          </w:rPr>
          <w:t>FileReader</w:t>
        </w:r>
      </w:hyperlink>
      <w:r>
        <w:rPr>
          <w:rFonts w:ascii="Verdana" w:hAnsi="Verdana"/>
          <w:color w:val="000000"/>
          <w:sz w:val="17"/>
          <w:szCs w:val="17"/>
        </w:rPr>
        <w:t> class.</w:t>
      </w:r>
    </w:p>
    <w:p w:rsidR="00141B14" w:rsidRDefault="00584E14" w:rsidP="00141B14">
      <w:pPr>
        <w:rPr>
          <w:rFonts w:ascii="Times New Roman" w:hAnsi="Times New Roman"/>
          <w:sz w:val="24"/>
          <w:szCs w:val="24"/>
        </w:rPr>
      </w:pPr>
      <w:r>
        <w:pict>
          <v:rect id="_x0000_i1133" style="width:0;height:.65pt" o:hralign="center" o:hrstd="t" o:hrnoshade="t" o:hr="t" fillcolor="#d4d4d4" stroked="f"/>
        </w:pict>
      </w:r>
    </w:p>
    <w:p w:rsidR="00141B14" w:rsidRDefault="00141B14" w:rsidP="00141B1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FileInputStream class declaration</w:t>
      </w:r>
    </w:p>
    <w:p w:rsidR="00141B14" w:rsidRDefault="00141B14" w:rsidP="00141B14">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java.io.FileInputStream class:</w:t>
      </w:r>
    </w:p>
    <w:p w:rsidR="00141B14" w:rsidRDefault="00141B14" w:rsidP="00141B14">
      <w:pPr>
        <w:numPr>
          <w:ilvl w:val="0"/>
          <w:numId w:val="226"/>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FileInputStream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InputStream  </w:t>
      </w:r>
    </w:p>
    <w:p w:rsidR="00141B14" w:rsidRDefault="00584E14" w:rsidP="00141B14">
      <w:pPr>
        <w:spacing w:line="240" w:lineRule="auto"/>
        <w:rPr>
          <w:rFonts w:ascii="Times New Roman" w:hAnsi="Times New Roman"/>
          <w:sz w:val="24"/>
          <w:szCs w:val="24"/>
        </w:rPr>
      </w:pPr>
      <w:r>
        <w:pict>
          <v:rect id="_x0000_i1134" style="width:0;height:.65pt" o:hralign="center" o:hrstd="t" o:hrnoshade="t" o:hr="t" fillcolor="#d4d4d4" stroked="f"/>
        </w:pict>
      </w:r>
    </w:p>
    <w:p w:rsidR="00141B14" w:rsidRDefault="00141B14" w:rsidP="00141B1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FileInputStream class methods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69"/>
        <w:gridCol w:w="8305"/>
      </w:tblGrid>
      <w:tr w:rsidR="00141B14" w:rsidTr="00141B14">
        <w:tc>
          <w:tcPr>
            <w:tcW w:w="0" w:type="auto"/>
            <w:shd w:val="clear" w:color="auto" w:fill="C7CCBE"/>
            <w:tcMar>
              <w:top w:w="156" w:type="dxa"/>
              <w:left w:w="156" w:type="dxa"/>
              <w:bottom w:w="156" w:type="dxa"/>
              <w:right w:w="156" w:type="dxa"/>
            </w:tcMar>
            <w:hideMark/>
          </w:tcPr>
          <w:p w:rsidR="00141B14" w:rsidRDefault="00141B14">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141B14" w:rsidRDefault="00141B14">
            <w:pPr>
              <w:rPr>
                <w:b/>
                <w:bCs/>
                <w:color w:val="000000"/>
              </w:rPr>
            </w:pPr>
            <w:r>
              <w:rPr>
                <w:b/>
                <w:bCs/>
                <w:color w:val="000000"/>
              </w:rPr>
              <w:t>Description</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return the estimated number of bytes that can be read from the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read the byte of data from the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int read(byte[]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read up to </w:t>
            </w:r>
            <w:r>
              <w:rPr>
                <w:rStyle w:val="Strong"/>
                <w:rFonts w:ascii="Verdana" w:hAnsi="Verdana"/>
                <w:color w:val="000000"/>
                <w:sz w:val="17"/>
                <w:szCs w:val="17"/>
              </w:rPr>
              <w:t>b.length</w:t>
            </w:r>
            <w:r>
              <w:rPr>
                <w:rFonts w:ascii="Verdana" w:hAnsi="Verdana"/>
                <w:color w:val="000000"/>
                <w:sz w:val="17"/>
                <w:szCs w:val="17"/>
              </w:rPr>
              <w:t> bytes of data from the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int read(byte[]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read up to </w:t>
            </w:r>
            <w:r>
              <w:rPr>
                <w:rStyle w:val="Strong"/>
                <w:rFonts w:ascii="Verdana" w:hAnsi="Verdana"/>
                <w:color w:val="000000"/>
                <w:sz w:val="17"/>
                <w:szCs w:val="17"/>
              </w:rPr>
              <w:t>len</w:t>
            </w:r>
            <w:r>
              <w:rPr>
                <w:rFonts w:ascii="Verdana" w:hAnsi="Verdana"/>
                <w:color w:val="000000"/>
                <w:sz w:val="17"/>
                <w:szCs w:val="17"/>
              </w:rPr>
              <w:t> bytes of data from the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skip over and discards x bytes of data from the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FileChannel getChannel()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return the unique FileChannel object associated with the file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FileDescriptor getFD()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return the </w:t>
            </w:r>
            <w:hyperlink r:id="rId126" w:history="1">
              <w:r>
                <w:rPr>
                  <w:rStyle w:val="Hyperlink"/>
                  <w:rFonts w:ascii="Verdana" w:hAnsi="Verdana"/>
                  <w:color w:val="008000"/>
                  <w:sz w:val="17"/>
                  <w:szCs w:val="17"/>
                </w:rPr>
                <w:t>FileDescriptor</w:t>
              </w:r>
            </w:hyperlink>
            <w:r>
              <w:rPr>
                <w:rFonts w:ascii="Verdana" w:hAnsi="Verdana"/>
                <w:color w:val="000000"/>
                <w:sz w:val="17"/>
                <w:szCs w:val="17"/>
              </w:rPr>
              <w:t> object.</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protected void finalize()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ensure that the close method is call when there is no more reference to the file input stream.</w:t>
            </w:r>
          </w:p>
        </w:tc>
      </w:tr>
      <w:tr w:rsidR="00141B14" w:rsidTr="00141B1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41B14" w:rsidRDefault="00141B14">
            <w:pPr>
              <w:spacing w:line="298" w:lineRule="atLeast"/>
              <w:ind w:left="259"/>
              <w:rPr>
                <w:rFonts w:ascii="Verdana" w:hAnsi="Verdana"/>
                <w:color w:val="000000"/>
                <w:sz w:val="17"/>
                <w:szCs w:val="17"/>
              </w:rPr>
            </w:pPr>
            <w:r>
              <w:rPr>
                <w:rFonts w:ascii="Verdana" w:hAnsi="Verdana"/>
                <w:color w:val="000000"/>
                <w:sz w:val="17"/>
                <w:szCs w:val="17"/>
              </w:rPr>
              <w:t>It is used to closes the </w:t>
            </w:r>
            <w:hyperlink r:id="rId127" w:history="1">
              <w:r>
                <w:rPr>
                  <w:rStyle w:val="Hyperlink"/>
                  <w:rFonts w:ascii="Verdana" w:hAnsi="Verdana"/>
                  <w:color w:val="008000"/>
                  <w:sz w:val="17"/>
                  <w:szCs w:val="17"/>
                </w:rPr>
                <w:t>stream</w:t>
              </w:r>
            </w:hyperlink>
            <w:r>
              <w:rPr>
                <w:rFonts w:ascii="Verdana" w:hAnsi="Verdana"/>
                <w:color w:val="000000"/>
                <w:sz w:val="17"/>
                <w:szCs w:val="17"/>
              </w:rPr>
              <w:t>.</w:t>
            </w:r>
          </w:p>
        </w:tc>
      </w:tr>
    </w:tbl>
    <w:p w:rsidR="00141B14" w:rsidRDefault="00141B14" w:rsidP="00141B14">
      <w:pPr>
        <w:pStyle w:val="Heading2"/>
        <w:shd w:val="clear" w:color="auto" w:fill="FFFFFF"/>
        <w:spacing w:line="312" w:lineRule="atLeast"/>
        <w:rPr>
          <w:ins w:id="4058" w:author="Unknown"/>
          <w:rFonts w:ascii="Helvetica" w:hAnsi="Helvetica" w:cs="Helvetica"/>
          <w:b w:val="0"/>
          <w:bCs w:val="0"/>
          <w:color w:val="610B38"/>
          <w:sz w:val="32"/>
          <w:szCs w:val="32"/>
        </w:rPr>
      </w:pPr>
      <w:ins w:id="4059" w:author="Unknown">
        <w:r>
          <w:rPr>
            <w:rFonts w:ascii="Helvetica" w:hAnsi="Helvetica" w:cs="Helvetica"/>
            <w:b w:val="0"/>
            <w:bCs w:val="0"/>
            <w:color w:val="610B38"/>
            <w:sz w:val="32"/>
            <w:szCs w:val="32"/>
          </w:rPr>
          <w:lastRenderedPageBreak/>
          <w:t>Java FileInputStream example 1: read single character</w:t>
        </w:r>
      </w:ins>
    </w:p>
    <w:p w:rsidR="00141B14" w:rsidRDefault="00141B14" w:rsidP="00141B14">
      <w:pPr>
        <w:numPr>
          <w:ilvl w:val="0"/>
          <w:numId w:val="227"/>
        </w:numPr>
        <w:shd w:val="clear" w:color="auto" w:fill="FFFFFF"/>
        <w:spacing w:after="0" w:line="272" w:lineRule="atLeast"/>
        <w:ind w:left="0"/>
        <w:rPr>
          <w:ins w:id="4060" w:author="Unknown"/>
          <w:rFonts w:ascii="Verdana" w:hAnsi="Verdana" w:cs="Times New Roman"/>
          <w:color w:val="000000"/>
          <w:sz w:val="17"/>
          <w:szCs w:val="17"/>
        </w:rPr>
      </w:pPr>
      <w:ins w:id="406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java.io.FileInputStream;  </w:t>
        </w:r>
      </w:ins>
    </w:p>
    <w:p w:rsidR="00141B14" w:rsidRDefault="00141B14" w:rsidP="00141B14">
      <w:pPr>
        <w:numPr>
          <w:ilvl w:val="0"/>
          <w:numId w:val="227"/>
        </w:numPr>
        <w:shd w:val="clear" w:color="auto" w:fill="FFFFFF"/>
        <w:spacing w:after="0" w:line="272" w:lineRule="atLeast"/>
        <w:ind w:left="0"/>
        <w:rPr>
          <w:ins w:id="4062" w:author="Unknown"/>
          <w:rFonts w:ascii="Verdana" w:hAnsi="Verdana"/>
          <w:color w:val="000000"/>
          <w:sz w:val="17"/>
          <w:szCs w:val="17"/>
        </w:rPr>
      </w:pPr>
      <w:ins w:id="406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DataStreamExample {  </w:t>
        </w:r>
      </w:ins>
    </w:p>
    <w:p w:rsidR="00141B14" w:rsidRDefault="00141B14" w:rsidP="00141B14">
      <w:pPr>
        <w:numPr>
          <w:ilvl w:val="0"/>
          <w:numId w:val="227"/>
        </w:numPr>
        <w:shd w:val="clear" w:color="auto" w:fill="FFFFFF"/>
        <w:spacing w:after="0" w:line="272" w:lineRule="atLeast"/>
        <w:ind w:left="0"/>
        <w:rPr>
          <w:ins w:id="4064" w:author="Unknown"/>
          <w:rFonts w:ascii="Verdana" w:hAnsi="Verdana"/>
          <w:color w:val="000000"/>
          <w:sz w:val="17"/>
          <w:szCs w:val="17"/>
        </w:rPr>
      </w:pPr>
      <w:ins w:id="406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41B14" w:rsidRDefault="00141B14" w:rsidP="00141B14">
      <w:pPr>
        <w:numPr>
          <w:ilvl w:val="0"/>
          <w:numId w:val="227"/>
        </w:numPr>
        <w:shd w:val="clear" w:color="auto" w:fill="FFFFFF"/>
        <w:spacing w:after="0" w:line="272" w:lineRule="atLeast"/>
        <w:ind w:left="0"/>
        <w:rPr>
          <w:ins w:id="4066" w:author="Unknown"/>
          <w:rFonts w:ascii="Verdana" w:hAnsi="Verdana"/>
          <w:color w:val="000000"/>
          <w:sz w:val="17"/>
          <w:szCs w:val="17"/>
        </w:rPr>
      </w:pPr>
      <w:ins w:id="406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41B14" w:rsidRDefault="00141B14" w:rsidP="00141B14">
      <w:pPr>
        <w:numPr>
          <w:ilvl w:val="0"/>
          <w:numId w:val="227"/>
        </w:numPr>
        <w:shd w:val="clear" w:color="auto" w:fill="FFFFFF"/>
        <w:spacing w:after="0" w:line="272" w:lineRule="atLeast"/>
        <w:ind w:left="0"/>
        <w:rPr>
          <w:ins w:id="4068" w:author="Unknown"/>
          <w:rFonts w:ascii="Verdana" w:hAnsi="Verdana"/>
          <w:color w:val="000000"/>
          <w:sz w:val="17"/>
          <w:szCs w:val="17"/>
        </w:rPr>
      </w:pPr>
      <w:ins w:id="4069" w:author="Unknown">
        <w:r>
          <w:rPr>
            <w:rFonts w:ascii="Verdana" w:hAnsi="Verdana"/>
            <w:color w:val="000000"/>
            <w:sz w:val="17"/>
            <w:szCs w:val="17"/>
            <w:bdr w:val="none" w:sz="0" w:space="0" w:color="auto" w:frame="1"/>
          </w:rPr>
          <w:t>            FileInputStream fin=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141B14" w:rsidRDefault="00141B14" w:rsidP="00141B14">
      <w:pPr>
        <w:numPr>
          <w:ilvl w:val="0"/>
          <w:numId w:val="227"/>
        </w:numPr>
        <w:shd w:val="clear" w:color="auto" w:fill="FFFFFF"/>
        <w:spacing w:after="0" w:line="272" w:lineRule="atLeast"/>
        <w:ind w:left="0"/>
        <w:rPr>
          <w:ins w:id="4070" w:author="Unknown"/>
          <w:rFonts w:ascii="Verdana" w:hAnsi="Verdana"/>
          <w:color w:val="000000"/>
          <w:sz w:val="17"/>
          <w:szCs w:val="17"/>
        </w:rPr>
      </w:pPr>
      <w:ins w:id="407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i=fin.read();  </w:t>
        </w:r>
      </w:ins>
    </w:p>
    <w:p w:rsidR="00141B14" w:rsidRDefault="00141B14" w:rsidP="00141B14">
      <w:pPr>
        <w:numPr>
          <w:ilvl w:val="0"/>
          <w:numId w:val="227"/>
        </w:numPr>
        <w:shd w:val="clear" w:color="auto" w:fill="FFFFFF"/>
        <w:spacing w:after="0" w:line="272" w:lineRule="atLeast"/>
        <w:ind w:left="0"/>
        <w:rPr>
          <w:ins w:id="4072" w:author="Unknown"/>
          <w:rFonts w:ascii="Verdana" w:hAnsi="Verdana"/>
          <w:color w:val="000000"/>
          <w:sz w:val="17"/>
          <w:szCs w:val="17"/>
        </w:rPr>
      </w:pPr>
      <w:ins w:id="4073" w:author="Unknown">
        <w:r>
          <w:rPr>
            <w:rFonts w:ascii="Verdana" w:hAnsi="Verdana"/>
            <w:color w:val="000000"/>
            <w:sz w:val="17"/>
            <w:szCs w:val="17"/>
            <w:bdr w:val="none" w:sz="0" w:space="0" w:color="auto" w:frame="1"/>
          </w:rPr>
          <w:t>            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)i);    </w:t>
        </w:r>
      </w:ins>
    </w:p>
    <w:p w:rsidR="00141B14" w:rsidRDefault="00141B14" w:rsidP="00141B14">
      <w:pPr>
        <w:numPr>
          <w:ilvl w:val="0"/>
          <w:numId w:val="227"/>
        </w:numPr>
        <w:shd w:val="clear" w:color="auto" w:fill="FFFFFF"/>
        <w:spacing w:after="0" w:line="272" w:lineRule="atLeast"/>
        <w:ind w:left="0"/>
        <w:rPr>
          <w:ins w:id="4074" w:author="Unknown"/>
          <w:rFonts w:ascii="Verdana" w:hAnsi="Verdana"/>
          <w:color w:val="000000"/>
          <w:sz w:val="17"/>
          <w:szCs w:val="17"/>
        </w:rPr>
      </w:pPr>
      <w:ins w:id="4075" w:author="Unknown">
        <w:r>
          <w:rPr>
            <w:rFonts w:ascii="Verdana" w:hAnsi="Verdana"/>
            <w:color w:val="000000"/>
            <w:sz w:val="17"/>
            <w:szCs w:val="17"/>
            <w:bdr w:val="none" w:sz="0" w:space="0" w:color="auto" w:frame="1"/>
          </w:rPr>
          <w:t>  </w:t>
        </w:r>
      </w:ins>
    </w:p>
    <w:p w:rsidR="00141B14" w:rsidRDefault="00141B14" w:rsidP="00141B14">
      <w:pPr>
        <w:numPr>
          <w:ilvl w:val="0"/>
          <w:numId w:val="227"/>
        </w:numPr>
        <w:shd w:val="clear" w:color="auto" w:fill="FFFFFF"/>
        <w:spacing w:after="0" w:line="272" w:lineRule="atLeast"/>
        <w:ind w:left="0"/>
        <w:rPr>
          <w:ins w:id="4076" w:author="Unknown"/>
          <w:rFonts w:ascii="Verdana" w:hAnsi="Verdana"/>
          <w:color w:val="000000"/>
          <w:sz w:val="17"/>
          <w:szCs w:val="17"/>
        </w:rPr>
      </w:pPr>
      <w:ins w:id="4077" w:author="Unknown">
        <w:r>
          <w:rPr>
            <w:rFonts w:ascii="Verdana" w:hAnsi="Verdana"/>
            <w:color w:val="000000"/>
            <w:sz w:val="17"/>
            <w:szCs w:val="17"/>
            <w:bdr w:val="none" w:sz="0" w:space="0" w:color="auto" w:frame="1"/>
          </w:rPr>
          <w:t>            fin.close();    </w:t>
        </w:r>
      </w:ins>
    </w:p>
    <w:p w:rsidR="00141B14" w:rsidRDefault="00141B14" w:rsidP="00141B14">
      <w:pPr>
        <w:numPr>
          <w:ilvl w:val="0"/>
          <w:numId w:val="227"/>
        </w:numPr>
        <w:shd w:val="clear" w:color="auto" w:fill="FFFFFF"/>
        <w:spacing w:after="0" w:line="272" w:lineRule="atLeast"/>
        <w:ind w:left="0"/>
        <w:rPr>
          <w:ins w:id="4078" w:author="Unknown"/>
          <w:rFonts w:ascii="Verdana" w:hAnsi="Verdana"/>
          <w:color w:val="000000"/>
          <w:sz w:val="17"/>
          <w:szCs w:val="17"/>
        </w:rPr>
      </w:pPr>
      <w:ins w:id="407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ins>
    </w:p>
    <w:p w:rsidR="00141B14" w:rsidRDefault="00141B14" w:rsidP="00141B14">
      <w:pPr>
        <w:numPr>
          <w:ilvl w:val="0"/>
          <w:numId w:val="227"/>
        </w:numPr>
        <w:shd w:val="clear" w:color="auto" w:fill="FFFFFF"/>
        <w:spacing w:after="0" w:line="272" w:lineRule="atLeast"/>
        <w:ind w:left="0"/>
        <w:rPr>
          <w:ins w:id="4080" w:author="Unknown"/>
          <w:rFonts w:ascii="Verdana" w:hAnsi="Verdana"/>
          <w:color w:val="000000"/>
          <w:sz w:val="17"/>
          <w:szCs w:val="17"/>
        </w:rPr>
      </w:pPr>
      <w:ins w:id="4081" w:author="Unknown">
        <w:r>
          <w:rPr>
            <w:rFonts w:ascii="Verdana" w:hAnsi="Verdana"/>
            <w:color w:val="000000"/>
            <w:sz w:val="17"/>
            <w:szCs w:val="17"/>
            <w:bdr w:val="none" w:sz="0" w:space="0" w:color="auto" w:frame="1"/>
          </w:rPr>
          <w:t>         }    </w:t>
        </w:r>
      </w:ins>
    </w:p>
    <w:p w:rsidR="00141B14" w:rsidRDefault="00141B14" w:rsidP="00141B14">
      <w:pPr>
        <w:numPr>
          <w:ilvl w:val="0"/>
          <w:numId w:val="227"/>
        </w:numPr>
        <w:shd w:val="clear" w:color="auto" w:fill="FFFFFF"/>
        <w:spacing w:after="0" w:line="272" w:lineRule="atLeast"/>
        <w:ind w:left="0"/>
        <w:rPr>
          <w:ins w:id="4082" w:author="Unknown"/>
          <w:rFonts w:ascii="Verdana" w:hAnsi="Verdana"/>
          <w:color w:val="000000"/>
          <w:sz w:val="17"/>
          <w:szCs w:val="17"/>
        </w:rPr>
      </w:pPr>
      <w:ins w:id="4083" w:author="Unknown">
        <w:r>
          <w:rPr>
            <w:rFonts w:ascii="Verdana" w:hAnsi="Verdana"/>
            <w:color w:val="000000"/>
            <w:sz w:val="17"/>
            <w:szCs w:val="17"/>
            <w:bdr w:val="none" w:sz="0" w:space="0" w:color="auto" w:frame="1"/>
          </w:rPr>
          <w:t>        }  </w:t>
        </w:r>
      </w:ins>
    </w:p>
    <w:p w:rsidR="00141B14" w:rsidRDefault="00141B14" w:rsidP="00141B14">
      <w:pPr>
        <w:pStyle w:val="NormalWeb"/>
        <w:shd w:val="clear" w:color="auto" w:fill="FFFFFF"/>
        <w:rPr>
          <w:ins w:id="4084" w:author="Unknown"/>
          <w:rFonts w:ascii="Verdana" w:hAnsi="Verdana"/>
          <w:color w:val="000000"/>
          <w:sz w:val="17"/>
          <w:szCs w:val="17"/>
        </w:rPr>
      </w:pPr>
      <w:ins w:id="4085" w:author="Unknown">
        <w:r>
          <w:rPr>
            <w:rStyle w:val="Strong"/>
            <w:rFonts w:ascii="Verdana" w:hAnsi="Verdana"/>
            <w:color w:val="000000"/>
            <w:sz w:val="17"/>
            <w:szCs w:val="17"/>
          </w:rPr>
          <w:t>Note:</w:t>
        </w:r>
        <w:r>
          <w:rPr>
            <w:rFonts w:ascii="Verdana" w:hAnsi="Verdana"/>
            <w:color w:val="000000"/>
            <w:sz w:val="17"/>
            <w:szCs w:val="17"/>
          </w:rPr>
          <w:t> Before running the code, a text file named as </w:t>
        </w:r>
        <w:r>
          <w:rPr>
            <w:rStyle w:val="Strong"/>
            <w:rFonts w:ascii="Verdana" w:hAnsi="Verdana"/>
            <w:color w:val="000000"/>
            <w:sz w:val="17"/>
            <w:szCs w:val="17"/>
          </w:rPr>
          <w:t>"testout.txt" </w:t>
        </w:r>
        <w:r>
          <w:rPr>
            <w:rFonts w:ascii="Verdana" w:hAnsi="Verdana"/>
            <w:color w:val="000000"/>
            <w:sz w:val="17"/>
            <w:szCs w:val="17"/>
          </w:rPr>
          <w:t>is required to be created. In this file, we are having following content:</w:t>
        </w:r>
      </w:ins>
    </w:p>
    <w:p w:rsidR="00141B14" w:rsidRDefault="00141B14" w:rsidP="00141B14">
      <w:pPr>
        <w:pStyle w:val="HTMLPreformatted"/>
        <w:shd w:val="clear" w:color="auto" w:fill="F9FBF9"/>
        <w:rPr>
          <w:ins w:id="4086" w:author="Unknown"/>
          <w:color w:val="000000"/>
        </w:rPr>
      </w:pPr>
      <w:ins w:id="4087" w:author="Unknown">
        <w:r>
          <w:rPr>
            <w:color w:val="000000"/>
          </w:rPr>
          <w:t>Welcome to javatpoint.</w:t>
        </w:r>
      </w:ins>
    </w:p>
    <w:p w:rsidR="00141B14" w:rsidRDefault="00141B14" w:rsidP="00141B14">
      <w:pPr>
        <w:pStyle w:val="NormalWeb"/>
        <w:shd w:val="clear" w:color="auto" w:fill="FFFFFF"/>
        <w:rPr>
          <w:ins w:id="4088" w:author="Unknown"/>
          <w:rFonts w:ascii="Verdana" w:hAnsi="Verdana"/>
          <w:color w:val="000000"/>
          <w:sz w:val="17"/>
          <w:szCs w:val="17"/>
        </w:rPr>
      </w:pPr>
      <w:ins w:id="4089" w:author="Unknown">
        <w:r>
          <w:rPr>
            <w:rFonts w:ascii="Verdana" w:hAnsi="Verdana"/>
            <w:color w:val="000000"/>
            <w:sz w:val="17"/>
            <w:szCs w:val="17"/>
          </w:rPr>
          <w:t>After executing the above program, you will get a single character from the file which is 87 (in byte form). To see the text, you need to convert it into character.</w:t>
        </w:r>
      </w:ins>
    </w:p>
    <w:p w:rsidR="00141B14" w:rsidRDefault="00141B14" w:rsidP="00141B14">
      <w:pPr>
        <w:pStyle w:val="NormalWeb"/>
        <w:shd w:val="clear" w:color="auto" w:fill="FFFFFF"/>
        <w:rPr>
          <w:ins w:id="4090" w:author="Unknown"/>
          <w:rFonts w:ascii="Verdana" w:hAnsi="Verdana"/>
          <w:color w:val="000000"/>
          <w:sz w:val="17"/>
          <w:szCs w:val="17"/>
        </w:rPr>
      </w:pPr>
      <w:ins w:id="4091" w:author="Unknown">
        <w:r>
          <w:rPr>
            <w:rFonts w:ascii="Verdana" w:hAnsi="Verdana"/>
            <w:color w:val="000000"/>
            <w:sz w:val="17"/>
            <w:szCs w:val="17"/>
          </w:rPr>
          <w:t>Output:</w:t>
        </w:r>
      </w:ins>
    </w:p>
    <w:p w:rsidR="00141B14" w:rsidRDefault="00141B14" w:rsidP="00141B14">
      <w:pPr>
        <w:pStyle w:val="HTMLPreformatted"/>
        <w:shd w:val="clear" w:color="auto" w:fill="F9FBF9"/>
        <w:rPr>
          <w:ins w:id="4092" w:author="Unknown"/>
          <w:color w:val="000000"/>
        </w:rPr>
      </w:pPr>
      <w:ins w:id="4093" w:author="Unknown">
        <w:r>
          <w:rPr>
            <w:color w:val="000000"/>
          </w:rPr>
          <w:t>W</w:t>
        </w:r>
      </w:ins>
    </w:p>
    <w:p w:rsidR="00141B14" w:rsidRDefault="00141B14" w:rsidP="00141B14">
      <w:pPr>
        <w:pStyle w:val="Heading2"/>
        <w:shd w:val="clear" w:color="auto" w:fill="FFFFFF"/>
        <w:spacing w:line="312" w:lineRule="atLeast"/>
        <w:rPr>
          <w:ins w:id="4094" w:author="Unknown"/>
          <w:rFonts w:ascii="Helvetica" w:hAnsi="Helvetica" w:cs="Helvetica"/>
          <w:b w:val="0"/>
          <w:bCs w:val="0"/>
          <w:color w:val="610B38"/>
          <w:sz w:val="32"/>
          <w:szCs w:val="32"/>
        </w:rPr>
      </w:pPr>
      <w:ins w:id="4095" w:author="Unknown">
        <w:r>
          <w:rPr>
            <w:rFonts w:ascii="Helvetica" w:hAnsi="Helvetica" w:cs="Helvetica"/>
            <w:b w:val="0"/>
            <w:bCs w:val="0"/>
            <w:color w:val="610B38"/>
            <w:sz w:val="32"/>
            <w:szCs w:val="32"/>
          </w:rPr>
          <w:t>Java FileInputStream example 2: read all characters</w:t>
        </w:r>
      </w:ins>
    </w:p>
    <w:p w:rsidR="00141B14" w:rsidRDefault="00141B14" w:rsidP="00141B14">
      <w:pPr>
        <w:numPr>
          <w:ilvl w:val="0"/>
          <w:numId w:val="228"/>
        </w:numPr>
        <w:shd w:val="clear" w:color="auto" w:fill="FFFFFF"/>
        <w:spacing w:after="0" w:line="272" w:lineRule="atLeast"/>
        <w:ind w:left="0"/>
        <w:rPr>
          <w:ins w:id="4096" w:author="Unknown"/>
          <w:rFonts w:ascii="Verdana" w:hAnsi="Verdana" w:cs="Times New Roman"/>
          <w:color w:val="000000"/>
          <w:sz w:val="17"/>
          <w:szCs w:val="17"/>
        </w:rPr>
      </w:pPr>
      <w:ins w:id="4097"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141B14" w:rsidRDefault="00141B14" w:rsidP="00141B14">
      <w:pPr>
        <w:numPr>
          <w:ilvl w:val="0"/>
          <w:numId w:val="228"/>
        </w:numPr>
        <w:shd w:val="clear" w:color="auto" w:fill="FFFFFF"/>
        <w:spacing w:after="0" w:line="272" w:lineRule="atLeast"/>
        <w:ind w:left="0"/>
        <w:rPr>
          <w:ins w:id="4098" w:author="Unknown"/>
          <w:rFonts w:ascii="Verdana" w:hAnsi="Verdana"/>
          <w:color w:val="000000"/>
          <w:sz w:val="17"/>
          <w:szCs w:val="17"/>
        </w:rPr>
      </w:pPr>
      <w:ins w:id="4099" w:author="Unknown">
        <w:r>
          <w:rPr>
            <w:rFonts w:ascii="Verdana" w:hAnsi="Verdana"/>
            <w:color w:val="000000"/>
            <w:sz w:val="17"/>
            <w:szCs w:val="17"/>
            <w:bdr w:val="none" w:sz="0" w:space="0" w:color="auto" w:frame="1"/>
          </w:rPr>
          <w:t>  </w:t>
        </w:r>
      </w:ins>
    </w:p>
    <w:p w:rsidR="00141B14" w:rsidRDefault="00141B14" w:rsidP="00141B14">
      <w:pPr>
        <w:numPr>
          <w:ilvl w:val="0"/>
          <w:numId w:val="228"/>
        </w:numPr>
        <w:shd w:val="clear" w:color="auto" w:fill="FFFFFF"/>
        <w:spacing w:after="0" w:line="272" w:lineRule="atLeast"/>
        <w:ind w:left="0"/>
        <w:rPr>
          <w:ins w:id="4100" w:author="Unknown"/>
          <w:rFonts w:ascii="Verdana" w:hAnsi="Verdana"/>
          <w:color w:val="000000"/>
          <w:sz w:val="17"/>
          <w:szCs w:val="17"/>
        </w:rPr>
      </w:pPr>
      <w:ins w:id="410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java.io.FileInputStream;  </w:t>
        </w:r>
      </w:ins>
    </w:p>
    <w:p w:rsidR="00141B14" w:rsidRDefault="00141B14" w:rsidP="00141B14">
      <w:pPr>
        <w:numPr>
          <w:ilvl w:val="0"/>
          <w:numId w:val="228"/>
        </w:numPr>
        <w:shd w:val="clear" w:color="auto" w:fill="FFFFFF"/>
        <w:spacing w:after="0" w:line="272" w:lineRule="atLeast"/>
        <w:ind w:left="0"/>
        <w:rPr>
          <w:ins w:id="4102" w:author="Unknown"/>
          <w:rFonts w:ascii="Verdana" w:hAnsi="Verdana"/>
          <w:color w:val="000000"/>
          <w:sz w:val="17"/>
          <w:szCs w:val="17"/>
        </w:rPr>
      </w:pPr>
      <w:ins w:id="4103"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DataStreamExample {  </w:t>
        </w:r>
      </w:ins>
    </w:p>
    <w:p w:rsidR="00141B14" w:rsidRDefault="00141B14" w:rsidP="00141B14">
      <w:pPr>
        <w:numPr>
          <w:ilvl w:val="0"/>
          <w:numId w:val="228"/>
        </w:numPr>
        <w:shd w:val="clear" w:color="auto" w:fill="FFFFFF"/>
        <w:spacing w:after="0" w:line="272" w:lineRule="atLeast"/>
        <w:ind w:left="0"/>
        <w:rPr>
          <w:ins w:id="4104" w:author="Unknown"/>
          <w:rFonts w:ascii="Verdana" w:hAnsi="Verdana"/>
          <w:color w:val="000000"/>
          <w:sz w:val="17"/>
          <w:szCs w:val="17"/>
        </w:rPr>
      </w:pPr>
      <w:ins w:id="410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141B14" w:rsidRDefault="00141B14" w:rsidP="00141B14">
      <w:pPr>
        <w:numPr>
          <w:ilvl w:val="0"/>
          <w:numId w:val="228"/>
        </w:numPr>
        <w:shd w:val="clear" w:color="auto" w:fill="FFFFFF"/>
        <w:spacing w:after="0" w:line="272" w:lineRule="atLeast"/>
        <w:ind w:left="0"/>
        <w:rPr>
          <w:ins w:id="4106" w:author="Unknown"/>
          <w:rFonts w:ascii="Verdana" w:hAnsi="Verdana"/>
          <w:color w:val="000000"/>
          <w:sz w:val="17"/>
          <w:szCs w:val="17"/>
        </w:rPr>
      </w:pPr>
      <w:ins w:id="410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141B14" w:rsidRDefault="00141B14" w:rsidP="00141B14">
      <w:pPr>
        <w:numPr>
          <w:ilvl w:val="0"/>
          <w:numId w:val="228"/>
        </w:numPr>
        <w:shd w:val="clear" w:color="auto" w:fill="FFFFFF"/>
        <w:spacing w:after="0" w:line="272" w:lineRule="atLeast"/>
        <w:ind w:left="0"/>
        <w:rPr>
          <w:ins w:id="4108" w:author="Unknown"/>
          <w:rFonts w:ascii="Verdana" w:hAnsi="Verdana"/>
          <w:color w:val="000000"/>
          <w:sz w:val="17"/>
          <w:szCs w:val="17"/>
        </w:rPr>
      </w:pPr>
      <w:ins w:id="4109" w:author="Unknown">
        <w:r>
          <w:rPr>
            <w:rFonts w:ascii="Verdana" w:hAnsi="Verdana"/>
            <w:color w:val="000000"/>
            <w:sz w:val="17"/>
            <w:szCs w:val="17"/>
            <w:bdr w:val="none" w:sz="0" w:space="0" w:color="auto" w:frame="1"/>
          </w:rPr>
          <w:t>            FileInputStream fin=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141B14" w:rsidRDefault="00141B14" w:rsidP="00141B14">
      <w:pPr>
        <w:numPr>
          <w:ilvl w:val="0"/>
          <w:numId w:val="228"/>
        </w:numPr>
        <w:shd w:val="clear" w:color="auto" w:fill="FFFFFF"/>
        <w:spacing w:after="0" w:line="272" w:lineRule="atLeast"/>
        <w:ind w:left="0"/>
        <w:rPr>
          <w:ins w:id="4110" w:author="Unknown"/>
          <w:rFonts w:ascii="Verdana" w:hAnsi="Verdana"/>
          <w:color w:val="000000"/>
          <w:sz w:val="17"/>
          <w:szCs w:val="17"/>
        </w:rPr>
      </w:pPr>
      <w:ins w:id="411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141B14" w:rsidRDefault="00141B14" w:rsidP="00141B14">
      <w:pPr>
        <w:numPr>
          <w:ilvl w:val="0"/>
          <w:numId w:val="228"/>
        </w:numPr>
        <w:shd w:val="clear" w:color="auto" w:fill="FFFFFF"/>
        <w:spacing w:after="0" w:line="272" w:lineRule="atLeast"/>
        <w:ind w:left="0"/>
        <w:rPr>
          <w:ins w:id="4112" w:author="Unknown"/>
          <w:rFonts w:ascii="Verdana" w:hAnsi="Verdana"/>
          <w:color w:val="000000"/>
          <w:sz w:val="17"/>
          <w:szCs w:val="17"/>
        </w:rPr>
      </w:pPr>
      <w:ins w:id="411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((i=fin.read())!=-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141B14" w:rsidRDefault="00141B14" w:rsidP="00141B14">
      <w:pPr>
        <w:numPr>
          <w:ilvl w:val="0"/>
          <w:numId w:val="228"/>
        </w:numPr>
        <w:shd w:val="clear" w:color="auto" w:fill="FFFFFF"/>
        <w:spacing w:after="0" w:line="272" w:lineRule="atLeast"/>
        <w:ind w:left="0"/>
        <w:rPr>
          <w:ins w:id="4114" w:author="Unknown"/>
          <w:rFonts w:ascii="Verdana" w:hAnsi="Verdana"/>
          <w:color w:val="000000"/>
          <w:sz w:val="17"/>
          <w:szCs w:val="17"/>
        </w:rPr>
      </w:pPr>
      <w:ins w:id="4115" w:author="Unknown">
        <w:r>
          <w:rPr>
            <w:rFonts w:ascii="Verdana" w:hAnsi="Verdana"/>
            <w:color w:val="000000"/>
            <w:sz w:val="17"/>
            <w:szCs w:val="17"/>
            <w:bdr w:val="none" w:sz="0" w:space="0" w:color="auto" w:frame="1"/>
          </w:rPr>
          <w:t>             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)i);    </w:t>
        </w:r>
      </w:ins>
    </w:p>
    <w:p w:rsidR="00141B14" w:rsidRDefault="00141B14" w:rsidP="00141B14">
      <w:pPr>
        <w:numPr>
          <w:ilvl w:val="0"/>
          <w:numId w:val="228"/>
        </w:numPr>
        <w:shd w:val="clear" w:color="auto" w:fill="FFFFFF"/>
        <w:spacing w:after="0" w:line="272" w:lineRule="atLeast"/>
        <w:ind w:left="0"/>
        <w:rPr>
          <w:ins w:id="4116" w:author="Unknown"/>
          <w:rFonts w:ascii="Verdana" w:hAnsi="Verdana"/>
          <w:color w:val="000000"/>
          <w:sz w:val="17"/>
          <w:szCs w:val="17"/>
        </w:rPr>
      </w:pPr>
      <w:ins w:id="4117" w:author="Unknown">
        <w:r>
          <w:rPr>
            <w:rFonts w:ascii="Verdana" w:hAnsi="Verdana"/>
            <w:color w:val="000000"/>
            <w:sz w:val="17"/>
            <w:szCs w:val="17"/>
            <w:bdr w:val="none" w:sz="0" w:space="0" w:color="auto" w:frame="1"/>
          </w:rPr>
          <w:t>            }    </w:t>
        </w:r>
      </w:ins>
    </w:p>
    <w:p w:rsidR="00141B14" w:rsidRDefault="00141B14" w:rsidP="00141B14">
      <w:pPr>
        <w:numPr>
          <w:ilvl w:val="0"/>
          <w:numId w:val="228"/>
        </w:numPr>
        <w:shd w:val="clear" w:color="auto" w:fill="FFFFFF"/>
        <w:spacing w:after="0" w:line="272" w:lineRule="atLeast"/>
        <w:ind w:left="0"/>
        <w:rPr>
          <w:ins w:id="4118" w:author="Unknown"/>
          <w:rFonts w:ascii="Verdana" w:hAnsi="Verdana"/>
          <w:color w:val="000000"/>
          <w:sz w:val="17"/>
          <w:szCs w:val="17"/>
        </w:rPr>
      </w:pPr>
      <w:ins w:id="4119" w:author="Unknown">
        <w:r>
          <w:rPr>
            <w:rFonts w:ascii="Verdana" w:hAnsi="Verdana"/>
            <w:color w:val="000000"/>
            <w:sz w:val="17"/>
            <w:szCs w:val="17"/>
            <w:bdr w:val="none" w:sz="0" w:space="0" w:color="auto" w:frame="1"/>
          </w:rPr>
          <w:t>            fin.close();    </w:t>
        </w:r>
      </w:ins>
    </w:p>
    <w:p w:rsidR="00141B14" w:rsidRDefault="00141B14" w:rsidP="00141B14">
      <w:pPr>
        <w:numPr>
          <w:ilvl w:val="0"/>
          <w:numId w:val="228"/>
        </w:numPr>
        <w:shd w:val="clear" w:color="auto" w:fill="FFFFFF"/>
        <w:spacing w:after="0" w:line="272" w:lineRule="atLeast"/>
        <w:ind w:left="0"/>
        <w:rPr>
          <w:ins w:id="4120" w:author="Unknown"/>
          <w:rFonts w:ascii="Verdana" w:hAnsi="Verdana"/>
          <w:color w:val="000000"/>
          <w:sz w:val="17"/>
          <w:szCs w:val="17"/>
        </w:rPr>
      </w:pPr>
      <w:ins w:id="412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ins>
    </w:p>
    <w:p w:rsidR="00141B14" w:rsidRDefault="00141B14" w:rsidP="00141B14">
      <w:pPr>
        <w:numPr>
          <w:ilvl w:val="0"/>
          <w:numId w:val="228"/>
        </w:numPr>
        <w:shd w:val="clear" w:color="auto" w:fill="FFFFFF"/>
        <w:spacing w:after="0" w:line="272" w:lineRule="atLeast"/>
        <w:ind w:left="0"/>
        <w:rPr>
          <w:ins w:id="4122" w:author="Unknown"/>
          <w:rFonts w:ascii="Verdana" w:hAnsi="Verdana"/>
          <w:color w:val="000000"/>
          <w:sz w:val="17"/>
          <w:szCs w:val="17"/>
        </w:rPr>
      </w:pPr>
      <w:ins w:id="4123" w:author="Unknown">
        <w:r>
          <w:rPr>
            <w:rFonts w:ascii="Verdana" w:hAnsi="Verdana"/>
            <w:color w:val="000000"/>
            <w:sz w:val="17"/>
            <w:szCs w:val="17"/>
            <w:bdr w:val="none" w:sz="0" w:space="0" w:color="auto" w:frame="1"/>
          </w:rPr>
          <w:t>         }    </w:t>
        </w:r>
      </w:ins>
    </w:p>
    <w:p w:rsidR="00141B14" w:rsidRDefault="00141B14" w:rsidP="00141B14">
      <w:pPr>
        <w:numPr>
          <w:ilvl w:val="0"/>
          <w:numId w:val="228"/>
        </w:numPr>
        <w:shd w:val="clear" w:color="auto" w:fill="FFFFFF"/>
        <w:spacing w:after="0" w:line="272" w:lineRule="atLeast"/>
        <w:ind w:left="0"/>
        <w:rPr>
          <w:ins w:id="4124" w:author="Unknown"/>
          <w:rFonts w:ascii="Verdana" w:hAnsi="Verdana"/>
          <w:color w:val="000000"/>
          <w:sz w:val="17"/>
          <w:szCs w:val="17"/>
        </w:rPr>
      </w:pPr>
      <w:ins w:id="4125" w:author="Unknown">
        <w:r>
          <w:rPr>
            <w:rFonts w:ascii="Verdana" w:hAnsi="Verdana"/>
            <w:color w:val="000000"/>
            <w:sz w:val="17"/>
            <w:szCs w:val="17"/>
            <w:bdr w:val="none" w:sz="0" w:space="0" w:color="auto" w:frame="1"/>
          </w:rPr>
          <w:t>        }  </w:t>
        </w:r>
      </w:ins>
    </w:p>
    <w:p w:rsidR="00141B14" w:rsidRDefault="00141B14" w:rsidP="00141B14">
      <w:pPr>
        <w:pStyle w:val="NormalWeb"/>
        <w:shd w:val="clear" w:color="auto" w:fill="FFFFFF"/>
        <w:rPr>
          <w:ins w:id="4126" w:author="Unknown"/>
          <w:rFonts w:ascii="Verdana" w:hAnsi="Verdana"/>
          <w:color w:val="000000"/>
          <w:sz w:val="17"/>
          <w:szCs w:val="17"/>
        </w:rPr>
      </w:pPr>
      <w:ins w:id="4127" w:author="Unknown">
        <w:r>
          <w:rPr>
            <w:rFonts w:ascii="Verdana" w:hAnsi="Verdana"/>
            <w:color w:val="000000"/>
            <w:sz w:val="17"/>
            <w:szCs w:val="17"/>
          </w:rPr>
          <w:t>Output:</w:t>
        </w:r>
      </w:ins>
    </w:p>
    <w:p w:rsidR="00141B14" w:rsidRDefault="00141B14" w:rsidP="00141B14">
      <w:pPr>
        <w:pStyle w:val="HTMLPreformatted"/>
        <w:shd w:val="clear" w:color="auto" w:fill="F9FBF9"/>
        <w:rPr>
          <w:ins w:id="4128" w:author="Unknown"/>
          <w:color w:val="000000"/>
        </w:rPr>
      </w:pPr>
      <w:ins w:id="4129" w:author="Unknown">
        <w:r>
          <w:rPr>
            <w:color w:val="000000"/>
          </w:rPr>
          <w:t>Welcome to javaTpoint</w:t>
        </w:r>
      </w:ins>
    </w:p>
    <w:p w:rsidR="00141B14" w:rsidRDefault="00141B14" w:rsidP="00AF17BD"/>
    <w:p w:rsidR="00141B14" w:rsidRDefault="00141B14" w:rsidP="00AF17BD"/>
    <w:p w:rsidR="00141B14" w:rsidRDefault="00141B14" w:rsidP="00AF17BD"/>
    <w:p w:rsidR="00141B14" w:rsidRDefault="00141B14" w:rsidP="00AF17BD"/>
    <w:p w:rsidR="00141B14" w:rsidRDefault="00141B14" w:rsidP="00AF17BD"/>
    <w:p w:rsidR="001D78E2" w:rsidRDefault="001D78E2" w:rsidP="001D78E2">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BufferedOutputStream Class</w:t>
      </w:r>
    </w:p>
    <w:p w:rsidR="001D78E2" w:rsidRDefault="001D78E2" w:rsidP="001D78E2">
      <w:pPr>
        <w:pStyle w:val="NormalWeb"/>
        <w:shd w:val="clear" w:color="auto" w:fill="FFFFFF"/>
        <w:rPr>
          <w:rFonts w:ascii="Verdana" w:hAnsi="Verdana"/>
          <w:color w:val="000000"/>
          <w:sz w:val="17"/>
          <w:szCs w:val="17"/>
        </w:rPr>
      </w:pPr>
      <w:r>
        <w:rPr>
          <w:rFonts w:ascii="Verdana" w:hAnsi="Verdana"/>
          <w:color w:val="000000"/>
          <w:sz w:val="17"/>
          <w:szCs w:val="17"/>
        </w:rPr>
        <w:t>Java BufferedOutputStream </w:t>
      </w:r>
      <w:hyperlink r:id="rId128" w:history="1">
        <w:r>
          <w:rPr>
            <w:rStyle w:val="Hyperlink"/>
            <w:rFonts w:ascii="Verdana" w:hAnsi="Verdana"/>
            <w:color w:val="008000"/>
            <w:sz w:val="17"/>
            <w:szCs w:val="17"/>
          </w:rPr>
          <w:t>class</w:t>
        </w:r>
      </w:hyperlink>
      <w:r>
        <w:rPr>
          <w:rFonts w:ascii="Verdana" w:hAnsi="Verdana"/>
          <w:color w:val="000000"/>
          <w:sz w:val="17"/>
          <w:szCs w:val="17"/>
        </w:rPr>
        <w:t> is used for buffering an output stream. It internally uses buffer to store data. It adds more efficiency than to write data directly into a stream. So, it makes the performance fast.</w:t>
      </w:r>
    </w:p>
    <w:p w:rsidR="001D78E2" w:rsidRDefault="001D78E2" w:rsidP="001D78E2">
      <w:pPr>
        <w:pStyle w:val="NormalWeb"/>
        <w:shd w:val="clear" w:color="auto" w:fill="FFFFFF"/>
        <w:rPr>
          <w:rFonts w:ascii="Verdana" w:hAnsi="Verdana"/>
          <w:color w:val="000000"/>
          <w:sz w:val="17"/>
          <w:szCs w:val="17"/>
        </w:rPr>
      </w:pPr>
      <w:r>
        <w:rPr>
          <w:rFonts w:ascii="Verdana" w:hAnsi="Verdana"/>
          <w:color w:val="000000"/>
          <w:sz w:val="17"/>
          <w:szCs w:val="17"/>
        </w:rPr>
        <w:t>For adding the buffer in an OutputStream, use the BufferedOutputStream class. Let's see the syntax for adding the buffer in an OutputStream:</w:t>
      </w:r>
    </w:p>
    <w:p w:rsidR="001D78E2" w:rsidRDefault="001D78E2" w:rsidP="001D78E2">
      <w:pPr>
        <w:numPr>
          <w:ilvl w:val="0"/>
          <w:numId w:val="2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OutputStream os=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BufferedOutputStream(</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sz w:val="17"/>
          <w:szCs w:val="17"/>
          <w:bdr w:val="none" w:sz="0" w:space="0" w:color="auto" w:frame="1"/>
        </w:rPr>
        <w:t>"D:\\IO Package\\testout.txt"</w:t>
      </w:r>
      <w:r>
        <w:rPr>
          <w:rFonts w:ascii="Verdana" w:hAnsi="Verdana"/>
          <w:color w:val="000000"/>
          <w:sz w:val="17"/>
          <w:szCs w:val="17"/>
          <w:bdr w:val="none" w:sz="0" w:space="0" w:color="auto" w:frame="1"/>
        </w:rPr>
        <w:t>));  </w:t>
      </w:r>
    </w:p>
    <w:p w:rsidR="001D78E2" w:rsidRDefault="00584E14" w:rsidP="001D78E2">
      <w:pPr>
        <w:spacing w:line="240" w:lineRule="auto"/>
        <w:rPr>
          <w:rFonts w:ascii="Times New Roman" w:hAnsi="Times New Roman"/>
          <w:sz w:val="24"/>
          <w:szCs w:val="24"/>
        </w:rPr>
      </w:pPr>
      <w:r>
        <w:pict>
          <v:rect id="_x0000_i1135" style="width:0;height:.65pt" o:hralign="center" o:hrstd="t" o:hrnoshade="t" o:hr="t" fillcolor="#d4d4d4" stroked="f"/>
        </w:pict>
      </w:r>
    </w:p>
    <w:p w:rsidR="001D78E2" w:rsidRDefault="001D78E2" w:rsidP="001D78E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BufferedOutputStream class declaration</w:t>
      </w:r>
    </w:p>
    <w:p w:rsidR="001D78E2" w:rsidRDefault="001D78E2" w:rsidP="001D78E2">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Java.io.BufferedOutputStream class:</w:t>
      </w:r>
    </w:p>
    <w:p w:rsidR="001D78E2" w:rsidRDefault="001D78E2" w:rsidP="001D78E2">
      <w:pPr>
        <w:numPr>
          <w:ilvl w:val="0"/>
          <w:numId w:val="230"/>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BufferedOutputStream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FilterOutputStream  </w:t>
      </w:r>
    </w:p>
    <w:p w:rsidR="001D78E2" w:rsidRDefault="00584E14" w:rsidP="001D78E2">
      <w:pPr>
        <w:spacing w:line="240" w:lineRule="auto"/>
        <w:rPr>
          <w:rFonts w:ascii="Times New Roman" w:hAnsi="Times New Roman"/>
          <w:sz w:val="24"/>
          <w:szCs w:val="24"/>
        </w:rPr>
      </w:pPr>
      <w:r>
        <w:pict>
          <v:rect id="_x0000_i1136" style="width:0;height:.65pt" o:hralign="center" o:hrstd="t" o:hrnoshade="t" o:hr="t" fillcolor="#d4d4d4" stroked="f"/>
        </w:pict>
      </w:r>
    </w:p>
    <w:p w:rsidR="001D78E2" w:rsidRDefault="001D78E2" w:rsidP="001D78E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BufferedOutputStream class constructors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56"/>
        <w:gridCol w:w="7018"/>
      </w:tblGrid>
      <w:tr w:rsidR="001D78E2" w:rsidTr="001D78E2">
        <w:tc>
          <w:tcPr>
            <w:tcW w:w="0" w:type="auto"/>
            <w:shd w:val="clear" w:color="auto" w:fill="C7CCBE"/>
            <w:tcMar>
              <w:top w:w="156" w:type="dxa"/>
              <w:left w:w="156" w:type="dxa"/>
              <w:bottom w:w="156" w:type="dxa"/>
              <w:right w:w="156" w:type="dxa"/>
            </w:tcMar>
            <w:hideMark/>
          </w:tcPr>
          <w:p w:rsidR="001D78E2" w:rsidRDefault="001D78E2">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1D78E2" w:rsidRDefault="001D78E2">
            <w:pPr>
              <w:rPr>
                <w:b/>
                <w:bCs/>
                <w:color w:val="000000"/>
              </w:rPr>
            </w:pPr>
            <w:r>
              <w:rPr>
                <w:b/>
                <w:bCs/>
                <w:color w:val="000000"/>
              </w:rPr>
              <w:t>Description</w:t>
            </w:r>
          </w:p>
        </w:tc>
      </w:tr>
      <w:tr w:rsidR="001D78E2" w:rsidTr="001D78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BufferedOutputStream(OutputStream os)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It creates the new buffered output stream which is used for writing the data to the specified output stream.</w:t>
            </w:r>
          </w:p>
        </w:tc>
      </w:tr>
      <w:tr w:rsidR="001D78E2" w:rsidTr="001D78E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BufferedOutputStream(OutputStream os, 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It creates the new buffered output stream which is used for writing the data to the specified output stream with a specified buffer size.</w:t>
            </w:r>
          </w:p>
        </w:tc>
      </w:tr>
    </w:tbl>
    <w:p w:rsidR="001D78E2" w:rsidRDefault="00584E14" w:rsidP="001D78E2">
      <w:pPr>
        <w:rPr>
          <w:rFonts w:ascii="Times New Roman" w:hAnsi="Times New Roman" w:cs="Times New Roman"/>
          <w:sz w:val="24"/>
          <w:szCs w:val="24"/>
        </w:rPr>
      </w:pPr>
      <w:r>
        <w:pict>
          <v:rect id="_x0000_i1137" style="width:0;height:.65pt" o:hralign="center" o:hrstd="t" o:hrnoshade="t" o:hr="t" fillcolor="#d4d4d4" stroked="f"/>
        </w:pict>
      </w:r>
    </w:p>
    <w:p w:rsidR="001D78E2" w:rsidRDefault="001D78E2" w:rsidP="001D78E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BufferedOutputStream class methods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036"/>
        <w:gridCol w:w="8238"/>
      </w:tblGrid>
      <w:tr w:rsidR="001D78E2" w:rsidTr="001D78E2">
        <w:tc>
          <w:tcPr>
            <w:tcW w:w="0" w:type="auto"/>
            <w:shd w:val="clear" w:color="auto" w:fill="C7CCBE"/>
            <w:tcMar>
              <w:top w:w="156" w:type="dxa"/>
              <w:left w:w="156" w:type="dxa"/>
              <w:bottom w:w="156" w:type="dxa"/>
              <w:right w:w="156" w:type="dxa"/>
            </w:tcMar>
            <w:hideMark/>
          </w:tcPr>
          <w:p w:rsidR="001D78E2" w:rsidRDefault="001D78E2">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1D78E2" w:rsidRDefault="001D78E2">
            <w:pPr>
              <w:rPr>
                <w:b/>
                <w:bCs/>
                <w:color w:val="000000"/>
              </w:rPr>
            </w:pPr>
            <w:r>
              <w:rPr>
                <w:b/>
                <w:bCs/>
                <w:color w:val="000000"/>
              </w:rPr>
              <w:t>Description</w:t>
            </w:r>
          </w:p>
        </w:tc>
      </w:tr>
      <w:tr w:rsidR="001D78E2" w:rsidTr="001D78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It writes the specified byte to the buffered output stream.</w:t>
            </w:r>
          </w:p>
        </w:tc>
      </w:tr>
      <w:tr w:rsidR="001D78E2" w:rsidTr="001D78E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 xml:space="preserve">void write(byte[] b, int off, </w:t>
            </w:r>
            <w:r>
              <w:rPr>
                <w:rFonts w:ascii="Verdana" w:hAnsi="Verdana"/>
                <w:color w:val="000000"/>
                <w:sz w:val="17"/>
                <w:szCs w:val="17"/>
              </w:rPr>
              <w:lastRenderedPageBreak/>
              <w:t>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lastRenderedPageBreak/>
              <w:t>It write the bytes from the specified byte-input stream into a specified byte </w:t>
            </w:r>
            <w:hyperlink r:id="rId129" w:history="1">
              <w:r>
                <w:rPr>
                  <w:rStyle w:val="Hyperlink"/>
                  <w:rFonts w:ascii="Verdana" w:hAnsi="Verdana"/>
                  <w:color w:val="008000"/>
                  <w:sz w:val="17"/>
                  <w:szCs w:val="17"/>
                </w:rPr>
                <w:t>array</w:t>
              </w:r>
            </w:hyperlink>
            <w:r>
              <w:rPr>
                <w:rFonts w:ascii="Verdana" w:hAnsi="Verdana"/>
                <w:color w:val="000000"/>
                <w:sz w:val="17"/>
                <w:szCs w:val="17"/>
              </w:rPr>
              <w:t xml:space="preserve">, starting </w:t>
            </w:r>
            <w:r>
              <w:rPr>
                <w:rFonts w:ascii="Verdana" w:hAnsi="Verdana"/>
                <w:color w:val="000000"/>
                <w:sz w:val="17"/>
                <w:szCs w:val="17"/>
              </w:rPr>
              <w:lastRenderedPageBreak/>
              <w:t>with the given offset</w:t>
            </w:r>
          </w:p>
        </w:tc>
      </w:tr>
      <w:tr w:rsidR="001D78E2" w:rsidTr="001D78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lastRenderedPageBreak/>
              <w:t>void flush()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D78E2" w:rsidRDefault="001D78E2">
            <w:pPr>
              <w:spacing w:line="298" w:lineRule="atLeast"/>
              <w:ind w:left="259"/>
              <w:rPr>
                <w:rFonts w:ascii="Verdana" w:hAnsi="Verdana"/>
                <w:color w:val="000000"/>
                <w:sz w:val="17"/>
                <w:szCs w:val="17"/>
              </w:rPr>
            </w:pPr>
            <w:r>
              <w:rPr>
                <w:rFonts w:ascii="Verdana" w:hAnsi="Verdana"/>
                <w:color w:val="000000"/>
                <w:sz w:val="17"/>
                <w:szCs w:val="17"/>
              </w:rPr>
              <w:t>It flushes the buffered output stream.</w:t>
            </w:r>
          </w:p>
        </w:tc>
      </w:tr>
    </w:tbl>
    <w:p w:rsidR="001D78E2" w:rsidRDefault="001D78E2" w:rsidP="001D78E2">
      <w:pPr>
        <w:pStyle w:val="Heading2"/>
        <w:shd w:val="clear" w:color="auto" w:fill="FFFFFF"/>
        <w:spacing w:line="312" w:lineRule="atLeast"/>
        <w:rPr>
          <w:ins w:id="4130" w:author="Unknown"/>
          <w:rFonts w:ascii="Helvetica" w:hAnsi="Helvetica" w:cs="Helvetica"/>
          <w:b w:val="0"/>
          <w:bCs w:val="0"/>
          <w:color w:val="610B38"/>
          <w:sz w:val="32"/>
          <w:szCs w:val="32"/>
        </w:rPr>
      </w:pPr>
      <w:ins w:id="4131" w:author="Unknown">
        <w:r>
          <w:rPr>
            <w:rFonts w:ascii="Helvetica" w:hAnsi="Helvetica" w:cs="Helvetica"/>
            <w:b w:val="0"/>
            <w:bCs w:val="0"/>
            <w:color w:val="610B38"/>
            <w:sz w:val="32"/>
            <w:szCs w:val="32"/>
          </w:rPr>
          <w:t>Example of BufferedOutputStream class:</w:t>
        </w:r>
      </w:ins>
    </w:p>
    <w:p w:rsidR="001D78E2" w:rsidRDefault="001D78E2" w:rsidP="001D78E2">
      <w:pPr>
        <w:pStyle w:val="NormalWeb"/>
        <w:shd w:val="clear" w:color="auto" w:fill="FFFFFF"/>
        <w:rPr>
          <w:ins w:id="4132" w:author="Unknown"/>
          <w:rFonts w:ascii="Verdana" w:hAnsi="Verdana"/>
          <w:color w:val="000000"/>
          <w:sz w:val="17"/>
          <w:szCs w:val="17"/>
        </w:rPr>
      </w:pPr>
      <w:ins w:id="4133" w:author="Unknown">
        <w:r>
          <w:rPr>
            <w:rFonts w:ascii="Verdana" w:hAnsi="Verdana"/>
            <w:color w:val="000000"/>
            <w:sz w:val="17"/>
            <w:szCs w:val="17"/>
          </w:rPr>
          <w:t>In this example, we are writing the textual information in the BufferedOutputStream object which is connected to the </w:t>
        </w:r>
        <w:r w:rsidR="00584E14">
          <w:rPr>
            <w:rFonts w:ascii="Verdana" w:hAnsi="Verdana"/>
            <w:color w:val="000000"/>
            <w:sz w:val="17"/>
            <w:szCs w:val="17"/>
          </w:rPr>
          <w:fldChar w:fldCharType="begin"/>
        </w:r>
        <w:r>
          <w:rPr>
            <w:rFonts w:ascii="Verdana" w:hAnsi="Verdana"/>
            <w:color w:val="000000"/>
            <w:sz w:val="17"/>
            <w:szCs w:val="17"/>
          </w:rPr>
          <w:instrText xml:space="preserve"> HYPERLINK "https://www.javatpoint.com/java-fileoutputstream-class" </w:instrText>
        </w:r>
        <w:r w:rsidR="00584E14">
          <w:rPr>
            <w:rFonts w:ascii="Verdana" w:hAnsi="Verdana"/>
            <w:color w:val="000000"/>
            <w:sz w:val="17"/>
            <w:szCs w:val="17"/>
          </w:rPr>
          <w:fldChar w:fldCharType="separate"/>
        </w:r>
        <w:r>
          <w:rPr>
            <w:rStyle w:val="Hyperlink"/>
            <w:rFonts w:ascii="Verdana" w:hAnsi="Verdana"/>
            <w:color w:val="008000"/>
            <w:sz w:val="17"/>
            <w:szCs w:val="17"/>
          </w:rPr>
          <w:t>FileOutputStream</w:t>
        </w:r>
        <w:r w:rsidR="00584E14">
          <w:rPr>
            <w:rFonts w:ascii="Verdana" w:hAnsi="Verdana"/>
            <w:color w:val="000000"/>
            <w:sz w:val="17"/>
            <w:szCs w:val="17"/>
          </w:rPr>
          <w:fldChar w:fldCharType="end"/>
        </w:r>
        <w:r>
          <w:rPr>
            <w:rFonts w:ascii="Verdana" w:hAnsi="Verdana"/>
            <w:color w:val="000000"/>
            <w:sz w:val="17"/>
            <w:szCs w:val="17"/>
          </w:rPr>
          <w:t> </w:t>
        </w:r>
        <w:r w:rsidR="00584E14">
          <w:rPr>
            <w:rFonts w:ascii="Verdana" w:hAnsi="Verdana"/>
            <w:color w:val="000000"/>
            <w:sz w:val="17"/>
            <w:szCs w:val="17"/>
          </w:rPr>
          <w:fldChar w:fldCharType="begin"/>
        </w:r>
        <w:r>
          <w:rPr>
            <w:rFonts w:ascii="Verdana" w:hAnsi="Verdana"/>
            <w:color w:val="000000"/>
            <w:sz w:val="17"/>
            <w:szCs w:val="17"/>
          </w:rPr>
          <w:instrText xml:space="preserve"> HYPERLINK "https://www.javatpoint.com/object-and-class-in-java" </w:instrText>
        </w:r>
        <w:r w:rsidR="00584E14">
          <w:rPr>
            <w:rFonts w:ascii="Verdana" w:hAnsi="Verdana"/>
            <w:color w:val="000000"/>
            <w:sz w:val="17"/>
            <w:szCs w:val="17"/>
          </w:rPr>
          <w:fldChar w:fldCharType="separate"/>
        </w:r>
        <w:r>
          <w:rPr>
            <w:rStyle w:val="Hyperlink"/>
            <w:rFonts w:ascii="Verdana" w:hAnsi="Verdana"/>
            <w:color w:val="008000"/>
            <w:sz w:val="17"/>
            <w:szCs w:val="17"/>
          </w:rPr>
          <w:t>object</w:t>
        </w:r>
        <w:r w:rsidR="00584E14">
          <w:rPr>
            <w:rFonts w:ascii="Verdana" w:hAnsi="Verdana"/>
            <w:color w:val="000000"/>
            <w:sz w:val="17"/>
            <w:szCs w:val="17"/>
          </w:rPr>
          <w:fldChar w:fldCharType="end"/>
        </w:r>
        <w:r>
          <w:rPr>
            <w:rFonts w:ascii="Verdana" w:hAnsi="Verdana"/>
            <w:color w:val="000000"/>
            <w:sz w:val="17"/>
            <w:szCs w:val="17"/>
          </w:rPr>
          <w:t>. The flush() flushes the data of one stream and send it into another. It is required if you have connected the one stream with another.</w:t>
        </w:r>
      </w:ins>
    </w:p>
    <w:p w:rsidR="001D78E2" w:rsidRDefault="001D78E2" w:rsidP="001D78E2">
      <w:pPr>
        <w:numPr>
          <w:ilvl w:val="0"/>
          <w:numId w:val="231"/>
        </w:numPr>
        <w:shd w:val="clear" w:color="auto" w:fill="FFFFFF"/>
        <w:spacing w:after="0" w:line="272" w:lineRule="atLeast"/>
        <w:ind w:left="0"/>
        <w:rPr>
          <w:ins w:id="4134" w:author="Unknown"/>
          <w:rFonts w:ascii="Verdana" w:hAnsi="Verdana"/>
          <w:color w:val="000000"/>
          <w:sz w:val="17"/>
          <w:szCs w:val="17"/>
        </w:rPr>
      </w:pPr>
      <w:ins w:id="4135"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1D78E2" w:rsidRDefault="001D78E2" w:rsidP="001D78E2">
      <w:pPr>
        <w:numPr>
          <w:ilvl w:val="0"/>
          <w:numId w:val="231"/>
        </w:numPr>
        <w:shd w:val="clear" w:color="auto" w:fill="FFFFFF"/>
        <w:spacing w:after="0" w:line="272" w:lineRule="atLeast"/>
        <w:ind w:left="0"/>
        <w:rPr>
          <w:ins w:id="4136" w:author="Unknown"/>
          <w:rFonts w:ascii="Verdana" w:hAnsi="Verdana"/>
          <w:color w:val="000000"/>
          <w:sz w:val="17"/>
          <w:szCs w:val="17"/>
        </w:rPr>
      </w:pPr>
      <w:ins w:id="413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1D78E2" w:rsidRDefault="001D78E2" w:rsidP="001D78E2">
      <w:pPr>
        <w:numPr>
          <w:ilvl w:val="0"/>
          <w:numId w:val="231"/>
        </w:numPr>
        <w:shd w:val="clear" w:color="auto" w:fill="FFFFFF"/>
        <w:spacing w:after="0" w:line="272" w:lineRule="atLeast"/>
        <w:ind w:left="0"/>
        <w:rPr>
          <w:ins w:id="4138" w:author="Unknown"/>
          <w:rFonts w:ascii="Verdana" w:hAnsi="Verdana"/>
          <w:color w:val="000000"/>
          <w:sz w:val="17"/>
          <w:szCs w:val="17"/>
        </w:rPr>
      </w:pPr>
      <w:ins w:id="413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BufferedOutputStreamExample{    </w:t>
        </w:r>
      </w:ins>
    </w:p>
    <w:p w:rsidR="001D78E2" w:rsidRDefault="001D78E2" w:rsidP="001D78E2">
      <w:pPr>
        <w:numPr>
          <w:ilvl w:val="0"/>
          <w:numId w:val="231"/>
        </w:numPr>
        <w:shd w:val="clear" w:color="auto" w:fill="FFFFFF"/>
        <w:spacing w:after="0" w:line="272" w:lineRule="atLeast"/>
        <w:ind w:left="0"/>
        <w:rPr>
          <w:ins w:id="4140" w:author="Unknown"/>
          <w:rFonts w:ascii="Verdana" w:hAnsi="Verdana"/>
          <w:color w:val="000000"/>
          <w:sz w:val="17"/>
          <w:szCs w:val="17"/>
        </w:rPr>
      </w:pPr>
      <w:ins w:id="414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1D78E2" w:rsidRDefault="001D78E2" w:rsidP="001D78E2">
      <w:pPr>
        <w:numPr>
          <w:ilvl w:val="0"/>
          <w:numId w:val="231"/>
        </w:numPr>
        <w:shd w:val="clear" w:color="auto" w:fill="FFFFFF"/>
        <w:spacing w:after="0" w:line="272" w:lineRule="atLeast"/>
        <w:ind w:left="0"/>
        <w:rPr>
          <w:ins w:id="4142" w:author="Unknown"/>
          <w:rFonts w:ascii="Verdana" w:hAnsi="Verdana"/>
          <w:color w:val="000000"/>
          <w:sz w:val="17"/>
          <w:szCs w:val="17"/>
        </w:rPr>
      </w:pPr>
      <w:ins w:id="4143" w:author="Unknown">
        <w:r>
          <w:rPr>
            <w:rFonts w:ascii="Verdana" w:hAnsi="Verdana"/>
            <w:color w:val="000000"/>
            <w:sz w:val="17"/>
            <w:szCs w:val="17"/>
            <w:bdr w:val="none" w:sz="0" w:space="0" w:color="auto" w:frame="1"/>
          </w:rPr>
          <w:t>     FileOutputStream fout=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sz w:val="17"/>
            <w:szCs w:val="17"/>
            <w:bdr w:val="none" w:sz="0" w:space="0" w:color="auto" w:frame="1"/>
          </w:rPr>
          <w:t>"D:\\testout.txt"</w:t>
        </w:r>
        <w:r>
          <w:rPr>
            <w:rFonts w:ascii="Verdana" w:hAnsi="Verdana"/>
            <w:color w:val="000000"/>
            <w:sz w:val="17"/>
            <w:szCs w:val="17"/>
            <w:bdr w:val="none" w:sz="0" w:space="0" w:color="auto" w:frame="1"/>
          </w:rPr>
          <w:t>);    </w:t>
        </w:r>
      </w:ins>
    </w:p>
    <w:p w:rsidR="001D78E2" w:rsidRDefault="001D78E2" w:rsidP="001D78E2">
      <w:pPr>
        <w:numPr>
          <w:ilvl w:val="0"/>
          <w:numId w:val="231"/>
        </w:numPr>
        <w:shd w:val="clear" w:color="auto" w:fill="FFFFFF"/>
        <w:spacing w:after="0" w:line="272" w:lineRule="atLeast"/>
        <w:ind w:left="0"/>
        <w:rPr>
          <w:ins w:id="4144" w:author="Unknown"/>
          <w:rFonts w:ascii="Verdana" w:hAnsi="Verdana"/>
          <w:color w:val="000000"/>
          <w:sz w:val="17"/>
          <w:szCs w:val="17"/>
        </w:rPr>
      </w:pPr>
      <w:ins w:id="4145" w:author="Unknown">
        <w:r>
          <w:rPr>
            <w:rFonts w:ascii="Verdana" w:hAnsi="Verdana"/>
            <w:color w:val="000000"/>
            <w:sz w:val="17"/>
            <w:szCs w:val="17"/>
            <w:bdr w:val="none" w:sz="0" w:space="0" w:color="auto" w:frame="1"/>
          </w:rPr>
          <w:t>     BufferedOutputStream bout=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BufferedOutputStream(fout);    </w:t>
        </w:r>
      </w:ins>
    </w:p>
    <w:p w:rsidR="001D78E2" w:rsidRDefault="001D78E2" w:rsidP="001D78E2">
      <w:pPr>
        <w:numPr>
          <w:ilvl w:val="0"/>
          <w:numId w:val="231"/>
        </w:numPr>
        <w:shd w:val="clear" w:color="auto" w:fill="FFFFFF"/>
        <w:spacing w:after="0" w:line="272" w:lineRule="atLeast"/>
        <w:ind w:left="0"/>
        <w:rPr>
          <w:ins w:id="4146" w:author="Unknown"/>
          <w:rFonts w:ascii="Verdana" w:hAnsi="Verdana"/>
          <w:color w:val="000000"/>
          <w:sz w:val="17"/>
          <w:szCs w:val="17"/>
        </w:rPr>
      </w:pPr>
      <w:ins w:id="4147" w:author="Unknown">
        <w:r>
          <w:rPr>
            <w:rFonts w:ascii="Verdana" w:hAnsi="Verdana"/>
            <w:color w:val="000000"/>
            <w:sz w:val="17"/>
            <w:szCs w:val="17"/>
            <w:bdr w:val="none" w:sz="0" w:space="0" w:color="auto" w:frame="1"/>
          </w:rPr>
          <w:t>     String s=</w:t>
        </w:r>
        <w:r>
          <w:rPr>
            <w:rStyle w:val="string"/>
            <w:rFonts w:ascii="Verdana" w:hAnsi="Verdana"/>
            <w:sz w:val="17"/>
            <w:szCs w:val="17"/>
            <w:bdr w:val="none" w:sz="0" w:space="0" w:color="auto" w:frame="1"/>
          </w:rPr>
          <w:t>"Welcome to javaTpoint."</w:t>
        </w:r>
        <w:r>
          <w:rPr>
            <w:rFonts w:ascii="Verdana" w:hAnsi="Verdana"/>
            <w:color w:val="000000"/>
            <w:sz w:val="17"/>
            <w:szCs w:val="17"/>
            <w:bdr w:val="none" w:sz="0" w:space="0" w:color="auto" w:frame="1"/>
          </w:rPr>
          <w:t>;    </w:t>
        </w:r>
      </w:ins>
    </w:p>
    <w:p w:rsidR="001D78E2" w:rsidRDefault="001D78E2" w:rsidP="001D78E2">
      <w:pPr>
        <w:numPr>
          <w:ilvl w:val="0"/>
          <w:numId w:val="231"/>
        </w:numPr>
        <w:shd w:val="clear" w:color="auto" w:fill="FFFFFF"/>
        <w:spacing w:after="0" w:line="272" w:lineRule="atLeast"/>
        <w:ind w:left="0"/>
        <w:rPr>
          <w:ins w:id="4148" w:author="Unknown"/>
          <w:rFonts w:ascii="Verdana" w:hAnsi="Verdana"/>
          <w:color w:val="000000"/>
          <w:sz w:val="17"/>
          <w:szCs w:val="17"/>
        </w:rPr>
      </w:pPr>
      <w:ins w:id="414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byte</w:t>
        </w:r>
        <w:r>
          <w:rPr>
            <w:rFonts w:ascii="Verdana" w:hAnsi="Verdana"/>
            <w:color w:val="000000"/>
            <w:sz w:val="17"/>
            <w:szCs w:val="17"/>
            <w:bdr w:val="none" w:sz="0" w:space="0" w:color="auto" w:frame="1"/>
          </w:rPr>
          <w:t> b[]=s.getBytes();    </w:t>
        </w:r>
      </w:ins>
    </w:p>
    <w:p w:rsidR="001D78E2" w:rsidRDefault="001D78E2" w:rsidP="001D78E2">
      <w:pPr>
        <w:numPr>
          <w:ilvl w:val="0"/>
          <w:numId w:val="231"/>
        </w:numPr>
        <w:shd w:val="clear" w:color="auto" w:fill="FFFFFF"/>
        <w:spacing w:after="0" w:line="272" w:lineRule="atLeast"/>
        <w:ind w:left="0"/>
        <w:rPr>
          <w:ins w:id="4150" w:author="Unknown"/>
          <w:rFonts w:ascii="Verdana" w:hAnsi="Verdana"/>
          <w:color w:val="000000"/>
          <w:sz w:val="17"/>
          <w:szCs w:val="17"/>
        </w:rPr>
      </w:pPr>
      <w:ins w:id="4151" w:author="Unknown">
        <w:r>
          <w:rPr>
            <w:rFonts w:ascii="Verdana" w:hAnsi="Verdana"/>
            <w:color w:val="000000"/>
            <w:sz w:val="17"/>
            <w:szCs w:val="17"/>
            <w:bdr w:val="none" w:sz="0" w:space="0" w:color="auto" w:frame="1"/>
          </w:rPr>
          <w:t>     bout.write(b);    </w:t>
        </w:r>
      </w:ins>
    </w:p>
    <w:p w:rsidR="001D78E2" w:rsidRDefault="001D78E2" w:rsidP="001D78E2">
      <w:pPr>
        <w:numPr>
          <w:ilvl w:val="0"/>
          <w:numId w:val="231"/>
        </w:numPr>
        <w:shd w:val="clear" w:color="auto" w:fill="FFFFFF"/>
        <w:spacing w:after="0" w:line="272" w:lineRule="atLeast"/>
        <w:ind w:left="0"/>
        <w:rPr>
          <w:ins w:id="4152" w:author="Unknown"/>
          <w:rFonts w:ascii="Verdana" w:hAnsi="Verdana"/>
          <w:color w:val="000000"/>
          <w:sz w:val="17"/>
          <w:szCs w:val="17"/>
        </w:rPr>
      </w:pPr>
      <w:ins w:id="4153" w:author="Unknown">
        <w:r>
          <w:rPr>
            <w:rFonts w:ascii="Verdana" w:hAnsi="Verdana"/>
            <w:color w:val="000000"/>
            <w:sz w:val="17"/>
            <w:szCs w:val="17"/>
            <w:bdr w:val="none" w:sz="0" w:space="0" w:color="auto" w:frame="1"/>
          </w:rPr>
          <w:t>     bout.flush();    </w:t>
        </w:r>
      </w:ins>
    </w:p>
    <w:p w:rsidR="001D78E2" w:rsidRDefault="001D78E2" w:rsidP="001D78E2">
      <w:pPr>
        <w:numPr>
          <w:ilvl w:val="0"/>
          <w:numId w:val="231"/>
        </w:numPr>
        <w:shd w:val="clear" w:color="auto" w:fill="FFFFFF"/>
        <w:spacing w:after="0" w:line="272" w:lineRule="atLeast"/>
        <w:ind w:left="0"/>
        <w:rPr>
          <w:ins w:id="4154" w:author="Unknown"/>
          <w:rFonts w:ascii="Verdana" w:hAnsi="Verdana"/>
          <w:color w:val="000000"/>
          <w:sz w:val="17"/>
          <w:szCs w:val="17"/>
        </w:rPr>
      </w:pPr>
      <w:ins w:id="4155" w:author="Unknown">
        <w:r>
          <w:rPr>
            <w:rFonts w:ascii="Verdana" w:hAnsi="Verdana"/>
            <w:color w:val="000000"/>
            <w:sz w:val="17"/>
            <w:szCs w:val="17"/>
            <w:bdr w:val="none" w:sz="0" w:space="0" w:color="auto" w:frame="1"/>
          </w:rPr>
          <w:t>     bout.close();    </w:t>
        </w:r>
      </w:ins>
    </w:p>
    <w:p w:rsidR="001D78E2" w:rsidRDefault="001D78E2" w:rsidP="001D78E2">
      <w:pPr>
        <w:numPr>
          <w:ilvl w:val="0"/>
          <w:numId w:val="231"/>
        </w:numPr>
        <w:shd w:val="clear" w:color="auto" w:fill="FFFFFF"/>
        <w:spacing w:after="0" w:line="272" w:lineRule="atLeast"/>
        <w:ind w:left="0"/>
        <w:rPr>
          <w:ins w:id="4156" w:author="Unknown"/>
          <w:rFonts w:ascii="Verdana" w:hAnsi="Verdana"/>
          <w:color w:val="000000"/>
          <w:sz w:val="17"/>
          <w:szCs w:val="17"/>
        </w:rPr>
      </w:pPr>
      <w:ins w:id="4157" w:author="Unknown">
        <w:r>
          <w:rPr>
            <w:rFonts w:ascii="Verdana" w:hAnsi="Verdana"/>
            <w:color w:val="000000"/>
            <w:sz w:val="17"/>
            <w:szCs w:val="17"/>
            <w:bdr w:val="none" w:sz="0" w:space="0" w:color="auto" w:frame="1"/>
          </w:rPr>
          <w:t>     fout.close();    </w:t>
        </w:r>
      </w:ins>
    </w:p>
    <w:p w:rsidR="001D78E2" w:rsidRDefault="001D78E2" w:rsidP="001D78E2">
      <w:pPr>
        <w:numPr>
          <w:ilvl w:val="0"/>
          <w:numId w:val="231"/>
        </w:numPr>
        <w:shd w:val="clear" w:color="auto" w:fill="FFFFFF"/>
        <w:spacing w:after="0" w:line="272" w:lineRule="atLeast"/>
        <w:ind w:left="0"/>
        <w:rPr>
          <w:ins w:id="4158" w:author="Unknown"/>
          <w:rFonts w:ascii="Verdana" w:hAnsi="Verdana"/>
          <w:color w:val="000000"/>
          <w:sz w:val="17"/>
          <w:szCs w:val="17"/>
        </w:rPr>
      </w:pPr>
      <w:ins w:id="4159" w:author="Unknown">
        <w:r>
          <w:rPr>
            <w:rFonts w:ascii="Verdana" w:hAnsi="Verdana"/>
            <w:color w:val="000000"/>
            <w:sz w:val="17"/>
            <w:szCs w:val="17"/>
            <w:bdr w:val="none" w:sz="0" w:space="0" w:color="auto" w:frame="1"/>
          </w:rPr>
          <w:t>     System.out.println(</w:t>
        </w:r>
        <w:r>
          <w:rPr>
            <w:rStyle w:val="string"/>
            <w:rFonts w:ascii="Verdana" w:hAnsi="Verdana"/>
            <w:sz w:val="17"/>
            <w:szCs w:val="17"/>
            <w:bdr w:val="none" w:sz="0" w:space="0" w:color="auto" w:frame="1"/>
          </w:rPr>
          <w:t>"success"</w:t>
        </w:r>
        <w:r>
          <w:rPr>
            <w:rFonts w:ascii="Verdana" w:hAnsi="Verdana"/>
            <w:color w:val="000000"/>
            <w:sz w:val="17"/>
            <w:szCs w:val="17"/>
            <w:bdr w:val="none" w:sz="0" w:space="0" w:color="auto" w:frame="1"/>
          </w:rPr>
          <w:t>);    </w:t>
        </w:r>
      </w:ins>
    </w:p>
    <w:p w:rsidR="001D78E2" w:rsidRDefault="001D78E2" w:rsidP="001D78E2">
      <w:pPr>
        <w:numPr>
          <w:ilvl w:val="0"/>
          <w:numId w:val="231"/>
        </w:numPr>
        <w:shd w:val="clear" w:color="auto" w:fill="FFFFFF"/>
        <w:spacing w:after="0" w:line="272" w:lineRule="atLeast"/>
        <w:ind w:left="0"/>
        <w:rPr>
          <w:ins w:id="4160" w:author="Unknown"/>
          <w:rFonts w:ascii="Verdana" w:hAnsi="Verdana"/>
          <w:color w:val="000000"/>
          <w:sz w:val="17"/>
          <w:szCs w:val="17"/>
        </w:rPr>
      </w:pPr>
      <w:ins w:id="4161" w:author="Unknown">
        <w:r>
          <w:rPr>
            <w:rFonts w:ascii="Verdana" w:hAnsi="Verdana"/>
            <w:color w:val="000000"/>
            <w:sz w:val="17"/>
            <w:szCs w:val="17"/>
            <w:bdr w:val="none" w:sz="0" w:space="0" w:color="auto" w:frame="1"/>
          </w:rPr>
          <w:t>}    </w:t>
        </w:r>
      </w:ins>
    </w:p>
    <w:p w:rsidR="001D78E2" w:rsidRDefault="001D78E2" w:rsidP="001D78E2">
      <w:pPr>
        <w:numPr>
          <w:ilvl w:val="0"/>
          <w:numId w:val="231"/>
        </w:numPr>
        <w:shd w:val="clear" w:color="auto" w:fill="FFFFFF"/>
        <w:spacing w:after="0" w:line="272" w:lineRule="atLeast"/>
        <w:ind w:left="0"/>
        <w:rPr>
          <w:ins w:id="4162" w:author="Unknown"/>
          <w:rFonts w:ascii="Verdana" w:hAnsi="Verdana"/>
          <w:color w:val="000000"/>
          <w:sz w:val="17"/>
          <w:szCs w:val="17"/>
        </w:rPr>
      </w:pPr>
      <w:ins w:id="4163" w:author="Unknown">
        <w:r>
          <w:rPr>
            <w:rFonts w:ascii="Verdana" w:hAnsi="Verdana"/>
            <w:color w:val="000000"/>
            <w:sz w:val="17"/>
            <w:szCs w:val="17"/>
            <w:bdr w:val="none" w:sz="0" w:space="0" w:color="auto" w:frame="1"/>
          </w:rPr>
          <w:t>}  </w:t>
        </w:r>
      </w:ins>
    </w:p>
    <w:p w:rsidR="001D78E2" w:rsidRDefault="001D78E2" w:rsidP="001D78E2">
      <w:pPr>
        <w:pStyle w:val="NormalWeb"/>
        <w:shd w:val="clear" w:color="auto" w:fill="FFFFFF"/>
        <w:rPr>
          <w:ins w:id="4164" w:author="Unknown"/>
          <w:rFonts w:ascii="Verdana" w:hAnsi="Verdana"/>
          <w:color w:val="000000"/>
          <w:sz w:val="17"/>
          <w:szCs w:val="17"/>
        </w:rPr>
      </w:pPr>
      <w:ins w:id="4165" w:author="Unknown">
        <w:r>
          <w:rPr>
            <w:rFonts w:ascii="Verdana" w:hAnsi="Verdana"/>
            <w:color w:val="000000"/>
            <w:sz w:val="17"/>
            <w:szCs w:val="17"/>
          </w:rPr>
          <w:t>Output:</w:t>
        </w:r>
      </w:ins>
    </w:p>
    <w:p w:rsidR="001D78E2" w:rsidRDefault="001D78E2" w:rsidP="001D78E2">
      <w:pPr>
        <w:pStyle w:val="HTMLPreformatted"/>
        <w:shd w:val="clear" w:color="auto" w:fill="F9FBF9"/>
        <w:rPr>
          <w:ins w:id="4166" w:author="Unknown"/>
          <w:color w:val="000000"/>
        </w:rPr>
      </w:pPr>
      <w:ins w:id="4167" w:author="Unknown">
        <w:r>
          <w:rPr>
            <w:color w:val="000000"/>
          </w:rPr>
          <w:t>Success</w:t>
        </w:r>
      </w:ins>
    </w:p>
    <w:p w:rsidR="00141B14" w:rsidRDefault="00141B14" w:rsidP="00AF17BD"/>
    <w:p w:rsidR="001D78E2" w:rsidRDefault="001D78E2" w:rsidP="00AF17BD"/>
    <w:p w:rsidR="001D78E2" w:rsidRDefault="001D78E2" w:rsidP="00AF17BD"/>
    <w:p w:rsidR="001D78E2" w:rsidRDefault="001D78E2" w:rsidP="00AF17BD"/>
    <w:p w:rsidR="00CF12DD" w:rsidRDefault="00CF12DD" w:rsidP="00CF12D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BufferedInputStream Class</w:t>
      </w:r>
    </w:p>
    <w:p w:rsidR="00CF12DD" w:rsidRDefault="00CF12DD" w:rsidP="00CF12DD">
      <w:pPr>
        <w:pStyle w:val="NormalWeb"/>
        <w:shd w:val="clear" w:color="auto" w:fill="FFFFFF"/>
        <w:rPr>
          <w:rFonts w:ascii="Verdana" w:hAnsi="Verdana"/>
          <w:color w:val="000000"/>
          <w:sz w:val="17"/>
          <w:szCs w:val="17"/>
        </w:rPr>
      </w:pPr>
      <w:r>
        <w:rPr>
          <w:rFonts w:ascii="Verdana" w:hAnsi="Verdana"/>
          <w:color w:val="000000"/>
          <w:sz w:val="17"/>
          <w:szCs w:val="17"/>
        </w:rPr>
        <w:t>Java BufferedInputStream </w:t>
      </w:r>
      <w:hyperlink r:id="rId130" w:history="1">
        <w:r>
          <w:rPr>
            <w:rStyle w:val="Hyperlink"/>
            <w:rFonts w:ascii="Verdana" w:hAnsi="Verdana"/>
            <w:color w:val="008000"/>
            <w:sz w:val="17"/>
            <w:szCs w:val="17"/>
          </w:rPr>
          <w:t>class</w:t>
        </w:r>
      </w:hyperlink>
      <w:r>
        <w:rPr>
          <w:rFonts w:ascii="Verdana" w:hAnsi="Verdana"/>
          <w:color w:val="000000"/>
          <w:sz w:val="17"/>
          <w:szCs w:val="17"/>
        </w:rPr>
        <w:t> is used to read information from </w:t>
      </w:r>
      <w:hyperlink r:id="rId131" w:history="1">
        <w:r>
          <w:rPr>
            <w:rStyle w:val="Hyperlink"/>
            <w:rFonts w:ascii="Verdana" w:hAnsi="Verdana"/>
            <w:color w:val="008000"/>
            <w:sz w:val="17"/>
            <w:szCs w:val="17"/>
          </w:rPr>
          <w:t>stream</w:t>
        </w:r>
      </w:hyperlink>
      <w:r>
        <w:rPr>
          <w:rFonts w:ascii="Verdana" w:hAnsi="Verdana"/>
          <w:color w:val="000000"/>
          <w:sz w:val="17"/>
          <w:szCs w:val="17"/>
        </w:rPr>
        <w:t>. It internally uses buffer mechanism to make the performance fast.</w:t>
      </w:r>
    </w:p>
    <w:p w:rsidR="00CF12DD" w:rsidRDefault="00CF12DD" w:rsidP="00CF12DD">
      <w:pPr>
        <w:pStyle w:val="NormalWeb"/>
        <w:shd w:val="clear" w:color="auto" w:fill="FFFFFF"/>
        <w:rPr>
          <w:rFonts w:ascii="Verdana" w:hAnsi="Verdana"/>
          <w:color w:val="000000"/>
          <w:sz w:val="17"/>
          <w:szCs w:val="17"/>
        </w:rPr>
      </w:pPr>
      <w:r>
        <w:rPr>
          <w:rFonts w:ascii="Verdana" w:hAnsi="Verdana"/>
          <w:color w:val="000000"/>
          <w:sz w:val="17"/>
          <w:szCs w:val="17"/>
        </w:rPr>
        <w:t>The important points about BufferedInputStream are:</w:t>
      </w:r>
    </w:p>
    <w:p w:rsidR="00CF12DD" w:rsidRDefault="00CF12DD" w:rsidP="00CF12DD">
      <w:pPr>
        <w:numPr>
          <w:ilvl w:val="0"/>
          <w:numId w:val="23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When the bytes from the stream are skipped or read, the internal buffer automatically refilled from the contained input stream, many bytes at a time.</w:t>
      </w:r>
    </w:p>
    <w:p w:rsidR="00CF12DD" w:rsidRDefault="00CF12DD" w:rsidP="00CF12DD">
      <w:pPr>
        <w:numPr>
          <w:ilvl w:val="0"/>
          <w:numId w:val="232"/>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When a BufferedInputStream is created, an internal buffer </w:t>
      </w:r>
      <w:hyperlink r:id="rId132" w:history="1">
        <w:r>
          <w:rPr>
            <w:rStyle w:val="Hyperlink"/>
            <w:rFonts w:ascii="Verdana" w:hAnsi="Verdana"/>
            <w:color w:val="008000"/>
            <w:sz w:val="17"/>
            <w:szCs w:val="17"/>
          </w:rPr>
          <w:t>array</w:t>
        </w:r>
      </w:hyperlink>
      <w:r>
        <w:rPr>
          <w:rFonts w:ascii="Verdana" w:hAnsi="Verdana"/>
          <w:color w:val="000000"/>
          <w:sz w:val="17"/>
          <w:szCs w:val="17"/>
        </w:rPr>
        <w:t> is created.</w:t>
      </w:r>
    </w:p>
    <w:p w:rsidR="00CF12DD" w:rsidRDefault="00584E14" w:rsidP="00CF12DD">
      <w:pPr>
        <w:spacing w:after="0" w:line="240" w:lineRule="auto"/>
        <w:rPr>
          <w:rFonts w:ascii="Times New Roman" w:hAnsi="Times New Roman"/>
          <w:sz w:val="24"/>
          <w:szCs w:val="24"/>
        </w:rPr>
      </w:pPr>
      <w:r>
        <w:pict>
          <v:rect id="_x0000_i1138" style="width:0;height:.65pt" o:hralign="center" o:hrstd="t" o:hrnoshade="t" o:hr="t" fillcolor="#d4d4d4" stroked="f"/>
        </w:pict>
      </w:r>
    </w:p>
    <w:p w:rsidR="00CF12DD" w:rsidRDefault="00CF12DD" w:rsidP="00CF12D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Java BufferedInputStream class declaration</w:t>
      </w:r>
    </w:p>
    <w:p w:rsidR="00CF12DD" w:rsidRDefault="00CF12DD" w:rsidP="00CF12DD">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Java.io.BufferedInputStream class:</w:t>
      </w:r>
    </w:p>
    <w:p w:rsidR="00CF12DD" w:rsidRDefault="00CF12DD" w:rsidP="00CF12DD">
      <w:pPr>
        <w:numPr>
          <w:ilvl w:val="0"/>
          <w:numId w:val="233"/>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BufferedInputStream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FilterInputStream  </w:t>
      </w:r>
    </w:p>
    <w:p w:rsidR="00CF12DD" w:rsidRDefault="00584E14" w:rsidP="00CF12DD">
      <w:pPr>
        <w:spacing w:line="240" w:lineRule="auto"/>
        <w:rPr>
          <w:rFonts w:ascii="Times New Roman" w:hAnsi="Times New Roman"/>
          <w:sz w:val="24"/>
          <w:szCs w:val="24"/>
        </w:rPr>
      </w:pPr>
      <w:r>
        <w:pict>
          <v:rect id="_x0000_i1139" style="width:0;height:.65pt" o:hralign="center" o:hrstd="t" o:hrnoshade="t" o:hr="t" fillcolor="#d4d4d4" stroked="f"/>
        </w:pict>
      </w:r>
    </w:p>
    <w:p w:rsidR="00CF12DD" w:rsidRDefault="00CF12DD" w:rsidP="00CF12D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BufferedInputStream class constructors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47"/>
        <w:gridCol w:w="7227"/>
      </w:tblGrid>
      <w:tr w:rsidR="00CF12DD" w:rsidTr="00CF12DD">
        <w:tc>
          <w:tcPr>
            <w:tcW w:w="0" w:type="auto"/>
            <w:shd w:val="clear" w:color="auto" w:fill="C7CCBE"/>
            <w:tcMar>
              <w:top w:w="156" w:type="dxa"/>
              <w:left w:w="156" w:type="dxa"/>
              <w:bottom w:w="156" w:type="dxa"/>
              <w:right w:w="156" w:type="dxa"/>
            </w:tcMar>
            <w:hideMark/>
          </w:tcPr>
          <w:p w:rsidR="00CF12DD" w:rsidRDefault="00CF12DD">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CF12DD" w:rsidRDefault="00CF12DD">
            <w:pPr>
              <w:rPr>
                <w:b/>
                <w:bCs/>
                <w:color w:val="000000"/>
              </w:rPr>
            </w:pPr>
            <w:r>
              <w:rPr>
                <w:b/>
                <w:bCs/>
                <w:color w:val="000000"/>
              </w:rPr>
              <w:t>Description</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BufferedInputStream(InputStream IS)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creates the BufferedInputStream and saves it argument, the input stream IS, for later use.</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BufferedInputStream(InputStream IS, 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creates the BufferedInputStream with a specified buffer size and saves it argument, the input stream IS, for later use.</w:t>
            </w:r>
          </w:p>
        </w:tc>
      </w:tr>
    </w:tbl>
    <w:p w:rsidR="00CF12DD" w:rsidRDefault="00584E14" w:rsidP="00CF12DD">
      <w:pPr>
        <w:rPr>
          <w:rFonts w:ascii="Times New Roman" w:hAnsi="Times New Roman" w:cs="Times New Roman"/>
          <w:sz w:val="24"/>
          <w:szCs w:val="24"/>
        </w:rPr>
      </w:pPr>
      <w:r>
        <w:pict>
          <v:rect id="_x0000_i1140" style="width:0;height:.65pt" o:hralign="center" o:hrstd="t" o:hrnoshade="t" o:hr="t" fillcolor="#d4d4d4" stroked="f"/>
        </w:pict>
      </w:r>
    </w:p>
    <w:p w:rsidR="00CF12DD" w:rsidRDefault="00CF12DD" w:rsidP="00CF12D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BufferedInputStream class methods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86"/>
        <w:gridCol w:w="8588"/>
      </w:tblGrid>
      <w:tr w:rsidR="00CF12DD" w:rsidTr="00CF12DD">
        <w:tc>
          <w:tcPr>
            <w:tcW w:w="0" w:type="auto"/>
            <w:shd w:val="clear" w:color="auto" w:fill="C7CCBE"/>
            <w:tcMar>
              <w:top w:w="156" w:type="dxa"/>
              <w:left w:w="156" w:type="dxa"/>
              <w:bottom w:w="156" w:type="dxa"/>
              <w:right w:w="156" w:type="dxa"/>
            </w:tcMar>
            <w:hideMark/>
          </w:tcPr>
          <w:p w:rsidR="00CF12DD" w:rsidRDefault="00CF12D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F12DD" w:rsidRDefault="00CF12DD">
            <w:pPr>
              <w:rPr>
                <w:b/>
                <w:bCs/>
                <w:color w:val="000000"/>
              </w:rPr>
            </w:pPr>
            <w:r>
              <w:rPr>
                <w:b/>
                <w:bCs/>
                <w:color w:val="000000"/>
              </w:rPr>
              <w:t>Description</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returns an estimate number of bytes that can be read from the input stream without blocking by the next invocation method for the input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read the next byte of data from the input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int read(byte[] b, int off, int ln)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read the bytes from the specified byte-input stream into a specified byte array, starting with the given offset.</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closes the input stream and releases any of the system resources associated with the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void reset()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repositions the stream at a position the mark method was last called on this input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void mark(int readlimit)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sees the general contract of the mark method for the input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skips over and discards x bytes of data from the input stream.</w:t>
            </w:r>
          </w:p>
        </w:tc>
      </w:tr>
      <w:tr w:rsidR="00CF12DD" w:rsidTr="00CF12D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lastRenderedPageBreak/>
              <w:t>boolean markSupported()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F12DD" w:rsidRDefault="00CF12DD">
            <w:pPr>
              <w:spacing w:line="298" w:lineRule="atLeast"/>
              <w:ind w:left="259"/>
              <w:rPr>
                <w:rFonts w:ascii="Verdana" w:hAnsi="Verdana"/>
                <w:color w:val="000000"/>
                <w:sz w:val="17"/>
                <w:szCs w:val="17"/>
              </w:rPr>
            </w:pPr>
            <w:r>
              <w:rPr>
                <w:rFonts w:ascii="Verdana" w:hAnsi="Verdana"/>
                <w:color w:val="000000"/>
                <w:sz w:val="17"/>
                <w:szCs w:val="17"/>
              </w:rPr>
              <w:t>It tests for the input stream to support the mark and reset methods.</w:t>
            </w:r>
          </w:p>
        </w:tc>
      </w:tr>
    </w:tbl>
    <w:p w:rsidR="00CF12DD" w:rsidRDefault="00CF12DD" w:rsidP="00CF12DD">
      <w:pPr>
        <w:pStyle w:val="Heading3"/>
        <w:shd w:val="clear" w:color="auto" w:fill="FFFFFF"/>
        <w:spacing w:line="312" w:lineRule="atLeast"/>
        <w:rPr>
          <w:ins w:id="4168" w:author="Unknown"/>
          <w:rFonts w:ascii="Helvetica" w:hAnsi="Helvetica" w:cs="Helvetica"/>
          <w:b w:val="0"/>
          <w:bCs w:val="0"/>
          <w:color w:val="610B4B"/>
        </w:rPr>
      </w:pPr>
      <w:ins w:id="4169" w:author="Unknown">
        <w:r>
          <w:rPr>
            <w:rFonts w:ascii="Helvetica" w:hAnsi="Helvetica" w:cs="Helvetica"/>
            <w:b w:val="0"/>
            <w:bCs w:val="0"/>
            <w:color w:val="610B4B"/>
          </w:rPr>
          <w:t>Example of Java BufferedInputStream</w:t>
        </w:r>
      </w:ins>
    </w:p>
    <w:p w:rsidR="00CF12DD" w:rsidRDefault="00CF12DD" w:rsidP="00CF12DD">
      <w:pPr>
        <w:pStyle w:val="NormalWeb"/>
        <w:shd w:val="clear" w:color="auto" w:fill="FFFFFF"/>
        <w:rPr>
          <w:ins w:id="4170" w:author="Unknown"/>
          <w:rFonts w:ascii="Verdana" w:hAnsi="Verdana"/>
          <w:color w:val="000000"/>
          <w:sz w:val="17"/>
          <w:szCs w:val="17"/>
        </w:rPr>
      </w:pPr>
      <w:ins w:id="4171" w:author="Unknown">
        <w:r>
          <w:rPr>
            <w:rFonts w:ascii="Verdana" w:hAnsi="Verdana"/>
            <w:color w:val="000000"/>
            <w:sz w:val="17"/>
            <w:szCs w:val="17"/>
          </w:rPr>
          <w:t>Let's see the simple example to read data of </w:t>
        </w:r>
        <w:r w:rsidR="00584E14">
          <w:rPr>
            <w:rFonts w:ascii="Verdana" w:hAnsi="Verdana"/>
            <w:color w:val="000000"/>
            <w:sz w:val="17"/>
            <w:szCs w:val="17"/>
          </w:rPr>
          <w:fldChar w:fldCharType="begin"/>
        </w:r>
        <w:r>
          <w:rPr>
            <w:rFonts w:ascii="Verdana" w:hAnsi="Verdana"/>
            <w:color w:val="000000"/>
            <w:sz w:val="17"/>
            <w:szCs w:val="17"/>
          </w:rPr>
          <w:instrText xml:space="preserve"> HYPERLINK "https://www.javatpoint.com/java-file-class" </w:instrText>
        </w:r>
        <w:r w:rsidR="00584E14">
          <w:rPr>
            <w:rFonts w:ascii="Verdana" w:hAnsi="Verdana"/>
            <w:color w:val="000000"/>
            <w:sz w:val="17"/>
            <w:szCs w:val="17"/>
          </w:rPr>
          <w:fldChar w:fldCharType="separate"/>
        </w:r>
        <w:r>
          <w:rPr>
            <w:rStyle w:val="Hyperlink"/>
            <w:rFonts w:ascii="Verdana" w:hAnsi="Verdana"/>
            <w:color w:val="008000"/>
            <w:sz w:val="17"/>
            <w:szCs w:val="17"/>
          </w:rPr>
          <w:t>file</w:t>
        </w:r>
        <w:r w:rsidR="00584E14">
          <w:rPr>
            <w:rFonts w:ascii="Verdana" w:hAnsi="Verdana"/>
            <w:color w:val="000000"/>
            <w:sz w:val="17"/>
            <w:szCs w:val="17"/>
          </w:rPr>
          <w:fldChar w:fldCharType="end"/>
        </w:r>
        <w:r>
          <w:rPr>
            <w:rFonts w:ascii="Verdana" w:hAnsi="Verdana"/>
            <w:color w:val="000000"/>
            <w:sz w:val="17"/>
            <w:szCs w:val="17"/>
          </w:rPr>
          <w:t> using BufferedInputStream:</w:t>
        </w:r>
      </w:ins>
    </w:p>
    <w:p w:rsidR="00CF12DD" w:rsidRDefault="00CF12DD" w:rsidP="00CF12DD">
      <w:pPr>
        <w:numPr>
          <w:ilvl w:val="0"/>
          <w:numId w:val="234"/>
        </w:numPr>
        <w:shd w:val="clear" w:color="auto" w:fill="FFFFFF"/>
        <w:spacing w:after="0" w:line="272" w:lineRule="atLeast"/>
        <w:ind w:left="0"/>
        <w:rPr>
          <w:ins w:id="4172" w:author="Unknown"/>
          <w:rFonts w:ascii="Verdana" w:hAnsi="Verdana"/>
          <w:color w:val="000000"/>
          <w:sz w:val="17"/>
          <w:szCs w:val="17"/>
        </w:rPr>
      </w:pPr>
      <w:ins w:id="4173"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CF12DD" w:rsidRDefault="00CF12DD" w:rsidP="00CF12DD">
      <w:pPr>
        <w:numPr>
          <w:ilvl w:val="0"/>
          <w:numId w:val="234"/>
        </w:numPr>
        <w:shd w:val="clear" w:color="auto" w:fill="FFFFFF"/>
        <w:spacing w:after="0" w:line="272" w:lineRule="atLeast"/>
        <w:ind w:left="0"/>
        <w:rPr>
          <w:ins w:id="4174" w:author="Unknown"/>
          <w:rFonts w:ascii="Verdana" w:hAnsi="Verdana"/>
          <w:color w:val="000000"/>
          <w:sz w:val="17"/>
          <w:szCs w:val="17"/>
        </w:rPr>
      </w:pPr>
      <w:ins w:id="4175" w:author="Unknown">
        <w:r>
          <w:rPr>
            <w:rFonts w:ascii="Verdana" w:hAnsi="Verdana"/>
            <w:color w:val="000000"/>
            <w:sz w:val="17"/>
            <w:szCs w:val="17"/>
            <w:bdr w:val="none" w:sz="0" w:space="0" w:color="auto" w:frame="1"/>
          </w:rPr>
          <w:t>   </w:t>
        </w:r>
      </w:ins>
    </w:p>
    <w:p w:rsidR="00CF12DD" w:rsidRDefault="00CF12DD" w:rsidP="00CF12DD">
      <w:pPr>
        <w:numPr>
          <w:ilvl w:val="0"/>
          <w:numId w:val="234"/>
        </w:numPr>
        <w:shd w:val="clear" w:color="auto" w:fill="FFFFFF"/>
        <w:spacing w:after="0" w:line="272" w:lineRule="atLeast"/>
        <w:ind w:left="0"/>
        <w:rPr>
          <w:ins w:id="4176" w:author="Unknown"/>
          <w:rFonts w:ascii="Verdana" w:hAnsi="Verdana"/>
          <w:color w:val="000000"/>
          <w:sz w:val="17"/>
          <w:szCs w:val="17"/>
        </w:rPr>
      </w:pPr>
      <w:ins w:id="417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CF12DD" w:rsidRDefault="00CF12DD" w:rsidP="00CF12DD">
      <w:pPr>
        <w:numPr>
          <w:ilvl w:val="0"/>
          <w:numId w:val="234"/>
        </w:numPr>
        <w:shd w:val="clear" w:color="auto" w:fill="FFFFFF"/>
        <w:spacing w:after="0" w:line="272" w:lineRule="atLeast"/>
        <w:ind w:left="0"/>
        <w:rPr>
          <w:ins w:id="4178" w:author="Unknown"/>
          <w:rFonts w:ascii="Verdana" w:hAnsi="Verdana"/>
          <w:color w:val="000000"/>
          <w:sz w:val="17"/>
          <w:szCs w:val="17"/>
        </w:rPr>
      </w:pPr>
      <w:ins w:id="417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BufferedInputStreamExample{    </w:t>
        </w:r>
      </w:ins>
    </w:p>
    <w:p w:rsidR="00CF12DD" w:rsidRDefault="00CF12DD" w:rsidP="00CF12DD">
      <w:pPr>
        <w:numPr>
          <w:ilvl w:val="0"/>
          <w:numId w:val="234"/>
        </w:numPr>
        <w:shd w:val="clear" w:color="auto" w:fill="FFFFFF"/>
        <w:spacing w:after="0" w:line="272" w:lineRule="atLeast"/>
        <w:ind w:left="0"/>
        <w:rPr>
          <w:ins w:id="4180" w:author="Unknown"/>
          <w:rFonts w:ascii="Verdana" w:hAnsi="Verdana"/>
          <w:color w:val="000000"/>
          <w:sz w:val="17"/>
          <w:szCs w:val="17"/>
        </w:rPr>
      </w:pPr>
      <w:ins w:id="41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ins>
    </w:p>
    <w:p w:rsidR="00CF12DD" w:rsidRDefault="00CF12DD" w:rsidP="00CF12DD">
      <w:pPr>
        <w:numPr>
          <w:ilvl w:val="0"/>
          <w:numId w:val="234"/>
        </w:numPr>
        <w:shd w:val="clear" w:color="auto" w:fill="FFFFFF"/>
        <w:spacing w:after="0" w:line="272" w:lineRule="atLeast"/>
        <w:ind w:left="0"/>
        <w:rPr>
          <w:ins w:id="4182" w:author="Unknown"/>
          <w:rFonts w:ascii="Verdana" w:hAnsi="Verdana"/>
          <w:color w:val="000000"/>
          <w:sz w:val="17"/>
          <w:szCs w:val="17"/>
        </w:rPr>
      </w:pPr>
      <w:ins w:id="41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try</w:t>
        </w:r>
        <w:r>
          <w:rPr>
            <w:rFonts w:ascii="Verdana" w:hAnsi="Verdana"/>
            <w:color w:val="000000"/>
            <w:sz w:val="17"/>
            <w:szCs w:val="17"/>
            <w:bdr w:val="none" w:sz="0" w:space="0" w:color="auto" w:frame="1"/>
          </w:rPr>
          <w:t>{    </w:t>
        </w:r>
      </w:ins>
    </w:p>
    <w:p w:rsidR="00CF12DD" w:rsidRDefault="00CF12DD" w:rsidP="00CF12DD">
      <w:pPr>
        <w:numPr>
          <w:ilvl w:val="0"/>
          <w:numId w:val="234"/>
        </w:numPr>
        <w:shd w:val="clear" w:color="auto" w:fill="FFFFFF"/>
        <w:spacing w:after="0" w:line="272" w:lineRule="atLeast"/>
        <w:ind w:left="0"/>
        <w:rPr>
          <w:ins w:id="4184" w:author="Unknown"/>
          <w:rFonts w:ascii="Verdana" w:hAnsi="Verdana"/>
          <w:color w:val="000000"/>
          <w:sz w:val="17"/>
          <w:szCs w:val="17"/>
        </w:rPr>
      </w:pPr>
      <w:ins w:id="4185" w:author="Unknown">
        <w:r>
          <w:rPr>
            <w:rFonts w:ascii="Verdana" w:hAnsi="Verdana"/>
            <w:color w:val="000000"/>
            <w:sz w:val="17"/>
            <w:szCs w:val="17"/>
            <w:bdr w:val="none" w:sz="0" w:space="0" w:color="auto" w:frame="1"/>
          </w:rPr>
          <w:t>    FileInputStream fin=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CF12DD" w:rsidRDefault="00CF12DD" w:rsidP="00CF12DD">
      <w:pPr>
        <w:numPr>
          <w:ilvl w:val="0"/>
          <w:numId w:val="234"/>
        </w:numPr>
        <w:shd w:val="clear" w:color="auto" w:fill="FFFFFF"/>
        <w:spacing w:after="0" w:line="272" w:lineRule="atLeast"/>
        <w:ind w:left="0"/>
        <w:rPr>
          <w:ins w:id="4186" w:author="Unknown"/>
          <w:rFonts w:ascii="Verdana" w:hAnsi="Verdana"/>
          <w:color w:val="000000"/>
          <w:sz w:val="17"/>
          <w:szCs w:val="17"/>
        </w:rPr>
      </w:pPr>
      <w:ins w:id="4187" w:author="Unknown">
        <w:r>
          <w:rPr>
            <w:rFonts w:ascii="Verdana" w:hAnsi="Verdana"/>
            <w:color w:val="000000"/>
            <w:sz w:val="17"/>
            <w:szCs w:val="17"/>
            <w:bdr w:val="none" w:sz="0" w:space="0" w:color="auto" w:frame="1"/>
          </w:rPr>
          <w:t>    BufferedInputStream bin=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BufferedInputStream(fin);    </w:t>
        </w:r>
      </w:ins>
    </w:p>
    <w:p w:rsidR="00CF12DD" w:rsidRDefault="00CF12DD" w:rsidP="00CF12DD">
      <w:pPr>
        <w:numPr>
          <w:ilvl w:val="0"/>
          <w:numId w:val="234"/>
        </w:numPr>
        <w:shd w:val="clear" w:color="auto" w:fill="FFFFFF"/>
        <w:spacing w:after="0" w:line="272" w:lineRule="atLeast"/>
        <w:ind w:left="0"/>
        <w:rPr>
          <w:ins w:id="4188" w:author="Unknown"/>
          <w:rFonts w:ascii="Verdana" w:hAnsi="Verdana"/>
          <w:color w:val="000000"/>
          <w:sz w:val="17"/>
          <w:szCs w:val="17"/>
        </w:rPr>
      </w:pPr>
      <w:ins w:id="418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    </w:t>
        </w:r>
      </w:ins>
    </w:p>
    <w:p w:rsidR="00CF12DD" w:rsidRDefault="00CF12DD" w:rsidP="00CF12DD">
      <w:pPr>
        <w:numPr>
          <w:ilvl w:val="0"/>
          <w:numId w:val="234"/>
        </w:numPr>
        <w:shd w:val="clear" w:color="auto" w:fill="FFFFFF"/>
        <w:spacing w:after="0" w:line="272" w:lineRule="atLeast"/>
        <w:ind w:left="0"/>
        <w:rPr>
          <w:ins w:id="4190" w:author="Unknown"/>
          <w:rFonts w:ascii="Verdana" w:hAnsi="Verdana"/>
          <w:color w:val="000000"/>
          <w:sz w:val="17"/>
          <w:szCs w:val="17"/>
        </w:rPr>
      </w:pPr>
      <w:ins w:id="419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((i=bin.read())!=-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CF12DD" w:rsidRDefault="00CF12DD" w:rsidP="00CF12DD">
      <w:pPr>
        <w:numPr>
          <w:ilvl w:val="0"/>
          <w:numId w:val="234"/>
        </w:numPr>
        <w:shd w:val="clear" w:color="auto" w:fill="FFFFFF"/>
        <w:spacing w:after="0" w:line="272" w:lineRule="atLeast"/>
        <w:ind w:left="0"/>
        <w:rPr>
          <w:ins w:id="4192" w:author="Unknown"/>
          <w:rFonts w:ascii="Verdana" w:hAnsi="Verdana"/>
          <w:color w:val="000000"/>
          <w:sz w:val="17"/>
          <w:szCs w:val="17"/>
        </w:rPr>
      </w:pPr>
      <w:ins w:id="4193" w:author="Unknown">
        <w:r>
          <w:rPr>
            <w:rFonts w:ascii="Verdana" w:hAnsi="Verdana"/>
            <w:color w:val="000000"/>
            <w:sz w:val="17"/>
            <w:szCs w:val="17"/>
            <w:bdr w:val="none" w:sz="0" w:space="0" w:color="auto" w:frame="1"/>
          </w:rPr>
          <w:t>     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)i);    </w:t>
        </w:r>
      </w:ins>
    </w:p>
    <w:p w:rsidR="00CF12DD" w:rsidRDefault="00CF12DD" w:rsidP="00CF12DD">
      <w:pPr>
        <w:numPr>
          <w:ilvl w:val="0"/>
          <w:numId w:val="234"/>
        </w:numPr>
        <w:shd w:val="clear" w:color="auto" w:fill="FFFFFF"/>
        <w:spacing w:after="0" w:line="272" w:lineRule="atLeast"/>
        <w:ind w:left="0"/>
        <w:rPr>
          <w:ins w:id="4194" w:author="Unknown"/>
          <w:rFonts w:ascii="Verdana" w:hAnsi="Verdana"/>
          <w:color w:val="000000"/>
          <w:sz w:val="17"/>
          <w:szCs w:val="17"/>
        </w:rPr>
      </w:pPr>
      <w:ins w:id="4195" w:author="Unknown">
        <w:r>
          <w:rPr>
            <w:rFonts w:ascii="Verdana" w:hAnsi="Verdana"/>
            <w:color w:val="000000"/>
            <w:sz w:val="17"/>
            <w:szCs w:val="17"/>
            <w:bdr w:val="none" w:sz="0" w:space="0" w:color="auto" w:frame="1"/>
          </w:rPr>
          <w:t>    }    </w:t>
        </w:r>
      </w:ins>
    </w:p>
    <w:p w:rsidR="00CF12DD" w:rsidRDefault="00CF12DD" w:rsidP="00CF12DD">
      <w:pPr>
        <w:numPr>
          <w:ilvl w:val="0"/>
          <w:numId w:val="234"/>
        </w:numPr>
        <w:shd w:val="clear" w:color="auto" w:fill="FFFFFF"/>
        <w:spacing w:after="0" w:line="272" w:lineRule="atLeast"/>
        <w:ind w:left="0"/>
        <w:rPr>
          <w:ins w:id="4196" w:author="Unknown"/>
          <w:rFonts w:ascii="Verdana" w:hAnsi="Verdana"/>
          <w:color w:val="000000"/>
          <w:sz w:val="17"/>
          <w:szCs w:val="17"/>
        </w:rPr>
      </w:pPr>
      <w:ins w:id="4197" w:author="Unknown">
        <w:r>
          <w:rPr>
            <w:rFonts w:ascii="Verdana" w:hAnsi="Verdana"/>
            <w:color w:val="000000"/>
            <w:sz w:val="17"/>
            <w:szCs w:val="17"/>
            <w:bdr w:val="none" w:sz="0" w:space="0" w:color="auto" w:frame="1"/>
          </w:rPr>
          <w:t>    bin.close();    </w:t>
        </w:r>
      </w:ins>
    </w:p>
    <w:p w:rsidR="00CF12DD" w:rsidRDefault="00CF12DD" w:rsidP="00CF12DD">
      <w:pPr>
        <w:numPr>
          <w:ilvl w:val="0"/>
          <w:numId w:val="234"/>
        </w:numPr>
        <w:shd w:val="clear" w:color="auto" w:fill="FFFFFF"/>
        <w:spacing w:after="0" w:line="272" w:lineRule="atLeast"/>
        <w:ind w:left="0"/>
        <w:rPr>
          <w:ins w:id="4198" w:author="Unknown"/>
          <w:rFonts w:ascii="Verdana" w:hAnsi="Verdana"/>
          <w:color w:val="000000"/>
          <w:sz w:val="17"/>
          <w:szCs w:val="17"/>
        </w:rPr>
      </w:pPr>
      <w:ins w:id="4199" w:author="Unknown">
        <w:r>
          <w:rPr>
            <w:rFonts w:ascii="Verdana" w:hAnsi="Verdana"/>
            <w:color w:val="000000"/>
            <w:sz w:val="17"/>
            <w:szCs w:val="17"/>
            <w:bdr w:val="none" w:sz="0" w:space="0" w:color="auto" w:frame="1"/>
          </w:rPr>
          <w:t>    fin.close();    </w:t>
        </w:r>
      </w:ins>
    </w:p>
    <w:p w:rsidR="00CF12DD" w:rsidRDefault="00CF12DD" w:rsidP="00CF12DD">
      <w:pPr>
        <w:numPr>
          <w:ilvl w:val="0"/>
          <w:numId w:val="234"/>
        </w:numPr>
        <w:shd w:val="clear" w:color="auto" w:fill="FFFFFF"/>
        <w:spacing w:after="0" w:line="272" w:lineRule="atLeast"/>
        <w:ind w:left="0"/>
        <w:rPr>
          <w:ins w:id="4200" w:author="Unknown"/>
          <w:rFonts w:ascii="Verdana" w:hAnsi="Verdana"/>
          <w:color w:val="000000"/>
          <w:sz w:val="17"/>
          <w:szCs w:val="17"/>
        </w:rPr>
      </w:pPr>
      <w:ins w:id="420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catch</w:t>
        </w:r>
        <w:r>
          <w:rPr>
            <w:rFonts w:ascii="Verdana" w:hAnsi="Verdana"/>
            <w:color w:val="000000"/>
            <w:sz w:val="17"/>
            <w:szCs w:val="17"/>
            <w:bdr w:val="none" w:sz="0" w:space="0" w:color="auto" w:frame="1"/>
          </w:rPr>
          <w:t>(Exception e){System.out.println(e);}    </w:t>
        </w:r>
      </w:ins>
    </w:p>
    <w:p w:rsidR="00CF12DD" w:rsidRDefault="00CF12DD" w:rsidP="00CF12DD">
      <w:pPr>
        <w:numPr>
          <w:ilvl w:val="0"/>
          <w:numId w:val="234"/>
        </w:numPr>
        <w:shd w:val="clear" w:color="auto" w:fill="FFFFFF"/>
        <w:spacing w:after="0" w:line="272" w:lineRule="atLeast"/>
        <w:ind w:left="0"/>
        <w:rPr>
          <w:ins w:id="4202" w:author="Unknown"/>
          <w:rFonts w:ascii="Verdana" w:hAnsi="Verdana"/>
          <w:color w:val="000000"/>
          <w:sz w:val="17"/>
          <w:szCs w:val="17"/>
        </w:rPr>
      </w:pPr>
      <w:ins w:id="4203" w:author="Unknown">
        <w:r>
          <w:rPr>
            <w:rFonts w:ascii="Verdana" w:hAnsi="Verdana"/>
            <w:color w:val="000000"/>
            <w:sz w:val="17"/>
            <w:szCs w:val="17"/>
            <w:bdr w:val="none" w:sz="0" w:space="0" w:color="auto" w:frame="1"/>
          </w:rPr>
          <w:t> }    </w:t>
        </w:r>
      </w:ins>
    </w:p>
    <w:p w:rsidR="00CF12DD" w:rsidRDefault="00CF12DD" w:rsidP="00CF12DD">
      <w:pPr>
        <w:numPr>
          <w:ilvl w:val="0"/>
          <w:numId w:val="234"/>
        </w:numPr>
        <w:shd w:val="clear" w:color="auto" w:fill="FFFFFF"/>
        <w:spacing w:after="0" w:line="272" w:lineRule="atLeast"/>
        <w:ind w:left="0"/>
        <w:rPr>
          <w:ins w:id="4204" w:author="Unknown"/>
          <w:rFonts w:ascii="Verdana" w:hAnsi="Verdana"/>
          <w:color w:val="000000"/>
          <w:sz w:val="17"/>
          <w:szCs w:val="17"/>
        </w:rPr>
      </w:pPr>
      <w:ins w:id="4205" w:author="Unknown">
        <w:r>
          <w:rPr>
            <w:rFonts w:ascii="Verdana" w:hAnsi="Verdana"/>
            <w:color w:val="000000"/>
            <w:sz w:val="17"/>
            <w:szCs w:val="17"/>
            <w:bdr w:val="none" w:sz="0" w:space="0" w:color="auto" w:frame="1"/>
          </w:rPr>
          <w:t>}  </w:t>
        </w:r>
      </w:ins>
    </w:p>
    <w:p w:rsidR="001D78E2" w:rsidRDefault="001D78E2" w:rsidP="00AF17BD"/>
    <w:p w:rsidR="00E14335" w:rsidRDefault="00E14335" w:rsidP="00AF17BD"/>
    <w:p w:rsidR="00E14335" w:rsidRDefault="00E14335" w:rsidP="00AF17BD"/>
    <w:p w:rsidR="00E14335" w:rsidRDefault="00E14335" w:rsidP="00E14335">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SequenceInputStream Class</w:t>
      </w:r>
    </w:p>
    <w:p w:rsidR="00E14335" w:rsidRDefault="00E14335" w:rsidP="00E14335">
      <w:pPr>
        <w:pStyle w:val="NormalWeb"/>
        <w:shd w:val="clear" w:color="auto" w:fill="FFFFFF"/>
        <w:rPr>
          <w:rFonts w:ascii="Verdana" w:hAnsi="Verdana"/>
          <w:color w:val="000000"/>
          <w:sz w:val="17"/>
          <w:szCs w:val="17"/>
        </w:rPr>
      </w:pPr>
      <w:hyperlink r:id="rId133" w:history="1">
        <w:r>
          <w:rPr>
            <w:rStyle w:val="Hyperlink"/>
            <w:rFonts w:ascii="Verdana" w:hAnsi="Verdana"/>
            <w:color w:val="008000"/>
            <w:sz w:val="17"/>
            <w:szCs w:val="17"/>
          </w:rPr>
          <w:t>Java</w:t>
        </w:r>
      </w:hyperlink>
      <w:r>
        <w:rPr>
          <w:rFonts w:ascii="Verdana" w:hAnsi="Verdana"/>
          <w:color w:val="000000"/>
          <w:sz w:val="17"/>
          <w:szCs w:val="17"/>
        </w:rPr>
        <w:t> SequenceInputStream </w:t>
      </w:r>
      <w:hyperlink r:id="rId134" w:history="1">
        <w:r>
          <w:rPr>
            <w:rStyle w:val="Hyperlink"/>
            <w:rFonts w:ascii="Verdana" w:hAnsi="Verdana"/>
            <w:color w:val="008000"/>
            <w:sz w:val="17"/>
            <w:szCs w:val="17"/>
          </w:rPr>
          <w:t>class</w:t>
        </w:r>
      </w:hyperlink>
      <w:r>
        <w:rPr>
          <w:rFonts w:ascii="Verdana" w:hAnsi="Verdana"/>
          <w:color w:val="000000"/>
          <w:sz w:val="17"/>
          <w:szCs w:val="17"/>
        </w:rPr>
        <w:t> is used to read data from multiple </w:t>
      </w:r>
      <w:hyperlink r:id="rId135" w:history="1">
        <w:r>
          <w:rPr>
            <w:rStyle w:val="Hyperlink"/>
            <w:rFonts w:ascii="Verdana" w:hAnsi="Verdana"/>
            <w:color w:val="008000"/>
            <w:sz w:val="17"/>
            <w:szCs w:val="17"/>
          </w:rPr>
          <w:t>streams</w:t>
        </w:r>
      </w:hyperlink>
      <w:r>
        <w:rPr>
          <w:rFonts w:ascii="Verdana" w:hAnsi="Verdana"/>
          <w:color w:val="000000"/>
          <w:sz w:val="17"/>
          <w:szCs w:val="17"/>
        </w:rPr>
        <w:t>. It reads data sequentially (one by one).</w:t>
      </w:r>
    </w:p>
    <w:p w:rsidR="00E14335" w:rsidRDefault="00E14335" w:rsidP="00E14335">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SequenceInputStream Class declaration</w:t>
      </w:r>
    </w:p>
    <w:p w:rsidR="00E14335" w:rsidRDefault="00E14335" w:rsidP="00E14335">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Java.io.SequenceInputStream class:</w:t>
      </w:r>
    </w:p>
    <w:p w:rsidR="00E14335" w:rsidRDefault="00E14335" w:rsidP="00E14335">
      <w:pPr>
        <w:numPr>
          <w:ilvl w:val="0"/>
          <w:numId w:val="235"/>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SequenceInputStream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InputStream  </w:t>
      </w:r>
    </w:p>
    <w:p w:rsidR="00E14335" w:rsidRDefault="00E14335" w:rsidP="00E14335">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Constructors of SequenceInputStream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757"/>
        <w:gridCol w:w="6517"/>
      </w:tblGrid>
      <w:tr w:rsidR="00E14335" w:rsidTr="00E14335">
        <w:tc>
          <w:tcPr>
            <w:tcW w:w="0" w:type="auto"/>
            <w:shd w:val="clear" w:color="auto" w:fill="C7CCBE"/>
            <w:tcMar>
              <w:top w:w="156" w:type="dxa"/>
              <w:left w:w="156" w:type="dxa"/>
              <w:bottom w:w="156" w:type="dxa"/>
              <w:right w:w="156" w:type="dxa"/>
            </w:tcMar>
            <w:hideMark/>
          </w:tcPr>
          <w:p w:rsidR="00E14335" w:rsidRDefault="00E14335">
            <w:pPr>
              <w:rPr>
                <w:b/>
                <w:bCs/>
                <w:color w:val="000000"/>
              </w:rPr>
            </w:pPr>
            <w:hyperlink r:id="rId136" w:history="1">
              <w:r>
                <w:rPr>
                  <w:rStyle w:val="Hyperlink"/>
                  <w:b/>
                  <w:bCs/>
                  <w:color w:val="008000"/>
                </w:rPr>
                <w:t>Constructor</w:t>
              </w:r>
            </w:hyperlink>
          </w:p>
        </w:tc>
        <w:tc>
          <w:tcPr>
            <w:tcW w:w="0" w:type="auto"/>
            <w:shd w:val="clear" w:color="auto" w:fill="C7CCBE"/>
            <w:tcMar>
              <w:top w:w="156" w:type="dxa"/>
              <w:left w:w="156" w:type="dxa"/>
              <w:bottom w:w="156" w:type="dxa"/>
              <w:right w:w="156" w:type="dxa"/>
            </w:tcMar>
            <w:hideMark/>
          </w:tcPr>
          <w:p w:rsidR="00E14335" w:rsidRDefault="00E14335">
            <w:pPr>
              <w:rPr>
                <w:b/>
                <w:bCs/>
                <w:color w:val="000000"/>
              </w:rPr>
            </w:pPr>
            <w:r>
              <w:rPr>
                <w:b/>
                <w:bCs/>
                <w:color w:val="000000"/>
              </w:rPr>
              <w:t>Description</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SequenceInputStream(InputStream s1, InputStream s2)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creates a new input stream by reading the data of two input stream in order, first s1 and then s2.</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lastRenderedPageBreak/>
              <w:t>SequenceInputStream(Enumeration 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creates a new input stream by reading the data of an enumeration whose type is InputStream.</w:t>
            </w:r>
          </w:p>
        </w:tc>
      </w:tr>
    </w:tbl>
    <w:p w:rsidR="00E14335" w:rsidRDefault="00E14335" w:rsidP="00E14335">
      <w:pPr>
        <w:rPr>
          <w:rFonts w:ascii="Times New Roman" w:hAnsi="Times New Roman" w:cs="Times New Roman"/>
          <w:sz w:val="24"/>
          <w:szCs w:val="24"/>
        </w:rPr>
      </w:pPr>
      <w:r>
        <w:pict>
          <v:rect id="_x0000_i1141" style="width:0;height:.65pt" o:hralign="center" o:hrstd="t" o:hrnoshade="t" o:hr="t" fillcolor="#d4d4d4" stroked="f"/>
        </w:pict>
      </w:r>
    </w:p>
    <w:p w:rsidR="00E14335" w:rsidRDefault="00E14335" w:rsidP="00E14335">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Methods of SequenceInputStream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68"/>
        <w:gridCol w:w="7906"/>
      </w:tblGrid>
      <w:tr w:rsidR="00E14335" w:rsidTr="00E14335">
        <w:tc>
          <w:tcPr>
            <w:tcW w:w="0" w:type="auto"/>
            <w:shd w:val="clear" w:color="auto" w:fill="C7CCBE"/>
            <w:tcMar>
              <w:top w:w="156" w:type="dxa"/>
              <w:left w:w="156" w:type="dxa"/>
              <w:bottom w:w="156" w:type="dxa"/>
              <w:right w:w="156" w:type="dxa"/>
            </w:tcMar>
            <w:hideMark/>
          </w:tcPr>
          <w:p w:rsidR="00E14335" w:rsidRDefault="00E14335">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E14335" w:rsidRDefault="00E14335">
            <w:pPr>
              <w:rPr>
                <w:b/>
                <w:bCs/>
                <w:color w:val="000000"/>
              </w:rPr>
            </w:pPr>
            <w:r>
              <w:rPr>
                <w:b/>
                <w:bCs/>
                <w:color w:val="000000"/>
              </w:rPr>
              <w:t>Description</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It is used to read the next byte of data from the input stream.</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int read(byte[] ary,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It is used to read len bytes of data from the input stream into the </w:t>
            </w:r>
            <w:hyperlink r:id="rId137" w:history="1">
              <w:r>
                <w:rPr>
                  <w:rStyle w:val="Hyperlink"/>
                  <w:rFonts w:ascii="Verdana" w:hAnsi="Verdana"/>
                  <w:color w:val="008000"/>
                  <w:sz w:val="17"/>
                  <w:szCs w:val="17"/>
                </w:rPr>
                <w:t>array</w:t>
              </w:r>
            </w:hyperlink>
            <w:r>
              <w:rPr>
                <w:rFonts w:ascii="Verdana" w:hAnsi="Verdana"/>
                <w:color w:val="000000"/>
                <w:sz w:val="17"/>
                <w:szCs w:val="17"/>
              </w:rPr>
              <w:t> of bytes.</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It is used to return the maximum number of byte that can be read from an input stream.</w:t>
            </w:r>
          </w:p>
        </w:tc>
      </w:tr>
      <w:tr w:rsidR="00E14335" w:rsidTr="00E1433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14335" w:rsidRDefault="00E14335">
            <w:pPr>
              <w:spacing w:line="298" w:lineRule="atLeast"/>
              <w:ind w:left="259"/>
              <w:rPr>
                <w:rFonts w:ascii="Verdana" w:hAnsi="Verdana"/>
                <w:color w:val="000000"/>
                <w:sz w:val="17"/>
                <w:szCs w:val="17"/>
              </w:rPr>
            </w:pPr>
            <w:r>
              <w:rPr>
                <w:rFonts w:ascii="Verdana" w:hAnsi="Verdana"/>
                <w:color w:val="000000"/>
                <w:sz w:val="17"/>
                <w:szCs w:val="17"/>
              </w:rPr>
              <w:t>It is used to close the input stream.</w:t>
            </w:r>
          </w:p>
        </w:tc>
      </w:tr>
    </w:tbl>
    <w:p w:rsidR="00E14335" w:rsidRDefault="00E14335" w:rsidP="00E14335">
      <w:pPr>
        <w:pStyle w:val="Heading2"/>
        <w:shd w:val="clear" w:color="auto" w:fill="FFFFFF"/>
        <w:spacing w:line="312" w:lineRule="atLeast"/>
        <w:rPr>
          <w:ins w:id="4206" w:author="Unknown"/>
          <w:rFonts w:ascii="Helvetica" w:hAnsi="Helvetica" w:cs="Helvetica"/>
          <w:b w:val="0"/>
          <w:bCs w:val="0"/>
          <w:color w:val="610B38"/>
          <w:sz w:val="32"/>
          <w:szCs w:val="32"/>
        </w:rPr>
      </w:pPr>
      <w:ins w:id="4207" w:author="Unknown">
        <w:r>
          <w:rPr>
            <w:rFonts w:ascii="Helvetica" w:hAnsi="Helvetica" w:cs="Helvetica"/>
            <w:b w:val="0"/>
            <w:bCs w:val="0"/>
            <w:color w:val="610B38"/>
            <w:sz w:val="32"/>
            <w:szCs w:val="32"/>
          </w:rPr>
          <w:t>Java SequenceInputStream Example</w:t>
        </w:r>
      </w:ins>
    </w:p>
    <w:p w:rsidR="00E14335" w:rsidRDefault="00E14335" w:rsidP="00E14335">
      <w:pPr>
        <w:pStyle w:val="NormalWeb"/>
        <w:shd w:val="clear" w:color="auto" w:fill="FFFFFF"/>
        <w:rPr>
          <w:ins w:id="4208" w:author="Unknown"/>
          <w:rFonts w:ascii="Verdana" w:hAnsi="Verdana"/>
          <w:color w:val="000000"/>
          <w:sz w:val="17"/>
          <w:szCs w:val="17"/>
        </w:rPr>
      </w:pPr>
      <w:ins w:id="4209" w:author="Unknown">
        <w:r>
          <w:rPr>
            <w:rFonts w:ascii="Verdana" w:hAnsi="Verdana"/>
            <w:color w:val="000000"/>
            <w:sz w:val="17"/>
            <w:szCs w:val="17"/>
          </w:rPr>
          <w:t>In this example, we are printing the data of two files testin.txt and testout.txt.</w:t>
        </w:r>
      </w:ins>
    </w:p>
    <w:p w:rsidR="00E14335" w:rsidRDefault="00E14335" w:rsidP="00E14335">
      <w:pPr>
        <w:numPr>
          <w:ilvl w:val="0"/>
          <w:numId w:val="236"/>
        </w:numPr>
        <w:shd w:val="clear" w:color="auto" w:fill="FFFFFF"/>
        <w:spacing w:after="0" w:line="272" w:lineRule="atLeast"/>
        <w:ind w:left="0"/>
        <w:rPr>
          <w:ins w:id="4210" w:author="Unknown"/>
          <w:rFonts w:ascii="Verdana" w:hAnsi="Verdana"/>
          <w:color w:val="000000"/>
          <w:sz w:val="17"/>
          <w:szCs w:val="17"/>
        </w:rPr>
      </w:pPr>
      <w:ins w:id="4211"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E14335" w:rsidRDefault="00E14335" w:rsidP="00E14335">
      <w:pPr>
        <w:numPr>
          <w:ilvl w:val="0"/>
          <w:numId w:val="236"/>
        </w:numPr>
        <w:shd w:val="clear" w:color="auto" w:fill="FFFFFF"/>
        <w:spacing w:after="0" w:line="272" w:lineRule="atLeast"/>
        <w:ind w:left="0"/>
        <w:rPr>
          <w:ins w:id="4212" w:author="Unknown"/>
          <w:rFonts w:ascii="Verdana" w:hAnsi="Verdana"/>
          <w:color w:val="000000"/>
          <w:sz w:val="17"/>
          <w:szCs w:val="17"/>
        </w:rPr>
      </w:pPr>
      <w:ins w:id="4213" w:author="Unknown">
        <w:r>
          <w:rPr>
            <w:rFonts w:ascii="Verdana" w:hAnsi="Verdana"/>
            <w:color w:val="000000"/>
            <w:sz w:val="17"/>
            <w:szCs w:val="17"/>
            <w:bdr w:val="none" w:sz="0" w:space="0" w:color="auto" w:frame="1"/>
          </w:rPr>
          <w:t>  </w:t>
        </w:r>
      </w:ins>
    </w:p>
    <w:p w:rsidR="00E14335" w:rsidRDefault="00E14335" w:rsidP="00E14335">
      <w:pPr>
        <w:numPr>
          <w:ilvl w:val="0"/>
          <w:numId w:val="236"/>
        </w:numPr>
        <w:shd w:val="clear" w:color="auto" w:fill="FFFFFF"/>
        <w:spacing w:after="0" w:line="272" w:lineRule="atLeast"/>
        <w:ind w:left="0"/>
        <w:rPr>
          <w:ins w:id="4214" w:author="Unknown"/>
          <w:rFonts w:ascii="Verdana" w:hAnsi="Verdana"/>
          <w:color w:val="000000"/>
          <w:sz w:val="17"/>
          <w:szCs w:val="17"/>
        </w:rPr>
      </w:pPr>
      <w:ins w:id="421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4335" w:rsidRDefault="00E14335" w:rsidP="00E14335">
      <w:pPr>
        <w:numPr>
          <w:ilvl w:val="0"/>
          <w:numId w:val="236"/>
        </w:numPr>
        <w:shd w:val="clear" w:color="auto" w:fill="FFFFFF"/>
        <w:spacing w:after="0" w:line="272" w:lineRule="atLeast"/>
        <w:ind w:left="0"/>
        <w:rPr>
          <w:ins w:id="4216" w:author="Unknown"/>
          <w:rFonts w:ascii="Verdana" w:hAnsi="Verdana"/>
          <w:color w:val="000000"/>
          <w:sz w:val="17"/>
          <w:szCs w:val="17"/>
        </w:rPr>
      </w:pPr>
      <w:ins w:id="4217"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InputStreamExample {    </w:t>
        </w:r>
      </w:ins>
    </w:p>
    <w:p w:rsidR="00E14335" w:rsidRDefault="00E14335" w:rsidP="00E14335">
      <w:pPr>
        <w:numPr>
          <w:ilvl w:val="0"/>
          <w:numId w:val="236"/>
        </w:numPr>
        <w:shd w:val="clear" w:color="auto" w:fill="FFFFFF"/>
        <w:spacing w:after="0" w:line="272" w:lineRule="atLeast"/>
        <w:ind w:left="0"/>
        <w:rPr>
          <w:ins w:id="4218" w:author="Unknown"/>
          <w:rFonts w:ascii="Verdana" w:hAnsi="Verdana"/>
          <w:color w:val="000000"/>
          <w:sz w:val="17"/>
          <w:szCs w:val="17"/>
        </w:rPr>
      </w:pPr>
      <w:ins w:id="421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E14335" w:rsidRDefault="00E14335" w:rsidP="00E14335">
      <w:pPr>
        <w:numPr>
          <w:ilvl w:val="0"/>
          <w:numId w:val="236"/>
        </w:numPr>
        <w:shd w:val="clear" w:color="auto" w:fill="FFFFFF"/>
        <w:spacing w:after="0" w:line="272" w:lineRule="atLeast"/>
        <w:ind w:left="0"/>
        <w:rPr>
          <w:ins w:id="4220" w:author="Unknown"/>
          <w:rFonts w:ascii="Verdana" w:hAnsi="Verdana"/>
          <w:color w:val="000000"/>
          <w:sz w:val="17"/>
          <w:szCs w:val="17"/>
        </w:rPr>
      </w:pPr>
      <w:ins w:id="4221" w:author="Unknown">
        <w:r>
          <w:rPr>
            <w:rFonts w:ascii="Verdana" w:hAnsi="Verdana"/>
            <w:color w:val="000000"/>
            <w:sz w:val="17"/>
            <w:szCs w:val="17"/>
            <w:bdr w:val="none" w:sz="0" w:space="0" w:color="auto" w:frame="1"/>
          </w:rPr>
          <w:t>   FileInputStream input1=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"D:\\testin.txt"</w:t>
        </w:r>
        <w:r>
          <w:rPr>
            <w:rFonts w:ascii="Verdana" w:hAnsi="Verdana"/>
            <w:color w:val="000000"/>
            <w:sz w:val="17"/>
            <w:szCs w:val="17"/>
            <w:bdr w:val="none" w:sz="0" w:space="0" w:color="auto" w:frame="1"/>
          </w:rPr>
          <w:t>);    </w:t>
        </w:r>
      </w:ins>
    </w:p>
    <w:p w:rsidR="00E14335" w:rsidRDefault="00E14335" w:rsidP="00E14335">
      <w:pPr>
        <w:numPr>
          <w:ilvl w:val="0"/>
          <w:numId w:val="236"/>
        </w:numPr>
        <w:shd w:val="clear" w:color="auto" w:fill="FFFFFF"/>
        <w:spacing w:after="0" w:line="272" w:lineRule="atLeast"/>
        <w:ind w:left="0"/>
        <w:rPr>
          <w:ins w:id="4222" w:author="Unknown"/>
          <w:rFonts w:ascii="Verdana" w:hAnsi="Verdana"/>
          <w:color w:val="000000"/>
          <w:sz w:val="17"/>
          <w:szCs w:val="17"/>
        </w:rPr>
      </w:pPr>
      <w:ins w:id="4223" w:author="Unknown">
        <w:r>
          <w:rPr>
            <w:rFonts w:ascii="Verdana" w:hAnsi="Verdana"/>
            <w:color w:val="000000"/>
            <w:sz w:val="17"/>
            <w:szCs w:val="17"/>
            <w:bdr w:val="none" w:sz="0" w:space="0" w:color="auto" w:frame="1"/>
          </w:rPr>
          <w:t>   FileInputStream input2=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E14335" w:rsidRDefault="00E14335" w:rsidP="00E14335">
      <w:pPr>
        <w:numPr>
          <w:ilvl w:val="0"/>
          <w:numId w:val="236"/>
        </w:numPr>
        <w:shd w:val="clear" w:color="auto" w:fill="FFFFFF"/>
        <w:spacing w:after="0" w:line="272" w:lineRule="atLeast"/>
        <w:ind w:left="0"/>
        <w:rPr>
          <w:ins w:id="4224" w:author="Unknown"/>
          <w:rFonts w:ascii="Verdana" w:hAnsi="Verdana"/>
          <w:color w:val="000000"/>
          <w:sz w:val="17"/>
          <w:szCs w:val="17"/>
        </w:rPr>
      </w:pPr>
      <w:ins w:id="4225" w:author="Unknown">
        <w:r>
          <w:rPr>
            <w:rFonts w:ascii="Verdana" w:hAnsi="Verdana"/>
            <w:color w:val="000000"/>
            <w:sz w:val="17"/>
            <w:szCs w:val="17"/>
            <w:bdr w:val="none" w:sz="0" w:space="0" w:color="auto" w:frame="1"/>
          </w:rPr>
          <w:t>   SequenceInputStream inst=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SequenceInputStream(input1, input2);    </w:t>
        </w:r>
      </w:ins>
    </w:p>
    <w:p w:rsidR="00E14335" w:rsidRDefault="00E14335" w:rsidP="00E14335">
      <w:pPr>
        <w:numPr>
          <w:ilvl w:val="0"/>
          <w:numId w:val="236"/>
        </w:numPr>
        <w:shd w:val="clear" w:color="auto" w:fill="FFFFFF"/>
        <w:spacing w:after="0" w:line="272" w:lineRule="atLeast"/>
        <w:ind w:left="0"/>
        <w:rPr>
          <w:ins w:id="4226" w:author="Unknown"/>
          <w:rFonts w:ascii="Verdana" w:hAnsi="Verdana"/>
          <w:color w:val="000000"/>
          <w:sz w:val="17"/>
          <w:szCs w:val="17"/>
        </w:rPr>
      </w:pPr>
      <w:ins w:id="422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j;    </w:t>
        </w:r>
      </w:ins>
    </w:p>
    <w:p w:rsidR="00E14335" w:rsidRDefault="00E14335" w:rsidP="00E14335">
      <w:pPr>
        <w:numPr>
          <w:ilvl w:val="0"/>
          <w:numId w:val="236"/>
        </w:numPr>
        <w:shd w:val="clear" w:color="auto" w:fill="FFFFFF"/>
        <w:spacing w:after="0" w:line="272" w:lineRule="atLeast"/>
        <w:ind w:left="0"/>
        <w:rPr>
          <w:ins w:id="4228" w:author="Unknown"/>
          <w:rFonts w:ascii="Verdana" w:hAnsi="Verdana"/>
          <w:color w:val="000000"/>
          <w:sz w:val="17"/>
          <w:szCs w:val="17"/>
        </w:rPr>
      </w:pPr>
      <w:ins w:id="422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((j=inst.read())!=-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E14335" w:rsidRDefault="00E14335" w:rsidP="00E14335">
      <w:pPr>
        <w:numPr>
          <w:ilvl w:val="0"/>
          <w:numId w:val="236"/>
        </w:numPr>
        <w:shd w:val="clear" w:color="auto" w:fill="FFFFFF"/>
        <w:spacing w:after="0" w:line="272" w:lineRule="atLeast"/>
        <w:ind w:left="0"/>
        <w:rPr>
          <w:ins w:id="4230" w:author="Unknown"/>
          <w:rFonts w:ascii="Verdana" w:hAnsi="Verdana"/>
          <w:color w:val="000000"/>
          <w:sz w:val="17"/>
          <w:szCs w:val="17"/>
        </w:rPr>
      </w:pPr>
      <w:ins w:id="4231" w:author="Unknown">
        <w:r>
          <w:rPr>
            <w:rFonts w:ascii="Verdana" w:hAnsi="Verdana"/>
            <w:color w:val="000000"/>
            <w:sz w:val="17"/>
            <w:szCs w:val="17"/>
            <w:bdr w:val="none" w:sz="0" w:space="0" w:color="auto" w:frame="1"/>
          </w:rPr>
          <w:t>    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)j);    </w:t>
        </w:r>
      </w:ins>
    </w:p>
    <w:p w:rsidR="00E14335" w:rsidRDefault="00E14335" w:rsidP="00E14335">
      <w:pPr>
        <w:numPr>
          <w:ilvl w:val="0"/>
          <w:numId w:val="236"/>
        </w:numPr>
        <w:shd w:val="clear" w:color="auto" w:fill="FFFFFF"/>
        <w:spacing w:after="0" w:line="272" w:lineRule="atLeast"/>
        <w:ind w:left="0"/>
        <w:rPr>
          <w:ins w:id="4232" w:author="Unknown"/>
          <w:rFonts w:ascii="Verdana" w:hAnsi="Verdana"/>
          <w:color w:val="000000"/>
          <w:sz w:val="17"/>
          <w:szCs w:val="17"/>
        </w:rPr>
      </w:pPr>
      <w:ins w:id="4233" w:author="Unknown">
        <w:r>
          <w:rPr>
            <w:rFonts w:ascii="Verdana" w:hAnsi="Verdana"/>
            <w:color w:val="000000"/>
            <w:sz w:val="17"/>
            <w:szCs w:val="17"/>
            <w:bdr w:val="none" w:sz="0" w:space="0" w:color="auto" w:frame="1"/>
          </w:rPr>
          <w:t>   }    </w:t>
        </w:r>
      </w:ins>
    </w:p>
    <w:p w:rsidR="00E14335" w:rsidRDefault="00E14335" w:rsidP="00E14335">
      <w:pPr>
        <w:numPr>
          <w:ilvl w:val="0"/>
          <w:numId w:val="236"/>
        </w:numPr>
        <w:shd w:val="clear" w:color="auto" w:fill="FFFFFF"/>
        <w:spacing w:after="0" w:line="272" w:lineRule="atLeast"/>
        <w:ind w:left="0"/>
        <w:rPr>
          <w:ins w:id="4234" w:author="Unknown"/>
          <w:rFonts w:ascii="Verdana" w:hAnsi="Verdana"/>
          <w:color w:val="000000"/>
          <w:sz w:val="17"/>
          <w:szCs w:val="17"/>
        </w:rPr>
      </w:pPr>
      <w:ins w:id="4235" w:author="Unknown">
        <w:r>
          <w:rPr>
            <w:rFonts w:ascii="Verdana" w:hAnsi="Verdana"/>
            <w:color w:val="000000"/>
            <w:sz w:val="17"/>
            <w:szCs w:val="17"/>
            <w:bdr w:val="none" w:sz="0" w:space="0" w:color="auto" w:frame="1"/>
          </w:rPr>
          <w:t>   inst.close();    </w:t>
        </w:r>
      </w:ins>
    </w:p>
    <w:p w:rsidR="00E14335" w:rsidRDefault="00E14335" w:rsidP="00E14335">
      <w:pPr>
        <w:numPr>
          <w:ilvl w:val="0"/>
          <w:numId w:val="236"/>
        </w:numPr>
        <w:shd w:val="clear" w:color="auto" w:fill="FFFFFF"/>
        <w:spacing w:after="0" w:line="272" w:lineRule="atLeast"/>
        <w:ind w:left="0"/>
        <w:rPr>
          <w:ins w:id="4236" w:author="Unknown"/>
          <w:rFonts w:ascii="Verdana" w:hAnsi="Verdana"/>
          <w:color w:val="000000"/>
          <w:sz w:val="17"/>
          <w:szCs w:val="17"/>
        </w:rPr>
      </w:pPr>
      <w:ins w:id="4237" w:author="Unknown">
        <w:r>
          <w:rPr>
            <w:rFonts w:ascii="Verdana" w:hAnsi="Verdana"/>
            <w:color w:val="000000"/>
            <w:sz w:val="17"/>
            <w:szCs w:val="17"/>
            <w:bdr w:val="none" w:sz="0" w:space="0" w:color="auto" w:frame="1"/>
          </w:rPr>
          <w:t>   input1.close();    </w:t>
        </w:r>
      </w:ins>
    </w:p>
    <w:p w:rsidR="00E14335" w:rsidRDefault="00E14335" w:rsidP="00E14335">
      <w:pPr>
        <w:numPr>
          <w:ilvl w:val="0"/>
          <w:numId w:val="236"/>
        </w:numPr>
        <w:shd w:val="clear" w:color="auto" w:fill="FFFFFF"/>
        <w:spacing w:after="0" w:line="272" w:lineRule="atLeast"/>
        <w:ind w:left="0"/>
        <w:rPr>
          <w:ins w:id="4238" w:author="Unknown"/>
          <w:rFonts w:ascii="Verdana" w:hAnsi="Verdana"/>
          <w:color w:val="000000"/>
          <w:sz w:val="17"/>
          <w:szCs w:val="17"/>
        </w:rPr>
      </w:pPr>
      <w:ins w:id="4239" w:author="Unknown">
        <w:r>
          <w:rPr>
            <w:rFonts w:ascii="Verdana" w:hAnsi="Verdana"/>
            <w:color w:val="000000"/>
            <w:sz w:val="17"/>
            <w:szCs w:val="17"/>
            <w:bdr w:val="none" w:sz="0" w:space="0" w:color="auto" w:frame="1"/>
          </w:rPr>
          <w:t>   input2.close();    </w:t>
        </w:r>
      </w:ins>
    </w:p>
    <w:p w:rsidR="00E14335" w:rsidRDefault="00E14335" w:rsidP="00E14335">
      <w:pPr>
        <w:numPr>
          <w:ilvl w:val="0"/>
          <w:numId w:val="236"/>
        </w:numPr>
        <w:shd w:val="clear" w:color="auto" w:fill="FFFFFF"/>
        <w:spacing w:after="0" w:line="272" w:lineRule="atLeast"/>
        <w:ind w:left="0"/>
        <w:rPr>
          <w:ins w:id="4240" w:author="Unknown"/>
          <w:rFonts w:ascii="Verdana" w:hAnsi="Verdana"/>
          <w:color w:val="000000"/>
          <w:sz w:val="17"/>
          <w:szCs w:val="17"/>
        </w:rPr>
      </w:pPr>
      <w:ins w:id="4241" w:author="Unknown">
        <w:r>
          <w:rPr>
            <w:rFonts w:ascii="Verdana" w:hAnsi="Verdana"/>
            <w:color w:val="000000"/>
            <w:sz w:val="17"/>
            <w:szCs w:val="17"/>
            <w:bdr w:val="none" w:sz="0" w:space="0" w:color="auto" w:frame="1"/>
          </w:rPr>
          <w:t>  }    </w:t>
        </w:r>
      </w:ins>
    </w:p>
    <w:p w:rsidR="00E14335" w:rsidRDefault="00E14335" w:rsidP="00E14335">
      <w:pPr>
        <w:numPr>
          <w:ilvl w:val="0"/>
          <w:numId w:val="236"/>
        </w:numPr>
        <w:shd w:val="clear" w:color="auto" w:fill="FFFFFF"/>
        <w:spacing w:after="0" w:line="272" w:lineRule="atLeast"/>
        <w:ind w:left="0"/>
        <w:rPr>
          <w:ins w:id="4242" w:author="Unknown"/>
          <w:rFonts w:ascii="Verdana" w:hAnsi="Verdana"/>
          <w:color w:val="000000"/>
          <w:sz w:val="17"/>
          <w:szCs w:val="17"/>
        </w:rPr>
      </w:pPr>
      <w:ins w:id="4243" w:author="Unknown">
        <w:r>
          <w:rPr>
            <w:rFonts w:ascii="Verdana" w:hAnsi="Verdana"/>
            <w:color w:val="000000"/>
            <w:sz w:val="17"/>
            <w:szCs w:val="17"/>
            <w:bdr w:val="none" w:sz="0" w:space="0" w:color="auto" w:frame="1"/>
          </w:rPr>
          <w:t>}    </w:t>
        </w:r>
      </w:ins>
    </w:p>
    <w:p w:rsidR="00E14335" w:rsidRDefault="00E14335" w:rsidP="00E14335">
      <w:pPr>
        <w:pStyle w:val="NormalWeb"/>
        <w:shd w:val="clear" w:color="auto" w:fill="FFFFFF"/>
        <w:rPr>
          <w:ins w:id="4244" w:author="Unknown"/>
          <w:rFonts w:ascii="Verdana" w:hAnsi="Verdana"/>
          <w:color w:val="000000"/>
          <w:sz w:val="17"/>
          <w:szCs w:val="17"/>
        </w:rPr>
      </w:pPr>
      <w:ins w:id="4245" w:author="Unknown">
        <w:r>
          <w:rPr>
            <w:rFonts w:ascii="Verdana" w:hAnsi="Verdana"/>
            <w:color w:val="000000"/>
            <w:sz w:val="17"/>
            <w:szCs w:val="17"/>
          </w:rPr>
          <w:t>Here, we are assuming that you have two files: testin.txt and testout.txt which have following information:</w:t>
        </w:r>
      </w:ins>
    </w:p>
    <w:p w:rsidR="00E14335" w:rsidRDefault="00E14335" w:rsidP="00E14335">
      <w:pPr>
        <w:pStyle w:val="NormalWeb"/>
        <w:shd w:val="clear" w:color="auto" w:fill="FFFFFF"/>
        <w:rPr>
          <w:ins w:id="4246" w:author="Unknown"/>
          <w:rFonts w:ascii="Verdana" w:hAnsi="Verdana"/>
          <w:color w:val="000000"/>
          <w:sz w:val="17"/>
          <w:szCs w:val="17"/>
        </w:rPr>
      </w:pPr>
      <w:ins w:id="4247" w:author="Unknown">
        <w:r>
          <w:rPr>
            <w:rFonts w:ascii="Verdana" w:hAnsi="Verdana"/>
            <w:color w:val="000000"/>
            <w:sz w:val="17"/>
            <w:szCs w:val="17"/>
          </w:rPr>
          <w:t>testin.txt:</w:t>
        </w:r>
      </w:ins>
    </w:p>
    <w:p w:rsidR="00E14335" w:rsidRDefault="00E14335" w:rsidP="00E14335">
      <w:pPr>
        <w:pStyle w:val="HTMLPreformatted"/>
        <w:shd w:val="clear" w:color="auto" w:fill="F9FBF9"/>
        <w:rPr>
          <w:ins w:id="4248" w:author="Unknown"/>
          <w:color w:val="000000"/>
        </w:rPr>
      </w:pPr>
      <w:ins w:id="4249" w:author="Unknown">
        <w:r>
          <w:rPr>
            <w:color w:val="000000"/>
          </w:rPr>
          <w:lastRenderedPageBreak/>
          <w:t>Welcome to Java IO Programming.</w:t>
        </w:r>
      </w:ins>
    </w:p>
    <w:p w:rsidR="00E14335" w:rsidRDefault="00E14335" w:rsidP="00E14335">
      <w:pPr>
        <w:pStyle w:val="NormalWeb"/>
        <w:shd w:val="clear" w:color="auto" w:fill="FFFFFF"/>
        <w:rPr>
          <w:ins w:id="4250" w:author="Unknown"/>
          <w:rFonts w:ascii="Verdana" w:hAnsi="Verdana"/>
          <w:color w:val="000000"/>
          <w:sz w:val="17"/>
          <w:szCs w:val="17"/>
        </w:rPr>
      </w:pPr>
      <w:ins w:id="4251" w:author="Unknown">
        <w:r>
          <w:rPr>
            <w:rFonts w:ascii="Verdana" w:hAnsi="Verdana"/>
            <w:color w:val="000000"/>
            <w:sz w:val="17"/>
            <w:szCs w:val="17"/>
          </w:rPr>
          <w:t>testout.txt:</w:t>
        </w:r>
      </w:ins>
    </w:p>
    <w:p w:rsidR="00E14335" w:rsidRDefault="00E14335" w:rsidP="00E14335">
      <w:pPr>
        <w:pStyle w:val="HTMLPreformatted"/>
        <w:shd w:val="clear" w:color="auto" w:fill="F9FBF9"/>
        <w:rPr>
          <w:ins w:id="4252" w:author="Unknown"/>
          <w:color w:val="000000"/>
        </w:rPr>
      </w:pPr>
      <w:ins w:id="4253" w:author="Unknown">
        <w:r>
          <w:rPr>
            <w:color w:val="000000"/>
          </w:rPr>
          <w:t>It is the example of Java SequenceInputStream class.</w:t>
        </w:r>
      </w:ins>
    </w:p>
    <w:p w:rsidR="00E14335" w:rsidRDefault="00E14335" w:rsidP="00E14335">
      <w:pPr>
        <w:pStyle w:val="NormalWeb"/>
        <w:shd w:val="clear" w:color="auto" w:fill="FFFFFF"/>
        <w:rPr>
          <w:ins w:id="4254" w:author="Unknown"/>
          <w:rFonts w:ascii="Verdana" w:hAnsi="Verdana"/>
          <w:color w:val="000000"/>
          <w:sz w:val="17"/>
          <w:szCs w:val="17"/>
        </w:rPr>
      </w:pPr>
      <w:ins w:id="4255" w:author="Unknown">
        <w:r>
          <w:rPr>
            <w:rFonts w:ascii="Verdana" w:hAnsi="Verdana"/>
            <w:color w:val="000000"/>
            <w:sz w:val="17"/>
            <w:szCs w:val="17"/>
          </w:rPr>
          <w:t>After executing the program, you will get following output:</w:t>
        </w:r>
      </w:ins>
    </w:p>
    <w:p w:rsidR="00E14335" w:rsidRDefault="00E14335" w:rsidP="00E14335">
      <w:pPr>
        <w:pStyle w:val="NormalWeb"/>
        <w:shd w:val="clear" w:color="auto" w:fill="FFFFFF"/>
        <w:rPr>
          <w:ins w:id="4256" w:author="Unknown"/>
          <w:rFonts w:ascii="Verdana" w:hAnsi="Verdana"/>
          <w:color w:val="000000"/>
          <w:sz w:val="17"/>
          <w:szCs w:val="17"/>
        </w:rPr>
      </w:pPr>
      <w:ins w:id="4257" w:author="Unknown">
        <w:r>
          <w:rPr>
            <w:rFonts w:ascii="Verdana" w:hAnsi="Verdana"/>
            <w:color w:val="000000"/>
            <w:sz w:val="17"/>
            <w:szCs w:val="17"/>
          </w:rPr>
          <w:t>Output:</w:t>
        </w:r>
      </w:ins>
    </w:p>
    <w:p w:rsidR="00E14335" w:rsidRDefault="00E14335" w:rsidP="00E14335">
      <w:pPr>
        <w:pStyle w:val="HTMLPreformatted"/>
        <w:shd w:val="clear" w:color="auto" w:fill="F9FBF9"/>
        <w:rPr>
          <w:ins w:id="4258" w:author="Unknown"/>
          <w:color w:val="000000"/>
        </w:rPr>
      </w:pPr>
      <w:ins w:id="4259" w:author="Unknown">
        <w:r>
          <w:rPr>
            <w:color w:val="000000"/>
          </w:rPr>
          <w:t>Welcome to Java IO Programming. It is the example of Java SequenceInputStream class.</w:t>
        </w:r>
      </w:ins>
    </w:p>
    <w:p w:rsidR="00E14335" w:rsidRDefault="00E14335" w:rsidP="00E14335">
      <w:pPr>
        <w:rPr>
          <w:ins w:id="4260" w:author="Unknown"/>
          <w:rFonts w:ascii="Times New Roman" w:hAnsi="Times New Roman"/>
          <w:sz w:val="24"/>
          <w:szCs w:val="24"/>
        </w:rPr>
      </w:pPr>
      <w:ins w:id="4261" w:author="Unknown">
        <w:r>
          <w:pict>
            <v:rect id="_x0000_i1142" style="width:0;height:.65pt" o:hralign="center" o:hrstd="t" o:hrnoshade="t" o:hr="t" fillcolor="#d4d4d4" stroked="f"/>
          </w:pict>
        </w:r>
      </w:ins>
    </w:p>
    <w:p w:rsidR="00E14335" w:rsidRDefault="00E14335" w:rsidP="00E14335">
      <w:pPr>
        <w:pStyle w:val="Heading2"/>
        <w:shd w:val="clear" w:color="auto" w:fill="FFFFFF"/>
        <w:spacing w:line="312" w:lineRule="atLeast"/>
        <w:rPr>
          <w:ins w:id="4262" w:author="Unknown"/>
          <w:rFonts w:ascii="Helvetica" w:hAnsi="Helvetica" w:cs="Helvetica"/>
          <w:b w:val="0"/>
          <w:bCs w:val="0"/>
          <w:color w:val="610B38"/>
          <w:sz w:val="32"/>
          <w:szCs w:val="32"/>
        </w:rPr>
      </w:pPr>
      <w:ins w:id="4263" w:author="Unknown">
        <w:r>
          <w:rPr>
            <w:rFonts w:ascii="Helvetica" w:hAnsi="Helvetica" w:cs="Helvetica"/>
            <w:b w:val="0"/>
            <w:bCs w:val="0"/>
            <w:color w:val="610B38"/>
            <w:sz w:val="32"/>
            <w:szCs w:val="32"/>
          </w:rPr>
          <w:t>Example that reads the data from two files and writes into another file</w:t>
        </w:r>
      </w:ins>
    </w:p>
    <w:p w:rsidR="00E14335" w:rsidRDefault="00E14335" w:rsidP="00E14335">
      <w:pPr>
        <w:pStyle w:val="NormalWeb"/>
        <w:shd w:val="clear" w:color="auto" w:fill="FFFFFF"/>
        <w:rPr>
          <w:ins w:id="4264" w:author="Unknown"/>
          <w:rFonts w:ascii="Verdana" w:hAnsi="Verdana"/>
          <w:color w:val="000000"/>
          <w:sz w:val="17"/>
          <w:szCs w:val="17"/>
        </w:rPr>
      </w:pPr>
      <w:ins w:id="4265" w:author="Unknown">
        <w:r>
          <w:rPr>
            <w:rFonts w:ascii="Verdana" w:hAnsi="Verdana"/>
            <w:color w:val="000000"/>
            <w:sz w:val="17"/>
            <w:szCs w:val="17"/>
          </w:rPr>
          <w:t>In this example, we are writing the data of two files </w:t>
        </w:r>
        <w:r>
          <w:rPr>
            <w:rStyle w:val="Strong"/>
            <w:rFonts w:ascii="Verdana" w:hAnsi="Verdana"/>
            <w:color w:val="000000"/>
            <w:sz w:val="17"/>
            <w:szCs w:val="17"/>
          </w:rPr>
          <w:t>testin1.txt</w:t>
        </w:r>
        <w:r>
          <w:rPr>
            <w:rFonts w:ascii="Verdana" w:hAnsi="Verdana"/>
            <w:color w:val="000000"/>
            <w:sz w:val="17"/>
            <w:szCs w:val="17"/>
          </w:rPr>
          <w:t> and </w:t>
        </w:r>
        <w:r>
          <w:rPr>
            <w:rStyle w:val="Strong"/>
            <w:rFonts w:ascii="Verdana" w:hAnsi="Verdana"/>
            <w:color w:val="000000"/>
            <w:sz w:val="17"/>
            <w:szCs w:val="17"/>
          </w:rPr>
          <w:t>testin2.txt</w:t>
        </w:r>
        <w:r>
          <w:rPr>
            <w:rFonts w:ascii="Verdana" w:hAnsi="Verdana"/>
            <w:color w:val="000000"/>
            <w:sz w:val="17"/>
            <w:szCs w:val="17"/>
          </w:rPr>
          <w:t> into another file named </w:t>
        </w:r>
        <w:r>
          <w:rPr>
            <w:rStyle w:val="Strong"/>
            <w:rFonts w:ascii="Verdana" w:hAnsi="Verdana"/>
            <w:color w:val="000000"/>
            <w:sz w:val="17"/>
            <w:szCs w:val="17"/>
          </w:rPr>
          <w:t>testout.txt.</w:t>
        </w:r>
      </w:ins>
    </w:p>
    <w:p w:rsidR="00E14335" w:rsidRDefault="00E14335" w:rsidP="00E14335">
      <w:pPr>
        <w:numPr>
          <w:ilvl w:val="0"/>
          <w:numId w:val="237"/>
        </w:numPr>
        <w:shd w:val="clear" w:color="auto" w:fill="FFFFFF"/>
        <w:spacing w:after="0" w:line="272" w:lineRule="atLeast"/>
        <w:ind w:left="0"/>
        <w:rPr>
          <w:ins w:id="4266" w:author="Unknown"/>
          <w:rFonts w:ascii="Verdana" w:hAnsi="Verdana"/>
          <w:color w:val="000000"/>
          <w:sz w:val="17"/>
          <w:szCs w:val="17"/>
        </w:rPr>
      </w:pPr>
      <w:ins w:id="4267"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E14335" w:rsidRDefault="00E14335" w:rsidP="00E14335">
      <w:pPr>
        <w:numPr>
          <w:ilvl w:val="0"/>
          <w:numId w:val="237"/>
        </w:numPr>
        <w:shd w:val="clear" w:color="auto" w:fill="FFFFFF"/>
        <w:spacing w:after="0" w:line="272" w:lineRule="atLeast"/>
        <w:ind w:left="0"/>
        <w:rPr>
          <w:ins w:id="4268" w:author="Unknown"/>
          <w:rFonts w:ascii="Verdana" w:hAnsi="Verdana"/>
          <w:color w:val="000000"/>
          <w:sz w:val="17"/>
          <w:szCs w:val="17"/>
        </w:rPr>
      </w:pPr>
      <w:ins w:id="4269" w:author="Unknown">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270" w:author="Unknown"/>
          <w:rFonts w:ascii="Verdana" w:hAnsi="Verdana"/>
          <w:color w:val="000000"/>
          <w:sz w:val="17"/>
          <w:szCs w:val="17"/>
        </w:rPr>
      </w:pPr>
      <w:ins w:id="427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4335" w:rsidRDefault="00E14335" w:rsidP="00E14335">
      <w:pPr>
        <w:numPr>
          <w:ilvl w:val="0"/>
          <w:numId w:val="237"/>
        </w:numPr>
        <w:shd w:val="clear" w:color="auto" w:fill="FFFFFF"/>
        <w:spacing w:after="0" w:line="272" w:lineRule="atLeast"/>
        <w:ind w:left="0"/>
        <w:rPr>
          <w:ins w:id="4272" w:author="Unknown"/>
          <w:rFonts w:ascii="Verdana" w:hAnsi="Verdana"/>
          <w:color w:val="000000"/>
          <w:sz w:val="17"/>
          <w:szCs w:val="17"/>
        </w:rPr>
      </w:pPr>
      <w:ins w:id="427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Input1{    </w:t>
        </w:r>
      </w:ins>
    </w:p>
    <w:p w:rsidR="00E14335" w:rsidRDefault="00E14335" w:rsidP="00E14335">
      <w:pPr>
        <w:numPr>
          <w:ilvl w:val="0"/>
          <w:numId w:val="237"/>
        </w:numPr>
        <w:shd w:val="clear" w:color="auto" w:fill="FFFFFF"/>
        <w:spacing w:after="0" w:line="272" w:lineRule="atLeast"/>
        <w:ind w:left="0"/>
        <w:rPr>
          <w:ins w:id="4274" w:author="Unknown"/>
          <w:rFonts w:ascii="Verdana" w:hAnsi="Verdana"/>
          <w:color w:val="000000"/>
          <w:sz w:val="17"/>
          <w:szCs w:val="17"/>
        </w:rPr>
      </w:pPr>
      <w:ins w:id="427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E14335" w:rsidRDefault="00E14335" w:rsidP="00E14335">
      <w:pPr>
        <w:numPr>
          <w:ilvl w:val="0"/>
          <w:numId w:val="237"/>
        </w:numPr>
        <w:shd w:val="clear" w:color="auto" w:fill="FFFFFF"/>
        <w:spacing w:after="0" w:line="272" w:lineRule="atLeast"/>
        <w:ind w:left="0"/>
        <w:rPr>
          <w:ins w:id="4276" w:author="Unknown"/>
          <w:rFonts w:ascii="Verdana" w:hAnsi="Verdana"/>
          <w:color w:val="000000"/>
          <w:sz w:val="17"/>
          <w:szCs w:val="17"/>
        </w:rPr>
      </w:pPr>
      <w:ins w:id="4277" w:author="Unknown">
        <w:r>
          <w:rPr>
            <w:rFonts w:ascii="Verdana" w:hAnsi="Verdana"/>
            <w:color w:val="000000"/>
            <w:sz w:val="17"/>
            <w:szCs w:val="17"/>
            <w:bdr w:val="none" w:sz="0" w:space="0" w:color="auto" w:frame="1"/>
          </w:rPr>
          <w:t>   FileInputStream fin1=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"D:\\testin1.txt"</w:t>
        </w:r>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278" w:author="Unknown"/>
          <w:rFonts w:ascii="Verdana" w:hAnsi="Verdana"/>
          <w:color w:val="000000"/>
          <w:sz w:val="17"/>
          <w:szCs w:val="17"/>
        </w:rPr>
      </w:pPr>
      <w:ins w:id="4279" w:author="Unknown">
        <w:r>
          <w:rPr>
            <w:rFonts w:ascii="Verdana" w:hAnsi="Verdana"/>
            <w:color w:val="000000"/>
            <w:sz w:val="17"/>
            <w:szCs w:val="17"/>
            <w:bdr w:val="none" w:sz="0" w:space="0" w:color="auto" w:frame="1"/>
          </w:rPr>
          <w:t>   FileInputStream fin2=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"D:\\testin2.txt"</w:t>
        </w:r>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280" w:author="Unknown"/>
          <w:rFonts w:ascii="Verdana" w:hAnsi="Verdana"/>
          <w:color w:val="000000"/>
          <w:sz w:val="17"/>
          <w:szCs w:val="17"/>
        </w:rPr>
      </w:pPr>
      <w:ins w:id="4281" w:author="Unknown">
        <w:r>
          <w:rPr>
            <w:rFonts w:ascii="Verdana" w:hAnsi="Verdana"/>
            <w:color w:val="000000"/>
            <w:sz w:val="17"/>
            <w:szCs w:val="17"/>
            <w:bdr w:val="none" w:sz="0" w:space="0" w:color="auto" w:frame="1"/>
          </w:rPr>
          <w:t>   FileOutputStream fout=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282" w:author="Unknown"/>
          <w:rFonts w:ascii="Verdana" w:hAnsi="Verdana"/>
          <w:color w:val="000000"/>
          <w:sz w:val="17"/>
          <w:szCs w:val="17"/>
        </w:rPr>
      </w:pPr>
      <w:ins w:id="4283" w:author="Unknown">
        <w:r>
          <w:rPr>
            <w:rFonts w:ascii="Verdana" w:hAnsi="Verdana"/>
            <w:color w:val="000000"/>
            <w:sz w:val="17"/>
            <w:szCs w:val="17"/>
            <w:bdr w:val="none" w:sz="0" w:space="0" w:color="auto" w:frame="1"/>
          </w:rPr>
          <w:t>   SequenceInputStream sis=</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SequenceInputStream(fin1,fin2);    </w:t>
        </w:r>
      </w:ins>
    </w:p>
    <w:p w:rsidR="00E14335" w:rsidRDefault="00E14335" w:rsidP="00E14335">
      <w:pPr>
        <w:numPr>
          <w:ilvl w:val="0"/>
          <w:numId w:val="237"/>
        </w:numPr>
        <w:shd w:val="clear" w:color="auto" w:fill="FFFFFF"/>
        <w:spacing w:after="0" w:line="272" w:lineRule="atLeast"/>
        <w:ind w:left="0"/>
        <w:rPr>
          <w:ins w:id="4284" w:author="Unknown"/>
          <w:rFonts w:ascii="Verdana" w:hAnsi="Verdana"/>
          <w:color w:val="000000"/>
          <w:sz w:val="17"/>
          <w:szCs w:val="17"/>
        </w:rPr>
      </w:pPr>
      <w:ins w:id="428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    </w:t>
        </w:r>
      </w:ins>
    </w:p>
    <w:p w:rsidR="00E14335" w:rsidRDefault="00E14335" w:rsidP="00E14335">
      <w:pPr>
        <w:numPr>
          <w:ilvl w:val="0"/>
          <w:numId w:val="237"/>
        </w:numPr>
        <w:shd w:val="clear" w:color="auto" w:fill="FFFFFF"/>
        <w:spacing w:after="0" w:line="272" w:lineRule="atLeast"/>
        <w:ind w:left="0"/>
        <w:rPr>
          <w:ins w:id="4286" w:author="Unknown"/>
          <w:rFonts w:ascii="Verdana" w:hAnsi="Verdana"/>
          <w:color w:val="000000"/>
          <w:sz w:val="17"/>
          <w:szCs w:val="17"/>
        </w:rPr>
      </w:pPr>
      <w:ins w:id="428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((i=sis.read())!=-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288" w:author="Unknown"/>
          <w:rFonts w:ascii="Verdana" w:hAnsi="Verdana"/>
          <w:color w:val="000000"/>
          <w:sz w:val="17"/>
          <w:szCs w:val="17"/>
        </w:rPr>
      </w:pPr>
      <w:ins w:id="4289" w:author="Unknown">
        <w:r>
          <w:rPr>
            <w:rFonts w:ascii="Verdana" w:hAnsi="Verdana"/>
            <w:color w:val="000000"/>
            <w:sz w:val="17"/>
            <w:szCs w:val="17"/>
            <w:bdr w:val="none" w:sz="0" w:space="0" w:color="auto" w:frame="1"/>
          </w:rPr>
          <w:t>   {    </w:t>
        </w:r>
      </w:ins>
    </w:p>
    <w:p w:rsidR="00E14335" w:rsidRDefault="00E14335" w:rsidP="00E14335">
      <w:pPr>
        <w:numPr>
          <w:ilvl w:val="0"/>
          <w:numId w:val="237"/>
        </w:numPr>
        <w:shd w:val="clear" w:color="auto" w:fill="FFFFFF"/>
        <w:spacing w:after="0" w:line="272" w:lineRule="atLeast"/>
        <w:ind w:left="0"/>
        <w:rPr>
          <w:ins w:id="4290" w:author="Unknown"/>
          <w:rFonts w:ascii="Verdana" w:hAnsi="Verdana"/>
          <w:color w:val="000000"/>
          <w:sz w:val="17"/>
          <w:szCs w:val="17"/>
        </w:rPr>
      </w:pPr>
      <w:ins w:id="4291" w:author="Unknown">
        <w:r>
          <w:rPr>
            <w:rFonts w:ascii="Verdana" w:hAnsi="Verdana"/>
            <w:color w:val="000000"/>
            <w:sz w:val="17"/>
            <w:szCs w:val="17"/>
            <w:bdr w:val="none" w:sz="0" w:space="0" w:color="auto" w:frame="1"/>
          </w:rPr>
          <w:t>     fout.write(i);        </w:t>
        </w:r>
      </w:ins>
    </w:p>
    <w:p w:rsidR="00E14335" w:rsidRDefault="00E14335" w:rsidP="00E14335">
      <w:pPr>
        <w:numPr>
          <w:ilvl w:val="0"/>
          <w:numId w:val="237"/>
        </w:numPr>
        <w:shd w:val="clear" w:color="auto" w:fill="FFFFFF"/>
        <w:spacing w:after="0" w:line="272" w:lineRule="atLeast"/>
        <w:ind w:left="0"/>
        <w:rPr>
          <w:ins w:id="4292" w:author="Unknown"/>
          <w:rFonts w:ascii="Verdana" w:hAnsi="Verdana"/>
          <w:color w:val="000000"/>
          <w:sz w:val="17"/>
          <w:szCs w:val="17"/>
        </w:rPr>
      </w:pPr>
      <w:ins w:id="4293" w:author="Unknown">
        <w:r>
          <w:rPr>
            <w:rFonts w:ascii="Verdana" w:hAnsi="Verdana"/>
            <w:color w:val="000000"/>
            <w:sz w:val="17"/>
            <w:szCs w:val="17"/>
            <w:bdr w:val="none" w:sz="0" w:space="0" w:color="auto" w:frame="1"/>
          </w:rPr>
          <w:t>   }    </w:t>
        </w:r>
      </w:ins>
    </w:p>
    <w:p w:rsidR="00E14335" w:rsidRDefault="00E14335" w:rsidP="00E14335">
      <w:pPr>
        <w:numPr>
          <w:ilvl w:val="0"/>
          <w:numId w:val="237"/>
        </w:numPr>
        <w:shd w:val="clear" w:color="auto" w:fill="FFFFFF"/>
        <w:spacing w:after="0" w:line="272" w:lineRule="atLeast"/>
        <w:ind w:left="0"/>
        <w:rPr>
          <w:ins w:id="4294" w:author="Unknown"/>
          <w:rFonts w:ascii="Verdana" w:hAnsi="Verdana"/>
          <w:color w:val="000000"/>
          <w:sz w:val="17"/>
          <w:szCs w:val="17"/>
        </w:rPr>
      </w:pPr>
      <w:ins w:id="4295" w:author="Unknown">
        <w:r>
          <w:rPr>
            <w:rFonts w:ascii="Verdana" w:hAnsi="Verdana"/>
            <w:color w:val="000000"/>
            <w:sz w:val="17"/>
            <w:szCs w:val="17"/>
            <w:bdr w:val="none" w:sz="0" w:space="0" w:color="auto" w:frame="1"/>
          </w:rPr>
          <w:t>   sis.close();    </w:t>
        </w:r>
      </w:ins>
    </w:p>
    <w:p w:rsidR="00E14335" w:rsidRDefault="00E14335" w:rsidP="00E14335">
      <w:pPr>
        <w:numPr>
          <w:ilvl w:val="0"/>
          <w:numId w:val="237"/>
        </w:numPr>
        <w:shd w:val="clear" w:color="auto" w:fill="FFFFFF"/>
        <w:spacing w:after="0" w:line="272" w:lineRule="atLeast"/>
        <w:ind w:left="0"/>
        <w:rPr>
          <w:ins w:id="4296" w:author="Unknown"/>
          <w:rFonts w:ascii="Verdana" w:hAnsi="Verdana"/>
          <w:color w:val="000000"/>
          <w:sz w:val="17"/>
          <w:szCs w:val="17"/>
        </w:rPr>
      </w:pPr>
      <w:ins w:id="4297" w:author="Unknown">
        <w:r>
          <w:rPr>
            <w:rFonts w:ascii="Verdana" w:hAnsi="Verdana"/>
            <w:color w:val="000000"/>
            <w:sz w:val="17"/>
            <w:szCs w:val="17"/>
            <w:bdr w:val="none" w:sz="0" w:space="0" w:color="auto" w:frame="1"/>
          </w:rPr>
          <w:t>   fout.close();      </w:t>
        </w:r>
      </w:ins>
    </w:p>
    <w:p w:rsidR="00E14335" w:rsidRDefault="00E14335" w:rsidP="00E14335">
      <w:pPr>
        <w:numPr>
          <w:ilvl w:val="0"/>
          <w:numId w:val="237"/>
        </w:numPr>
        <w:shd w:val="clear" w:color="auto" w:fill="FFFFFF"/>
        <w:spacing w:after="0" w:line="272" w:lineRule="atLeast"/>
        <w:ind w:left="0"/>
        <w:rPr>
          <w:ins w:id="4298" w:author="Unknown"/>
          <w:rFonts w:ascii="Verdana" w:hAnsi="Verdana"/>
          <w:color w:val="000000"/>
          <w:sz w:val="17"/>
          <w:szCs w:val="17"/>
        </w:rPr>
      </w:pPr>
      <w:ins w:id="4299" w:author="Unknown">
        <w:r>
          <w:rPr>
            <w:rFonts w:ascii="Verdana" w:hAnsi="Verdana"/>
            <w:color w:val="000000"/>
            <w:sz w:val="17"/>
            <w:szCs w:val="17"/>
            <w:bdr w:val="none" w:sz="0" w:space="0" w:color="auto" w:frame="1"/>
          </w:rPr>
          <w:t>   fin1.close();      </w:t>
        </w:r>
      </w:ins>
    </w:p>
    <w:p w:rsidR="00E14335" w:rsidRDefault="00E14335" w:rsidP="00E14335">
      <w:pPr>
        <w:numPr>
          <w:ilvl w:val="0"/>
          <w:numId w:val="237"/>
        </w:numPr>
        <w:shd w:val="clear" w:color="auto" w:fill="FFFFFF"/>
        <w:spacing w:after="0" w:line="272" w:lineRule="atLeast"/>
        <w:ind w:left="0"/>
        <w:rPr>
          <w:ins w:id="4300" w:author="Unknown"/>
          <w:rFonts w:ascii="Verdana" w:hAnsi="Verdana"/>
          <w:color w:val="000000"/>
          <w:sz w:val="17"/>
          <w:szCs w:val="17"/>
        </w:rPr>
      </w:pPr>
      <w:ins w:id="4301" w:author="Unknown">
        <w:r>
          <w:rPr>
            <w:rFonts w:ascii="Verdana" w:hAnsi="Verdana"/>
            <w:color w:val="000000"/>
            <w:sz w:val="17"/>
            <w:szCs w:val="17"/>
            <w:bdr w:val="none" w:sz="0" w:space="0" w:color="auto" w:frame="1"/>
          </w:rPr>
          <w:t>   fin2.close();       </w:t>
        </w:r>
      </w:ins>
    </w:p>
    <w:p w:rsidR="00E14335" w:rsidRDefault="00E14335" w:rsidP="00E14335">
      <w:pPr>
        <w:numPr>
          <w:ilvl w:val="0"/>
          <w:numId w:val="237"/>
        </w:numPr>
        <w:shd w:val="clear" w:color="auto" w:fill="FFFFFF"/>
        <w:spacing w:after="0" w:line="272" w:lineRule="atLeast"/>
        <w:ind w:left="0"/>
        <w:rPr>
          <w:ins w:id="4302" w:author="Unknown"/>
          <w:rFonts w:ascii="Verdana" w:hAnsi="Verdana"/>
          <w:color w:val="000000"/>
          <w:sz w:val="17"/>
          <w:szCs w:val="17"/>
        </w:rPr>
      </w:pPr>
      <w:ins w:id="4303"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"Success.."</w:t>
        </w:r>
        <w:r>
          <w:rPr>
            <w:rFonts w:ascii="Verdana" w:hAnsi="Verdana"/>
            <w:color w:val="000000"/>
            <w:sz w:val="17"/>
            <w:szCs w:val="17"/>
            <w:bdr w:val="none" w:sz="0" w:space="0" w:color="auto" w:frame="1"/>
          </w:rPr>
          <w:t>);  </w:t>
        </w:r>
      </w:ins>
    </w:p>
    <w:p w:rsidR="00E14335" w:rsidRDefault="00E14335" w:rsidP="00E14335">
      <w:pPr>
        <w:numPr>
          <w:ilvl w:val="0"/>
          <w:numId w:val="237"/>
        </w:numPr>
        <w:shd w:val="clear" w:color="auto" w:fill="FFFFFF"/>
        <w:spacing w:after="0" w:line="272" w:lineRule="atLeast"/>
        <w:ind w:left="0"/>
        <w:rPr>
          <w:ins w:id="4304" w:author="Unknown"/>
          <w:rFonts w:ascii="Verdana" w:hAnsi="Verdana"/>
          <w:color w:val="000000"/>
          <w:sz w:val="17"/>
          <w:szCs w:val="17"/>
        </w:rPr>
      </w:pPr>
      <w:ins w:id="4305" w:author="Unknown">
        <w:r>
          <w:rPr>
            <w:rFonts w:ascii="Verdana" w:hAnsi="Verdana"/>
            <w:color w:val="000000"/>
            <w:sz w:val="17"/>
            <w:szCs w:val="17"/>
            <w:bdr w:val="none" w:sz="0" w:space="0" w:color="auto" w:frame="1"/>
          </w:rPr>
          <w:t>  }    </w:t>
        </w:r>
      </w:ins>
    </w:p>
    <w:p w:rsidR="00E14335" w:rsidRDefault="00E14335" w:rsidP="00E14335">
      <w:pPr>
        <w:numPr>
          <w:ilvl w:val="0"/>
          <w:numId w:val="237"/>
        </w:numPr>
        <w:shd w:val="clear" w:color="auto" w:fill="FFFFFF"/>
        <w:spacing w:after="0" w:line="272" w:lineRule="atLeast"/>
        <w:ind w:left="0"/>
        <w:rPr>
          <w:ins w:id="4306" w:author="Unknown"/>
          <w:rFonts w:ascii="Verdana" w:hAnsi="Verdana"/>
          <w:color w:val="000000"/>
          <w:sz w:val="17"/>
          <w:szCs w:val="17"/>
        </w:rPr>
      </w:pPr>
      <w:ins w:id="4307" w:author="Unknown">
        <w:r>
          <w:rPr>
            <w:rFonts w:ascii="Verdana" w:hAnsi="Verdana"/>
            <w:color w:val="000000"/>
            <w:sz w:val="17"/>
            <w:szCs w:val="17"/>
            <w:bdr w:val="none" w:sz="0" w:space="0" w:color="auto" w:frame="1"/>
          </w:rPr>
          <w:t>}    </w:t>
        </w:r>
      </w:ins>
    </w:p>
    <w:p w:rsidR="00E14335" w:rsidRDefault="00E14335" w:rsidP="00E14335">
      <w:pPr>
        <w:pStyle w:val="NormalWeb"/>
        <w:shd w:val="clear" w:color="auto" w:fill="FFFFFF"/>
        <w:rPr>
          <w:ins w:id="4308" w:author="Unknown"/>
          <w:rFonts w:ascii="Verdana" w:hAnsi="Verdana"/>
          <w:color w:val="000000"/>
          <w:sz w:val="17"/>
          <w:szCs w:val="17"/>
        </w:rPr>
      </w:pPr>
      <w:ins w:id="4309" w:author="Unknown">
        <w:r>
          <w:rPr>
            <w:rFonts w:ascii="Verdana" w:hAnsi="Verdana"/>
            <w:color w:val="000000"/>
            <w:sz w:val="17"/>
            <w:szCs w:val="17"/>
          </w:rPr>
          <w:t>Output:</w:t>
        </w:r>
      </w:ins>
    </w:p>
    <w:p w:rsidR="00E14335" w:rsidRDefault="00E14335" w:rsidP="00E14335">
      <w:pPr>
        <w:pStyle w:val="HTMLPreformatted"/>
        <w:shd w:val="clear" w:color="auto" w:fill="F9FBF9"/>
        <w:rPr>
          <w:ins w:id="4310" w:author="Unknown"/>
          <w:color w:val="000000"/>
        </w:rPr>
      </w:pPr>
      <w:ins w:id="4311" w:author="Unknown">
        <w:r>
          <w:rPr>
            <w:color w:val="000000"/>
          </w:rPr>
          <w:t>Succeess...</w:t>
        </w:r>
      </w:ins>
    </w:p>
    <w:p w:rsidR="00E14335" w:rsidRDefault="00E14335" w:rsidP="00E14335">
      <w:pPr>
        <w:pStyle w:val="NormalWeb"/>
        <w:shd w:val="clear" w:color="auto" w:fill="FFFFFF"/>
        <w:rPr>
          <w:ins w:id="4312" w:author="Unknown"/>
          <w:rFonts w:ascii="Verdana" w:hAnsi="Verdana"/>
          <w:color w:val="000000"/>
          <w:sz w:val="17"/>
          <w:szCs w:val="17"/>
        </w:rPr>
      </w:pPr>
      <w:ins w:id="4313" w:author="Unknown">
        <w:r>
          <w:rPr>
            <w:rFonts w:ascii="Verdana" w:hAnsi="Verdana"/>
            <w:color w:val="000000"/>
            <w:sz w:val="17"/>
            <w:szCs w:val="17"/>
          </w:rPr>
          <w:t>testout.txt:</w:t>
        </w:r>
      </w:ins>
    </w:p>
    <w:p w:rsidR="00E14335" w:rsidRDefault="00E14335" w:rsidP="00E14335">
      <w:pPr>
        <w:numPr>
          <w:ilvl w:val="0"/>
          <w:numId w:val="238"/>
        </w:numPr>
        <w:shd w:val="clear" w:color="auto" w:fill="FFFFFF"/>
        <w:spacing w:after="0" w:line="272" w:lineRule="atLeast"/>
        <w:ind w:left="0"/>
        <w:rPr>
          <w:ins w:id="4314" w:author="Unknown"/>
          <w:rFonts w:ascii="Verdana" w:hAnsi="Verdana"/>
          <w:color w:val="000000"/>
          <w:sz w:val="17"/>
          <w:szCs w:val="17"/>
        </w:rPr>
      </w:pPr>
      <w:ins w:id="4315" w:author="Unknown">
        <w:r>
          <w:rPr>
            <w:rFonts w:ascii="Verdana" w:hAnsi="Verdana"/>
            <w:color w:val="000000"/>
            <w:sz w:val="17"/>
            <w:szCs w:val="17"/>
            <w:bdr w:val="none" w:sz="0" w:space="0" w:color="auto" w:frame="1"/>
          </w:rPr>
          <w:t>Welcome to Java IO Programming. It is the example of Java SequenceInputStream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w:t>
        </w:r>
      </w:ins>
    </w:p>
    <w:p w:rsidR="00E14335" w:rsidRDefault="00E14335" w:rsidP="00E14335">
      <w:pPr>
        <w:spacing w:line="240" w:lineRule="auto"/>
        <w:rPr>
          <w:ins w:id="4316" w:author="Unknown"/>
          <w:rFonts w:ascii="Times New Roman" w:hAnsi="Times New Roman"/>
          <w:sz w:val="24"/>
          <w:szCs w:val="24"/>
        </w:rPr>
      </w:pPr>
      <w:ins w:id="4317" w:author="Unknown">
        <w:r>
          <w:pict>
            <v:rect id="_x0000_i1143" style="width:0;height:.65pt" o:hralign="center" o:hrstd="t" o:hrnoshade="t" o:hr="t" fillcolor="#d4d4d4" stroked="f"/>
          </w:pict>
        </w:r>
      </w:ins>
    </w:p>
    <w:p w:rsidR="00E14335" w:rsidRDefault="00E14335" w:rsidP="00E14335">
      <w:pPr>
        <w:pStyle w:val="Heading2"/>
        <w:shd w:val="clear" w:color="auto" w:fill="FFFFFF"/>
        <w:spacing w:line="312" w:lineRule="atLeast"/>
        <w:rPr>
          <w:ins w:id="4318" w:author="Unknown"/>
          <w:rFonts w:ascii="Helvetica" w:hAnsi="Helvetica" w:cs="Helvetica"/>
          <w:b w:val="0"/>
          <w:bCs w:val="0"/>
          <w:color w:val="610B38"/>
          <w:sz w:val="32"/>
          <w:szCs w:val="32"/>
        </w:rPr>
      </w:pPr>
      <w:ins w:id="4319" w:author="Unknown">
        <w:r>
          <w:rPr>
            <w:rFonts w:ascii="Helvetica" w:hAnsi="Helvetica" w:cs="Helvetica"/>
            <w:b w:val="0"/>
            <w:bCs w:val="0"/>
            <w:color w:val="610B38"/>
            <w:sz w:val="32"/>
            <w:szCs w:val="32"/>
          </w:rPr>
          <w:lastRenderedPageBreak/>
          <w:t>SequenceInputStream example that reads data using enumeration</w:t>
        </w:r>
      </w:ins>
    </w:p>
    <w:p w:rsidR="00E14335" w:rsidRDefault="00E14335" w:rsidP="00E14335">
      <w:pPr>
        <w:pStyle w:val="NormalWeb"/>
        <w:shd w:val="clear" w:color="auto" w:fill="FFFFFF"/>
        <w:rPr>
          <w:ins w:id="4320" w:author="Unknown"/>
          <w:rFonts w:ascii="Verdana" w:hAnsi="Verdana"/>
          <w:color w:val="000000"/>
          <w:sz w:val="17"/>
          <w:szCs w:val="17"/>
        </w:rPr>
      </w:pPr>
      <w:ins w:id="4321" w:author="Unknown">
        <w:r>
          <w:rPr>
            <w:rFonts w:ascii="Verdana" w:hAnsi="Verdana"/>
            <w:color w:val="000000"/>
            <w:sz w:val="17"/>
            <w:szCs w:val="17"/>
          </w:rPr>
          <w:t>If we need to read the data from more than two files, we need to use </w:t>
        </w:r>
        <w:r>
          <w:rPr>
            <w:rFonts w:ascii="Verdana" w:hAnsi="Verdana"/>
            <w:color w:val="000000"/>
            <w:sz w:val="17"/>
            <w:szCs w:val="17"/>
          </w:rPr>
          <w:fldChar w:fldCharType="begin"/>
        </w:r>
        <w:r>
          <w:rPr>
            <w:rFonts w:ascii="Verdana" w:hAnsi="Verdana"/>
            <w:color w:val="000000"/>
            <w:sz w:val="17"/>
            <w:szCs w:val="17"/>
          </w:rPr>
          <w:instrText xml:space="preserve"> HYPERLINK "https://www.javatpoint.com/enum-in-java" </w:instrText>
        </w:r>
        <w:r>
          <w:rPr>
            <w:rFonts w:ascii="Verdana" w:hAnsi="Verdana"/>
            <w:color w:val="000000"/>
            <w:sz w:val="17"/>
            <w:szCs w:val="17"/>
          </w:rPr>
          <w:fldChar w:fldCharType="separate"/>
        </w:r>
        <w:r>
          <w:rPr>
            <w:rStyle w:val="Hyperlink"/>
            <w:rFonts w:ascii="Verdana" w:hAnsi="Verdana"/>
            <w:color w:val="008000"/>
            <w:sz w:val="17"/>
            <w:szCs w:val="17"/>
          </w:rPr>
          <w:t>Enumeration</w:t>
        </w:r>
        <w:r>
          <w:rPr>
            <w:rFonts w:ascii="Verdana" w:hAnsi="Verdana"/>
            <w:color w:val="000000"/>
            <w:sz w:val="17"/>
            <w:szCs w:val="17"/>
          </w:rPr>
          <w:fldChar w:fldCharType="end"/>
        </w:r>
        <w:r>
          <w:rPr>
            <w:rFonts w:ascii="Verdana" w:hAnsi="Verdana"/>
            <w:color w:val="000000"/>
            <w:sz w:val="17"/>
            <w:szCs w:val="17"/>
          </w:rPr>
          <w:t>. Enumeration object can be obtained by calling elements() method of the Vector class. Let's see the simple example where we are reading the data from 4 files: a.txt, b.txt, c.txt and d.txt.</w:t>
        </w:r>
      </w:ins>
    </w:p>
    <w:p w:rsidR="00E14335" w:rsidRDefault="00E14335" w:rsidP="00E14335">
      <w:pPr>
        <w:numPr>
          <w:ilvl w:val="0"/>
          <w:numId w:val="239"/>
        </w:numPr>
        <w:shd w:val="clear" w:color="auto" w:fill="FFFFFF"/>
        <w:spacing w:after="0" w:line="272" w:lineRule="atLeast"/>
        <w:ind w:left="0"/>
        <w:rPr>
          <w:ins w:id="4322" w:author="Unknown"/>
          <w:rFonts w:ascii="Verdana" w:hAnsi="Verdana"/>
          <w:color w:val="000000"/>
          <w:sz w:val="17"/>
          <w:szCs w:val="17"/>
        </w:rPr>
      </w:pPr>
      <w:ins w:id="4323"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E14335" w:rsidRDefault="00E14335" w:rsidP="00E14335">
      <w:pPr>
        <w:numPr>
          <w:ilvl w:val="0"/>
          <w:numId w:val="239"/>
        </w:numPr>
        <w:shd w:val="clear" w:color="auto" w:fill="FFFFFF"/>
        <w:spacing w:after="0" w:line="272" w:lineRule="atLeast"/>
        <w:ind w:left="0"/>
        <w:rPr>
          <w:ins w:id="4324" w:author="Unknown"/>
          <w:rFonts w:ascii="Verdana" w:hAnsi="Verdana"/>
          <w:color w:val="000000"/>
          <w:sz w:val="17"/>
          <w:szCs w:val="17"/>
        </w:rPr>
      </w:pPr>
      <w:ins w:id="432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E14335" w:rsidRDefault="00E14335" w:rsidP="00E14335">
      <w:pPr>
        <w:numPr>
          <w:ilvl w:val="0"/>
          <w:numId w:val="239"/>
        </w:numPr>
        <w:shd w:val="clear" w:color="auto" w:fill="FFFFFF"/>
        <w:spacing w:after="0" w:line="272" w:lineRule="atLeast"/>
        <w:ind w:left="0"/>
        <w:rPr>
          <w:ins w:id="4326" w:author="Unknown"/>
          <w:rFonts w:ascii="Verdana" w:hAnsi="Verdana"/>
          <w:color w:val="000000"/>
          <w:sz w:val="17"/>
          <w:szCs w:val="17"/>
        </w:rPr>
      </w:pPr>
      <w:ins w:id="432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java.util.*;    </w:t>
        </w:r>
      </w:ins>
    </w:p>
    <w:p w:rsidR="00E14335" w:rsidRDefault="00E14335" w:rsidP="00E14335">
      <w:pPr>
        <w:numPr>
          <w:ilvl w:val="0"/>
          <w:numId w:val="239"/>
        </w:numPr>
        <w:shd w:val="clear" w:color="auto" w:fill="FFFFFF"/>
        <w:spacing w:after="0" w:line="272" w:lineRule="atLeast"/>
        <w:ind w:left="0"/>
        <w:rPr>
          <w:ins w:id="4328" w:author="Unknown"/>
          <w:rFonts w:ascii="Verdana" w:hAnsi="Verdana"/>
          <w:color w:val="000000"/>
          <w:sz w:val="17"/>
          <w:szCs w:val="17"/>
        </w:rPr>
      </w:pPr>
      <w:ins w:id="432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Input2{    </w:t>
        </w:r>
      </w:ins>
    </w:p>
    <w:p w:rsidR="00E14335" w:rsidRDefault="00E14335" w:rsidP="00E14335">
      <w:pPr>
        <w:numPr>
          <w:ilvl w:val="0"/>
          <w:numId w:val="239"/>
        </w:numPr>
        <w:shd w:val="clear" w:color="auto" w:fill="FFFFFF"/>
        <w:spacing w:after="0" w:line="272" w:lineRule="atLeast"/>
        <w:ind w:left="0"/>
        <w:rPr>
          <w:ins w:id="4330" w:author="Unknown"/>
          <w:rFonts w:ascii="Verdana" w:hAnsi="Verdana"/>
          <w:color w:val="000000"/>
          <w:sz w:val="17"/>
          <w:szCs w:val="17"/>
        </w:rPr>
      </w:pPr>
      <w:ins w:id="4331"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E14335" w:rsidRDefault="00E14335" w:rsidP="00E14335">
      <w:pPr>
        <w:numPr>
          <w:ilvl w:val="0"/>
          <w:numId w:val="239"/>
        </w:numPr>
        <w:shd w:val="clear" w:color="auto" w:fill="FFFFFF"/>
        <w:spacing w:after="0" w:line="272" w:lineRule="atLeast"/>
        <w:ind w:left="0"/>
        <w:rPr>
          <w:ins w:id="4332" w:author="Unknown"/>
          <w:rFonts w:ascii="Verdana" w:hAnsi="Verdana"/>
          <w:color w:val="000000"/>
          <w:sz w:val="17"/>
          <w:szCs w:val="17"/>
        </w:rPr>
      </w:pPr>
      <w:ins w:id="4333" w:author="Unknown">
        <w:r>
          <w:rPr>
            <w:rStyle w:val="comment"/>
            <w:rFonts w:ascii="Verdana" w:hAnsi="Verdana"/>
            <w:color w:val="008200"/>
            <w:sz w:val="17"/>
            <w:szCs w:val="17"/>
            <w:bdr w:val="none" w:sz="0" w:space="0" w:color="auto" w:frame="1"/>
          </w:rPr>
          <w:t>//creating the FileInputStream objects for all the files  </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34" w:author="Unknown"/>
          <w:rFonts w:ascii="Verdana" w:hAnsi="Verdana"/>
          <w:color w:val="000000"/>
          <w:sz w:val="17"/>
          <w:szCs w:val="17"/>
        </w:rPr>
      </w:pPr>
      <w:ins w:id="4335" w:author="Unknown">
        <w:r>
          <w:rPr>
            <w:rFonts w:ascii="Verdana" w:hAnsi="Verdana"/>
            <w:color w:val="000000"/>
            <w:sz w:val="17"/>
            <w:szCs w:val="17"/>
            <w:bdr w:val="none" w:sz="0" w:space="0" w:color="auto" w:frame="1"/>
          </w:rPr>
          <w:t>FileInputStream fin=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"D:\\a.txt"</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36" w:author="Unknown"/>
          <w:rFonts w:ascii="Verdana" w:hAnsi="Verdana"/>
          <w:color w:val="000000"/>
          <w:sz w:val="17"/>
          <w:szCs w:val="17"/>
        </w:rPr>
      </w:pPr>
      <w:ins w:id="4337" w:author="Unknown">
        <w:r>
          <w:rPr>
            <w:rFonts w:ascii="Verdana" w:hAnsi="Verdana"/>
            <w:color w:val="000000"/>
            <w:sz w:val="17"/>
            <w:szCs w:val="17"/>
            <w:bdr w:val="none" w:sz="0" w:space="0" w:color="auto" w:frame="1"/>
          </w:rPr>
          <w:t>FileInputStream fin2=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"D:\\b.txt"</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38" w:author="Unknown"/>
          <w:rFonts w:ascii="Verdana" w:hAnsi="Verdana"/>
          <w:color w:val="000000"/>
          <w:sz w:val="17"/>
          <w:szCs w:val="17"/>
        </w:rPr>
      </w:pPr>
      <w:ins w:id="4339" w:author="Unknown">
        <w:r>
          <w:rPr>
            <w:rFonts w:ascii="Verdana" w:hAnsi="Verdana"/>
            <w:color w:val="000000"/>
            <w:sz w:val="17"/>
            <w:szCs w:val="17"/>
            <w:bdr w:val="none" w:sz="0" w:space="0" w:color="auto" w:frame="1"/>
          </w:rPr>
          <w:t>FileInputStream fin3=</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"D:\\c.txt"</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40" w:author="Unknown"/>
          <w:rFonts w:ascii="Verdana" w:hAnsi="Verdana"/>
          <w:color w:val="000000"/>
          <w:sz w:val="17"/>
          <w:szCs w:val="17"/>
        </w:rPr>
      </w:pPr>
      <w:ins w:id="4341" w:author="Unknown">
        <w:r>
          <w:rPr>
            <w:rFonts w:ascii="Verdana" w:hAnsi="Verdana"/>
            <w:color w:val="000000"/>
            <w:sz w:val="17"/>
            <w:szCs w:val="17"/>
            <w:bdr w:val="none" w:sz="0" w:space="0" w:color="auto" w:frame="1"/>
          </w:rPr>
          <w:t>FileInputStream fin4=</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"D:\\d.txt"</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42" w:author="Unknown"/>
          <w:rFonts w:ascii="Verdana" w:hAnsi="Verdana"/>
          <w:color w:val="000000"/>
          <w:sz w:val="17"/>
          <w:szCs w:val="17"/>
        </w:rPr>
      </w:pPr>
      <w:ins w:id="4343" w:author="Unknown">
        <w:r>
          <w:rPr>
            <w:rStyle w:val="comment"/>
            <w:rFonts w:ascii="Verdana" w:hAnsi="Verdana"/>
            <w:color w:val="008200"/>
            <w:sz w:val="17"/>
            <w:szCs w:val="17"/>
            <w:bdr w:val="none" w:sz="0" w:space="0" w:color="auto" w:frame="1"/>
          </w:rPr>
          <w:t>//creating Vector object to all the stream  </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44" w:author="Unknown"/>
          <w:rFonts w:ascii="Verdana" w:hAnsi="Verdana"/>
          <w:color w:val="000000"/>
          <w:sz w:val="17"/>
          <w:szCs w:val="17"/>
        </w:rPr>
      </w:pPr>
      <w:ins w:id="4345" w:author="Unknown">
        <w:r>
          <w:rPr>
            <w:rFonts w:ascii="Verdana" w:hAnsi="Verdana"/>
            <w:color w:val="000000"/>
            <w:sz w:val="17"/>
            <w:szCs w:val="17"/>
            <w:bdr w:val="none" w:sz="0" w:space="0" w:color="auto" w:frame="1"/>
          </w:rPr>
          <w:t>Vector v=</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Vector();    </w:t>
        </w:r>
      </w:ins>
    </w:p>
    <w:p w:rsidR="00E14335" w:rsidRDefault="00E14335" w:rsidP="00E14335">
      <w:pPr>
        <w:numPr>
          <w:ilvl w:val="0"/>
          <w:numId w:val="239"/>
        </w:numPr>
        <w:shd w:val="clear" w:color="auto" w:fill="FFFFFF"/>
        <w:spacing w:after="0" w:line="272" w:lineRule="atLeast"/>
        <w:ind w:left="0"/>
        <w:rPr>
          <w:ins w:id="4346" w:author="Unknown"/>
          <w:rFonts w:ascii="Verdana" w:hAnsi="Verdana"/>
          <w:color w:val="000000"/>
          <w:sz w:val="17"/>
          <w:szCs w:val="17"/>
        </w:rPr>
      </w:pPr>
      <w:ins w:id="4347" w:author="Unknown">
        <w:r>
          <w:rPr>
            <w:rFonts w:ascii="Verdana" w:hAnsi="Verdana"/>
            <w:color w:val="000000"/>
            <w:sz w:val="17"/>
            <w:szCs w:val="17"/>
            <w:bdr w:val="none" w:sz="0" w:space="0" w:color="auto" w:frame="1"/>
          </w:rPr>
          <w:t>v.add(fin);    </w:t>
        </w:r>
      </w:ins>
    </w:p>
    <w:p w:rsidR="00E14335" w:rsidRDefault="00E14335" w:rsidP="00E14335">
      <w:pPr>
        <w:numPr>
          <w:ilvl w:val="0"/>
          <w:numId w:val="239"/>
        </w:numPr>
        <w:shd w:val="clear" w:color="auto" w:fill="FFFFFF"/>
        <w:spacing w:after="0" w:line="272" w:lineRule="atLeast"/>
        <w:ind w:left="0"/>
        <w:rPr>
          <w:ins w:id="4348" w:author="Unknown"/>
          <w:rFonts w:ascii="Verdana" w:hAnsi="Verdana"/>
          <w:color w:val="000000"/>
          <w:sz w:val="17"/>
          <w:szCs w:val="17"/>
        </w:rPr>
      </w:pPr>
      <w:ins w:id="4349" w:author="Unknown">
        <w:r>
          <w:rPr>
            <w:rFonts w:ascii="Verdana" w:hAnsi="Verdana"/>
            <w:color w:val="000000"/>
            <w:sz w:val="17"/>
            <w:szCs w:val="17"/>
            <w:bdr w:val="none" w:sz="0" w:space="0" w:color="auto" w:frame="1"/>
          </w:rPr>
          <w:t>v.add(fin2);    </w:t>
        </w:r>
      </w:ins>
    </w:p>
    <w:p w:rsidR="00E14335" w:rsidRDefault="00E14335" w:rsidP="00E14335">
      <w:pPr>
        <w:numPr>
          <w:ilvl w:val="0"/>
          <w:numId w:val="239"/>
        </w:numPr>
        <w:shd w:val="clear" w:color="auto" w:fill="FFFFFF"/>
        <w:spacing w:after="0" w:line="272" w:lineRule="atLeast"/>
        <w:ind w:left="0"/>
        <w:rPr>
          <w:ins w:id="4350" w:author="Unknown"/>
          <w:rFonts w:ascii="Verdana" w:hAnsi="Verdana"/>
          <w:color w:val="000000"/>
          <w:sz w:val="17"/>
          <w:szCs w:val="17"/>
        </w:rPr>
      </w:pPr>
      <w:ins w:id="4351" w:author="Unknown">
        <w:r>
          <w:rPr>
            <w:rFonts w:ascii="Verdana" w:hAnsi="Verdana"/>
            <w:color w:val="000000"/>
            <w:sz w:val="17"/>
            <w:szCs w:val="17"/>
            <w:bdr w:val="none" w:sz="0" w:space="0" w:color="auto" w:frame="1"/>
          </w:rPr>
          <w:t>v.add(fin3);    </w:t>
        </w:r>
      </w:ins>
    </w:p>
    <w:p w:rsidR="00E14335" w:rsidRDefault="00E14335" w:rsidP="00E14335">
      <w:pPr>
        <w:numPr>
          <w:ilvl w:val="0"/>
          <w:numId w:val="239"/>
        </w:numPr>
        <w:shd w:val="clear" w:color="auto" w:fill="FFFFFF"/>
        <w:spacing w:after="0" w:line="272" w:lineRule="atLeast"/>
        <w:ind w:left="0"/>
        <w:rPr>
          <w:ins w:id="4352" w:author="Unknown"/>
          <w:rFonts w:ascii="Verdana" w:hAnsi="Verdana"/>
          <w:color w:val="000000"/>
          <w:sz w:val="17"/>
          <w:szCs w:val="17"/>
        </w:rPr>
      </w:pPr>
      <w:ins w:id="4353" w:author="Unknown">
        <w:r>
          <w:rPr>
            <w:rFonts w:ascii="Verdana" w:hAnsi="Verdana"/>
            <w:color w:val="000000"/>
            <w:sz w:val="17"/>
            <w:szCs w:val="17"/>
            <w:bdr w:val="none" w:sz="0" w:space="0" w:color="auto" w:frame="1"/>
          </w:rPr>
          <w:t>v.add(fin4);              </w:t>
        </w:r>
      </w:ins>
    </w:p>
    <w:p w:rsidR="00E14335" w:rsidRDefault="00E14335" w:rsidP="00E14335">
      <w:pPr>
        <w:numPr>
          <w:ilvl w:val="0"/>
          <w:numId w:val="239"/>
        </w:numPr>
        <w:shd w:val="clear" w:color="auto" w:fill="FFFFFF"/>
        <w:spacing w:after="0" w:line="272" w:lineRule="atLeast"/>
        <w:ind w:left="0"/>
        <w:rPr>
          <w:ins w:id="4354" w:author="Unknown"/>
          <w:rFonts w:ascii="Verdana" w:hAnsi="Verdana"/>
          <w:color w:val="000000"/>
          <w:sz w:val="17"/>
          <w:szCs w:val="17"/>
        </w:rPr>
      </w:pPr>
      <w:ins w:id="4355" w:author="Unknown">
        <w:r>
          <w:rPr>
            <w:rStyle w:val="comment"/>
            <w:rFonts w:ascii="Verdana" w:hAnsi="Verdana"/>
            <w:color w:val="008200"/>
            <w:sz w:val="17"/>
            <w:szCs w:val="17"/>
            <w:bdr w:val="none" w:sz="0" w:space="0" w:color="auto" w:frame="1"/>
          </w:rPr>
          <w:t>//creating enumeration object by calling the elements method  </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56" w:author="Unknown"/>
          <w:rFonts w:ascii="Verdana" w:hAnsi="Verdana"/>
          <w:color w:val="000000"/>
          <w:sz w:val="17"/>
          <w:szCs w:val="17"/>
        </w:rPr>
      </w:pPr>
      <w:ins w:id="4357" w:author="Unknown">
        <w:r>
          <w:rPr>
            <w:rFonts w:ascii="Verdana" w:hAnsi="Verdana"/>
            <w:color w:val="000000"/>
            <w:sz w:val="17"/>
            <w:szCs w:val="17"/>
            <w:bdr w:val="none" w:sz="0" w:space="0" w:color="auto" w:frame="1"/>
          </w:rPr>
          <w:t>Enumeration e=v.elements();      </w:t>
        </w:r>
      </w:ins>
    </w:p>
    <w:p w:rsidR="00E14335" w:rsidRDefault="00E14335" w:rsidP="00E14335">
      <w:pPr>
        <w:numPr>
          <w:ilvl w:val="0"/>
          <w:numId w:val="239"/>
        </w:numPr>
        <w:shd w:val="clear" w:color="auto" w:fill="FFFFFF"/>
        <w:spacing w:after="0" w:line="272" w:lineRule="atLeast"/>
        <w:ind w:left="0"/>
        <w:rPr>
          <w:ins w:id="4358" w:author="Unknown"/>
          <w:rFonts w:ascii="Verdana" w:hAnsi="Verdana"/>
          <w:color w:val="000000"/>
          <w:sz w:val="17"/>
          <w:szCs w:val="17"/>
        </w:rPr>
      </w:pPr>
      <w:ins w:id="4359" w:author="Unknown">
        <w:r>
          <w:rPr>
            <w:rStyle w:val="comment"/>
            <w:rFonts w:ascii="Verdana" w:hAnsi="Verdana"/>
            <w:color w:val="008200"/>
            <w:sz w:val="17"/>
            <w:szCs w:val="17"/>
            <w:bdr w:val="none" w:sz="0" w:space="0" w:color="auto" w:frame="1"/>
          </w:rPr>
          <w:t>//passing the enumeration object in the constructor  </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60" w:author="Unknown"/>
          <w:rFonts w:ascii="Verdana" w:hAnsi="Verdana"/>
          <w:color w:val="000000"/>
          <w:sz w:val="17"/>
          <w:szCs w:val="17"/>
        </w:rPr>
      </w:pPr>
      <w:ins w:id="4361" w:author="Unknown">
        <w:r>
          <w:rPr>
            <w:rFonts w:ascii="Verdana" w:hAnsi="Verdana"/>
            <w:color w:val="000000"/>
            <w:sz w:val="17"/>
            <w:szCs w:val="17"/>
            <w:bdr w:val="none" w:sz="0" w:space="0" w:color="auto" w:frame="1"/>
          </w:rPr>
          <w:t>SequenceInputStream bin=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SequenceInputStream(e);    </w:t>
        </w:r>
      </w:ins>
    </w:p>
    <w:p w:rsidR="00E14335" w:rsidRDefault="00E14335" w:rsidP="00E14335">
      <w:pPr>
        <w:numPr>
          <w:ilvl w:val="0"/>
          <w:numId w:val="239"/>
        </w:numPr>
        <w:shd w:val="clear" w:color="auto" w:fill="FFFFFF"/>
        <w:spacing w:after="0" w:line="272" w:lineRule="atLeast"/>
        <w:ind w:left="0"/>
        <w:rPr>
          <w:ins w:id="4362" w:author="Unknown"/>
          <w:rFonts w:ascii="Verdana" w:hAnsi="Verdana"/>
          <w:color w:val="000000"/>
          <w:sz w:val="17"/>
          <w:szCs w:val="17"/>
        </w:rPr>
      </w:pPr>
      <w:ins w:id="4363"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64" w:author="Unknown"/>
          <w:rFonts w:ascii="Verdana" w:hAnsi="Verdana"/>
          <w:color w:val="000000"/>
          <w:sz w:val="17"/>
          <w:szCs w:val="17"/>
        </w:rPr>
      </w:pPr>
      <w:ins w:id="4365" w:author="Unknown">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((i=bin.read())!=-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66" w:author="Unknown"/>
          <w:rFonts w:ascii="Verdana" w:hAnsi="Verdana"/>
          <w:color w:val="000000"/>
          <w:sz w:val="17"/>
          <w:szCs w:val="17"/>
        </w:rPr>
      </w:pPr>
      <w:ins w:id="4367" w:author="Unknown">
        <w:r>
          <w:rPr>
            <w:rFonts w:ascii="Verdana" w:hAnsi="Verdana"/>
            <w:color w:val="000000"/>
            <w:sz w:val="17"/>
            <w:szCs w:val="17"/>
            <w:bdr w:val="none" w:sz="0" w:space="0" w:color="auto" w:frame="1"/>
          </w:rPr>
          <w:t>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)i);    </w:t>
        </w:r>
      </w:ins>
    </w:p>
    <w:p w:rsidR="00E14335" w:rsidRDefault="00E14335" w:rsidP="00E14335">
      <w:pPr>
        <w:numPr>
          <w:ilvl w:val="0"/>
          <w:numId w:val="239"/>
        </w:numPr>
        <w:shd w:val="clear" w:color="auto" w:fill="FFFFFF"/>
        <w:spacing w:after="0" w:line="272" w:lineRule="atLeast"/>
        <w:ind w:left="0"/>
        <w:rPr>
          <w:ins w:id="4368" w:author="Unknown"/>
          <w:rFonts w:ascii="Verdana" w:hAnsi="Verdana"/>
          <w:color w:val="000000"/>
          <w:sz w:val="17"/>
          <w:szCs w:val="17"/>
        </w:rPr>
      </w:pPr>
      <w:ins w:id="4369" w:author="Unknown">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70" w:author="Unknown"/>
          <w:rFonts w:ascii="Verdana" w:hAnsi="Verdana"/>
          <w:color w:val="000000"/>
          <w:sz w:val="17"/>
          <w:szCs w:val="17"/>
        </w:rPr>
      </w:pPr>
      <w:ins w:id="4371" w:author="Unknown">
        <w:r>
          <w:rPr>
            <w:rFonts w:ascii="Verdana" w:hAnsi="Verdana"/>
            <w:color w:val="000000"/>
            <w:sz w:val="17"/>
            <w:szCs w:val="17"/>
            <w:bdr w:val="none" w:sz="0" w:space="0" w:color="auto" w:frame="1"/>
          </w:rPr>
          <w:t>bin.close();    </w:t>
        </w:r>
      </w:ins>
    </w:p>
    <w:p w:rsidR="00E14335" w:rsidRDefault="00E14335" w:rsidP="00E14335">
      <w:pPr>
        <w:numPr>
          <w:ilvl w:val="0"/>
          <w:numId w:val="239"/>
        </w:numPr>
        <w:shd w:val="clear" w:color="auto" w:fill="FFFFFF"/>
        <w:spacing w:after="0" w:line="272" w:lineRule="atLeast"/>
        <w:ind w:left="0"/>
        <w:rPr>
          <w:ins w:id="4372" w:author="Unknown"/>
          <w:rFonts w:ascii="Verdana" w:hAnsi="Verdana"/>
          <w:color w:val="000000"/>
          <w:sz w:val="17"/>
          <w:szCs w:val="17"/>
        </w:rPr>
      </w:pPr>
      <w:ins w:id="4373" w:author="Unknown">
        <w:r>
          <w:rPr>
            <w:rFonts w:ascii="Verdana" w:hAnsi="Verdana"/>
            <w:color w:val="000000"/>
            <w:sz w:val="17"/>
            <w:szCs w:val="17"/>
            <w:bdr w:val="none" w:sz="0" w:space="0" w:color="auto" w:frame="1"/>
          </w:rPr>
          <w:t>fin.close();    </w:t>
        </w:r>
      </w:ins>
    </w:p>
    <w:p w:rsidR="00E14335" w:rsidRDefault="00E14335" w:rsidP="00E14335">
      <w:pPr>
        <w:numPr>
          <w:ilvl w:val="0"/>
          <w:numId w:val="239"/>
        </w:numPr>
        <w:shd w:val="clear" w:color="auto" w:fill="FFFFFF"/>
        <w:spacing w:after="0" w:line="272" w:lineRule="atLeast"/>
        <w:ind w:left="0"/>
        <w:rPr>
          <w:ins w:id="4374" w:author="Unknown"/>
          <w:rFonts w:ascii="Verdana" w:hAnsi="Verdana"/>
          <w:color w:val="000000"/>
          <w:sz w:val="17"/>
          <w:szCs w:val="17"/>
        </w:rPr>
      </w:pPr>
      <w:ins w:id="4375" w:author="Unknown">
        <w:r>
          <w:rPr>
            <w:rFonts w:ascii="Verdana" w:hAnsi="Verdana"/>
            <w:color w:val="000000"/>
            <w:sz w:val="17"/>
            <w:szCs w:val="17"/>
            <w:bdr w:val="none" w:sz="0" w:space="0" w:color="auto" w:frame="1"/>
          </w:rPr>
          <w:t>fin2.close();    </w:t>
        </w:r>
      </w:ins>
    </w:p>
    <w:p w:rsidR="00E14335" w:rsidRDefault="00E14335" w:rsidP="00E14335">
      <w:pPr>
        <w:numPr>
          <w:ilvl w:val="0"/>
          <w:numId w:val="239"/>
        </w:numPr>
        <w:shd w:val="clear" w:color="auto" w:fill="FFFFFF"/>
        <w:spacing w:after="0" w:line="272" w:lineRule="atLeast"/>
        <w:ind w:left="0"/>
        <w:rPr>
          <w:ins w:id="4376" w:author="Unknown"/>
          <w:rFonts w:ascii="Verdana" w:hAnsi="Verdana"/>
          <w:color w:val="000000"/>
          <w:sz w:val="17"/>
          <w:szCs w:val="17"/>
        </w:rPr>
      </w:pPr>
      <w:ins w:id="4377" w:author="Unknown">
        <w:r>
          <w:rPr>
            <w:rFonts w:ascii="Verdana" w:hAnsi="Verdana"/>
            <w:color w:val="000000"/>
            <w:sz w:val="17"/>
            <w:szCs w:val="17"/>
            <w:bdr w:val="none" w:sz="0" w:space="0" w:color="auto" w:frame="1"/>
          </w:rPr>
          <w:t>}    </w:t>
        </w:r>
      </w:ins>
    </w:p>
    <w:p w:rsidR="00E14335" w:rsidRDefault="00E14335" w:rsidP="00E14335">
      <w:pPr>
        <w:numPr>
          <w:ilvl w:val="0"/>
          <w:numId w:val="239"/>
        </w:numPr>
        <w:shd w:val="clear" w:color="auto" w:fill="FFFFFF"/>
        <w:spacing w:after="0" w:line="272" w:lineRule="atLeast"/>
        <w:ind w:left="0"/>
        <w:rPr>
          <w:ins w:id="4378" w:author="Unknown"/>
          <w:rFonts w:ascii="Verdana" w:hAnsi="Verdana"/>
          <w:color w:val="000000"/>
          <w:sz w:val="17"/>
          <w:szCs w:val="17"/>
        </w:rPr>
      </w:pPr>
      <w:ins w:id="4379" w:author="Unknown">
        <w:r>
          <w:rPr>
            <w:rFonts w:ascii="Verdana" w:hAnsi="Verdana"/>
            <w:color w:val="000000"/>
            <w:sz w:val="17"/>
            <w:szCs w:val="17"/>
            <w:bdr w:val="none" w:sz="0" w:space="0" w:color="auto" w:frame="1"/>
          </w:rPr>
          <w:t>}    </w:t>
        </w:r>
      </w:ins>
    </w:p>
    <w:p w:rsidR="00E14335" w:rsidRDefault="00E14335" w:rsidP="00E14335">
      <w:pPr>
        <w:pStyle w:val="NormalWeb"/>
        <w:shd w:val="clear" w:color="auto" w:fill="FFFFFF"/>
        <w:rPr>
          <w:ins w:id="4380" w:author="Unknown"/>
          <w:rFonts w:ascii="Verdana" w:hAnsi="Verdana"/>
          <w:color w:val="000000"/>
          <w:sz w:val="17"/>
          <w:szCs w:val="17"/>
        </w:rPr>
      </w:pPr>
      <w:ins w:id="4381" w:author="Unknown">
        <w:r>
          <w:rPr>
            <w:rFonts w:ascii="Verdana" w:hAnsi="Verdana"/>
            <w:color w:val="000000"/>
            <w:sz w:val="17"/>
            <w:szCs w:val="17"/>
          </w:rPr>
          <w:t>The a.txt, b.txt, c.txt and d.txt have following information:</w:t>
        </w:r>
      </w:ins>
    </w:p>
    <w:p w:rsidR="00E14335" w:rsidRDefault="00E14335" w:rsidP="00E14335">
      <w:pPr>
        <w:pStyle w:val="NormalWeb"/>
        <w:shd w:val="clear" w:color="auto" w:fill="FFFFFF"/>
        <w:rPr>
          <w:ins w:id="4382" w:author="Unknown"/>
          <w:rFonts w:ascii="Verdana" w:hAnsi="Verdana"/>
          <w:color w:val="000000"/>
          <w:sz w:val="17"/>
          <w:szCs w:val="17"/>
        </w:rPr>
      </w:pPr>
      <w:ins w:id="4383" w:author="Unknown">
        <w:r>
          <w:rPr>
            <w:rFonts w:ascii="Verdana" w:hAnsi="Verdana"/>
            <w:color w:val="000000"/>
            <w:sz w:val="17"/>
            <w:szCs w:val="17"/>
          </w:rPr>
          <w:t>a.txt:</w:t>
        </w:r>
      </w:ins>
    </w:p>
    <w:p w:rsidR="00E14335" w:rsidRDefault="00E14335" w:rsidP="00E14335">
      <w:pPr>
        <w:pStyle w:val="HTMLPreformatted"/>
        <w:shd w:val="clear" w:color="auto" w:fill="F9FBF9"/>
        <w:rPr>
          <w:ins w:id="4384" w:author="Unknown"/>
          <w:color w:val="000000"/>
        </w:rPr>
      </w:pPr>
      <w:ins w:id="4385" w:author="Unknown">
        <w:r>
          <w:rPr>
            <w:color w:val="000000"/>
          </w:rPr>
          <w:t>Welcome</w:t>
        </w:r>
      </w:ins>
    </w:p>
    <w:p w:rsidR="00E14335" w:rsidRDefault="00E14335" w:rsidP="00E14335">
      <w:pPr>
        <w:pStyle w:val="NormalWeb"/>
        <w:shd w:val="clear" w:color="auto" w:fill="FFFFFF"/>
        <w:rPr>
          <w:ins w:id="4386" w:author="Unknown"/>
          <w:rFonts w:ascii="Verdana" w:hAnsi="Verdana"/>
          <w:color w:val="000000"/>
          <w:sz w:val="17"/>
          <w:szCs w:val="17"/>
        </w:rPr>
      </w:pPr>
      <w:ins w:id="4387" w:author="Unknown">
        <w:r>
          <w:rPr>
            <w:rFonts w:ascii="Verdana" w:hAnsi="Verdana"/>
            <w:color w:val="000000"/>
            <w:sz w:val="17"/>
            <w:szCs w:val="17"/>
          </w:rPr>
          <w:t>b.txt:</w:t>
        </w:r>
      </w:ins>
    </w:p>
    <w:p w:rsidR="00E14335" w:rsidRDefault="00E14335" w:rsidP="00E14335">
      <w:pPr>
        <w:pStyle w:val="HTMLPreformatted"/>
        <w:shd w:val="clear" w:color="auto" w:fill="F9FBF9"/>
        <w:rPr>
          <w:ins w:id="4388" w:author="Unknown"/>
          <w:color w:val="000000"/>
        </w:rPr>
      </w:pPr>
      <w:ins w:id="4389" w:author="Unknown">
        <w:r>
          <w:rPr>
            <w:color w:val="000000"/>
          </w:rPr>
          <w:t>to</w:t>
        </w:r>
      </w:ins>
    </w:p>
    <w:p w:rsidR="00E14335" w:rsidRDefault="00E14335" w:rsidP="00E14335">
      <w:pPr>
        <w:pStyle w:val="NormalWeb"/>
        <w:shd w:val="clear" w:color="auto" w:fill="FFFFFF"/>
        <w:rPr>
          <w:ins w:id="4390" w:author="Unknown"/>
          <w:rFonts w:ascii="Verdana" w:hAnsi="Verdana"/>
          <w:color w:val="000000"/>
          <w:sz w:val="17"/>
          <w:szCs w:val="17"/>
        </w:rPr>
      </w:pPr>
      <w:ins w:id="4391" w:author="Unknown">
        <w:r>
          <w:rPr>
            <w:rFonts w:ascii="Verdana" w:hAnsi="Verdana"/>
            <w:color w:val="000000"/>
            <w:sz w:val="17"/>
            <w:szCs w:val="17"/>
          </w:rPr>
          <w:t>c.txt:</w:t>
        </w:r>
      </w:ins>
    </w:p>
    <w:p w:rsidR="00E14335" w:rsidRDefault="00E14335" w:rsidP="00E14335">
      <w:pPr>
        <w:pStyle w:val="HTMLPreformatted"/>
        <w:shd w:val="clear" w:color="auto" w:fill="F9FBF9"/>
        <w:rPr>
          <w:ins w:id="4392" w:author="Unknown"/>
          <w:color w:val="000000"/>
        </w:rPr>
      </w:pPr>
      <w:ins w:id="4393" w:author="Unknown">
        <w:r>
          <w:rPr>
            <w:color w:val="000000"/>
          </w:rPr>
          <w:t>java</w:t>
        </w:r>
      </w:ins>
    </w:p>
    <w:p w:rsidR="00E14335" w:rsidRDefault="00E14335" w:rsidP="00E14335">
      <w:pPr>
        <w:pStyle w:val="NormalWeb"/>
        <w:shd w:val="clear" w:color="auto" w:fill="FFFFFF"/>
        <w:rPr>
          <w:ins w:id="4394" w:author="Unknown"/>
          <w:rFonts w:ascii="Verdana" w:hAnsi="Verdana"/>
          <w:color w:val="000000"/>
          <w:sz w:val="17"/>
          <w:szCs w:val="17"/>
        </w:rPr>
      </w:pPr>
      <w:ins w:id="4395" w:author="Unknown">
        <w:r>
          <w:rPr>
            <w:rFonts w:ascii="Verdana" w:hAnsi="Verdana"/>
            <w:color w:val="000000"/>
            <w:sz w:val="17"/>
            <w:szCs w:val="17"/>
          </w:rPr>
          <w:t>d.txt:</w:t>
        </w:r>
      </w:ins>
    </w:p>
    <w:p w:rsidR="00E14335" w:rsidRDefault="00E14335" w:rsidP="00E14335">
      <w:pPr>
        <w:pStyle w:val="HTMLPreformatted"/>
        <w:shd w:val="clear" w:color="auto" w:fill="F9FBF9"/>
        <w:rPr>
          <w:ins w:id="4396" w:author="Unknown"/>
          <w:color w:val="000000"/>
        </w:rPr>
      </w:pPr>
      <w:ins w:id="4397" w:author="Unknown">
        <w:r>
          <w:rPr>
            <w:color w:val="000000"/>
          </w:rPr>
          <w:lastRenderedPageBreak/>
          <w:t>programming</w:t>
        </w:r>
      </w:ins>
    </w:p>
    <w:p w:rsidR="00E14335" w:rsidRDefault="00E14335" w:rsidP="00E14335">
      <w:pPr>
        <w:pStyle w:val="NormalWeb"/>
        <w:shd w:val="clear" w:color="auto" w:fill="FFFFFF"/>
        <w:rPr>
          <w:ins w:id="4398" w:author="Unknown"/>
          <w:rFonts w:ascii="Verdana" w:hAnsi="Verdana"/>
          <w:color w:val="000000"/>
          <w:sz w:val="17"/>
          <w:szCs w:val="17"/>
        </w:rPr>
      </w:pPr>
      <w:ins w:id="4399" w:author="Unknown">
        <w:r>
          <w:rPr>
            <w:rFonts w:ascii="Verdana" w:hAnsi="Verdana"/>
            <w:color w:val="000000"/>
            <w:sz w:val="17"/>
            <w:szCs w:val="17"/>
          </w:rPr>
          <w:t>Output:</w:t>
        </w:r>
      </w:ins>
    </w:p>
    <w:p w:rsidR="00E14335" w:rsidRDefault="00E14335" w:rsidP="00E14335">
      <w:pPr>
        <w:pStyle w:val="HTMLPreformatted"/>
        <w:shd w:val="clear" w:color="auto" w:fill="F9FBF9"/>
        <w:rPr>
          <w:ins w:id="4400" w:author="Unknown"/>
          <w:color w:val="000000"/>
        </w:rPr>
      </w:pPr>
      <w:ins w:id="4401" w:author="Unknown">
        <w:r>
          <w:rPr>
            <w:color w:val="000000"/>
          </w:rPr>
          <w:t>Welcometojavaprogramming</w:t>
        </w:r>
      </w:ins>
    </w:p>
    <w:p w:rsidR="00E14335" w:rsidRDefault="00E14335" w:rsidP="00AF17BD"/>
    <w:p w:rsidR="00E14335" w:rsidRDefault="00E14335" w:rsidP="00AF17BD"/>
    <w:p w:rsidR="00D56432" w:rsidRDefault="00D56432" w:rsidP="00D56432">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SequenceInputStream Class</w:t>
      </w:r>
    </w:p>
    <w:p w:rsidR="00D56432" w:rsidRDefault="00D56432" w:rsidP="00D56432">
      <w:pPr>
        <w:pStyle w:val="NormalWeb"/>
        <w:shd w:val="clear" w:color="auto" w:fill="FFFFFF"/>
        <w:rPr>
          <w:rFonts w:ascii="Verdana" w:hAnsi="Verdana"/>
          <w:color w:val="000000"/>
          <w:sz w:val="17"/>
          <w:szCs w:val="17"/>
        </w:rPr>
      </w:pPr>
      <w:hyperlink r:id="rId138" w:history="1">
        <w:r>
          <w:rPr>
            <w:rStyle w:val="Hyperlink"/>
            <w:rFonts w:ascii="Verdana" w:hAnsi="Verdana"/>
            <w:color w:val="008000"/>
            <w:sz w:val="17"/>
            <w:szCs w:val="17"/>
          </w:rPr>
          <w:t>Java</w:t>
        </w:r>
      </w:hyperlink>
      <w:r>
        <w:rPr>
          <w:rFonts w:ascii="Verdana" w:hAnsi="Verdana"/>
          <w:color w:val="000000"/>
          <w:sz w:val="17"/>
          <w:szCs w:val="17"/>
        </w:rPr>
        <w:t> SequenceInputStream </w:t>
      </w:r>
      <w:hyperlink r:id="rId139" w:history="1">
        <w:r>
          <w:rPr>
            <w:rStyle w:val="Hyperlink"/>
            <w:rFonts w:ascii="Verdana" w:hAnsi="Verdana"/>
            <w:color w:val="008000"/>
            <w:sz w:val="17"/>
            <w:szCs w:val="17"/>
          </w:rPr>
          <w:t>class</w:t>
        </w:r>
      </w:hyperlink>
      <w:r>
        <w:rPr>
          <w:rFonts w:ascii="Verdana" w:hAnsi="Verdana"/>
          <w:color w:val="000000"/>
          <w:sz w:val="17"/>
          <w:szCs w:val="17"/>
        </w:rPr>
        <w:t> is used to read data from multiple </w:t>
      </w:r>
      <w:hyperlink r:id="rId140" w:history="1">
        <w:r>
          <w:rPr>
            <w:rStyle w:val="Hyperlink"/>
            <w:rFonts w:ascii="Verdana" w:hAnsi="Verdana"/>
            <w:color w:val="008000"/>
            <w:sz w:val="17"/>
            <w:szCs w:val="17"/>
          </w:rPr>
          <w:t>streams</w:t>
        </w:r>
      </w:hyperlink>
      <w:r>
        <w:rPr>
          <w:rFonts w:ascii="Verdana" w:hAnsi="Verdana"/>
          <w:color w:val="000000"/>
          <w:sz w:val="17"/>
          <w:szCs w:val="17"/>
        </w:rPr>
        <w:t>. It reads data sequentially (one by one).</w:t>
      </w:r>
    </w:p>
    <w:p w:rsidR="00D56432" w:rsidRDefault="00D56432" w:rsidP="00D5643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SequenceInputStream Class declaration</w:t>
      </w:r>
    </w:p>
    <w:p w:rsidR="00D56432" w:rsidRDefault="00D56432" w:rsidP="00D56432">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Java.io.SequenceInputStream class:</w:t>
      </w:r>
    </w:p>
    <w:p w:rsidR="00D56432" w:rsidRDefault="00D56432" w:rsidP="00D56432">
      <w:pPr>
        <w:numPr>
          <w:ilvl w:val="0"/>
          <w:numId w:val="240"/>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SequenceInputStream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InputStream  </w:t>
      </w:r>
    </w:p>
    <w:p w:rsidR="00D56432" w:rsidRDefault="00D56432" w:rsidP="00D5643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Constructors of SequenceInputStream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757"/>
        <w:gridCol w:w="6517"/>
      </w:tblGrid>
      <w:tr w:rsidR="00D56432" w:rsidTr="00D56432">
        <w:tc>
          <w:tcPr>
            <w:tcW w:w="0" w:type="auto"/>
            <w:shd w:val="clear" w:color="auto" w:fill="C7CCBE"/>
            <w:tcMar>
              <w:top w:w="156" w:type="dxa"/>
              <w:left w:w="156" w:type="dxa"/>
              <w:bottom w:w="156" w:type="dxa"/>
              <w:right w:w="156" w:type="dxa"/>
            </w:tcMar>
            <w:hideMark/>
          </w:tcPr>
          <w:p w:rsidR="00D56432" w:rsidRDefault="00D56432">
            <w:pPr>
              <w:rPr>
                <w:b/>
                <w:bCs/>
                <w:color w:val="000000"/>
              </w:rPr>
            </w:pPr>
            <w:hyperlink r:id="rId141" w:history="1">
              <w:r>
                <w:rPr>
                  <w:rStyle w:val="Hyperlink"/>
                  <w:b/>
                  <w:bCs/>
                  <w:color w:val="008000"/>
                </w:rPr>
                <w:t>Constructor</w:t>
              </w:r>
            </w:hyperlink>
          </w:p>
        </w:tc>
        <w:tc>
          <w:tcPr>
            <w:tcW w:w="0" w:type="auto"/>
            <w:shd w:val="clear" w:color="auto" w:fill="C7CCBE"/>
            <w:tcMar>
              <w:top w:w="156" w:type="dxa"/>
              <w:left w:w="156" w:type="dxa"/>
              <w:bottom w:w="156" w:type="dxa"/>
              <w:right w:w="156" w:type="dxa"/>
            </w:tcMar>
            <w:hideMark/>
          </w:tcPr>
          <w:p w:rsidR="00D56432" w:rsidRDefault="00D56432">
            <w:pPr>
              <w:rPr>
                <w:b/>
                <w:bCs/>
                <w:color w:val="000000"/>
              </w:rPr>
            </w:pPr>
            <w:r>
              <w:rPr>
                <w:b/>
                <w:bCs/>
                <w:color w:val="000000"/>
              </w:rPr>
              <w:t>Description</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SequenceInputStream(InputStream s1, InputStream s2)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creates a new input stream by reading the data of two input stream in order, first s1 and then s2.</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SequenceInputStream(Enumeration 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creates a new input stream by reading the data of an enumeration whose type is InputStream.</w:t>
            </w:r>
          </w:p>
        </w:tc>
      </w:tr>
    </w:tbl>
    <w:p w:rsidR="00D56432" w:rsidRDefault="00D56432" w:rsidP="00D56432">
      <w:pPr>
        <w:rPr>
          <w:rFonts w:ascii="Times New Roman" w:hAnsi="Times New Roman" w:cs="Times New Roman"/>
          <w:sz w:val="24"/>
          <w:szCs w:val="24"/>
        </w:rPr>
      </w:pPr>
      <w:r>
        <w:pict>
          <v:rect id="_x0000_i1144" style="width:0;height:.65pt" o:hralign="center" o:hrstd="t" o:hrnoshade="t" o:hr="t" fillcolor="#d4d4d4" stroked="f"/>
        </w:pict>
      </w:r>
    </w:p>
    <w:p w:rsidR="00D56432" w:rsidRDefault="00D56432" w:rsidP="00D56432">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Methods of SequenceInputStream class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68"/>
        <w:gridCol w:w="7906"/>
      </w:tblGrid>
      <w:tr w:rsidR="00D56432" w:rsidTr="00D56432">
        <w:tc>
          <w:tcPr>
            <w:tcW w:w="0" w:type="auto"/>
            <w:shd w:val="clear" w:color="auto" w:fill="C7CCBE"/>
            <w:tcMar>
              <w:top w:w="156" w:type="dxa"/>
              <w:left w:w="156" w:type="dxa"/>
              <w:bottom w:w="156" w:type="dxa"/>
              <w:right w:w="156" w:type="dxa"/>
            </w:tcMar>
            <w:hideMark/>
          </w:tcPr>
          <w:p w:rsidR="00D56432" w:rsidRDefault="00D56432">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D56432" w:rsidRDefault="00D56432">
            <w:pPr>
              <w:rPr>
                <w:b/>
                <w:bCs/>
                <w:color w:val="000000"/>
              </w:rPr>
            </w:pPr>
            <w:r>
              <w:rPr>
                <w:b/>
                <w:bCs/>
                <w:color w:val="000000"/>
              </w:rPr>
              <w:t>Description</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It is used to read the next byte of data from the input stream.</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int read(byte[] ary,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It is used to read len bytes of data from the input stream into the </w:t>
            </w:r>
            <w:hyperlink r:id="rId142" w:history="1">
              <w:r>
                <w:rPr>
                  <w:rStyle w:val="Hyperlink"/>
                  <w:rFonts w:ascii="Verdana" w:hAnsi="Verdana"/>
                  <w:color w:val="008000"/>
                  <w:sz w:val="17"/>
                  <w:szCs w:val="17"/>
                </w:rPr>
                <w:t>array</w:t>
              </w:r>
            </w:hyperlink>
            <w:r>
              <w:rPr>
                <w:rFonts w:ascii="Verdana" w:hAnsi="Verdana"/>
                <w:color w:val="000000"/>
                <w:sz w:val="17"/>
                <w:szCs w:val="17"/>
              </w:rPr>
              <w:t> of bytes.</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It is used to return the maximum number of byte that can be read from an input stream.</w:t>
            </w:r>
          </w:p>
        </w:tc>
      </w:tr>
      <w:tr w:rsidR="00D56432" w:rsidTr="00D564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lastRenderedPageBreak/>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D56432" w:rsidRDefault="00D56432">
            <w:pPr>
              <w:spacing w:line="298" w:lineRule="atLeast"/>
              <w:ind w:left="259"/>
              <w:rPr>
                <w:rFonts w:ascii="Verdana" w:hAnsi="Verdana"/>
                <w:color w:val="000000"/>
                <w:sz w:val="17"/>
                <w:szCs w:val="17"/>
              </w:rPr>
            </w:pPr>
            <w:r>
              <w:rPr>
                <w:rFonts w:ascii="Verdana" w:hAnsi="Verdana"/>
                <w:color w:val="000000"/>
                <w:sz w:val="17"/>
                <w:szCs w:val="17"/>
              </w:rPr>
              <w:t>It is used to close the input stream.</w:t>
            </w:r>
          </w:p>
        </w:tc>
      </w:tr>
    </w:tbl>
    <w:p w:rsidR="00D56432" w:rsidRDefault="00D56432" w:rsidP="00D56432">
      <w:pPr>
        <w:pStyle w:val="Heading2"/>
        <w:shd w:val="clear" w:color="auto" w:fill="FFFFFF"/>
        <w:spacing w:line="312" w:lineRule="atLeast"/>
        <w:rPr>
          <w:ins w:id="4402" w:author="Unknown"/>
          <w:rFonts w:ascii="Helvetica" w:hAnsi="Helvetica" w:cs="Helvetica"/>
          <w:b w:val="0"/>
          <w:bCs w:val="0"/>
          <w:color w:val="610B38"/>
          <w:sz w:val="32"/>
          <w:szCs w:val="32"/>
        </w:rPr>
      </w:pPr>
      <w:ins w:id="4403" w:author="Unknown">
        <w:r>
          <w:rPr>
            <w:rFonts w:ascii="Helvetica" w:hAnsi="Helvetica" w:cs="Helvetica"/>
            <w:b w:val="0"/>
            <w:bCs w:val="0"/>
            <w:color w:val="610B38"/>
            <w:sz w:val="32"/>
            <w:szCs w:val="32"/>
          </w:rPr>
          <w:t>Java SequenceInputStream Example</w:t>
        </w:r>
      </w:ins>
    </w:p>
    <w:p w:rsidR="00D56432" w:rsidRDefault="00D56432" w:rsidP="00D56432">
      <w:pPr>
        <w:pStyle w:val="NormalWeb"/>
        <w:shd w:val="clear" w:color="auto" w:fill="FFFFFF"/>
        <w:rPr>
          <w:ins w:id="4404" w:author="Unknown"/>
          <w:rFonts w:ascii="Verdana" w:hAnsi="Verdana"/>
          <w:color w:val="000000"/>
          <w:sz w:val="17"/>
          <w:szCs w:val="17"/>
        </w:rPr>
      </w:pPr>
      <w:ins w:id="4405" w:author="Unknown">
        <w:r>
          <w:rPr>
            <w:rFonts w:ascii="Verdana" w:hAnsi="Verdana"/>
            <w:color w:val="000000"/>
            <w:sz w:val="17"/>
            <w:szCs w:val="17"/>
          </w:rPr>
          <w:t>In this example, we are printing the data of two files testin.txt and testout.txt.</w:t>
        </w:r>
      </w:ins>
    </w:p>
    <w:p w:rsidR="00D56432" w:rsidRDefault="00D56432" w:rsidP="00D56432">
      <w:pPr>
        <w:numPr>
          <w:ilvl w:val="0"/>
          <w:numId w:val="241"/>
        </w:numPr>
        <w:shd w:val="clear" w:color="auto" w:fill="FFFFFF"/>
        <w:spacing w:after="0" w:line="272" w:lineRule="atLeast"/>
        <w:ind w:left="0"/>
        <w:rPr>
          <w:ins w:id="4406" w:author="Unknown"/>
          <w:rFonts w:ascii="Verdana" w:hAnsi="Verdana"/>
          <w:color w:val="000000"/>
          <w:sz w:val="17"/>
          <w:szCs w:val="17"/>
        </w:rPr>
      </w:pPr>
      <w:ins w:id="4407"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D56432" w:rsidRDefault="00D56432" w:rsidP="00D56432">
      <w:pPr>
        <w:numPr>
          <w:ilvl w:val="0"/>
          <w:numId w:val="241"/>
        </w:numPr>
        <w:shd w:val="clear" w:color="auto" w:fill="FFFFFF"/>
        <w:spacing w:after="0" w:line="272" w:lineRule="atLeast"/>
        <w:ind w:left="0"/>
        <w:rPr>
          <w:ins w:id="4408" w:author="Unknown"/>
          <w:rFonts w:ascii="Verdana" w:hAnsi="Verdana"/>
          <w:color w:val="000000"/>
          <w:sz w:val="17"/>
          <w:szCs w:val="17"/>
        </w:rPr>
      </w:pPr>
      <w:ins w:id="4409" w:author="Unknown">
        <w:r>
          <w:rPr>
            <w:rFonts w:ascii="Verdana" w:hAnsi="Verdana"/>
            <w:color w:val="000000"/>
            <w:sz w:val="17"/>
            <w:szCs w:val="17"/>
            <w:bdr w:val="none" w:sz="0" w:space="0" w:color="auto" w:frame="1"/>
          </w:rPr>
          <w:t>  </w:t>
        </w:r>
      </w:ins>
    </w:p>
    <w:p w:rsidR="00D56432" w:rsidRDefault="00D56432" w:rsidP="00D56432">
      <w:pPr>
        <w:numPr>
          <w:ilvl w:val="0"/>
          <w:numId w:val="241"/>
        </w:numPr>
        <w:shd w:val="clear" w:color="auto" w:fill="FFFFFF"/>
        <w:spacing w:after="0" w:line="272" w:lineRule="atLeast"/>
        <w:ind w:left="0"/>
        <w:rPr>
          <w:ins w:id="4410" w:author="Unknown"/>
          <w:rFonts w:ascii="Verdana" w:hAnsi="Verdana"/>
          <w:color w:val="000000"/>
          <w:sz w:val="17"/>
          <w:szCs w:val="17"/>
        </w:rPr>
      </w:pPr>
      <w:ins w:id="441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D56432" w:rsidRDefault="00D56432" w:rsidP="00D56432">
      <w:pPr>
        <w:numPr>
          <w:ilvl w:val="0"/>
          <w:numId w:val="241"/>
        </w:numPr>
        <w:shd w:val="clear" w:color="auto" w:fill="FFFFFF"/>
        <w:spacing w:after="0" w:line="272" w:lineRule="atLeast"/>
        <w:ind w:left="0"/>
        <w:rPr>
          <w:ins w:id="4412" w:author="Unknown"/>
          <w:rFonts w:ascii="Verdana" w:hAnsi="Verdana"/>
          <w:color w:val="000000"/>
          <w:sz w:val="17"/>
          <w:szCs w:val="17"/>
        </w:rPr>
      </w:pPr>
      <w:ins w:id="4413"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InputStreamExample {    </w:t>
        </w:r>
      </w:ins>
    </w:p>
    <w:p w:rsidR="00D56432" w:rsidRDefault="00D56432" w:rsidP="00D56432">
      <w:pPr>
        <w:numPr>
          <w:ilvl w:val="0"/>
          <w:numId w:val="241"/>
        </w:numPr>
        <w:shd w:val="clear" w:color="auto" w:fill="FFFFFF"/>
        <w:spacing w:after="0" w:line="272" w:lineRule="atLeast"/>
        <w:ind w:left="0"/>
        <w:rPr>
          <w:ins w:id="4414" w:author="Unknown"/>
          <w:rFonts w:ascii="Verdana" w:hAnsi="Verdana"/>
          <w:color w:val="000000"/>
          <w:sz w:val="17"/>
          <w:szCs w:val="17"/>
        </w:rPr>
      </w:pPr>
      <w:ins w:id="441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D56432" w:rsidRDefault="00D56432" w:rsidP="00D56432">
      <w:pPr>
        <w:numPr>
          <w:ilvl w:val="0"/>
          <w:numId w:val="241"/>
        </w:numPr>
        <w:shd w:val="clear" w:color="auto" w:fill="FFFFFF"/>
        <w:spacing w:after="0" w:line="272" w:lineRule="atLeast"/>
        <w:ind w:left="0"/>
        <w:rPr>
          <w:ins w:id="4416" w:author="Unknown"/>
          <w:rFonts w:ascii="Verdana" w:hAnsi="Verdana"/>
          <w:color w:val="000000"/>
          <w:sz w:val="17"/>
          <w:szCs w:val="17"/>
        </w:rPr>
      </w:pPr>
      <w:ins w:id="4417" w:author="Unknown">
        <w:r>
          <w:rPr>
            <w:rFonts w:ascii="Verdana" w:hAnsi="Verdana"/>
            <w:color w:val="000000"/>
            <w:sz w:val="17"/>
            <w:szCs w:val="17"/>
            <w:bdr w:val="none" w:sz="0" w:space="0" w:color="auto" w:frame="1"/>
          </w:rPr>
          <w:t>   FileInputStream input1=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"D:\\testin.txt"</w:t>
        </w:r>
        <w:r>
          <w:rPr>
            <w:rFonts w:ascii="Verdana" w:hAnsi="Verdana"/>
            <w:color w:val="000000"/>
            <w:sz w:val="17"/>
            <w:szCs w:val="17"/>
            <w:bdr w:val="none" w:sz="0" w:space="0" w:color="auto" w:frame="1"/>
          </w:rPr>
          <w:t>);    </w:t>
        </w:r>
      </w:ins>
    </w:p>
    <w:p w:rsidR="00D56432" w:rsidRDefault="00D56432" w:rsidP="00D56432">
      <w:pPr>
        <w:numPr>
          <w:ilvl w:val="0"/>
          <w:numId w:val="241"/>
        </w:numPr>
        <w:shd w:val="clear" w:color="auto" w:fill="FFFFFF"/>
        <w:spacing w:after="0" w:line="272" w:lineRule="atLeast"/>
        <w:ind w:left="0"/>
        <w:rPr>
          <w:ins w:id="4418" w:author="Unknown"/>
          <w:rFonts w:ascii="Verdana" w:hAnsi="Verdana"/>
          <w:color w:val="000000"/>
          <w:sz w:val="17"/>
          <w:szCs w:val="17"/>
        </w:rPr>
      </w:pPr>
      <w:ins w:id="4419" w:author="Unknown">
        <w:r>
          <w:rPr>
            <w:rFonts w:ascii="Verdana" w:hAnsi="Verdana"/>
            <w:color w:val="000000"/>
            <w:sz w:val="17"/>
            <w:szCs w:val="17"/>
            <w:bdr w:val="none" w:sz="0" w:space="0" w:color="auto" w:frame="1"/>
          </w:rPr>
          <w:t>   FileInputStream input2=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D56432" w:rsidRDefault="00D56432" w:rsidP="00D56432">
      <w:pPr>
        <w:numPr>
          <w:ilvl w:val="0"/>
          <w:numId w:val="241"/>
        </w:numPr>
        <w:shd w:val="clear" w:color="auto" w:fill="FFFFFF"/>
        <w:spacing w:after="0" w:line="272" w:lineRule="atLeast"/>
        <w:ind w:left="0"/>
        <w:rPr>
          <w:ins w:id="4420" w:author="Unknown"/>
          <w:rFonts w:ascii="Verdana" w:hAnsi="Verdana"/>
          <w:color w:val="000000"/>
          <w:sz w:val="17"/>
          <w:szCs w:val="17"/>
        </w:rPr>
      </w:pPr>
      <w:ins w:id="4421" w:author="Unknown">
        <w:r>
          <w:rPr>
            <w:rFonts w:ascii="Verdana" w:hAnsi="Verdana"/>
            <w:color w:val="000000"/>
            <w:sz w:val="17"/>
            <w:szCs w:val="17"/>
            <w:bdr w:val="none" w:sz="0" w:space="0" w:color="auto" w:frame="1"/>
          </w:rPr>
          <w:t>   SequenceInputStream inst=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SequenceInputStream(input1, input2);    </w:t>
        </w:r>
      </w:ins>
    </w:p>
    <w:p w:rsidR="00D56432" w:rsidRDefault="00D56432" w:rsidP="00D56432">
      <w:pPr>
        <w:numPr>
          <w:ilvl w:val="0"/>
          <w:numId w:val="241"/>
        </w:numPr>
        <w:shd w:val="clear" w:color="auto" w:fill="FFFFFF"/>
        <w:spacing w:after="0" w:line="272" w:lineRule="atLeast"/>
        <w:ind w:left="0"/>
        <w:rPr>
          <w:ins w:id="4422" w:author="Unknown"/>
          <w:rFonts w:ascii="Verdana" w:hAnsi="Verdana"/>
          <w:color w:val="000000"/>
          <w:sz w:val="17"/>
          <w:szCs w:val="17"/>
        </w:rPr>
      </w:pPr>
      <w:ins w:id="442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j;    </w:t>
        </w:r>
      </w:ins>
    </w:p>
    <w:p w:rsidR="00D56432" w:rsidRDefault="00D56432" w:rsidP="00D56432">
      <w:pPr>
        <w:numPr>
          <w:ilvl w:val="0"/>
          <w:numId w:val="241"/>
        </w:numPr>
        <w:shd w:val="clear" w:color="auto" w:fill="FFFFFF"/>
        <w:spacing w:after="0" w:line="272" w:lineRule="atLeast"/>
        <w:ind w:left="0"/>
        <w:rPr>
          <w:ins w:id="4424" w:author="Unknown"/>
          <w:rFonts w:ascii="Verdana" w:hAnsi="Verdana"/>
          <w:color w:val="000000"/>
          <w:sz w:val="17"/>
          <w:szCs w:val="17"/>
        </w:rPr>
      </w:pPr>
      <w:ins w:id="4425"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((j=inst.read())!=-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D56432" w:rsidRDefault="00D56432" w:rsidP="00D56432">
      <w:pPr>
        <w:numPr>
          <w:ilvl w:val="0"/>
          <w:numId w:val="241"/>
        </w:numPr>
        <w:shd w:val="clear" w:color="auto" w:fill="FFFFFF"/>
        <w:spacing w:after="0" w:line="272" w:lineRule="atLeast"/>
        <w:ind w:left="0"/>
        <w:rPr>
          <w:ins w:id="4426" w:author="Unknown"/>
          <w:rFonts w:ascii="Verdana" w:hAnsi="Verdana"/>
          <w:color w:val="000000"/>
          <w:sz w:val="17"/>
          <w:szCs w:val="17"/>
        </w:rPr>
      </w:pPr>
      <w:ins w:id="4427" w:author="Unknown">
        <w:r>
          <w:rPr>
            <w:rFonts w:ascii="Verdana" w:hAnsi="Verdana"/>
            <w:color w:val="000000"/>
            <w:sz w:val="17"/>
            <w:szCs w:val="17"/>
            <w:bdr w:val="none" w:sz="0" w:space="0" w:color="auto" w:frame="1"/>
          </w:rPr>
          <w:t>    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)j);    </w:t>
        </w:r>
      </w:ins>
    </w:p>
    <w:p w:rsidR="00D56432" w:rsidRDefault="00D56432" w:rsidP="00D56432">
      <w:pPr>
        <w:numPr>
          <w:ilvl w:val="0"/>
          <w:numId w:val="241"/>
        </w:numPr>
        <w:shd w:val="clear" w:color="auto" w:fill="FFFFFF"/>
        <w:spacing w:after="0" w:line="272" w:lineRule="atLeast"/>
        <w:ind w:left="0"/>
        <w:rPr>
          <w:ins w:id="4428" w:author="Unknown"/>
          <w:rFonts w:ascii="Verdana" w:hAnsi="Verdana"/>
          <w:color w:val="000000"/>
          <w:sz w:val="17"/>
          <w:szCs w:val="17"/>
        </w:rPr>
      </w:pPr>
      <w:ins w:id="4429" w:author="Unknown">
        <w:r>
          <w:rPr>
            <w:rFonts w:ascii="Verdana" w:hAnsi="Verdana"/>
            <w:color w:val="000000"/>
            <w:sz w:val="17"/>
            <w:szCs w:val="17"/>
            <w:bdr w:val="none" w:sz="0" w:space="0" w:color="auto" w:frame="1"/>
          </w:rPr>
          <w:t>   }    </w:t>
        </w:r>
      </w:ins>
    </w:p>
    <w:p w:rsidR="00D56432" w:rsidRDefault="00D56432" w:rsidP="00D56432">
      <w:pPr>
        <w:numPr>
          <w:ilvl w:val="0"/>
          <w:numId w:val="241"/>
        </w:numPr>
        <w:shd w:val="clear" w:color="auto" w:fill="FFFFFF"/>
        <w:spacing w:after="0" w:line="272" w:lineRule="atLeast"/>
        <w:ind w:left="0"/>
        <w:rPr>
          <w:ins w:id="4430" w:author="Unknown"/>
          <w:rFonts w:ascii="Verdana" w:hAnsi="Verdana"/>
          <w:color w:val="000000"/>
          <w:sz w:val="17"/>
          <w:szCs w:val="17"/>
        </w:rPr>
      </w:pPr>
      <w:ins w:id="4431" w:author="Unknown">
        <w:r>
          <w:rPr>
            <w:rFonts w:ascii="Verdana" w:hAnsi="Verdana"/>
            <w:color w:val="000000"/>
            <w:sz w:val="17"/>
            <w:szCs w:val="17"/>
            <w:bdr w:val="none" w:sz="0" w:space="0" w:color="auto" w:frame="1"/>
          </w:rPr>
          <w:t>   inst.close();    </w:t>
        </w:r>
      </w:ins>
    </w:p>
    <w:p w:rsidR="00D56432" w:rsidRDefault="00D56432" w:rsidP="00D56432">
      <w:pPr>
        <w:numPr>
          <w:ilvl w:val="0"/>
          <w:numId w:val="241"/>
        </w:numPr>
        <w:shd w:val="clear" w:color="auto" w:fill="FFFFFF"/>
        <w:spacing w:after="0" w:line="272" w:lineRule="atLeast"/>
        <w:ind w:left="0"/>
        <w:rPr>
          <w:ins w:id="4432" w:author="Unknown"/>
          <w:rFonts w:ascii="Verdana" w:hAnsi="Verdana"/>
          <w:color w:val="000000"/>
          <w:sz w:val="17"/>
          <w:szCs w:val="17"/>
        </w:rPr>
      </w:pPr>
      <w:ins w:id="4433" w:author="Unknown">
        <w:r>
          <w:rPr>
            <w:rFonts w:ascii="Verdana" w:hAnsi="Verdana"/>
            <w:color w:val="000000"/>
            <w:sz w:val="17"/>
            <w:szCs w:val="17"/>
            <w:bdr w:val="none" w:sz="0" w:space="0" w:color="auto" w:frame="1"/>
          </w:rPr>
          <w:t>   input1.close();    </w:t>
        </w:r>
      </w:ins>
    </w:p>
    <w:p w:rsidR="00D56432" w:rsidRDefault="00D56432" w:rsidP="00D56432">
      <w:pPr>
        <w:numPr>
          <w:ilvl w:val="0"/>
          <w:numId w:val="241"/>
        </w:numPr>
        <w:shd w:val="clear" w:color="auto" w:fill="FFFFFF"/>
        <w:spacing w:after="0" w:line="272" w:lineRule="atLeast"/>
        <w:ind w:left="0"/>
        <w:rPr>
          <w:ins w:id="4434" w:author="Unknown"/>
          <w:rFonts w:ascii="Verdana" w:hAnsi="Verdana"/>
          <w:color w:val="000000"/>
          <w:sz w:val="17"/>
          <w:szCs w:val="17"/>
        </w:rPr>
      </w:pPr>
      <w:ins w:id="4435" w:author="Unknown">
        <w:r>
          <w:rPr>
            <w:rFonts w:ascii="Verdana" w:hAnsi="Verdana"/>
            <w:color w:val="000000"/>
            <w:sz w:val="17"/>
            <w:szCs w:val="17"/>
            <w:bdr w:val="none" w:sz="0" w:space="0" w:color="auto" w:frame="1"/>
          </w:rPr>
          <w:t>   input2.close();    </w:t>
        </w:r>
      </w:ins>
    </w:p>
    <w:p w:rsidR="00D56432" w:rsidRDefault="00D56432" w:rsidP="00D56432">
      <w:pPr>
        <w:numPr>
          <w:ilvl w:val="0"/>
          <w:numId w:val="241"/>
        </w:numPr>
        <w:shd w:val="clear" w:color="auto" w:fill="FFFFFF"/>
        <w:spacing w:after="0" w:line="272" w:lineRule="atLeast"/>
        <w:ind w:left="0"/>
        <w:rPr>
          <w:ins w:id="4436" w:author="Unknown"/>
          <w:rFonts w:ascii="Verdana" w:hAnsi="Verdana"/>
          <w:color w:val="000000"/>
          <w:sz w:val="17"/>
          <w:szCs w:val="17"/>
        </w:rPr>
      </w:pPr>
      <w:ins w:id="4437" w:author="Unknown">
        <w:r>
          <w:rPr>
            <w:rFonts w:ascii="Verdana" w:hAnsi="Verdana"/>
            <w:color w:val="000000"/>
            <w:sz w:val="17"/>
            <w:szCs w:val="17"/>
            <w:bdr w:val="none" w:sz="0" w:space="0" w:color="auto" w:frame="1"/>
          </w:rPr>
          <w:t>  }    </w:t>
        </w:r>
      </w:ins>
    </w:p>
    <w:p w:rsidR="00D56432" w:rsidRDefault="00D56432" w:rsidP="00D56432">
      <w:pPr>
        <w:numPr>
          <w:ilvl w:val="0"/>
          <w:numId w:val="241"/>
        </w:numPr>
        <w:shd w:val="clear" w:color="auto" w:fill="FFFFFF"/>
        <w:spacing w:after="0" w:line="272" w:lineRule="atLeast"/>
        <w:ind w:left="0"/>
        <w:rPr>
          <w:ins w:id="4438" w:author="Unknown"/>
          <w:rFonts w:ascii="Verdana" w:hAnsi="Verdana"/>
          <w:color w:val="000000"/>
          <w:sz w:val="17"/>
          <w:szCs w:val="17"/>
        </w:rPr>
      </w:pPr>
      <w:ins w:id="4439" w:author="Unknown">
        <w:r>
          <w:rPr>
            <w:rFonts w:ascii="Verdana" w:hAnsi="Verdana"/>
            <w:color w:val="000000"/>
            <w:sz w:val="17"/>
            <w:szCs w:val="17"/>
            <w:bdr w:val="none" w:sz="0" w:space="0" w:color="auto" w:frame="1"/>
          </w:rPr>
          <w:t>}    </w:t>
        </w:r>
      </w:ins>
    </w:p>
    <w:p w:rsidR="00D56432" w:rsidRDefault="00D56432" w:rsidP="00D56432">
      <w:pPr>
        <w:pStyle w:val="NormalWeb"/>
        <w:shd w:val="clear" w:color="auto" w:fill="FFFFFF"/>
        <w:rPr>
          <w:ins w:id="4440" w:author="Unknown"/>
          <w:rFonts w:ascii="Verdana" w:hAnsi="Verdana"/>
          <w:color w:val="000000"/>
          <w:sz w:val="17"/>
          <w:szCs w:val="17"/>
        </w:rPr>
      </w:pPr>
      <w:ins w:id="4441" w:author="Unknown">
        <w:r>
          <w:rPr>
            <w:rFonts w:ascii="Verdana" w:hAnsi="Verdana"/>
            <w:color w:val="000000"/>
            <w:sz w:val="17"/>
            <w:szCs w:val="17"/>
          </w:rPr>
          <w:t>Here, we are assuming that you have two files: testin.txt and testout.txt which have following information:</w:t>
        </w:r>
      </w:ins>
    </w:p>
    <w:p w:rsidR="00D56432" w:rsidRDefault="00D56432" w:rsidP="00D56432">
      <w:pPr>
        <w:pStyle w:val="NormalWeb"/>
        <w:shd w:val="clear" w:color="auto" w:fill="FFFFFF"/>
        <w:rPr>
          <w:ins w:id="4442" w:author="Unknown"/>
          <w:rFonts w:ascii="Verdana" w:hAnsi="Verdana"/>
          <w:color w:val="000000"/>
          <w:sz w:val="17"/>
          <w:szCs w:val="17"/>
        </w:rPr>
      </w:pPr>
      <w:ins w:id="4443" w:author="Unknown">
        <w:r>
          <w:rPr>
            <w:rFonts w:ascii="Verdana" w:hAnsi="Verdana"/>
            <w:color w:val="000000"/>
            <w:sz w:val="17"/>
            <w:szCs w:val="17"/>
          </w:rPr>
          <w:t>testin.txt:</w:t>
        </w:r>
      </w:ins>
    </w:p>
    <w:p w:rsidR="00D56432" w:rsidRDefault="00D56432" w:rsidP="00D56432">
      <w:pPr>
        <w:pStyle w:val="HTMLPreformatted"/>
        <w:shd w:val="clear" w:color="auto" w:fill="F9FBF9"/>
        <w:rPr>
          <w:ins w:id="4444" w:author="Unknown"/>
          <w:color w:val="000000"/>
        </w:rPr>
      </w:pPr>
      <w:ins w:id="4445" w:author="Unknown">
        <w:r>
          <w:rPr>
            <w:color w:val="000000"/>
          </w:rPr>
          <w:t>Welcome to Java IO Programming.</w:t>
        </w:r>
      </w:ins>
    </w:p>
    <w:p w:rsidR="00D56432" w:rsidRDefault="00D56432" w:rsidP="00D56432">
      <w:pPr>
        <w:pStyle w:val="NormalWeb"/>
        <w:shd w:val="clear" w:color="auto" w:fill="FFFFFF"/>
        <w:rPr>
          <w:ins w:id="4446" w:author="Unknown"/>
          <w:rFonts w:ascii="Verdana" w:hAnsi="Verdana"/>
          <w:color w:val="000000"/>
          <w:sz w:val="17"/>
          <w:szCs w:val="17"/>
        </w:rPr>
      </w:pPr>
      <w:ins w:id="4447" w:author="Unknown">
        <w:r>
          <w:rPr>
            <w:rFonts w:ascii="Verdana" w:hAnsi="Verdana"/>
            <w:color w:val="000000"/>
            <w:sz w:val="17"/>
            <w:szCs w:val="17"/>
          </w:rPr>
          <w:t>testout.txt:</w:t>
        </w:r>
      </w:ins>
    </w:p>
    <w:p w:rsidR="00D56432" w:rsidRDefault="00D56432" w:rsidP="00D56432">
      <w:pPr>
        <w:pStyle w:val="HTMLPreformatted"/>
        <w:shd w:val="clear" w:color="auto" w:fill="F9FBF9"/>
        <w:rPr>
          <w:ins w:id="4448" w:author="Unknown"/>
          <w:color w:val="000000"/>
        </w:rPr>
      </w:pPr>
      <w:ins w:id="4449" w:author="Unknown">
        <w:r>
          <w:rPr>
            <w:color w:val="000000"/>
          </w:rPr>
          <w:t>It is the example of Java SequenceInputStream class.</w:t>
        </w:r>
      </w:ins>
    </w:p>
    <w:p w:rsidR="00D56432" w:rsidRDefault="00D56432" w:rsidP="00D56432">
      <w:pPr>
        <w:pStyle w:val="NormalWeb"/>
        <w:shd w:val="clear" w:color="auto" w:fill="FFFFFF"/>
        <w:rPr>
          <w:ins w:id="4450" w:author="Unknown"/>
          <w:rFonts w:ascii="Verdana" w:hAnsi="Verdana"/>
          <w:color w:val="000000"/>
          <w:sz w:val="17"/>
          <w:szCs w:val="17"/>
        </w:rPr>
      </w:pPr>
      <w:ins w:id="4451" w:author="Unknown">
        <w:r>
          <w:rPr>
            <w:rFonts w:ascii="Verdana" w:hAnsi="Verdana"/>
            <w:color w:val="000000"/>
            <w:sz w:val="17"/>
            <w:szCs w:val="17"/>
          </w:rPr>
          <w:t>After executing the program, you will get following output:</w:t>
        </w:r>
      </w:ins>
    </w:p>
    <w:p w:rsidR="00D56432" w:rsidRDefault="00D56432" w:rsidP="00D56432">
      <w:pPr>
        <w:pStyle w:val="NormalWeb"/>
        <w:shd w:val="clear" w:color="auto" w:fill="FFFFFF"/>
        <w:rPr>
          <w:ins w:id="4452" w:author="Unknown"/>
          <w:rFonts w:ascii="Verdana" w:hAnsi="Verdana"/>
          <w:color w:val="000000"/>
          <w:sz w:val="17"/>
          <w:szCs w:val="17"/>
        </w:rPr>
      </w:pPr>
      <w:ins w:id="4453" w:author="Unknown">
        <w:r>
          <w:rPr>
            <w:rFonts w:ascii="Verdana" w:hAnsi="Verdana"/>
            <w:color w:val="000000"/>
            <w:sz w:val="17"/>
            <w:szCs w:val="17"/>
          </w:rPr>
          <w:t>Output:</w:t>
        </w:r>
      </w:ins>
    </w:p>
    <w:p w:rsidR="00D56432" w:rsidRDefault="00D56432" w:rsidP="00D56432">
      <w:pPr>
        <w:pStyle w:val="HTMLPreformatted"/>
        <w:shd w:val="clear" w:color="auto" w:fill="F9FBF9"/>
        <w:rPr>
          <w:ins w:id="4454" w:author="Unknown"/>
          <w:color w:val="000000"/>
        </w:rPr>
      </w:pPr>
      <w:ins w:id="4455" w:author="Unknown">
        <w:r>
          <w:rPr>
            <w:color w:val="000000"/>
          </w:rPr>
          <w:t>Welcome to Java IO Programming. It is the example of Java SequenceInputStream class.</w:t>
        </w:r>
      </w:ins>
    </w:p>
    <w:p w:rsidR="00D56432" w:rsidRDefault="00D56432" w:rsidP="00D56432">
      <w:pPr>
        <w:rPr>
          <w:ins w:id="4456" w:author="Unknown"/>
          <w:rFonts w:ascii="Times New Roman" w:hAnsi="Times New Roman"/>
          <w:sz w:val="24"/>
          <w:szCs w:val="24"/>
        </w:rPr>
      </w:pPr>
      <w:ins w:id="4457" w:author="Unknown">
        <w:r>
          <w:pict>
            <v:rect id="_x0000_i1145" style="width:0;height:.65pt" o:hralign="center" o:hrstd="t" o:hrnoshade="t" o:hr="t" fillcolor="#d4d4d4" stroked="f"/>
          </w:pict>
        </w:r>
      </w:ins>
    </w:p>
    <w:p w:rsidR="00D56432" w:rsidRDefault="00D56432" w:rsidP="00D56432">
      <w:pPr>
        <w:pStyle w:val="Heading2"/>
        <w:shd w:val="clear" w:color="auto" w:fill="FFFFFF"/>
        <w:spacing w:line="312" w:lineRule="atLeast"/>
        <w:rPr>
          <w:ins w:id="4458" w:author="Unknown"/>
          <w:rFonts w:ascii="Helvetica" w:hAnsi="Helvetica" w:cs="Helvetica"/>
          <w:b w:val="0"/>
          <w:bCs w:val="0"/>
          <w:color w:val="610B38"/>
          <w:sz w:val="32"/>
          <w:szCs w:val="32"/>
        </w:rPr>
      </w:pPr>
      <w:ins w:id="4459" w:author="Unknown">
        <w:r>
          <w:rPr>
            <w:rFonts w:ascii="Helvetica" w:hAnsi="Helvetica" w:cs="Helvetica"/>
            <w:b w:val="0"/>
            <w:bCs w:val="0"/>
            <w:color w:val="610B38"/>
            <w:sz w:val="32"/>
            <w:szCs w:val="32"/>
          </w:rPr>
          <w:t>Example that reads the data from two files and writes into another file</w:t>
        </w:r>
      </w:ins>
    </w:p>
    <w:p w:rsidR="00D56432" w:rsidRDefault="00D56432" w:rsidP="00D56432">
      <w:pPr>
        <w:pStyle w:val="NormalWeb"/>
        <w:shd w:val="clear" w:color="auto" w:fill="FFFFFF"/>
        <w:rPr>
          <w:ins w:id="4460" w:author="Unknown"/>
          <w:rFonts w:ascii="Verdana" w:hAnsi="Verdana"/>
          <w:color w:val="000000"/>
          <w:sz w:val="17"/>
          <w:szCs w:val="17"/>
        </w:rPr>
      </w:pPr>
      <w:ins w:id="4461" w:author="Unknown">
        <w:r>
          <w:rPr>
            <w:rFonts w:ascii="Verdana" w:hAnsi="Verdana"/>
            <w:color w:val="000000"/>
            <w:sz w:val="17"/>
            <w:szCs w:val="17"/>
          </w:rPr>
          <w:t>In this example, we are writing the data of two files </w:t>
        </w:r>
        <w:r>
          <w:rPr>
            <w:rStyle w:val="Strong"/>
            <w:rFonts w:ascii="Verdana" w:hAnsi="Verdana"/>
            <w:color w:val="000000"/>
            <w:sz w:val="17"/>
            <w:szCs w:val="17"/>
          </w:rPr>
          <w:t>testin1.txt</w:t>
        </w:r>
        <w:r>
          <w:rPr>
            <w:rFonts w:ascii="Verdana" w:hAnsi="Verdana"/>
            <w:color w:val="000000"/>
            <w:sz w:val="17"/>
            <w:szCs w:val="17"/>
          </w:rPr>
          <w:t> and </w:t>
        </w:r>
        <w:r>
          <w:rPr>
            <w:rStyle w:val="Strong"/>
            <w:rFonts w:ascii="Verdana" w:hAnsi="Verdana"/>
            <w:color w:val="000000"/>
            <w:sz w:val="17"/>
            <w:szCs w:val="17"/>
          </w:rPr>
          <w:t>testin2.txt</w:t>
        </w:r>
        <w:r>
          <w:rPr>
            <w:rFonts w:ascii="Verdana" w:hAnsi="Verdana"/>
            <w:color w:val="000000"/>
            <w:sz w:val="17"/>
            <w:szCs w:val="17"/>
          </w:rPr>
          <w:t> into another file named </w:t>
        </w:r>
        <w:r>
          <w:rPr>
            <w:rStyle w:val="Strong"/>
            <w:rFonts w:ascii="Verdana" w:hAnsi="Verdana"/>
            <w:color w:val="000000"/>
            <w:sz w:val="17"/>
            <w:szCs w:val="17"/>
          </w:rPr>
          <w:t>testout.txt.</w:t>
        </w:r>
      </w:ins>
    </w:p>
    <w:p w:rsidR="00D56432" w:rsidRDefault="00D56432" w:rsidP="00D56432">
      <w:pPr>
        <w:numPr>
          <w:ilvl w:val="0"/>
          <w:numId w:val="242"/>
        </w:numPr>
        <w:shd w:val="clear" w:color="auto" w:fill="FFFFFF"/>
        <w:spacing w:after="0" w:line="272" w:lineRule="atLeast"/>
        <w:ind w:left="0"/>
        <w:rPr>
          <w:ins w:id="4462" w:author="Unknown"/>
          <w:rFonts w:ascii="Verdana" w:hAnsi="Verdana"/>
          <w:color w:val="000000"/>
          <w:sz w:val="17"/>
          <w:szCs w:val="17"/>
        </w:rPr>
      </w:pPr>
      <w:ins w:id="4463"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D56432" w:rsidRDefault="00D56432" w:rsidP="00D56432">
      <w:pPr>
        <w:numPr>
          <w:ilvl w:val="0"/>
          <w:numId w:val="242"/>
        </w:numPr>
        <w:shd w:val="clear" w:color="auto" w:fill="FFFFFF"/>
        <w:spacing w:after="0" w:line="272" w:lineRule="atLeast"/>
        <w:ind w:left="0"/>
        <w:rPr>
          <w:ins w:id="4464" w:author="Unknown"/>
          <w:rFonts w:ascii="Verdana" w:hAnsi="Verdana"/>
          <w:color w:val="000000"/>
          <w:sz w:val="17"/>
          <w:szCs w:val="17"/>
        </w:rPr>
      </w:pPr>
      <w:ins w:id="4465" w:author="Unknown">
        <w:r>
          <w:rPr>
            <w:rFonts w:ascii="Verdana" w:hAnsi="Verdana"/>
            <w:color w:val="000000"/>
            <w:sz w:val="17"/>
            <w:szCs w:val="17"/>
            <w:bdr w:val="none" w:sz="0" w:space="0" w:color="auto" w:frame="1"/>
          </w:rPr>
          <w:lastRenderedPageBreak/>
          <w:t>  </w:t>
        </w:r>
      </w:ins>
    </w:p>
    <w:p w:rsidR="00D56432" w:rsidRDefault="00D56432" w:rsidP="00D56432">
      <w:pPr>
        <w:numPr>
          <w:ilvl w:val="0"/>
          <w:numId w:val="242"/>
        </w:numPr>
        <w:shd w:val="clear" w:color="auto" w:fill="FFFFFF"/>
        <w:spacing w:after="0" w:line="272" w:lineRule="atLeast"/>
        <w:ind w:left="0"/>
        <w:rPr>
          <w:ins w:id="4466" w:author="Unknown"/>
          <w:rFonts w:ascii="Verdana" w:hAnsi="Verdana"/>
          <w:color w:val="000000"/>
          <w:sz w:val="17"/>
          <w:szCs w:val="17"/>
        </w:rPr>
      </w:pPr>
      <w:ins w:id="4467"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D56432" w:rsidRDefault="00D56432" w:rsidP="00D56432">
      <w:pPr>
        <w:numPr>
          <w:ilvl w:val="0"/>
          <w:numId w:val="242"/>
        </w:numPr>
        <w:shd w:val="clear" w:color="auto" w:fill="FFFFFF"/>
        <w:spacing w:after="0" w:line="272" w:lineRule="atLeast"/>
        <w:ind w:left="0"/>
        <w:rPr>
          <w:ins w:id="4468" w:author="Unknown"/>
          <w:rFonts w:ascii="Verdana" w:hAnsi="Verdana"/>
          <w:color w:val="000000"/>
          <w:sz w:val="17"/>
          <w:szCs w:val="17"/>
        </w:rPr>
      </w:pPr>
      <w:ins w:id="4469"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Input1{    </w:t>
        </w:r>
      </w:ins>
    </w:p>
    <w:p w:rsidR="00D56432" w:rsidRDefault="00D56432" w:rsidP="00D56432">
      <w:pPr>
        <w:numPr>
          <w:ilvl w:val="0"/>
          <w:numId w:val="242"/>
        </w:numPr>
        <w:shd w:val="clear" w:color="auto" w:fill="FFFFFF"/>
        <w:spacing w:after="0" w:line="272" w:lineRule="atLeast"/>
        <w:ind w:left="0"/>
        <w:rPr>
          <w:ins w:id="4470" w:author="Unknown"/>
          <w:rFonts w:ascii="Verdana" w:hAnsi="Verdana"/>
          <w:color w:val="000000"/>
          <w:sz w:val="17"/>
          <w:szCs w:val="17"/>
        </w:rPr>
      </w:pPr>
      <w:ins w:id="447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D56432" w:rsidRDefault="00D56432" w:rsidP="00D56432">
      <w:pPr>
        <w:numPr>
          <w:ilvl w:val="0"/>
          <w:numId w:val="242"/>
        </w:numPr>
        <w:shd w:val="clear" w:color="auto" w:fill="FFFFFF"/>
        <w:spacing w:after="0" w:line="272" w:lineRule="atLeast"/>
        <w:ind w:left="0"/>
        <w:rPr>
          <w:ins w:id="4472" w:author="Unknown"/>
          <w:rFonts w:ascii="Verdana" w:hAnsi="Verdana"/>
          <w:color w:val="000000"/>
          <w:sz w:val="17"/>
          <w:szCs w:val="17"/>
        </w:rPr>
      </w:pPr>
      <w:ins w:id="4473" w:author="Unknown">
        <w:r>
          <w:rPr>
            <w:rFonts w:ascii="Verdana" w:hAnsi="Verdana"/>
            <w:color w:val="000000"/>
            <w:sz w:val="17"/>
            <w:szCs w:val="17"/>
            <w:bdr w:val="none" w:sz="0" w:space="0" w:color="auto" w:frame="1"/>
          </w:rPr>
          <w:t>   FileInputStream fin1=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"D:\\testin1.txt"</w:t>
        </w:r>
        <w:r>
          <w:rPr>
            <w:rFonts w:ascii="Verdana" w:hAnsi="Verdana"/>
            <w:color w:val="000000"/>
            <w:sz w:val="17"/>
            <w:szCs w:val="17"/>
            <w:bdr w:val="none" w:sz="0" w:space="0" w:color="auto" w:frame="1"/>
          </w:rPr>
          <w:t>);    </w:t>
        </w:r>
      </w:ins>
    </w:p>
    <w:p w:rsidR="00D56432" w:rsidRDefault="00D56432" w:rsidP="00D56432">
      <w:pPr>
        <w:numPr>
          <w:ilvl w:val="0"/>
          <w:numId w:val="242"/>
        </w:numPr>
        <w:shd w:val="clear" w:color="auto" w:fill="FFFFFF"/>
        <w:spacing w:after="0" w:line="272" w:lineRule="atLeast"/>
        <w:ind w:left="0"/>
        <w:rPr>
          <w:ins w:id="4474" w:author="Unknown"/>
          <w:rFonts w:ascii="Verdana" w:hAnsi="Verdana"/>
          <w:color w:val="000000"/>
          <w:sz w:val="17"/>
          <w:szCs w:val="17"/>
        </w:rPr>
      </w:pPr>
      <w:ins w:id="4475" w:author="Unknown">
        <w:r>
          <w:rPr>
            <w:rFonts w:ascii="Verdana" w:hAnsi="Verdana"/>
            <w:color w:val="000000"/>
            <w:sz w:val="17"/>
            <w:szCs w:val="17"/>
            <w:bdr w:val="none" w:sz="0" w:space="0" w:color="auto" w:frame="1"/>
          </w:rPr>
          <w:t>   FileInputStream fin2=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"D:\\testin2.txt"</w:t>
        </w:r>
        <w:r>
          <w:rPr>
            <w:rFonts w:ascii="Verdana" w:hAnsi="Verdana"/>
            <w:color w:val="000000"/>
            <w:sz w:val="17"/>
            <w:szCs w:val="17"/>
            <w:bdr w:val="none" w:sz="0" w:space="0" w:color="auto" w:frame="1"/>
          </w:rPr>
          <w:t>);    </w:t>
        </w:r>
      </w:ins>
    </w:p>
    <w:p w:rsidR="00D56432" w:rsidRDefault="00D56432" w:rsidP="00D56432">
      <w:pPr>
        <w:numPr>
          <w:ilvl w:val="0"/>
          <w:numId w:val="242"/>
        </w:numPr>
        <w:shd w:val="clear" w:color="auto" w:fill="FFFFFF"/>
        <w:spacing w:after="0" w:line="272" w:lineRule="atLeast"/>
        <w:ind w:left="0"/>
        <w:rPr>
          <w:ins w:id="4476" w:author="Unknown"/>
          <w:rFonts w:ascii="Verdana" w:hAnsi="Verdana"/>
          <w:color w:val="000000"/>
          <w:sz w:val="17"/>
          <w:szCs w:val="17"/>
        </w:rPr>
      </w:pPr>
      <w:ins w:id="4477" w:author="Unknown">
        <w:r>
          <w:rPr>
            <w:rFonts w:ascii="Verdana" w:hAnsi="Verdana"/>
            <w:color w:val="000000"/>
            <w:sz w:val="17"/>
            <w:szCs w:val="17"/>
            <w:bdr w:val="none" w:sz="0" w:space="0" w:color="auto" w:frame="1"/>
          </w:rPr>
          <w:t>   FileOutputStream fout=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"D:\\testout.txt"</w:t>
        </w:r>
        <w:r>
          <w:rPr>
            <w:rFonts w:ascii="Verdana" w:hAnsi="Verdana"/>
            <w:color w:val="000000"/>
            <w:sz w:val="17"/>
            <w:szCs w:val="17"/>
            <w:bdr w:val="none" w:sz="0" w:space="0" w:color="auto" w:frame="1"/>
          </w:rPr>
          <w:t>);      </w:t>
        </w:r>
      </w:ins>
    </w:p>
    <w:p w:rsidR="00D56432" w:rsidRDefault="00D56432" w:rsidP="00D56432">
      <w:pPr>
        <w:numPr>
          <w:ilvl w:val="0"/>
          <w:numId w:val="242"/>
        </w:numPr>
        <w:shd w:val="clear" w:color="auto" w:fill="FFFFFF"/>
        <w:spacing w:after="0" w:line="272" w:lineRule="atLeast"/>
        <w:ind w:left="0"/>
        <w:rPr>
          <w:ins w:id="4478" w:author="Unknown"/>
          <w:rFonts w:ascii="Verdana" w:hAnsi="Verdana"/>
          <w:color w:val="000000"/>
          <w:sz w:val="17"/>
          <w:szCs w:val="17"/>
        </w:rPr>
      </w:pPr>
      <w:ins w:id="4479" w:author="Unknown">
        <w:r>
          <w:rPr>
            <w:rFonts w:ascii="Verdana" w:hAnsi="Verdana"/>
            <w:color w:val="000000"/>
            <w:sz w:val="17"/>
            <w:szCs w:val="17"/>
            <w:bdr w:val="none" w:sz="0" w:space="0" w:color="auto" w:frame="1"/>
          </w:rPr>
          <w:t>   SequenceInputStream sis=</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SequenceInputStream(fin1,fin2);    </w:t>
        </w:r>
      </w:ins>
    </w:p>
    <w:p w:rsidR="00D56432" w:rsidRDefault="00D56432" w:rsidP="00D56432">
      <w:pPr>
        <w:numPr>
          <w:ilvl w:val="0"/>
          <w:numId w:val="242"/>
        </w:numPr>
        <w:shd w:val="clear" w:color="auto" w:fill="FFFFFF"/>
        <w:spacing w:after="0" w:line="272" w:lineRule="atLeast"/>
        <w:ind w:left="0"/>
        <w:rPr>
          <w:ins w:id="4480" w:author="Unknown"/>
          <w:rFonts w:ascii="Verdana" w:hAnsi="Verdana"/>
          <w:color w:val="000000"/>
          <w:sz w:val="17"/>
          <w:szCs w:val="17"/>
        </w:rPr>
      </w:pPr>
      <w:ins w:id="448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    </w:t>
        </w:r>
      </w:ins>
    </w:p>
    <w:p w:rsidR="00D56432" w:rsidRDefault="00D56432" w:rsidP="00D56432">
      <w:pPr>
        <w:numPr>
          <w:ilvl w:val="0"/>
          <w:numId w:val="242"/>
        </w:numPr>
        <w:shd w:val="clear" w:color="auto" w:fill="FFFFFF"/>
        <w:spacing w:after="0" w:line="272" w:lineRule="atLeast"/>
        <w:ind w:left="0"/>
        <w:rPr>
          <w:ins w:id="4482" w:author="Unknown"/>
          <w:rFonts w:ascii="Verdana" w:hAnsi="Verdana"/>
          <w:color w:val="000000"/>
          <w:sz w:val="17"/>
          <w:szCs w:val="17"/>
        </w:rPr>
      </w:pPr>
      <w:ins w:id="448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((i=sis.read())!=-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D56432" w:rsidRDefault="00D56432" w:rsidP="00D56432">
      <w:pPr>
        <w:numPr>
          <w:ilvl w:val="0"/>
          <w:numId w:val="242"/>
        </w:numPr>
        <w:shd w:val="clear" w:color="auto" w:fill="FFFFFF"/>
        <w:spacing w:after="0" w:line="272" w:lineRule="atLeast"/>
        <w:ind w:left="0"/>
        <w:rPr>
          <w:ins w:id="4484" w:author="Unknown"/>
          <w:rFonts w:ascii="Verdana" w:hAnsi="Verdana"/>
          <w:color w:val="000000"/>
          <w:sz w:val="17"/>
          <w:szCs w:val="17"/>
        </w:rPr>
      </w:pPr>
      <w:ins w:id="4485" w:author="Unknown">
        <w:r>
          <w:rPr>
            <w:rFonts w:ascii="Verdana" w:hAnsi="Verdana"/>
            <w:color w:val="000000"/>
            <w:sz w:val="17"/>
            <w:szCs w:val="17"/>
            <w:bdr w:val="none" w:sz="0" w:space="0" w:color="auto" w:frame="1"/>
          </w:rPr>
          <w:t>   {    </w:t>
        </w:r>
      </w:ins>
    </w:p>
    <w:p w:rsidR="00D56432" w:rsidRDefault="00D56432" w:rsidP="00D56432">
      <w:pPr>
        <w:numPr>
          <w:ilvl w:val="0"/>
          <w:numId w:val="242"/>
        </w:numPr>
        <w:shd w:val="clear" w:color="auto" w:fill="FFFFFF"/>
        <w:spacing w:after="0" w:line="272" w:lineRule="atLeast"/>
        <w:ind w:left="0"/>
        <w:rPr>
          <w:ins w:id="4486" w:author="Unknown"/>
          <w:rFonts w:ascii="Verdana" w:hAnsi="Verdana"/>
          <w:color w:val="000000"/>
          <w:sz w:val="17"/>
          <w:szCs w:val="17"/>
        </w:rPr>
      </w:pPr>
      <w:ins w:id="4487" w:author="Unknown">
        <w:r>
          <w:rPr>
            <w:rFonts w:ascii="Verdana" w:hAnsi="Verdana"/>
            <w:color w:val="000000"/>
            <w:sz w:val="17"/>
            <w:szCs w:val="17"/>
            <w:bdr w:val="none" w:sz="0" w:space="0" w:color="auto" w:frame="1"/>
          </w:rPr>
          <w:t>     fout.write(i);        </w:t>
        </w:r>
      </w:ins>
    </w:p>
    <w:p w:rsidR="00D56432" w:rsidRDefault="00D56432" w:rsidP="00D56432">
      <w:pPr>
        <w:numPr>
          <w:ilvl w:val="0"/>
          <w:numId w:val="242"/>
        </w:numPr>
        <w:shd w:val="clear" w:color="auto" w:fill="FFFFFF"/>
        <w:spacing w:after="0" w:line="272" w:lineRule="atLeast"/>
        <w:ind w:left="0"/>
        <w:rPr>
          <w:ins w:id="4488" w:author="Unknown"/>
          <w:rFonts w:ascii="Verdana" w:hAnsi="Verdana"/>
          <w:color w:val="000000"/>
          <w:sz w:val="17"/>
          <w:szCs w:val="17"/>
        </w:rPr>
      </w:pPr>
      <w:ins w:id="4489" w:author="Unknown">
        <w:r>
          <w:rPr>
            <w:rFonts w:ascii="Verdana" w:hAnsi="Verdana"/>
            <w:color w:val="000000"/>
            <w:sz w:val="17"/>
            <w:szCs w:val="17"/>
            <w:bdr w:val="none" w:sz="0" w:space="0" w:color="auto" w:frame="1"/>
          </w:rPr>
          <w:t>   }    </w:t>
        </w:r>
      </w:ins>
    </w:p>
    <w:p w:rsidR="00D56432" w:rsidRDefault="00D56432" w:rsidP="00D56432">
      <w:pPr>
        <w:numPr>
          <w:ilvl w:val="0"/>
          <w:numId w:val="242"/>
        </w:numPr>
        <w:shd w:val="clear" w:color="auto" w:fill="FFFFFF"/>
        <w:spacing w:after="0" w:line="272" w:lineRule="atLeast"/>
        <w:ind w:left="0"/>
        <w:rPr>
          <w:ins w:id="4490" w:author="Unknown"/>
          <w:rFonts w:ascii="Verdana" w:hAnsi="Verdana"/>
          <w:color w:val="000000"/>
          <w:sz w:val="17"/>
          <w:szCs w:val="17"/>
        </w:rPr>
      </w:pPr>
      <w:ins w:id="4491" w:author="Unknown">
        <w:r>
          <w:rPr>
            <w:rFonts w:ascii="Verdana" w:hAnsi="Verdana"/>
            <w:color w:val="000000"/>
            <w:sz w:val="17"/>
            <w:szCs w:val="17"/>
            <w:bdr w:val="none" w:sz="0" w:space="0" w:color="auto" w:frame="1"/>
          </w:rPr>
          <w:t>   sis.close();    </w:t>
        </w:r>
      </w:ins>
    </w:p>
    <w:p w:rsidR="00D56432" w:rsidRDefault="00D56432" w:rsidP="00D56432">
      <w:pPr>
        <w:numPr>
          <w:ilvl w:val="0"/>
          <w:numId w:val="242"/>
        </w:numPr>
        <w:shd w:val="clear" w:color="auto" w:fill="FFFFFF"/>
        <w:spacing w:after="0" w:line="272" w:lineRule="atLeast"/>
        <w:ind w:left="0"/>
        <w:rPr>
          <w:ins w:id="4492" w:author="Unknown"/>
          <w:rFonts w:ascii="Verdana" w:hAnsi="Verdana"/>
          <w:color w:val="000000"/>
          <w:sz w:val="17"/>
          <w:szCs w:val="17"/>
        </w:rPr>
      </w:pPr>
      <w:ins w:id="4493" w:author="Unknown">
        <w:r>
          <w:rPr>
            <w:rFonts w:ascii="Verdana" w:hAnsi="Verdana"/>
            <w:color w:val="000000"/>
            <w:sz w:val="17"/>
            <w:szCs w:val="17"/>
            <w:bdr w:val="none" w:sz="0" w:space="0" w:color="auto" w:frame="1"/>
          </w:rPr>
          <w:t>   fout.close();      </w:t>
        </w:r>
      </w:ins>
    </w:p>
    <w:p w:rsidR="00D56432" w:rsidRDefault="00D56432" w:rsidP="00D56432">
      <w:pPr>
        <w:numPr>
          <w:ilvl w:val="0"/>
          <w:numId w:val="242"/>
        </w:numPr>
        <w:shd w:val="clear" w:color="auto" w:fill="FFFFFF"/>
        <w:spacing w:after="0" w:line="272" w:lineRule="atLeast"/>
        <w:ind w:left="0"/>
        <w:rPr>
          <w:ins w:id="4494" w:author="Unknown"/>
          <w:rFonts w:ascii="Verdana" w:hAnsi="Verdana"/>
          <w:color w:val="000000"/>
          <w:sz w:val="17"/>
          <w:szCs w:val="17"/>
        </w:rPr>
      </w:pPr>
      <w:ins w:id="4495" w:author="Unknown">
        <w:r>
          <w:rPr>
            <w:rFonts w:ascii="Verdana" w:hAnsi="Verdana"/>
            <w:color w:val="000000"/>
            <w:sz w:val="17"/>
            <w:szCs w:val="17"/>
            <w:bdr w:val="none" w:sz="0" w:space="0" w:color="auto" w:frame="1"/>
          </w:rPr>
          <w:t>   fin1.close();      </w:t>
        </w:r>
      </w:ins>
    </w:p>
    <w:p w:rsidR="00D56432" w:rsidRDefault="00D56432" w:rsidP="00D56432">
      <w:pPr>
        <w:numPr>
          <w:ilvl w:val="0"/>
          <w:numId w:val="242"/>
        </w:numPr>
        <w:shd w:val="clear" w:color="auto" w:fill="FFFFFF"/>
        <w:spacing w:after="0" w:line="272" w:lineRule="atLeast"/>
        <w:ind w:left="0"/>
        <w:rPr>
          <w:ins w:id="4496" w:author="Unknown"/>
          <w:rFonts w:ascii="Verdana" w:hAnsi="Verdana"/>
          <w:color w:val="000000"/>
          <w:sz w:val="17"/>
          <w:szCs w:val="17"/>
        </w:rPr>
      </w:pPr>
      <w:ins w:id="4497" w:author="Unknown">
        <w:r>
          <w:rPr>
            <w:rFonts w:ascii="Verdana" w:hAnsi="Verdana"/>
            <w:color w:val="000000"/>
            <w:sz w:val="17"/>
            <w:szCs w:val="17"/>
            <w:bdr w:val="none" w:sz="0" w:space="0" w:color="auto" w:frame="1"/>
          </w:rPr>
          <w:t>   fin2.close();       </w:t>
        </w:r>
      </w:ins>
    </w:p>
    <w:p w:rsidR="00D56432" w:rsidRDefault="00D56432" w:rsidP="00D56432">
      <w:pPr>
        <w:numPr>
          <w:ilvl w:val="0"/>
          <w:numId w:val="242"/>
        </w:numPr>
        <w:shd w:val="clear" w:color="auto" w:fill="FFFFFF"/>
        <w:spacing w:after="0" w:line="272" w:lineRule="atLeast"/>
        <w:ind w:left="0"/>
        <w:rPr>
          <w:ins w:id="4498" w:author="Unknown"/>
          <w:rFonts w:ascii="Verdana" w:hAnsi="Verdana"/>
          <w:color w:val="000000"/>
          <w:sz w:val="17"/>
          <w:szCs w:val="17"/>
        </w:rPr>
      </w:pPr>
      <w:ins w:id="4499"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"Success.."</w:t>
        </w:r>
        <w:r>
          <w:rPr>
            <w:rFonts w:ascii="Verdana" w:hAnsi="Verdana"/>
            <w:color w:val="000000"/>
            <w:sz w:val="17"/>
            <w:szCs w:val="17"/>
            <w:bdr w:val="none" w:sz="0" w:space="0" w:color="auto" w:frame="1"/>
          </w:rPr>
          <w:t>);  </w:t>
        </w:r>
      </w:ins>
    </w:p>
    <w:p w:rsidR="00D56432" w:rsidRDefault="00D56432" w:rsidP="00D56432">
      <w:pPr>
        <w:numPr>
          <w:ilvl w:val="0"/>
          <w:numId w:val="242"/>
        </w:numPr>
        <w:shd w:val="clear" w:color="auto" w:fill="FFFFFF"/>
        <w:spacing w:after="0" w:line="272" w:lineRule="atLeast"/>
        <w:ind w:left="0"/>
        <w:rPr>
          <w:ins w:id="4500" w:author="Unknown"/>
          <w:rFonts w:ascii="Verdana" w:hAnsi="Verdana"/>
          <w:color w:val="000000"/>
          <w:sz w:val="17"/>
          <w:szCs w:val="17"/>
        </w:rPr>
      </w:pPr>
      <w:ins w:id="4501" w:author="Unknown">
        <w:r>
          <w:rPr>
            <w:rFonts w:ascii="Verdana" w:hAnsi="Verdana"/>
            <w:color w:val="000000"/>
            <w:sz w:val="17"/>
            <w:szCs w:val="17"/>
            <w:bdr w:val="none" w:sz="0" w:space="0" w:color="auto" w:frame="1"/>
          </w:rPr>
          <w:t>  }    </w:t>
        </w:r>
      </w:ins>
    </w:p>
    <w:p w:rsidR="00D56432" w:rsidRDefault="00D56432" w:rsidP="00D56432">
      <w:pPr>
        <w:numPr>
          <w:ilvl w:val="0"/>
          <w:numId w:val="242"/>
        </w:numPr>
        <w:shd w:val="clear" w:color="auto" w:fill="FFFFFF"/>
        <w:spacing w:after="0" w:line="272" w:lineRule="atLeast"/>
        <w:ind w:left="0"/>
        <w:rPr>
          <w:ins w:id="4502" w:author="Unknown"/>
          <w:rFonts w:ascii="Verdana" w:hAnsi="Verdana"/>
          <w:color w:val="000000"/>
          <w:sz w:val="17"/>
          <w:szCs w:val="17"/>
        </w:rPr>
      </w:pPr>
      <w:ins w:id="4503" w:author="Unknown">
        <w:r>
          <w:rPr>
            <w:rFonts w:ascii="Verdana" w:hAnsi="Verdana"/>
            <w:color w:val="000000"/>
            <w:sz w:val="17"/>
            <w:szCs w:val="17"/>
            <w:bdr w:val="none" w:sz="0" w:space="0" w:color="auto" w:frame="1"/>
          </w:rPr>
          <w:t>}    </w:t>
        </w:r>
      </w:ins>
    </w:p>
    <w:p w:rsidR="00D56432" w:rsidRDefault="00D56432" w:rsidP="00D56432">
      <w:pPr>
        <w:pStyle w:val="NormalWeb"/>
        <w:shd w:val="clear" w:color="auto" w:fill="FFFFFF"/>
        <w:rPr>
          <w:ins w:id="4504" w:author="Unknown"/>
          <w:rFonts w:ascii="Verdana" w:hAnsi="Verdana"/>
          <w:color w:val="000000"/>
          <w:sz w:val="17"/>
          <w:szCs w:val="17"/>
        </w:rPr>
      </w:pPr>
      <w:ins w:id="4505" w:author="Unknown">
        <w:r>
          <w:rPr>
            <w:rFonts w:ascii="Verdana" w:hAnsi="Verdana"/>
            <w:color w:val="000000"/>
            <w:sz w:val="17"/>
            <w:szCs w:val="17"/>
          </w:rPr>
          <w:t>Output:</w:t>
        </w:r>
      </w:ins>
    </w:p>
    <w:p w:rsidR="00D56432" w:rsidRDefault="00D56432" w:rsidP="00D56432">
      <w:pPr>
        <w:pStyle w:val="HTMLPreformatted"/>
        <w:shd w:val="clear" w:color="auto" w:fill="F9FBF9"/>
        <w:rPr>
          <w:ins w:id="4506" w:author="Unknown"/>
          <w:color w:val="000000"/>
        </w:rPr>
      </w:pPr>
      <w:ins w:id="4507" w:author="Unknown">
        <w:r>
          <w:rPr>
            <w:color w:val="000000"/>
          </w:rPr>
          <w:t>Succeess...</w:t>
        </w:r>
      </w:ins>
    </w:p>
    <w:p w:rsidR="00D56432" w:rsidRDefault="00D56432" w:rsidP="00D56432">
      <w:pPr>
        <w:pStyle w:val="NormalWeb"/>
        <w:shd w:val="clear" w:color="auto" w:fill="FFFFFF"/>
        <w:rPr>
          <w:ins w:id="4508" w:author="Unknown"/>
          <w:rFonts w:ascii="Verdana" w:hAnsi="Verdana"/>
          <w:color w:val="000000"/>
          <w:sz w:val="17"/>
          <w:szCs w:val="17"/>
        </w:rPr>
      </w:pPr>
      <w:ins w:id="4509" w:author="Unknown">
        <w:r>
          <w:rPr>
            <w:rFonts w:ascii="Verdana" w:hAnsi="Verdana"/>
            <w:color w:val="000000"/>
            <w:sz w:val="17"/>
            <w:szCs w:val="17"/>
          </w:rPr>
          <w:t>testout.txt:</w:t>
        </w:r>
      </w:ins>
    </w:p>
    <w:p w:rsidR="00D56432" w:rsidRDefault="00D56432" w:rsidP="00D56432">
      <w:pPr>
        <w:numPr>
          <w:ilvl w:val="0"/>
          <w:numId w:val="243"/>
        </w:numPr>
        <w:shd w:val="clear" w:color="auto" w:fill="FFFFFF"/>
        <w:spacing w:after="0" w:line="272" w:lineRule="atLeast"/>
        <w:ind w:left="0"/>
        <w:rPr>
          <w:ins w:id="4510" w:author="Unknown"/>
          <w:rFonts w:ascii="Verdana" w:hAnsi="Verdana"/>
          <w:color w:val="000000"/>
          <w:sz w:val="17"/>
          <w:szCs w:val="17"/>
        </w:rPr>
      </w:pPr>
      <w:ins w:id="4511" w:author="Unknown">
        <w:r>
          <w:rPr>
            <w:rFonts w:ascii="Verdana" w:hAnsi="Verdana"/>
            <w:color w:val="000000"/>
            <w:sz w:val="17"/>
            <w:szCs w:val="17"/>
            <w:bdr w:val="none" w:sz="0" w:space="0" w:color="auto" w:frame="1"/>
          </w:rPr>
          <w:t>Welcome to Java IO Programming. It is the example of Java SequenceInputStream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w:t>
        </w:r>
      </w:ins>
    </w:p>
    <w:p w:rsidR="00D56432" w:rsidRDefault="00D56432" w:rsidP="00D56432">
      <w:pPr>
        <w:spacing w:line="240" w:lineRule="auto"/>
        <w:rPr>
          <w:ins w:id="4512" w:author="Unknown"/>
          <w:rFonts w:ascii="Times New Roman" w:hAnsi="Times New Roman"/>
          <w:sz w:val="24"/>
          <w:szCs w:val="24"/>
        </w:rPr>
      </w:pPr>
      <w:ins w:id="4513" w:author="Unknown">
        <w:r>
          <w:pict>
            <v:rect id="_x0000_i1146" style="width:0;height:.65pt" o:hralign="center" o:hrstd="t" o:hrnoshade="t" o:hr="t" fillcolor="#d4d4d4" stroked="f"/>
          </w:pict>
        </w:r>
      </w:ins>
    </w:p>
    <w:p w:rsidR="00D56432" w:rsidRDefault="00D56432" w:rsidP="00D56432">
      <w:pPr>
        <w:pStyle w:val="Heading2"/>
        <w:shd w:val="clear" w:color="auto" w:fill="FFFFFF"/>
        <w:spacing w:line="312" w:lineRule="atLeast"/>
        <w:rPr>
          <w:ins w:id="4514" w:author="Unknown"/>
          <w:rFonts w:ascii="Helvetica" w:hAnsi="Helvetica" w:cs="Helvetica"/>
          <w:b w:val="0"/>
          <w:bCs w:val="0"/>
          <w:color w:val="610B38"/>
          <w:sz w:val="32"/>
          <w:szCs w:val="32"/>
        </w:rPr>
      </w:pPr>
      <w:ins w:id="4515" w:author="Unknown">
        <w:r>
          <w:rPr>
            <w:rFonts w:ascii="Helvetica" w:hAnsi="Helvetica" w:cs="Helvetica"/>
            <w:b w:val="0"/>
            <w:bCs w:val="0"/>
            <w:color w:val="610B38"/>
            <w:sz w:val="32"/>
            <w:szCs w:val="32"/>
          </w:rPr>
          <w:t>SequenceInputStream example that reads data using enumeration</w:t>
        </w:r>
      </w:ins>
    </w:p>
    <w:p w:rsidR="00D56432" w:rsidRDefault="00D56432" w:rsidP="00D56432">
      <w:pPr>
        <w:pStyle w:val="NormalWeb"/>
        <w:shd w:val="clear" w:color="auto" w:fill="FFFFFF"/>
        <w:rPr>
          <w:ins w:id="4516" w:author="Unknown"/>
          <w:rFonts w:ascii="Verdana" w:hAnsi="Verdana"/>
          <w:color w:val="000000"/>
          <w:sz w:val="17"/>
          <w:szCs w:val="17"/>
        </w:rPr>
      </w:pPr>
      <w:ins w:id="4517" w:author="Unknown">
        <w:r>
          <w:rPr>
            <w:rFonts w:ascii="Verdana" w:hAnsi="Verdana"/>
            <w:color w:val="000000"/>
            <w:sz w:val="17"/>
            <w:szCs w:val="17"/>
          </w:rPr>
          <w:t>If we need to read the data from more than two files, we need to use </w:t>
        </w:r>
        <w:r>
          <w:rPr>
            <w:rFonts w:ascii="Verdana" w:hAnsi="Verdana"/>
            <w:color w:val="000000"/>
            <w:sz w:val="17"/>
            <w:szCs w:val="17"/>
          </w:rPr>
          <w:fldChar w:fldCharType="begin"/>
        </w:r>
        <w:r>
          <w:rPr>
            <w:rFonts w:ascii="Verdana" w:hAnsi="Verdana"/>
            <w:color w:val="000000"/>
            <w:sz w:val="17"/>
            <w:szCs w:val="17"/>
          </w:rPr>
          <w:instrText xml:space="preserve"> HYPERLINK "https://www.javatpoint.com/enum-in-java" </w:instrText>
        </w:r>
        <w:r>
          <w:rPr>
            <w:rFonts w:ascii="Verdana" w:hAnsi="Verdana"/>
            <w:color w:val="000000"/>
            <w:sz w:val="17"/>
            <w:szCs w:val="17"/>
          </w:rPr>
          <w:fldChar w:fldCharType="separate"/>
        </w:r>
        <w:r>
          <w:rPr>
            <w:rStyle w:val="Hyperlink"/>
            <w:rFonts w:ascii="Verdana" w:hAnsi="Verdana"/>
            <w:color w:val="008000"/>
            <w:sz w:val="17"/>
            <w:szCs w:val="17"/>
          </w:rPr>
          <w:t>Enumeration</w:t>
        </w:r>
        <w:r>
          <w:rPr>
            <w:rFonts w:ascii="Verdana" w:hAnsi="Verdana"/>
            <w:color w:val="000000"/>
            <w:sz w:val="17"/>
            <w:szCs w:val="17"/>
          </w:rPr>
          <w:fldChar w:fldCharType="end"/>
        </w:r>
        <w:r>
          <w:rPr>
            <w:rFonts w:ascii="Verdana" w:hAnsi="Verdana"/>
            <w:color w:val="000000"/>
            <w:sz w:val="17"/>
            <w:szCs w:val="17"/>
          </w:rPr>
          <w:t>. Enumeration object can be obtained by calling elements() method of the Vector class. Let's see the simple example where we are reading the data from 4 files: a.txt, b.txt, c.txt and d.txt.</w:t>
        </w:r>
      </w:ins>
    </w:p>
    <w:p w:rsidR="00D56432" w:rsidRDefault="00D56432" w:rsidP="00D56432">
      <w:pPr>
        <w:numPr>
          <w:ilvl w:val="0"/>
          <w:numId w:val="244"/>
        </w:numPr>
        <w:shd w:val="clear" w:color="auto" w:fill="FFFFFF"/>
        <w:spacing w:after="0" w:line="272" w:lineRule="atLeast"/>
        <w:ind w:left="0"/>
        <w:rPr>
          <w:ins w:id="4518" w:author="Unknown"/>
          <w:rFonts w:ascii="Verdana" w:hAnsi="Verdana"/>
          <w:color w:val="000000"/>
          <w:sz w:val="17"/>
          <w:szCs w:val="17"/>
        </w:rPr>
      </w:pPr>
      <w:ins w:id="4519"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D56432" w:rsidRDefault="00D56432" w:rsidP="00D56432">
      <w:pPr>
        <w:numPr>
          <w:ilvl w:val="0"/>
          <w:numId w:val="244"/>
        </w:numPr>
        <w:shd w:val="clear" w:color="auto" w:fill="FFFFFF"/>
        <w:spacing w:after="0" w:line="272" w:lineRule="atLeast"/>
        <w:ind w:left="0"/>
        <w:rPr>
          <w:ins w:id="4520" w:author="Unknown"/>
          <w:rFonts w:ascii="Verdana" w:hAnsi="Verdana"/>
          <w:color w:val="000000"/>
          <w:sz w:val="17"/>
          <w:szCs w:val="17"/>
        </w:rPr>
      </w:pPr>
      <w:ins w:id="4521"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D56432" w:rsidRDefault="00D56432" w:rsidP="00D56432">
      <w:pPr>
        <w:numPr>
          <w:ilvl w:val="0"/>
          <w:numId w:val="244"/>
        </w:numPr>
        <w:shd w:val="clear" w:color="auto" w:fill="FFFFFF"/>
        <w:spacing w:after="0" w:line="272" w:lineRule="atLeast"/>
        <w:ind w:left="0"/>
        <w:rPr>
          <w:ins w:id="4522" w:author="Unknown"/>
          <w:rFonts w:ascii="Verdana" w:hAnsi="Verdana"/>
          <w:color w:val="000000"/>
          <w:sz w:val="17"/>
          <w:szCs w:val="17"/>
        </w:rPr>
      </w:pPr>
      <w:ins w:id="4523"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java.util.*;    </w:t>
        </w:r>
      </w:ins>
    </w:p>
    <w:p w:rsidR="00D56432" w:rsidRDefault="00D56432" w:rsidP="00D56432">
      <w:pPr>
        <w:numPr>
          <w:ilvl w:val="0"/>
          <w:numId w:val="244"/>
        </w:numPr>
        <w:shd w:val="clear" w:color="auto" w:fill="FFFFFF"/>
        <w:spacing w:after="0" w:line="272" w:lineRule="atLeast"/>
        <w:ind w:left="0"/>
        <w:rPr>
          <w:ins w:id="4524" w:author="Unknown"/>
          <w:rFonts w:ascii="Verdana" w:hAnsi="Verdana"/>
          <w:color w:val="000000"/>
          <w:sz w:val="17"/>
          <w:szCs w:val="17"/>
        </w:rPr>
      </w:pPr>
      <w:ins w:id="4525"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Input2{    </w:t>
        </w:r>
      </w:ins>
    </w:p>
    <w:p w:rsidR="00D56432" w:rsidRDefault="00D56432" w:rsidP="00D56432">
      <w:pPr>
        <w:numPr>
          <w:ilvl w:val="0"/>
          <w:numId w:val="244"/>
        </w:numPr>
        <w:shd w:val="clear" w:color="auto" w:fill="FFFFFF"/>
        <w:spacing w:after="0" w:line="272" w:lineRule="atLeast"/>
        <w:ind w:left="0"/>
        <w:rPr>
          <w:ins w:id="4526" w:author="Unknown"/>
          <w:rFonts w:ascii="Verdana" w:hAnsi="Verdana"/>
          <w:color w:val="000000"/>
          <w:sz w:val="17"/>
          <w:szCs w:val="17"/>
        </w:rPr>
      </w:pPr>
      <w:ins w:id="452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w:t>
        </w:r>
      </w:ins>
    </w:p>
    <w:p w:rsidR="00D56432" w:rsidRDefault="00D56432" w:rsidP="00D56432">
      <w:pPr>
        <w:numPr>
          <w:ilvl w:val="0"/>
          <w:numId w:val="244"/>
        </w:numPr>
        <w:shd w:val="clear" w:color="auto" w:fill="FFFFFF"/>
        <w:spacing w:after="0" w:line="272" w:lineRule="atLeast"/>
        <w:ind w:left="0"/>
        <w:rPr>
          <w:ins w:id="4528" w:author="Unknown"/>
          <w:rFonts w:ascii="Verdana" w:hAnsi="Verdana"/>
          <w:color w:val="000000"/>
          <w:sz w:val="17"/>
          <w:szCs w:val="17"/>
        </w:rPr>
      </w:pPr>
      <w:ins w:id="4529" w:author="Unknown">
        <w:r>
          <w:rPr>
            <w:rStyle w:val="comment"/>
            <w:rFonts w:ascii="Verdana" w:hAnsi="Verdana"/>
            <w:color w:val="008200"/>
            <w:sz w:val="17"/>
            <w:szCs w:val="17"/>
            <w:bdr w:val="none" w:sz="0" w:space="0" w:color="auto" w:frame="1"/>
          </w:rPr>
          <w:t>//creating the FileInputStream objects for all the files  </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30" w:author="Unknown"/>
          <w:rFonts w:ascii="Verdana" w:hAnsi="Verdana"/>
          <w:color w:val="000000"/>
          <w:sz w:val="17"/>
          <w:szCs w:val="17"/>
        </w:rPr>
      </w:pPr>
      <w:ins w:id="4531" w:author="Unknown">
        <w:r>
          <w:rPr>
            <w:rFonts w:ascii="Verdana" w:hAnsi="Verdana"/>
            <w:color w:val="000000"/>
            <w:sz w:val="17"/>
            <w:szCs w:val="17"/>
            <w:bdr w:val="none" w:sz="0" w:space="0" w:color="auto" w:frame="1"/>
          </w:rPr>
          <w:t>FileInputStream fin=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"D:\\a.txt"</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32" w:author="Unknown"/>
          <w:rFonts w:ascii="Verdana" w:hAnsi="Verdana"/>
          <w:color w:val="000000"/>
          <w:sz w:val="17"/>
          <w:szCs w:val="17"/>
        </w:rPr>
      </w:pPr>
      <w:ins w:id="4533" w:author="Unknown">
        <w:r>
          <w:rPr>
            <w:rFonts w:ascii="Verdana" w:hAnsi="Verdana"/>
            <w:color w:val="000000"/>
            <w:sz w:val="17"/>
            <w:szCs w:val="17"/>
            <w:bdr w:val="none" w:sz="0" w:space="0" w:color="auto" w:frame="1"/>
          </w:rPr>
          <w:t>FileInputStream fin2=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"D:\\b.txt"</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34" w:author="Unknown"/>
          <w:rFonts w:ascii="Verdana" w:hAnsi="Verdana"/>
          <w:color w:val="000000"/>
          <w:sz w:val="17"/>
          <w:szCs w:val="17"/>
        </w:rPr>
      </w:pPr>
      <w:ins w:id="4535" w:author="Unknown">
        <w:r>
          <w:rPr>
            <w:rFonts w:ascii="Verdana" w:hAnsi="Verdana"/>
            <w:color w:val="000000"/>
            <w:sz w:val="17"/>
            <w:szCs w:val="17"/>
            <w:bdr w:val="none" w:sz="0" w:space="0" w:color="auto" w:frame="1"/>
          </w:rPr>
          <w:t>FileInputStream fin3=</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"D:\\c.txt"</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36" w:author="Unknown"/>
          <w:rFonts w:ascii="Verdana" w:hAnsi="Verdana"/>
          <w:color w:val="000000"/>
          <w:sz w:val="17"/>
          <w:szCs w:val="17"/>
        </w:rPr>
      </w:pPr>
      <w:ins w:id="4537" w:author="Unknown">
        <w:r>
          <w:rPr>
            <w:rFonts w:ascii="Verdana" w:hAnsi="Verdana"/>
            <w:color w:val="000000"/>
            <w:sz w:val="17"/>
            <w:szCs w:val="17"/>
            <w:bdr w:val="none" w:sz="0" w:space="0" w:color="auto" w:frame="1"/>
          </w:rPr>
          <w:t>FileInputStream fin4=</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FileInputStream(</w:t>
        </w:r>
        <w:r>
          <w:rPr>
            <w:rStyle w:val="string"/>
            <w:rFonts w:ascii="Verdana" w:hAnsi="Verdana"/>
            <w:color w:val="0000FF"/>
            <w:sz w:val="17"/>
            <w:szCs w:val="17"/>
            <w:bdr w:val="none" w:sz="0" w:space="0" w:color="auto" w:frame="1"/>
          </w:rPr>
          <w:t>"D:\\d.txt"</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38" w:author="Unknown"/>
          <w:rFonts w:ascii="Verdana" w:hAnsi="Verdana"/>
          <w:color w:val="000000"/>
          <w:sz w:val="17"/>
          <w:szCs w:val="17"/>
        </w:rPr>
      </w:pPr>
      <w:ins w:id="4539" w:author="Unknown">
        <w:r>
          <w:rPr>
            <w:rStyle w:val="comment"/>
            <w:rFonts w:ascii="Verdana" w:hAnsi="Verdana"/>
            <w:color w:val="008200"/>
            <w:sz w:val="17"/>
            <w:szCs w:val="17"/>
            <w:bdr w:val="none" w:sz="0" w:space="0" w:color="auto" w:frame="1"/>
          </w:rPr>
          <w:t>//creating Vector object to all the stream  </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40" w:author="Unknown"/>
          <w:rFonts w:ascii="Verdana" w:hAnsi="Verdana"/>
          <w:color w:val="000000"/>
          <w:sz w:val="17"/>
          <w:szCs w:val="17"/>
        </w:rPr>
      </w:pPr>
      <w:ins w:id="4541" w:author="Unknown">
        <w:r>
          <w:rPr>
            <w:rFonts w:ascii="Verdana" w:hAnsi="Verdana"/>
            <w:color w:val="000000"/>
            <w:sz w:val="17"/>
            <w:szCs w:val="17"/>
            <w:bdr w:val="none" w:sz="0" w:space="0" w:color="auto" w:frame="1"/>
          </w:rPr>
          <w:t>Vector v=</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Vector();    </w:t>
        </w:r>
      </w:ins>
    </w:p>
    <w:p w:rsidR="00D56432" w:rsidRDefault="00D56432" w:rsidP="00D56432">
      <w:pPr>
        <w:numPr>
          <w:ilvl w:val="0"/>
          <w:numId w:val="244"/>
        </w:numPr>
        <w:shd w:val="clear" w:color="auto" w:fill="FFFFFF"/>
        <w:spacing w:after="0" w:line="272" w:lineRule="atLeast"/>
        <w:ind w:left="0"/>
        <w:rPr>
          <w:ins w:id="4542" w:author="Unknown"/>
          <w:rFonts w:ascii="Verdana" w:hAnsi="Verdana"/>
          <w:color w:val="000000"/>
          <w:sz w:val="17"/>
          <w:szCs w:val="17"/>
        </w:rPr>
      </w:pPr>
      <w:ins w:id="4543" w:author="Unknown">
        <w:r>
          <w:rPr>
            <w:rFonts w:ascii="Verdana" w:hAnsi="Verdana"/>
            <w:color w:val="000000"/>
            <w:sz w:val="17"/>
            <w:szCs w:val="17"/>
            <w:bdr w:val="none" w:sz="0" w:space="0" w:color="auto" w:frame="1"/>
          </w:rPr>
          <w:t>v.add(fin);    </w:t>
        </w:r>
      </w:ins>
    </w:p>
    <w:p w:rsidR="00D56432" w:rsidRDefault="00D56432" w:rsidP="00D56432">
      <w:pPr>
        <w:numPr>
          <w:ilvl w:val="0"/>
          <w:numId w:val="244"/>
        </w:numPr>
        <w:shd w:val="clear" w:color="auto" w:fill="FFFFFF"/>
        <w:spacing w:after="0" w:line="272" w:lineRule="atLeast"/>
        <w:ind w:left="0"/>
        <w:rPr>
          <w:ins w:id="4544" w:author="Unknown"/>
          <w:rFonts w:ascii="Verdana" w:hAnsi="Verdana"/>
          <w:color w:val="000000"/>
          <w:sz w:val="17"/>
          <w:szCs w:val="17"/>
        </w:rPr>
      </w:pPr>
      <w:ins w:id="4545" w:author="Unknown">
        <w:r>
          <w:rPr>
            <w:rFonts w:ascii="Verdana" w:hAnsi="Verdana"/>
            <w:color w:val="000000"/>
            <w:sz w:val="17"/>
            <w:szCs w:val="17"/>
            <w:bdr w:val="none" w:sz="0" w:space="0" w:color="auto" w:frame="1"/>
          </w:rPr>
          <w:t>v.add(fin2);    </w:t>
        </w:r>
      </w:ins>
    </w:p>
    <w:p w:rsidR="00D56432" w:rsidRDefault="00D56432" w:rsidP="00D56432">
      <w:pPr>
        <w:numPr>
          <w:ilvl w:val="0"/>
          <w:numId w:val="244"/>
        </w:numPr>
        <w:shd w:val="clear" w:color="auto" w:fill="FFFFFF"/>
        <w:spacing w:after="0" w:line="272" w:lineRule="atLeast"/>
        <w:ind w:left="0"/>
        <w:rPr>
          <w:ins w:id="4546" w:author="Unknown"/>
          <w:rFonts w:ascii="Verdana" w:hAnsi="Verdana"/>
          <w:color w:val="000000"/>
          <w:sz w:val="17"/>
          <w:szCs w:val="17"/>
        </w:rPr>
      </w:pPr>
      <w:ins w:id="4547" w:author="Unknown">
        <w:r>
          <w:rPr>
            <w:rFonts w:ascii="Verdana" w:hAnsi="Verdana"/>
            <w:color w:val="000000"/>
            <w:sz w:val="17"/>
            <w:szCs w:val="17"/>
            <w:bdr w:val="none" w:sz="0" w:space="0" w:color="auto" w:frame="1"/>
          </w:rPr>
          <w:lastRenderedPageBreak/>
          <w:t>v.add(fin3);    </w:t>
        </w:r>
      </w:ins>
    </w:p>
    <w:p w:rsidR="00D56432" w:rsidRDefault="00D56432" w:rsidP="00D56432">
      <w:pPr>
        <w:numPr>
          <w:ilvl w:val="0"/>
          <w:numId w:val="244"/>
        </w:numPr>
        <w:shd w:val="clear" w:color="auto" w:fill="FFFFFF"/>
        <w:spacing w:after="0" w:line="272" w:lineRule="atLeast"/>
        <w:ind w:left="0"/>
        <w:rPr>
          <w:ins w:id="4548" w:author="Unknown"/>
          <w:rFonts w:ascii="Verdana" w:hAnsi="Verdana"/>
          <w:color w:val="000000"/>
          <w:sz w:val="17"/>
          <w:szCs w:val="17"/>
        </w:rPr>
      </w:pPr>
      <w:ins w:id="4549" w:author="Unknown">
        <w:r>
          <w:rPr>
            <w:rFonts w:ascii="Verdana" w:hAnsi="Verdana"/>
            <w:color w:val="000000"/>
            <w:sz w:val="17"/>
            <w:szCs w:val="17"/>
            <w:bdr w:val="none" w:sz="0" w:space="0" w:color="auto" w:frame="1"/>
          </w:rPr>
          <w:t>v.add(fin4);              </w:t>
        </w:r>
      </w:ins>
    </w:p>
    <w:p w:rsidR="00D56432" w:rsidRDefault="00D56432" w:rsidP="00D56432">
      <w:pPr>
        <w:numPr>
          <w:ilvl w:val="0"/>
          <w:numId w:val="244"/>
        </w:numPr>
        <w:shd w:val="clear" w:color="auto" w:fill="FFFFFF"/>
        <w:spacing w:after="0" w:line="272" w:lineRule="atLeast"/>
        <w:ind w:left="0"/>
        <w:rPr>
          <w:ins w:id="4550" w:author="Unknown"/>
          <w:rFonts w:ascii="Verdana" w:hAnsi="Verdana"/>
          <w:color w:val="000000"/>
          <w:sz w:val="17"/>
          <w:szCs w:val="17"/>
        </w:rPr>
      </w:pPr>
      <w:ins w:id="4551" w:author="Unknown">
        <w:r>
          <w:rPr>
            <w:rStyle w:val="comment"/>
            <w:rFonts w:ascii="Verdana" w:hAnsi="Verdana"/>
            <w:color w:val="008200"/>
            <w:sz w:val="17"/>
            <w:szCs w:val="17"/>
            <w:bdr w:val="none" w:sz="0" w:space="0" w:color="auto" w:frame="1"/>
          </w:rPr>
          <w:t>//creating enumeration object by calling the elements method  </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52" w:author="Unknown"/>
          <w:rFonts w:ascii="Verdana" w:hAnsi="Verdana"/>
          <w:color w:val="000000"/>
          <w:sz w:val="17"/>
          <w:szCs w:val="17"/>
        </w:rPr>
      </w:pPr>
      <w:ins w:id="4553" w:author="Unknown">
        <w:r>
          <w:rPr>
            <w:rFonts w:ascii="Verdana" w:hAnsi="Verdana"/>
            <w:color w:val="000000"/>
            <w:sz w:val="17"/>
            <w:szCs w:val="17"/>
            <w:bdr w:val="none" w:sz="0" w:space="0" w:color="auto" w:frame="1"/>
          </w:rPr>
          <w:t>Enumeration e=v.elements();      </w:t>
        </w:r>
      </w:ins>
    </w:p>
    <w:p w:rsidR="00D56432" w:rsidRDefault="00D56432" w:rsidP="00D56432">
      <w:pPr>
        <w:numPr>
          <w:ilvl w:val="0"/>
          <w:numId w:val="244"/>
        </w:numPr>
        <w:shd w:val="clear" w:color="auto" w:fill="FFFFFF"/>
        <w:spacing w:after="0" w:line="272" w:lineRule="atLeast"/>
        <w:ind w:left="0"/>
        <w:rPr>
          <w:ins w:id="4554" w:author="Unknown"/>
          <w:rFonts w:ascii="Verdana" w:hAnsi="Verdana"/>
          <w:color w:val="000000"/>
          <w:sz w:val="17"/>
          <w:szCs w:val="17"/>
        </w:rPr>
      </w:pPr>
      <w:ins w:id="4555" w:author="Unknown">
        <w:r>
          <w:rPr>
            <w:rStyle w:val="comment"/>
            <w:rFonts w:ascii="Verdana" w:hAnsi="Verdana"/>
            <w:color w:val="008200"/>
            <w:sz w:val="17"/>
            <w:szCs w:val="17"/>
            <w:bdr w:val="none" w:sz="0" w:space="0" w:color="auto" w:frame="1"/>
          </w:rPr>
          <w:t>//passing the enumeration object in the constructor  </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56" w:author="Unknown"/>
          <w:rFonts w:ascii="Verdana" w:hAnsi="Verdana"/>
          <w:color w:val="000000"/>
          <w:sz w:val="17"/>
          <w:szCs w:val="17"/>
        </w:rPr>
      </w:pPr>
      <w:ins w:id="4557" w:author="Unknown">
        <w:r>
          <w:rPr>
            <w:rFonts w:ascii="Verdana" w:hAnsi="Verdana"/>
            <w:color w:val="000000"/>
            <w:sz w:val="17"/>
            <w:szCs w:val="17"/>
            <w:bdr w:val="none" w:sz="0" w:space="0" w:color="auto" w:frame="1"/>
          </w:rPr>
          <w:t>SequenceInputStream bin=</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SequenceInputStream(e);    </w:t>
        </w:r>
      </w:ins>
    </w:p>
    <w:p w:rsidR="00D56432" w:rsidRDefault="00D56432" w:rsidP="00D56432">
      <w:pPr>
        <w:numPr>
          <w:ilvl w:val="0"/>
          <w:numId w:val="244"/>
        </w:numPr>
        <w:shd w:val="clear" w:color="auto" w:fill="FFFFFF"/>
        <w:spacing w:after="0" w:line="272" w:lineRule="atLeast"/>
        <w:ind w:left="0"/>
        <w:rPr>
          <w:ins w:id="4558" w:author="Unknown"/>
          <w:rFonts w:ascii="Verdana" w:hAnsi="Verdana"/>
          <w:color w:val="000000"/>
          <w:sz w:val="17"/>
          <w:szCs w:val="17"/>
        </w:rPr>
      </w:pPr>
      <w:ins w:id="4559" w:author="Unknown">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i=</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60" w:author="Unknown"/>
          <w:rFonts w:ascii="Verdana" w:hAnsi="Verdana"/>
          <w:color w:val="000000"/>
          <w:sz w:val="17"/>
          <w:szCs w:val="17"/>
        </w:rPr>
      </w:pPr>
      <w:ins w:id="4561" w:author="Unknown">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((i=bin.read())!=-</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62" w:author="Unknown"/>
          <w:rFonts w:ascii="Verdana" w:hAnsi="Verdana"/>
          <w:color w:val="000000"/>
          <w:sz w:val="17"/>
          <w:szCs w:val="17"/>
        </w:rPr>
      </w:pPr>
      <w:ins w:id="4563" w:author="Unknown">
        <w:r>
          <w:rPr>
            <w:rFonts w:ascii="Verdana" w:hAnsi="Verdana"/>
            <w:color w:val="000000"/>
            <w:sz w:val="17"/>
            <w:szCs w:val="17"/>
            <w:bdr w:val="none" w:sz="0" w:space="0" w:color="auto" w:frame="1"/>
          </w:rPr>
          <w:t>System.out.print((</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)i);    </w:t>
        </w:r>
      </w:ins>
    </w:p>
    <w:p w:rsidR="00D56432" w:rsidRDefault="00D56432" w:rsidP="00D56432">
      <w:pPr>
        <w:numPr>
          <w:ilvl w:val="0"/>
          <w:numId w:val="244"/>
        </w:numPr>
        <w:shd w:val="clear" w:color="auto" w:fill="FFFFFF"/>
        <w:spacing w:after="0" w:line="272" w:lineRule="atLeast"/>
        <w:ind w:left="0"/>
        <w:rPr>
          <w:ins w:id="4564" w:author="Unknown"/>
          <w:rFonts w:ascii="Verdana" w:hAnsi="Verdana"/>
          <w:color w:val="000000"/>
          <w:sz w:val="17"/>
          <w:szCs w:val="17"/>
        </w:rPr>
      </w:pPr>
      <w:ins w:id="4565" w:author="Unknown">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66" w:author="Unknown"/>
          <w:rFonts w:ascii="Verdana" w:hAnsi="Verdana"/>
          <w:color w:val="000000"/>
          <w:sz w:val="17"/>
          <w:szCs w:val="17"/>
        </w:rPr>
      </w:pPr>
      <w:ins w:id="4567" w:author="Unknown">
        <w:r>
          <w:rPr>
            <w:rFonts w:ascii="Verdana" w:hAnsi="Verdana"/>
            <w:color w:val="000000"/>
            <w:sz w:val="17"/>
            <w:szCs w:val="17"/>
            <w:bdr w:val="none" w:sz="0" w:space="0" w:color="auto" w:frame="1"/>
          </w:rPr>
          <w:t>bin.close();    </w:t>
        </w:r>
      </w:ins>
    </w:p>
    <w:p w:rsidR="00D56432" w:rsidRDefault="00D56432" w:rsidP="00D56432">
      <w:pPr>
        <w:numPr>
          <w:ilvl w:val="0"/>
          <w:numId w:val="244"/>
        </w:numPr>
        <w:shd w:val="clear" w:color="auto" w:fill="FFFFFF"/>
        <w:spacing w:after="0" w:line="272" w:lineRule="atLeast"/>
        <w:ind w:left="0"/>
        <w:rPr>
          <w:ins w:id="4568" w:author="Unknown"/>
          <w:rFonts w:ascii="Verdana" w:hAnsi="Verdana"/>
          <w:color w:val="000000"/>
          <w:sz w:val="17"/>
          <w:szCs w:val="17"/>
        </w:rPr>
      </w:pPr>
      <w:ins w:id="4569" w:author="Unknown">
        <w:r>
          <w:rPr>
            <w:rFonts w:ascii="Verdana" w:hAnsi="Verdana"/>
            <w:color w:val="000000"/>
            <w:sz w:val="17"/>
            <w:szCs w:val="17"/>
            <w:bdr w:val="none" w:sz="0" w:space="0" w:color="auto" w:frame="1"/>
          </w:rPr>
          <w:t>fin.close();    </w:t>
        </w:r>
      </w:ins>
    </w:p>
    <w:p w:rsidR="00D56432" w:rsidRDefault="00D56432" w:rsidP="00D56432">
      <w:pPr>
        <w:numPr>
          <w:ilvl w:val="0"/>
          <w:numId w:val="244"/>
        </w:numPr>
        <w:shd w:val="clear" w:color="auto" w:fill="FFFFFF"/>
        <w:spacing w:after="0" w:line="272" w:lineRule="atLeast"/>
        <w:ind w:left="0"/>
        <w:rPr>
          <w:ins w:id="4570" w:author="Unknown"/>
          <w:rFonts w:ascii="Verdana" w:hAnsi="Verdana"/>
          <w:color w:val="000000"/>
          <w:sz w:val="17"/>
          <w:szCs w:val="17"/>
        </w:rPr>
      </w:pPr>
      <w:ins w:id="4571" w:author="Unknown">
        <w:r>
          <w:rPr>
            <w:rFonts w:ascii="Verdana" w:hAnsi="Verdana"/>
            <w:color w:val="000000"/>
            <w:sz w:val="17"/>
            <w:szCs w:val="17"/>
            <w:bdr w:val="none" w:sz="0" w:space="0" w:color="auto" w:frame="1"/>
          </w:rPr>
          <w:t>fin2.close();    </w:t>
        </w:r>
      </w:ins>
    </w:p>
    <w:p w:rsidR="00D56432" w:rsidRDefault="00D56432" w:rsidP="00D56432">
      <w:pPr>
        <w:numPr>
          <w:ilvl w:val="0"/>
          <w:numId w:val="244"/>
        </w:numPr>
        <w:shd w:val="clear" w:color="auto" w:fill="FFFFFF"/>
        <w:spacing w:after="0" w:line="272" w:lineRule="atLeast"/>
        <w:ind w:left="0"/>
        <w:rPr>
          <w:ins w:id="4572" w:author="Unknown"/>
          <w:rFonts w:ascii="Verdana" w:hAnsi="Verdana"/>
          <w:color w:val="000000"/>
          <w:sz w:val="17"/>
          <w:szCs w:val="17"/>
        </w:rPr>
      </w:pPr>
      <w:ins w:id="4573" w:author="Unknown">
        <w:r>
          <w:rPr>
            <w:rFonts w:ascii="Verdana" w:hAnsi="Verdana"/>
            <w:color w:val="000000"/>
            <w:sz w:val="17"/>
            <w:szCs w:val="17"/>
            <w:bdr w:val="none" w:sz="0" w:space="0" w:color="auto" w:frame="1"/>
          </w:rPr>
          <w:t>}    </w:t>
        </w:r>
      </w:ins>
    </w:p>
    <w:p w:rsidR="00D56432" w:rsidRDefault="00D56432" w:rsidP="00D56432">
      <w:pPr>
        <w:numPr>
          <w:ilvl w:val="0"/>
          <w:numId w:val="244"/>
        </w:numPr>
        <w:shd w:val="clear" w:color="auto" w:fill="FFFFFF"/>
        <w:spacing w:after="0" w:line="272" w:lineRule="atLeast"/>
        <w:ind w:left="0"/>
        <w:rPr>
          <w:ins w:id="4574" w:author="Unknown"/>
          <w:rFonts w:ascii="Verdana" w:hAnsi="Verdana"/>
          <w:color w:val="000000"/>
          <w:sz w:val="17"/>
          <w:szCs w:val="17"/>
        </w:rPr>
      </w:pPr>
      <w:ins w:id="4575" w:author="Unknown">
        <w:r>
          <w:rPr>
            <w:rFonts w:ascii="Verdana" w:hAnsi="Verdana"/>
            <w:color w:val="000000"/>
            <w:sz w:val="17"/>
            <w:szCs w:val="17"/>
            <w:bdr w:val="none" w:sz="0" w:space="0" w:color="auto" w:frame="1"/>
          </w:rPr>
          <w:t>}    </w:t>
        </w:r>
      </w:ins>
    </w:p>
    <w:p w:rsidR="00D56432" w:rsidRDefault="00D56432" w:rsidP="00D56432">
      <w:pPr>
        <w:pStyle w:val="NormalWeb"/>
        <w:shd w:val="clear" w:color="auto" w:fill="FFFFFF"/>
        <w:rPr>
          <w:ins w:id="4576" w:author="Unknown"/>
          <w:rFonts w:ascii="Verdana" w:hAnsi="Verdana"/>
          <w:color w:val="000000"/>
          <w:sz w:val="17"/>
          <w:szCs w:val="17"/>
        </w:rPr>
      </w:pPr>
      <w:ins w:id="4577" w:author="Unknown">
        <w:r>
          <w:rPr>
            <w:rFonts w:ascii="Verdana" w:hAnsi="Verdana"/>
            <w:color w:val="000000"/>
            <w:sz w:val="17"/>
            <w:szCs w:val="17"/>
          </w:rPr>
          <w:t>The a.txt, b.txt, c.txt and d.txt have following information:</w:t>
        </w:r>
      </w:ins>
    </w:p>
    <w:p w:rsidR="00D56432" w:rsidRDefault="00D56432" w:rsidP="00D56432">
      <w:pPr>
        <w:pStyle w:val="NormalWeb"/>
        <w:shd w:val="clear" w:color="auto" w:fill="FFFFFF"/>
        <w:rPr>
          <w:ins w:id="4578" w:author="Unknown"/>
          <w:rFonts w:ascii="Verdana" w:hAnsi="Verdana"/>
          <w:color w:val="000000"/>
          <w:sz w:val="17"/>
          <w:szCs w:val="17"/>
        </w:rPr>
      </w:pPr>
      <w:ins w:id="4579" w:author="Unknown">
        <w:r>
          <w:rPr>
            <w:rFonts w:ascii="Verdana" w:hAnsi="Verdana"/>
            <w:color w:val="000000"/>
            <w:sz w:val="17"/>
            <w:szCs w:val="17"/>
          </w:rPr>
          <w:t>a.txt:</w:t>
        </w:r>
      </w:ins>
    </w:p>
    <w:p w:rsidR="00D56432" w:rsidRDefault="00D56432" w:rsidP="00D56432">
      <w:pPr>
        <w:pStyle w:val="HTMLPreformatted"/>
        <w:shd w:val="clear" w:color="auto" w:fill="F9FBF9"/>
        <w:rPr>
          <w:ins w:id="4580" w:author="Unknown"/>
          <w:color w:val="000000"/>
        </w:rPr>
      </w:pPr>
      <w:ins w:id="4581" w:author="Unknown">
        <w:r>
          <w:rPr>
            <w:color w:val="000000"/>
          </w:rPr>
          <w:t>Welcome</w:t>
        </w:r>
      </w:ins>
    </w:p>
    <w:p w:rsidR="00D56432" w:rsidRDefault="00D56432" w:rsidP="00D56432">
      <w:pPr>
        <w:pStyle w:val="NormalWeb"/>
        <w:shd w:val="clear" w:color="auto" w:fill="FFFFFF"/>
        <w:rPr>
          <w:ins w:id="4582" w:author="Unknown"/>
          <w:rFonts w:ascii="Verdana" w:hAnsi="Verdana"/>
          <w:color w:val="000000"/>
          <w:sz w:val="17"/>
          <w:szCs w:val="17"/>
        </w:rPr>
      </w:pPr>
      <w:ins w:id="4583" w:author="Unknown">
        <w:r>
          <w:rPr>
            <w:rFonts w:ascii="Verdana" w:hAnsi="Verdana"/>
            <w:color w:val="000000"/>
            <w:sz w:val="17"/>
            <w:szCs w:val="17"/>
          </w:rPr>
          <w:t>b.txt:</w:t>
        </w:r>
      </w:ins>
    </w:p>
    <w:p w:rsidR="00D56432" w:rsidRDefault="00D56432" w:rsidP="00D56432">
      <w:pPr>
        <w:pStyle w:val="HTMLPreformatted"/>
        <w:shd w:val="clear" w:color="auto" w:fill="F9FBF9"/>
        <w:rPr>
          <w:ins w:id="4584" w:author="Unknown"/>
          <w:color w:val="000000"/>
        </w:rPr>
      </w:pPr>
      <w:ins w:id="4585" w:author="Unknown">
        <w:r>
          <w:rPr>
            <w:color w:val="000000"/>
          </w:rPr>
          <w:t>to</w:t>
        </w:r>
      </w:ins>
    </w:p>
    <w:p w:rsidR="00D56432" w:rsidRDefault="00D56432" w:rsidP="00D56432">
      <w:pPr>
        <w:pStyle w:val="NormalWeb"/>
        <w:shd w:val="clear" w:color="auto" w:fill="FFFFFF"/>
        <w:rPr>
          <w:ins w:id="4586" w:author="Unknown"/>
          <w:rFonts w:ascii="Verdana" w:hAnsi="Verdana"/>
          <w:color w:val="000000"/>
          <w:sz w:val="17"/>
          <w:szCs w:val="17"/>
        </w:rPr>
      </w:pPr>
      <w:ins w:id="4587" w:author="Unknown">
        <w:r>
          <w:rPr>
            <w:rFonts w:ascii="Verdana" w:hAnsi="Verdana"/>
            <w:color w:val="000000"/>
            <w:sz w:val="17"/>
            <w:szCs w:val="17"/>
          </w:rPr>
          <w:t>c.txt:</w:t>
        </w:r>
      </w:ins>
    </w:p>
    <w:p w:rsidR="00D56432" w:rsidRDefault="00D56432" w:rsidP="00D56432">
      <w:pPr>
        <w:pStyle w:val="HTMLPreformatted"/>
        <w:shd w:val="clear" w:color="auto" w:fill="F9FBF9"/>
        <w:rPr>
          <w:ins w:id="4588" w:author="Unknown"/>
          <w:color w:val="000000"/>
        </w:rPr>
      </w:pPr>
      <w:ins w:id="4589" w:author="Unknown">
        <w:r>
          <w:rPr>
            <w:color w:val="000000"/>
          </w:rPr>
          <w:t>java</w:t>
        </w:r>
      </w:ins>
    </w:p>
    <w:p w:rsidR="00D56432" w:rsidRDefault="00D56432" w:rsidP="00D56432">
      <w:pPr>
        <w:pStyle w:val="NormalWeb"/>
        <w:shd w:val="clear" w:color="auto" w:fill="FFFFFF"/>
        <w:rPr>
          <w:ins w:id="4590" w:author="Unknown"/>
          <w:rFonts w:ascii="Verdana" w:hAnsi="Verdana"/>
          <w:color w:val="000000"/>
          <w:sz w:val="17"/>
          <w:szCs w:val="17"/>
        </w:rPr>
      </w:pPr>
      <w:ins w:id="4591" w:author="Unknown">
        <w:r>
          <w:rPr>
            <w:rFonts w:ascii="Verdana" w:hAnsi="Verdana"/>
            <w:color w:val="000000"/>
            <w:sz w:val="17"/>
            <w:szCs w:val="17"/>
          </w:rPr>
          <w:t>d.txt:</w:t>
        </w:r>
      </w:ins>
    </w:p>
    <w:p w:rsidR="00D56432" w:rsidRDefault="00D56432" w:rsidP="00D56432">
      <w:pPr>
        <w:pStyle w:val="HTMLPreformatted"/>
        <w:shd w:val="clear" w:color="auto" w:fill="F9FBF9"/>
        <w:rPr>
          <w:ins w:id="4592" w:author="Unknown"/>
          <w:color w:val="000000"/>
        </w:rPr>
      </w:pPr>
      <w:ins w:id="4593" w:author="Unknown">
        <w:r>
          <w:rPr>
            <w:color w:val="000000"/>
          </w:rPr>
          <w:t>programming</w:t>
        </w:r>
      </w:ins>
    </w:p>
    <w:p w:rsidR="00D56432" w:rsidRDefault="00D56432" w:rsidP="00D56432">
      <w:pPr>
        <w:pStyle w:val="NormalWeb"/>
        <w:shd w:val="clear" w:color="auto" w:fill="FFFFFF"/>
        <w:rPr>
          <w:ins w:id="4594" w:author="Unknown"/>
          <w:rFonts w:ascii="Verdana" w:hAnsi="Verdana"/>
          <w:color w:val="000000"/>
          <w:sz w:val="17"/>
          <w:szCs w:val="17"/>
        </w:rPr>
      </w:pPr>
      <w:ins w:id="4595" w:author="Unknown">
        <w:r>
          <w:rPr>
            <w:rFonts w:ascii="Verdana" w:hAnsi="Verdana"/>
            <w:color w:val="000000"/>
            <w:sz w:val="17"/>
            <w:szCs w:val="17"/>
          </w:rPr>
          <w:t>Output:</w:t>
        </w:r>
      </w:ins>
    </w:p>
    <w:p w:rsidR="00D56432" w:rsidRDefault="00D56432" w:rsidP="00D56432">
      <w:pPr>
        <w:pStyle w:val="HTMLPreformatted"/>
        <w:shd w:val="clear" w:color="auto" w:fill="F9FBF9"/>
        <w:rPr>
          <w:ins w:id="4596" w:author="Unknown"/>
          <w:color w:val="000000"/>
        </w:rPr>
      </w:pPr>
      <w:ins w:id="4597" w:author="Unknown">
        <w:r>
          <w:rPr>
            <w:color w:val="000000"/>
          </w:rPr>
          <w:t>Welcometojavaprogramming</w:t>
        </w:r>
      </w:ins>
    </w:p>
    <w:p w:rsidR="00E14335" w:rsidRDefault="00E14335" w:rsidP="00AF17BD"/>
    <w:p w:rsidR="000A56AE" w:rsidRDefault="000A56AE" w:rsidP="00AF17BD"/>
    <w:p w:rsidR="000A56AE" w:rsidRDefault="000A56AE" w:rsidP="00AF17BD"/>
    <w:p w:rsidR="000A56AE" w:rsidRDefault="000A56AE" w:rsidP="00AF17BD"/>
    <w:p w:rsidR="000A56AE" w:rsidRDefault="000A56AE" w:rsidP="00AF17BD"/>
    <w:p w:rsidR="000A56AE" w:rsidRDefault="000A56AE" w:rsidP="00AF17BD"/>
    <w:p w:rsidR="000A56AE" w:rsidRDefault="000A56AE" w:rsidP="00AF17BD"/>
    <w:p w:rsidR="000A56AE" w:rsidRDefault="000A56AE" w:rsidP="00AF17BD"/>
    <w:p w:rsidR="000A56AE" w:rsidRDefault="000A56AE" w:rsidP="00AF17BD"/>
    <w:p w:rsidR="0029600F" w:rsidRDefault="0029600F" w:rsidP="0029600F">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ByteArrayOutputStream Class</w:t>
      </w:r>
    </w:p>
    <w:p w:rsidR="0029600F" w:rsidRDefault="0029600F" w:rsidP="0029600F">
      <w:pPr>
        <w:pStyle w:val="NormalWeb"/>
        <w:shd w:val="clear" w:color="auto" w:fill="FFFFFF"/>
        <w:rPr>
          <w:rFonts w:ascii="Verdana" w:hAnsi="Verdana"/>
          <w:color w:val="000000"/>
          <w:sz w:val="17"/>
          <w:szCs w:val="17"/>
        </w:rPr>
      </w:pPr>
      <w:r>
        <w:rPr>
          <w:rFonts w:ascii="Verdana" w:hAnsi="Verdana"/>
          <w:color w:val="000000"/>
          <w:sz w:val="17"/>
          <w:szCs w:val="17"/>
        </w:rPr>
        <w:t>Java ByteArrayOutputStream class is used to </w:t>
      </w:r>
      <w:r>
        <w:rPr>
          <w:rStyle w:val="Strong"/>
          <w:rFonts w:ascii="Verdana" w:hAnsi="Verdana"/>
          <w:color w:val="000000"/>
          <w:sz w:val="17"/>
          <w:szCs w:val="17"/>
        </w:rPr>
        <w:t>write common data</w:t>
      </w:r>
      <w:r>
        <w:rPr>
          <w:rFonts w:ascii="Verdana" w:hAnsi="Verdana"/>
          <w:color w:val="000000"/>
          <w:sz w:val="17"/>
          <w:szCs w:val="17"/>
        </w:rPr>
        <w:t> into multiple files. In this stream, the data is written into a byte </w:t>
      </w:r>
      <w:hyperlink r:id="rId143" w:history="1">
        <w:r>
          <w:rPr>
            <w:rStyle w:val="Hyperlink"/>
            <w:rFonts w:ascii="Verdana" w:hAnsi="Verdana"/>
            <w:color w:val="008000"/>
            <w:sz w:val="17"/>
            <w:szCs w:val="17"/>
          </w:rPr>
          <w:t>array</w:t>
        </w:r>
      </w:hyperlink>
      <w:r>
        <w:rPr>
          <w:rFonts w:ascii="Verdana" w:hAnsi="Verdana"/>
          <w:color w:val="000000"/>
          <w:sz w:val="17"/>
          <w:szCs w:val="17"/>
        </w:rPr>
        <w:t> which can be written to multiple streams later.</w:t>
      </w:r>
    </w:p>
    <w:p w:rsidR="0029600F" w:rsidRDefault="0029600F" w:rsidP="0029600F">
      <w:pPr>
        <w:pStyle w:val="NormalWeb"/>
        <w:shd w:val="clear" w:color="auto" w:fill="FFFFFF"/>
        <w:rPr>
          <w:rFonts w:ascii="Verdana" w:hAnsi="Verdana"/>
          <w:color w:val="000000"/>
          <w:sz w:val="17"/>
          <w:szCs w:val="17"/>
        </w:rPr>
      </w:pPr>
      <w:r>
        <w:rPr>
          <w:rFonts w:ascii="Verdana" w:hAnsi="Verdana"/>
          <w:color w:val="000000"/>
          <w:sz w:val="17"/>
          <w:szCs w:val="17"/>
        </w:rPr>
        <w:t>The ByteArrayOutputStream holds a copy of data and forwards it to multiple streams.</w:t>
      </w:r>
    </w:p>
    <w:p w:rsidR="0029600F" w:rsidRDefault="0029600F" w:rsidP="0029600F">
      <w:pPr>
        <w:pStyle w:val="NormalWeb"/>
        <w:shd w:val="clear" w:color="auto" w:fill="FFFFFF"/>
        <w:rPr>
          <w:rFonts w:ascii="Verdana" w:hAnsi="Verdana"/>
          <w:color w:val="000000"/>
          <w:sz w:val="17"/>
          <w:szCs w:val="17"/>
        </w:rPr>
      </w:pPr>
      <w:r>
        <w:rPr>
          <w:rFonts w:ascii="Verdana" w:hAnsi="Verdana"/>
          <w:color w:val="000000"/>
          <w:sz w:val="17"/>
          <w:szCs w:val="17"/>
        </w:rPr>
        <w:t>The buffer of ByteArrayOutputStream automatically grows according to data.</w:t>
      </w:r>
    </w:p>
    <w:p w:rsidR="0029600F" w:rsidRDefault="0029600F" w:rsidP="0029600F">
      <w:pPr>
        <w:rPr>
          <w:rFonts w:ascii="Times New Roman" w:hAnsi="Times New Roman"/>
          <w:sz w:val="24"/>
          <w:szCs w:val="24"/>
        </w:rPr>
      </w:pPr>
      <w:r>
        <w:pict>
          <v:rect id="_x0000_i1147" style="width:0;height:.65pt" o:hralign="center" o:hrstd="t" o:hrnoshade="t" o:hr="t" fillcolor="#d4d4d4" stroked="f"/>
        </w:pict>
      </w:r>
    </w:p>
    <w:p w:rsidR="0029600F" w:rsidRDefault="0029600F" w:rsidP="0029600F">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ByteArrayOutputStream class declaration</w:t>
      </w:r>
    </w:p>
    <w:p w:rsidR="0029600F" w:rsidRDefault="0029600F" w:rsidP="0029600F">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Java.io.ByteArrayOutputStream class:</w:t>
      </w:r>
    </w:p>
    <w:p w:rsidR="0029600F" w:rsidRDefault="0029600F" w:rsidP="0029600F">
      <w:pPr>
        <w:numPr>
          <w:ilvl w:val="0"/>
          <w:numId w:val="245"/>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ByteArrayOutputStream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OutputStream  </w:t>
      </w:r>
    </w:p>
    <w:p w:rsidR="0029600F" w:rsidRDefault="0029600F" w:rsidP="0029600F">
      <w:pPr>
        <w:spacing w:line="240" w:lineRule="auto"/>
        <w:rPr>
          <w:rFonts w:ascii="Times New Roman" w:hAnsi="Times New Roman"/>
          <w:sz w:val="24"/>
          <w:szCs w:val="24"/>
        </w:rPr>
      </w:pPr>
      <w:r>
        <w:pict>
          <v:rect id="_x0000_i1148" style="width:0;height:.65pt" o:hralign="center" o:hrstd="t" o:hrnoshade="t" o:hr="t" fillcolor="#d4d4d4" stroked="f"/>
        </w:pict>
      </w:r>
    </w:p>
    <w:p w:rsidR="0029600F" w:rsidRDefault="0029600F" w:rsidP="0029600F">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ByteArrayOutputStream class constructors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166"/>
        <w:gridCol w:w="8108"/>
      </w:tblGrid>
      <w:tr w:rsidR="0029600F" w:rsidTr="0029600F">
        <w:tc>
          <w:tcPr>
            <w:tcW w:w="0" w:type="auto"/>
            <w:shd w:val="clear" w:color="auto" w:fill="C7CCBE"/>
            <w:tcMar>
              <w:top w:w="156" w:type="dxa"/>
              <w:left w:w="156" w:type="dxa"/>
              <w:bottom w:w="156" w:type="dxa"/>
              <w:right w:w="156" w:type="dxa"/>
            </w:tcMar>
            <w:hideMark/>
          </w:tcPr>
          <w:p w:rsidR="0029600F" w:rsidRDefault="0029600F">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29600F" w:rsidRDefault="0029600F">
            <w:pPr>
              <w:rPr>
                <w:b/>
                <w:bCs/>
                <w:color w:val="000000"/>
              </w:rPr>
            </w:pPr>
            <w:r>
              <w:rPr>
                <w:b/>
                <w:bCs/>
                <w:color w:val="000000"/>
              </w:rPr>
              <w:t>Description</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ByteArrayOutputStream()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Creates a new byte array output </w:t>
            </w:r>
            <w:hyperlink r:id="rId144" w:history="1">
              <w:r>
                <w:rPr>
                  <w:rStyle w:val="Hyperlink"/>
                  <w:rFonts w:ascii="Verdana" w:hAnsi="Verdana"/>
                  <w:color w:val="008000"/>
                  <w:sz w:val="17"/>
                  <w:szCs w:val="17"/>
                </w:rPr>
                <w:t>stream</w:t>
              </w:r>
            </w:hyperlink>
            <w:r>
              <w:rPr>
                <w:rFonts w:ascii="Verdana" w:hAnsi="Verdana"/>
                <w:color w:val="000000"/>
                <w:sz w:val="17"/>
                <w:szCs w:val="17"/>
              </w:rPr>
              <w:t> with the initial capacity of 32 bytes, though its size increases if necessary.</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ByteArrayOutputStream(int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Creates a new byte array output stream, with a buffer capacity of the specified size, in bytes.</w:t>
            </w:r>
          </w:p>
        </w:tc>
      </w:tr>
    </w:tbl>
    <w:p w:rsidR="0029600F" w:rsidRDefault="0029600F" w:rsidP="0029600F">
      <w:pPr>
        <w:rPr>
          <w:rFonts w:ascii="Times New Roman" w:hAnsi="Times New Roman" w:cs="Times New Roman"/>
          <w:sz w:val="24"/>
          <w:szCs w:val="24"/>
        </w:rPr>
      </w:pPr>
      <w:r>
        <w:pict>
          <v:rect id="_x0000_i1149" style="width:0;height:.65pt" o:hralign="center" o:hrstd="t" o:hrnoshade="t" o:hr="t" fillcolor="#d4d4d4" stroked="f"/>
        </w:pict>
      </w:r>
    </w:p>
    <w:p w:rsidR="0029600F" w:rsidRDefault="0029600F" w:rsidP="0029600F">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ByteArrayOutputStream class methods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15"/>
        <w:gridCol w:w="8059"/>
      </w:tblGrid>
      <w:tr w:rsidR="0029600F" w:rsidTr="0029600F">
        <w:tc>
          <w:tcPr>
            <w:tcW w:w="0" w:type="auto"/>
            <w:shd w:val="clear" w:color="auto" w:fill="C7CCBE"/>
            <w:tcMar>
              <w:top w:w="156" w:type="dxa"/>
              <w:left w:w="156" w:type="dxa"/>
              <w:bottom w:w="156" w:type="dxa"/>
              <w:right w:w="156" w:type="dxa"/>
            </w:tcMar>
            <w:hideMark/>
          </w:tcPr>
          <w:p w:rsidR="0029600F" w:rsidRDefault="0029600F">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29600F" w:rsidRDefault="0029600F">
            <w:pPr>
              <w:rPr>
                <w:b/>
                <w:bCs/>
                <w:color w:val="000000"/>
              </w:rPr>
            </w:pPr>
            <w:r>
              <w:rPr>
                <w:b/>
                <w:bCs/>
                <w:color w:val="000000"/>
              </w:rPr>
              <w:t>Description</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to returns the current size of a buffer.</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byte[] toByteArray()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to create a newly allocated byte array.</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String toString()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for converting the content into a </w:t>
            </w:r>
            <w:hyperlink r:id="rId145" w:history="1">
              <w:r>
                <w:rPr>
                  <w:rStyle w:val="Hyperlink"/>
                  <w:rFonts w:ascii="Verdana" w:hAnsi="Verdana"/>
                  <w:color w:val="008000"/>
                  <w:sz w:val="17"/>
                  <w:szCs w:val="17"/>
                </w:rPr>
                <w:t>string</w:t>
              </w:r>
            </w:hyperlink>
            <w:r>
              <w:rPr>
                <w:rFonts w:ascii="Verdana" w:hAnsi="Verdana"/>
                <w:color w:val="000000"/>
                <w:sz w:val="17"/>
                <w:szCs w:val="17"/>
              </w:rPr>
              <w:t> decoding bytes using a platform default character set.</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 xml:space="preserve">String toString(String </w:t>
            </w:r>
            <w:r>
              <w:rPr>
                <w:rFonts w:ascii="Verdana" w:hAnsi="Verdana"/>
                <w:color w:val="000000"/>
                <w:sz w:val="17"/>
                <w:szCs w:val="17"/>
              </w:rPr>
              <w:lastRenderedPageBreak/>
              <w:t>charsetName)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lastRenderedPageBreak/>
              <w:t xml:space="preserve">It is used for converting the content into a string decoding bytes using a specified </w:t>
            </w:r>
            <w:r>
              <w:rPr>
                <w:rFonts w:ascii="Verdana" w:hAnsi="Verdana"/>
                <w:color w:val="000000"/>
                <w:sz w:val="17"/>
                <w:szCs w:val="17"/>
              </w:rPr>
              <w:lastRenderedPageBreak/>
              <w:t>charsetName.</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lastRenderedPageBreak/>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for writing the byte specified to the byte array output stream.</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void write(byte[]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for writing </w:t>
            </w:r>
            <w:r>
              <w:rPr>
                <w:rStyle w:val="Strong"/>
                <w:rFonts w:ascii="Verdana" w:hAnsi="Verdana"/>
                <w:color w:val="000000"/>
                <w:sz w:val="17"/>
                <w:szCs w:val="17"/>
              </w:rPr>
              <w:t>len</w:t>
            </w:r>
            <w:r>
              <w:rPr>
                <w:rFonts w:ascii="Verdana" w:hAnsi="Verdana"/>
                <w:color w:val="000000"/>
                <w:sz w:val="17"/>
                <w:szCs w:val="17"/>
              </w:rPr>
              <w:t> bytes from specified byte array starting from the offset </w:t>
            </w:r>
            <w:r>
              <w:rPr>
                <w:rStyle w:val="Strong"/>
                <w:rFonts w:ascii="Verdana" w:hAnsi="Verdana"/>
                <w:color w:val="000000"/>
                <w:sz w:val="17"/>
                <w:szCs w:val="17"/>
              </w:rPr>
              <w:t>off</w:t>
            </w:r>
            <w:r>
              <w:rPr>
                <w:rFonts w:ascii="Verdana" w:hAnsi="Verdana"/>
                <w:color w:val="000000"/>
                <w:sz w:val="17"/>
                <w:szCs w:val="17"/>
              </w:rPr>
              <w:t> to the byte array output stream.</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void writeTo(OutputStream out)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for writing the complete content of a byte array output stream to the specified output stream.</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void 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to reset the count field of a byte array output stream to zero value.</w:t>
            </w:r>
          </w:p>
        </w:tc>
      </w:tr>
      <w:tr w:rsidR="0029600F" w:rsidTr="002960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29600F" w:rsidRDefault="0029600F">
            <w:pPr>
              <w:spacing w:line="298" w:lineRule="atLeast"/>
              <w:ind w:left="259"/>
              <w:rPr>
                <w:rFonts w:ascii="Verdana" w:hAnsi="Verdana"/>
                <w:color w:val="000000"/>
                <w:sz w:val="17"/>
                <w:szCs w:val="17"/>
              </w:rPr>
            </w:pPr>
            <w:r>
              <w:rPr>
                <w:rFonts w:ascii="Verdana" w:hAnsi="Verdana"/>
                <w:color w:val="000000"/>
                <w:sz w:val="17"/>
                <w:szCs w:val="17"/>
              </w:rPr>
              <w:t>It is used to close the ByteArrayOutputStream.</w:t>
            </w:r>
          </w:p>
        </w:tc>
      </w:tr>
    </w:tbl>
    <w:p w:rsidR="0029600F" w:rsidRDefault="0029600F" w:rsidP="0029600F">
      <w:pPr>
        <w:pStyle w:val="Heading2"/>
        <w:shd w:val="clear" w:color="auto" w:fill="FFFFFF"/>
        <w:spacing w:line="312" w:lineRule="atLeast"/>
        <w:rPr>
          <w:ins w:id="4598" w:author="Unknown"/>
          <w:rFonts w:ascii="Helvetica" w:hAnsi="Helvetica" w:cs="Helvetica"/>
          <w:b w:val="0"/>
          <w:bCs w:val="0"/>
          <w:color w:val="610B38"/>
          <w:sz w:val="32"/>
          <w:szCs w:val="32"/>
        </w:rPr>
      </w:pPr>
      <w:ins w:id="4599" w:author="Unknown">
        <w:r>
          <w:rPr>
            <w:rFonts w:ascii="Helvetica" w:hAnsi="Helvetica" w:cs="Helvetica"/>
            <w:b w:val="0"/>
            <w:bCs w:val="0"/>
            <w:color w:val="610B38"/>
            <w:sz w:val="32"/>
            <w:szCs w:val="32"/>
          </w:rPr>
          <w:t>Example of Java ByteArrayOutputStream</w:t>
        </w:r>
      </w:ins>
    </w:p>
    <w:p w:rsidR="0029600F" w:rsidRDefault="0029600F" w:rsidP="0029600F">
      <w:pPr>
        <w:pStyle w:val="NormalWeb"/>
        <w:shd w:val="clear" w:color="auto" w:fill="FFFFFF"/>
        <w:rPr>
          <w:ins w:id="4600" w:author="Unknown"/>
          <w:rFonts w:ascii="Verdana" w:hAnsi="Verdana"/>
          <w:color w:val="000000"/>
          <w:sz w:val="17"/>
          <w:szCs w:val="17"/>
        </w:rPr>
      </w:pPr>
      <w:ins w:id="4601" w:author="Unknown">
        <w:r>
          <w:rPr>
            <w:rFonts w:ascii="Verdana" w:hAnsi="Verdana"/>
            <w:color w:val="000000"/>
            <w:sz w:val="17"/>
            <w:szCs w:val="17"/>
          </w:rPr>
          <w:t>Let's see a simple example of </w:t>
        </w:r>
        <w:r>
          <w:rPr>
            <w:rFonts w:ascii="Verdana" w:hAnsi="Verdana"/>
            <w:color w:val="000000"/>
            <w:sz w:val="17"/>
            <w:szCs w:val="17"/>
          </w:rPr>
          <w:fldChar w:fldCharType="begin"/>
        </w:r>
        <w:r>
          <w:rPr>
            <w:rFonts w:ascii="Verdana" w:hAnsi="Verdana"/>
            <w:color w:val="000000"/>
            <w:sz w:val="17"/>
            <w:szCs w:val="17"/>
          </w:rPr>
          <w:instrText xml:space="preserve"> HYPERLINK "https://www.javatpoint.com/java-tutorial" </w:instrText>
        </w:r>
        <w:r>
          <w:rPr>
            <w:rFonts w:ascii="Verdana" w:hAnsi="Verdana"/>
            <w:color w:val="000000"/>
            <w:sz w:val="17"/>
            <w:szCs w:val="17"/>
          </w:rPr>
          <w:fldChar w:fldCharType="separate"/>
        </w:r>
        <w:r>
          <w:rPr>
            <w:rStyle w:val="Hyperlink"/>
            <w:rFonts w:ascii="Verdana" w:hAnsi="Verdana"/>
            <w:color w:val="008000"/>
            <w:sz w:val="17"/>
            <w:szCs w:val="17"/>
          </w:rPr>
          <w:t>java</w:t>
        </w:r>
        <w:r>
          <w:rPr>
            <w:rFonts w:ascii="Verdana" w:hAnsi="Verdana"/>
            <w:color w:val="000000"/>
            <w:sz w:val="17"/>
            <w:szCs w:val="17"/>
          </w:rPr>
          <w:fldChar w:fldCharType="end"/>
        </w:r>
        <w:r>
          <w:rPr>
            <w:rFonts w:ascii="Verdana" w:hAnsi="Verdana"/>
            <w:color w:val="000000"/>
            <w:sz w:val="17"/>
            <w:szCs w:val="17"/>
          </w:rPr>
          <w:t> ByteArrayOutputStream class to write common data into 2 files: f1.txt and f2.txt.</w:t>
        </w:r>
      </w:ins>
    </w:p>
    <w:p w:rsidR="0029600F" w:rsidRDefault="0029600F" w:rsidP="0029600F">
      <w:pPr>
        <w:numPr>
          <w:ilvl w:val="0"/>
          <w:numId w:val="246"/>
        </w:numPr>
        <w:shd w:val="clear" w:color="auto" w:fill="FFFFFF"/>
        <w:spacing w:after="0" w:line="272" w:lineRule="atLeast"/>
        <w:ind w:left="0"/>
        <w:rPr>
          <w:ins w:id="4602" w:author="Unknown"/>
          <w:rFonts w:ascii="Verdana" w:hAnsi="Verdana"/>
          <w:color w:val="000000"/>
          <w:sz w:val="17"/>
          <w:szCs w:val="17"/>
        </w:rPr>
      </w:pPr>
      <w:ins w:id="4603"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29600F" w:rsidRDefault="0029600F" w:rsidP="0029600F">
      <w:pPr>
        <w:numPr>
          <w:ilvl w:val="0"/>
          <w:numId w:val="246"/>
        </w:numPr>
        <w:shd w:val="clear" w:color="auto" w:fill="FFFFFF"/>
        <w:spacing w:after="0" w:line="272" w:lineRule="atLeast"/>
        <w:ind w:left="0"/>
        <w:rPr>
          <w:ins w:id="4604" w:author="Unknown"/>
          <w:rFonts w:ascii="Verdana" w:hAnsi="Verdana"/>
          <w:color w:val="000000"/>
          <w:sz w:val="17"/>
          <w:szCs w:val="17"/>
        </w:rPr>
      </w:pPr>
      <w:ins w:id="460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29600F" w:rsidRDefault="0029600F" w:rsidP="0029600F">
      <w:pPr>
        <w:numPr>
          <w:ilvl w:val="0"/>
          <w:numId w:val="246"/>
        </w:numPr>
        <w:shd w:val="clear" w:color="auto" w:fill="FFFFFF"/>
        <w:spacing w:after="0" w:line="272" w:lineRule="atLeast"/>
        <w:ind w:left="0"/>
        <w:rPr>
          <w:ins w:id="4606" w:author="Unknown"/>
          <w:rFonts w:ascii="Verdana" w:hAnsi="Verdana"/>
          <w:color w:val="000000"/>
          <w:sz w:val="17"/>
          <w:szCs w:val="17"/>
        </w:rPr>
      </w:pPr>
      <w:ins w:id="460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DataStreamExample {  </w:t>
        </w:r>
      </w:ins>
    </w:p>
    <w:p w:rsidR="0029600F" w:rsidRDefault="0029600F" w:rsidP="0029600F">
      <w:pPr>
        <w:numPr>
          <w:ilvl w:val="0"/>
          <w:numId w:val="246"/>
        </w:numPr>
        <w:shd w:val="clear" w:color="auto" w:fill="FFFFFF"/>
        <w:spacing w:after="0" w:line="272" w:lineRule="atLeast"/>
        <w:ind w:left="0"/>
        <w:rPr>
          <w:ins w:id="4608" w:author="Unknown"/>
          <w:rFonts w:ascii="Verdana" w:hAnsi="Verdana"/>
          <w:color w:val="000000"/>
          <w:sz w:val="17"/>
          <w:szCs w:val="17"/>
        </w:rPr>
      </w:pPr>
      <w:ins w:id="4609"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29600F" w:rsidRDefault="0029600F" w:rsidP="0029600F">
      <w:pPr>
        <w:numPr>
          <w:ilvl w:val="0"/>
          <w:numId w:val="246"/>
        </w:numPr>
        <w:shd w:val="clear" w:color="auto" w:fill="FFFFFF"/>
        <w:spacing w:after="0" w:line="272" w:lineRule="atLeast"/>
        <w:ind w:left="0"/>
        <w:rPr>
          <w:ins w:id="4610" w:author="Unknown"/>
          <w:rFonts w:ascii="Verdana" w:hAnsi="Verdana"/>
          <w:color w:val="000000"/>
          <w:sz w:val="17"/>
          <w:szCs w:val="17"/>
        </w:rPr>
      </w:pPr>
      <w:ins w:id="4611" w:author="Unknown">
        <w:r>
          <w:rPr>
            <w:rFonts w:ascii="Verdana" w:hAnsi="Verdana"/>
            <w:color w:val="000000"/>
            <w:sz w:val="17"/>
            <w:szCs w:val="17"/>
            <w:bdr w:val="none" w:sz="0" w:space="0" w:color="auto" w:frame="1"/>
          </w:rPr>
          <w:t>      FileOutputStream fout1=</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"D:\\f1.txt"</w:t>
        </w:r>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12" w:author="Unknown"/>
          <w:rFonts w:ascii="Verdana" w:hAnsi="Verdana"/>
          <w:color w:val="000000"/>
          <w:sz w:val="17"/>
          <w:szCs w:val="17"/>
        </w:rPr>
      </w:pPr>
      <w:ins w:id="4613" w:author="Unknown">
        <w:r>
          <w:rPr>
            <w:rFonts w:ascii="Verdana" w:hAnsi="Verdana"/>
            <w:color w:val="000000"/>
            <w:sz w:val="17"/>
            <w:szCs w:val="17"/>
            <w:bdr w:val="none" w:sz="0" w:space="0" w:color="auto" w:frame="1"/>
          </w:rPr>
          <w:t>      FileOutputStream fout2=</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FileOutputStream(</w:t>
        </w:r>
        <w:r>
          <w:rPr>
            <w:rStyle w:val="string"/>
            <w:rFonts w:ascii="Verdana" w:hAnsi="Verdana"/>
            <w:color w:val="0000FF"/>
            <w:sz w:val="17"/>
            <w:szCs w:val="17"/>
            <w:bdr w:val="none" w:sz="0" w:space="0" w:color="auto" w:frame="1"/>
          </w:rPr>
          <w:t>"D:\\f2.txt"</w:t>
        </w:r>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14" w:author="Unknown"/>
          <w:rFonts w:ascii="Verdana" w:hAnsi="Verdana"/>
          <w:color w:val="000000"/>
          <w:sz w:val="17"/>
          <w:szCs w:val="17"/>
        </w:rPr>
      </w:pPr>
      <w:ins w:id="4615" w:author="Unknown">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16" w:author="Unknown"/>
          <w:rFonts w:ascii="Verdana" w:hAnsi="Verdana"/>
          <w:color w:val="000000"/>
          <w:sz w:val="17"/>
          <w:szCs w:val="17"/>
        </w:rPr>
      </w:pPr>
      <w:ins w:id="4617" w:author="Unknown">
        <w:r>
          <w:rPr>
            <w:rFonts w:ascii="Verdana" w:hAnsi="Verdana"/>
            <w:color w:val="000000"/>
            <w:sz w:val="17"/>
            <w:szCs w:val="17"/>
            <w:bdr w:val="none" w:sz="0" w:space="0" w:color="auto" w:frame="1"/>
          </w:rPr>
          <w:t>      ByteArrayOutputStream bout=</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ByteArrayOutputStream();    </w:t>
        </w:r>
      </w:ins>
    </w:p>
    <w:p w:rsidR="0029600F" w:rsidRDefault="0029600F" w:rsidP="0029600F">
      <w:pPr>
        <w:numPr>
          <w:ilvl w:val="0"/>
          <w:numId w:val="246"/>
        </w:numPr>
        <w:shd w:val="clear" w:color="auto" w:fill="FFFFFF"/>
        <w:spacing w:after="0" w:line="272" w:lineRule="atLeast"/>
        <w:ind w:left="0"/>
        <w:rPr>
          <w:ins w:id="4618" w:author="Unknown"/>
          <w:rFonts w:ascii="Verdana" w:hAnsi="Verdana"/>
          <w:color w:val="000000"/>
          <w:sz w:val="17"/>
          <w:szCs w:val="17"/>
        </w:rPr>
      </w:pPr>
      <w:ins w:id="4619" w:author="Unknown">
        <w:r>
          <w:rPr>
            <w:rFonts w:ascii="Verdana" w:hAnsi="Verdana"/>
            <w:color w:val="000000"/>
            <w:sz w:val="17"/>
            <w:szCs w:val="17"/>
            <w:bdr w:val="none" w:sz="0" w:space="0" w:color="auto" w:frame="1"/>
          </w:rPr>
          <w:t>      bout.write(</w:t>
        </w:r>
        <w:r>
          <w:rPr>
            <w:rStyle w:val="number"/>
            <w:rFonts w:ascii="Verdana" w:hAnsi="Verdana"/>
            <w:color w:val="C00000"/>
            <w:sz w:val="17"/>
            <w:szCs w:val="17"/>
            <w:bdr w:val="none" w:sz="0" w:space="0" w:color="auto" w:frame="1"/>
          </w:rPr>
          <w:t>65</w:t>
        </w:r>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20" w:author="Unknown"/>
          <w:rFonts w:ascii="Verdana" w:hAnsi="Verdana"/>
          <w:color w:val="000000"/>
          <w:sz w:val="17"/>
          <w:szCs w:val="17"/>
        </w:rPr>
      </w:pPr>
      <w:ins w:id="4621" w:author="Unknown">
        <w:r>
          <w:rPr>
            <w:rFonts w:ascii="Verdana" w:hAnsi="Verdana"/>
            <w:color w:val="000000"/>
            <w:sz w:val="17"/>
            <w:szCs w:val="17"/>
            <w:bdr w:val="none" w:sz="0" w:space="0" w:color="auto" w:frame="1"/>
          </w:rPr>
          <w:t>      bout.writeTo(fout1);    </w:t>
        </w:r>
      </w:ins>
    </w:p>
    <w:p w:rsidR="0029600F" w:rsidRDefault="0029600F" w:rsidP="0029600F">
      <w:pPr>
        <w:numPr>
          <w:ilvl w:val="0"/>
          <w:numId w:val="246"/>
        </w:numPr>
        <w:shd w:val="clear" w:color="auto" w:fill="FFFFFF"/>
        <w:spacing w:after="0" w:line="272" w:lineRule="atLeast"/>
        <w:ind w:left="0"/>
        <w:rPr>
          <w:ins w:id="4622" w:author="Unknown"/>
          <w:rFonts w:ascii="Verdana" w:hAnsi="Verdana"/>
          <w:color w:val="000000"/>
          <w:sz w:val="17"/>
          <w:szCs w:val="17"/>
        </w:rPr>
      </w:pPr>
      <w:ins w:id="4623" w:author="Unknown">
        <w:r>
          <w:rPr>
            <w:rFonts w:ascii="Verdana" w:hAnsi="Verdana"/>
            <w:color w:val="000000"/>
            <w:sz w:val="17"/>
            <w:szCs w:val="17"/>
            <w:bdr w:val="none" w:sz="0" w:space="0" w:color="auto" w:frame="1"/>
          </w:rPr>
          <w:t>      bout.writeTo(fout2);    </w:t>
        </w:r>
      </w:ins>
    </w:p>
    <w:p w:rsidR="0029600F" w:rsidRDefault="0029600F" w:rsidP="0029600F">
      <w:pPr>
        <w:numPr>
          <w:ilvl w:val="0"/>
          <w:numId w:val="246"/>
        </w:numPr>
        <w:shd w:val="clear" w:color="auto" w:fill="FFFFFF"/>
        <w:spacing w:after="0" w:line="272" w:lineRule="atLeast"/>
        <w:ind w:left="0"/>
        <w:rPr>
          <w:ins w:id="4624" w:author="Unknown"/>
          <w:rFonts w:ascii="Verdana" w:hAnsi="Verdana"/>
          <w:color w:val="000000"/>
          <w:sz w:val="17"/>
          <w:szCs w:val="17"/>
        </w:rPr>
      </w:pPr>
      <w:ins w:id="4625" w:author="Unknown">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26" w:author="Unknown"/>
          <w:rFonts w:ascii="Verdana" w:hAnsi="Verdana"/>
          <w:color w:val="000000"/>
          <w:sz w:val="17"/>
          <w:szCs w:val="17"/>
        </w:rPr>
      </w:pPr>
      <w:ins w:id="4627" w:author="Unknown">
        <w:r>
          <w:rPr>
            <w:rFonts w:ascii="Verdana" w:hAnsi="Verdana"/>
            <w:color w:val="000000"/>
            <w:sz w:val="17"/>
            <w:szCs w:val="17"/>
            <w:bdr w:val="none" w:sz="0" w:space="0" w:color="auto" w:frame="1"/>
          </w:rPr>
          <w:t>      bout.flush();    </w:t>
        </w:r>
      </w:ins>
    </w:p>
    <w:p w:rsidR="0029600F" w:rsidRDefault="0029600F" w:rsidP="0029600F">
      <w:pPr>
        <w:numPr>
          <w:ilvl w:val="0"/>
          <w:numId w:val="246"/>
        </w:numPr>
        <w:shd w:val="clear" w:color="auto" w:fill="FFFFFF"/>
        <w:spacing w:after="0" w:line="272" w:lineRule="atLeast"/>
        <w:ind w:left="0"/>
        <w:rPr>
          <w:ins w:id="4628" w:author="Unknown"/>
          <w:rFonts w:ascii="Verdana" w:hAnsi="Verdana"/>
          <w:color w:val="000000"/>
          <w:sz w:val="17"/>
          <w:szCs w:val="17"/>
        </w:rPr>
      </w:pPr>
      <w:ins w:id="4629" w:author="Unknown">
        <w:r>
          <w:rPr>
            <w:rFonts w:ascii="Verdana" w:hAnsi="Verdana"/>
            <w:color w:val="000000"/>
            <w:sz w:val="17"/>
            <w:szCs w:val="17"/>
            <w:bdr w:val="none" w:sz="0" w:space="0" w:color="auto" w:frame="1"/>
          </w:rPr>
          <w:t>      bout.close();</w:t>
        </w:r>
        <w:r>
          <w:rPr>
            <w:rStyle w:val="comment"/>
            <w:rFonts w:ascii="Verdana" w:hAnsi="Verdana"/>
            <w:color w:val="008200"/>
            <w:sz w:val="17"/>
            <w:szCs w:val="17"/>
            <w:bdr w:val="none" w:sz="0" w:space="0" w:color="auto" w:frame="1"/>
          </w:rPr>
          <w:t>//has no effect  </w:t>
        </w:r>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30" w:author="Unknown"/>
          <w:rFonts w:ascii="Verdana" w:hAnsi="Verdana"/>
          <w:color w:val="000000"/>
          <w:sz w:val="17"/>
          <w:szCs w:val="17"/>
        </w:rPr>
      </w:pPr>
      <w:ins w:id="4631"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"Success..."</w:t>
        </w:r>
        <w:r>
          <w:rPr>
            <w:rFonts w:ascii="Verdana" w:hAnsi="Verdana"/>
            <w:color w:val="000000"/>
            <w:sz w:val="17"/>
            <w:szCs w:val="17"/>
            <w:bdr w:val="none" w:sz="0" w:space="0" w:color="auto" w:frame="1"/>
          </w:rPr>
          <w:t>);    </w:t>
        </w:r>
      </w:ins>
    </w:p>
    <w:p w:rsidR="0029600F" w:rsidRDefault="0029600F" w:rsidP="0029600F">
      <w:pPr>
        <w:numPr>
          <w:ilvl w:val="0"/>
          <w:numId w:val="246"/>
        </w:numPr>
        <w:shd w:val="clear" w:color="auto" w:fill="FFFFFF"/>
        <w:spacing w:after="0" w:line="272" w:lineRule="atLeast"/>
        <w:ind w:left="0"/>
        <w:rPr>
          <w:ins w:id="4632" w:author="Unknown"/>
          <w:rFonts w:ascii="Verdana" w:hAnsi="Verdana"/>
          <w:color w:val="000000"/>
          <w:sz w:val="17"/>
          <w:szCs w:val="17"/>
        </w:rPr>
      </w:pPr>
      <w:ins w:id="4633" w:author="Unknown">
        <w:r>
          <w:rPr>
            <w:rFonts w:ascii="Verdana" w:hAnsi="Verdana"/>
            <w:color w:val="000000"/>
            <w:sz w:val="17"/>
            <w:szCs w:val="17"/>
            <w:bdr w:val="none" w:sz="0" w:space="0" w:color="auto" w:frame="1"/>
          </w:rPr>
          <w:t>     }    </w:t>
        </w:r>
      </w:ins>
    </w:p>
    <w:p w:rsidR="0029600F" w:rsidRDefault="0029600F" w:rsidP="0029600F">
      <w:pPr>
        <w:numPr>
          <w:ilvl w:val="0"/>
          <w:numId w:val="246"/>
        </w:numPr>
        <w:shd w:val="clear" w:color="auto" w:fill="FFFFFF"/>
        <w:spacing w:after="0" w:line="272" w:lineRule="atLeast"/>
        <w:ind w:left="0"/>
        <w:rPr>
          <w:ins w:id="4634" w:author="Unknown"/>
          <w:rFonts w:ascii="Verdana" w:hAnsi="Verdana"/>
          <w:color w:val="000000"/>
          <w:sz w:val="17"/>
          <w:szCs w:val="17"/>
        </w:rPr>
      </w:pPr>
      <w:ins w:id="4635" w:author="Unknown">
        <w:r>
          <w:rPr>
            <w:rFonts w:ascii="Verdana" w:hAnsi="Verdana"/>
            <w:color w:val="000000"/>
            <w:sz w:val="17"/>
            <w:szCs w:val="17"/>
            <w:bdr w:val="none" w:sz="0" w:space="0" w:color="auto" w:frame="1"/>
          </w:rPr>
          <w:t>    }   </w:t>
        </w:r>
      </w:ins>
    </w:p>
    <w:p w:rsidR="0029600F" w:rsidRDefault="0029600F" w:rsidP="0029600F">
      <w:pPr>
        <w:pStyle w:val="NormalWeb"/>
        <w:shd w:val="clear" w:color="auto" w:fill="FFFFFF"/>
        <w:rPr>
          <w:ins w:id="4636" w:author="Unknown"/>
          <w:rFonts w:ascii="Verdana" w:hAnsi="Verdana"/>
          <w:color w:val="000000"/>
          <w:sz w:val="17"/>
          <w:szCs w:val="17"/>
        </w:rPr>
      </w:pPr>
      <w:ins w:id="4637" w:author="Unknown">
        <w:r>
          <w:rPr>
            <w:rFonts w:ascii="Verdana" w:hAnsi="Verdana"/>
            <w:color w:val="000000"/>
            <w:sz w:val="17"/>
            <w:szCs w:val="17"/>
          </w:rPr>
          <w:t>Output:</w:t>
        </w:r>
      </w:ins>
    </w:p>
    <w:p w:rsidR="0029600F" w:rsidRDefault="0029600F" w:rsidP="0029600F">
      <w:pPr>
        <w:pStyle w:val="HTMLPreformatted"/>
        <w:shd w:val="clear" w:color="auto" w:fill="F9FBF9"/>
        <w:rPr>
          <w:ins w:id="4638" w:author="Unknown"/>
          <w:color w:val="000000"/>
        </w:rPr>
      </w:pPr>
      <w:ins w:id="4639" w:author="Unknown">
        <w:r>
          <w:rPr>
            <w:color w:val="000000"/>
          </w:rPr>
          <w:t>Success...</w:t>
        </w:r>
      </w:ins>
    </w:p>
    <w:p w:rsidR="0029600F" w:rsidRDefault="0029600F" w:rsidP="0029600F">
      <w:pPr>
        <w:pStyle w:val="NormalWeb"/>
        <w:shd w:val="clear" w:color="auto" w:fill="FFFFFF"/>
        <w:rPr>
          <w:ins w:id="4640" w:author="Unknown"/>
          <w:rFonts w:ascii="Verdana" w:hAnsi="Verdana"/>
          <w:color w:val="000000"/>
          <w:sz w:val="17"/>
          <w:szCs w:val="17"/>
        </w:rPr>
      </w:pPr>
      <w:ins w:id="4641" w:author="Unknown">
        <w:r>
          <w:rPr>
            <w:rFonts w:ascii="Verdana" w:hAnsi="Verdana"/>
            <w:color w:val="000000"/>
            <w:sz w:val="17"/>
            <w:szCs w:val="17"/>
          </w:rPr>
          <w:t>f1.txt:</w:t>
        </w:r>
      </w:ins>
    </w:p>
    <w:p w:rsidR="0029600F" w:rsidRDefault="0029600F" w:rsidP="0029600F">
      <w:pPr>
        <w:pStyle w:val="HTMLPreformatted"/>
        <w:shd w:val="clear" w:color="auto" w:fill="F9FBF9"/>
        <w:rPr>
          <w:ins w:id="4642" w:author="Unknown"/>
          <w:color w:val="000000"/>
        </w:rPr>
      </w:pPr>
      <w:ins w:id="4643" w:author="Unknown">
        <w:r>
          <w:rPr>
            <w:color w:val="000000"/>
          </w:rPr>
          <w:t>A</w:t>
        </w:r>
      </w:ins>
    </w:p>
    <w:p w:rsidR="0029600F" w:rsidRDefault="0029600F" w:rsidP="0029600F">
      <w:pPr>
        <w:pStyle w:val="NormalWeb"/>
        <w:shd w:val="clear" w:color="auto" w:fill="FFFFFF"/>
        <w:rPr>
          <w:ins w:id="4644" w:author="Unknown"/>
          <w:rFonts w:ascii="Verdana" w:hAnsi="Verdana"/>
          <w:color w:val="000000"/>
          <w:sz w:val="17"/>
          <w:szCs w:val="17"/>
        </w:rPr>
      </w:pPr>
      <w:ins w:id="4645" w:author="Unknown">
        <w:r>
          <w:rPr>
            <w:rFonts w:ascii="Verdana" w:hAnsi="Verdana"/>
            <w:color w:val="000000"/>
            <w:sz w:val="17"/>
            <w:szCs w:val="17"/>
          </w:rPr>
          <w:t>f2.txt:</w:t>
        </w:r>
      </w:ins>
    </w:p>
    <w:p w:rsidR="0029600F" w:rsidRDefault="0029600F" w:rsidP="0029600F">
      <w:pPr>
        <w:pStyle w:val="HTMLPreformatted"/>
        <w:shd w:val="clear" w:color="auto" w:fill="F9FBF9"/>
        <w:rPr>
          <w:ins w:id="4646" w:author="Unknown"/>
          <w:color w:val="000000"/>
        </w:rPr>
      </w:pPr>
      <w:ins w:id="4647" w:author="Unknown">
        <w:r>
          <w:rPr>
            <w:color w:val="000000"/>
          </w:rPr>
          <w:lastRenderedPageBreak/>
          <w:t>A</w:t>
        </w:r>
      </w:ins>
    </w:p>
    <w:p w:rsidR="000A56AE" w:rsidRDefault="000A56AE" w:rsidP="00AF17BD"/>
    <w:p w:rsidR="00AB6FED" w:rsidRDefault="00AB6FED" w:rsidP="00AB6FE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ByteArrayInputStream Class</w:t>
      </w:r>
    </w:p>
    <w:p w:rsidR="00AB6FED" w:rsidRDefault="00AB6FED" w:rsidP="00AB6FED">
      <w:pPr>
        <w:pStyle w:val="NormalWeb"/>
        <w:shd w:val="clear" w:color="auto" w:fill="FFFFFF"/>
        <w:rPr>
          <w:rFonts w:ascii="Verdana" w:hAnsi="Verdana"/>
          <w:color w:val="000000"/>
          <w:sz w:val="17"/>
          <w:szCs w:val="17"/>
        </w:rPr>
      </w:pPr>
      <w:r>
        <w:rPr>
          <w:rFonts w:ascii="Verdana" w:hAnsi="Verdana"/>
          <w:color w:val="000000"/>
          <w:sz w:val="17"/>
          <w:szCs w:val="17"/>
        </w:rPr>
        <w:t>The ByteArrayInputStream is composed of two words: ByteArray and InputStream. As the name suggests, it can be used to read byte </w:t>
      </w:r>
      <w:hyperlink r:id="rId146" w:history="1">
        <w:r>
          <w:rPr>
            <w:rStyle w:val="Hyperlink"/>
            <w:rFonts w:ascii="Verdana" w:hAnsi="Verdana"/>
            <w:color w:val="008000"/>
            <w:sz w:val="17"/>
            <w:szCs w:val="17"/>
          </w:rPr>
          <w:t>array</w:t>
        </w:r>
      </w:hyperlink>
      <w:r>
        <w:rPr>
          <w:rFonts w:ascii="Verdana" w:hAnsi="Verdana"/>
          <w:color w:val="000000"/>
          <w:sz w:val="17"/>
          <w:szCs w:val="17"/>
        </w:rPr>
        <w:t> as input stream.</w:t>
      </w:r>
    </w:p>
    <w:p w:rsidR="00AB6FED" w:rsidRDefault="00AB6FED" w:rsidP="00AB6FED">
      <w:pPr>
        <w:pStyle w:val="NormalWeb"/>
        <w:shd w:val="clear" w:color="auto" w:fill="FFFFFF"/>
        <w:rPr>
          <w:rFonts w:ascii="Verdana" w:hAnsi="Verdana"/>
          <w:color w:val="000000"/>
          <w:sz w:val="17"/>
          <w:szCs w:val="17"/>
        </w:rPr>
      </w:pPr>
      <w:r>
        <w:rPr>
          <w:rFonts w:ascii="Verdana" w:hAnsi="Verdana"/>
          <w:color w:val="000000"/>
          <w:sz w:val="17"/>
          <w:szCs w:val="17"/>
        </w:rPr>
        <w:t>Java ByteArrayInputStream </w:t>
      </w:r>
      <w:hyperlink r:id="rId147" w:history="1">
        <w:r>
          <w:rPr>
            <w:rStyle w:val="Hyperlink"/>
            <w:rFonts w:ascii="Verdana" w:hAnsi="Verdana"/>
            <w:color w:val="008000"/>
            <w:sz w:val="17"/>
            <w:szCs w:val="17"/>
          </w:rPr>
          <w:t>class</w:t>
        </w:r>
      </w:hyperlink>
      <w:r>
        <w:rPr>
          <w:rFonts w:ascii="Verdana" w:hAnsi="Verdana"/>
          <w:color w:val="000000"/>
          <w:sz w:val="17"/>
          <w:szCs w:val="17"/>
        </w:rPr>
        <w:t> contains an internal buffer which is used to </w:t>
      </w:r>
      <w:r>
        <w:rPr>
          <w:rStyle w:val="Strong"/>
          <w:rFonts w:ascii="Verdana" w:hAnsi="Verdana"/>
          <w:color w:val="000000"/>
          <w:sz w:val="17"/>
          <w:szCs w:val="17"/>
        </w:rPr>
        <w:t>read byte array</w:t>
      </w:r>
      <w:r>
        <w:rPr>
          <w:rFonts w:ascii="Verdana" w:hAnsi="Verdana"/>
          <w:color w:val="000000"/>
          <w:sz w:val="17"/>
          <w:szCs w:val="17"/>
        </w:rPr>
        <w:t> as stream. In this stream, the data is read from a byte array.</w:t>
      </w:r>
    </w:p>
    <w:p w:rsidR="00AB6FED" w:rsidRDefault="00AB6FED" w:rsidP="00AB6FED">
      <w:pPr>
        <w:pStyle w:val="NormalWeb"/>
        <w:shd w:val="clear" w:color="auto" w:fill="FFFFFF"/>
        <w:rPr>
          <w:rFonts w:ascii="Verdana" w:hAnsi="Verdana"/>
          <w:color w:val="000000"/>
          <w:sz w:val="17"/>
          <w:szCs w:val="17"/>
        </w:rPr>
      </w:pPr>
      <w:r>
        <w:rPr>
          <w:rFonts w:ascii="Verdana" w:hAnsi="Verdana"/>
          <w:color w:val="000000"/>
          <w:sz w:val="17"/>
          <w:szCs w:val="17"/>
        </w:rPr>
        <w:t>The buffer of ByteArrayInputStream automatically grows according to data.</w:t>
      </w:r>
    </w:p>
    <w:p w:rsidR="00AB6FED" w:rsidRDefault="00AB6FED" w:rsidP="00AB6FED">
      <w:pPr>
        <w:rPr>
          <w:rFonts w:ascii="Times New Roman" w:hAnsi="Times New Roman"/>
          <w:sz w:val="24"/>
          <w:szCs w:val="24"/>
        </w:rPr>
      </w:pPr>
      <w:r>
        <w:pict>
          <v:rect id="_x0000_i1150" style="width:0;height:.65pt" o:hralign="center" o:hrstd="t" o:hrnoshade="t" o:hr="t" fillcolor="#d4d4d4" stroked="f"/>
        </w:pict>
      </w:r>
    </w:p>
    <w:p w:rsidR="00AB6FED" w:rsidRDefault="00AB6FED" w:rsidP="00AB6FE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ByteArrayInputStream class declaration</w:t>
      </w:r>
    </w:p>
    <w:p w:rsidR="00AB6FED" w:rsidRDefault="00AB6FED" w:rsidP="00AB6FED">
      <w:pPr>
        <w:pStyle w:val="NormalWeb"/>
        <w:shd w:val="clear" w:color="auto" w:fill="FFFFFF"/>
        <w:rPr>
          <w:rFonts w:ascii="Verdana" w:hAnsi="Verdana"/>
          <w:color w:val="000000"/>
          <w:sz w:val="17"/>
          <w:szCs w:val="17"/>
        </w:rPr>
      </w:pPr>
      <w:r>
        <w:rPr>
          <w:rFonts w:ascii="Verdana" w:hAnsi="Verdana"/>
          <w:color w:val="000000"/>
          <w:sz w:val="17"/>
          <w:szCs w:val="17"/>
        </w:rPr>
        <w:t>Let's see the declaration for Java.io.ByteArrayInputStream class:</w:t>
      </w:r>
    </w:p>
    <w:p w:rsidR="00AB6FED" w:rsidRDefault="00AB6FED" w:rsidP="00AB6FED">
      <w:pPr>
        <w:numPr>
          <w:ilvl w:val="0"/>
          <w:numId w:val="247"/>
        </w:numPr>
        <w:shd w:val="clear" w:color="auto" w:fill="FFFFFF"/>
        <w:spacing w:after="0" w:line="272" w:lineRule="atLeast"/>
        <w:ind w:left="0"/>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ByteArrayInputStream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InputStream  </w:t>
      </w:r>
    </w:p>
    <w:p w:rsidR="00AB6FED" w:rsidRDefault="00AB6FED" w:rsidP="00AB6FED">
      <w:pPr>
        <w:spacing w:line="240" w:lineRule="auto"/>
        <w:rPr>
          <w:rFonts w:ascii="Times New Roman" w:hAnsi="Times New Roman"/>
          <w:sz w:val="24"/>
          <w:szCs w:val="24"/>
        </w:rPr>
      </w:pPr>
      <w:r>
        <w:pict>
          <v:rect id="_x0000_i1151" style="width:0;height:.65pt" o:hralign="center" o:hrstd="t" o:hrnoshade="t" o:hr="t" fillcolor="#d4d4d4" stroked="f"/>
        </w:pict>
      </w:r>
    </w:p>
    <w:p w:rsidR="00AB6FED" w:rsidRDefault="00AB6FED" w:rsidP="00AB6FE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ByteArrayInputStream class constructors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17"/>
        <w:gridCol w:w="7257"/>
      </w:tblGrid>
      <w:tr w:rsidR="00AB6FED" w:rsidTr="00AB6FED">
        <w:tc>
          <w:tcPr>
            <w:tcW w:w="0" w:type="auto"/>
            <w:shd w:val="clear" w:color="auto" w:fill="C7CCBE"/>
            <w:tcMar>
              <w:top w:w="156" w:type="dxa"/>
              <w:left w:w="156" w:type="dxa"/>
              <w:bottom w:w="156" w:type="dxa"/>
              <w:right w:w="156" w:type="dxa"/>
            </w:tcMar>
            <w:hideMark/>
          </w:tcPr>
          <w:p w:rsidR="00AB6FED" w:rsidRDefault="00AB6FED">
            <w:pPr>
              <w:rPr>
                <w:b/>
                <w:bCs/>
                <w:color w:val="000000"/>
              </w:rPr>
            </w:pPr>
            <w:r>
              <w:rPr>
                <w:b/>
                <w:bCs/>
                <w:color w:val="000000"/>
              </w:rPr>
              <w:t>Constructor</w:t>
            </w:r>
          </w:p>
        </w:tc>
        <w:tc>
          <w:tcPr>
            <w:tcW w:w="0" w:type="auto"/>
            <w:shd w:val="clear" w:color="auto" w:fill="C7CCBE"/>
            <w:tcMar>
              <w:top w:w="156" w:type="dxa"/>
              <w:left w:w="156" w:type="dxa"/>
              <w:bottom w:w="156" w:type="dxa"/>
              <w:right w:w="156" w:type="dxa"/>
            </w:tcMar>
            <w:hideMark/>
          </w:tcPr>
          <w:p w:rsidR="00AB6FED" w:rsidRDefault="00AB6FED">
            <w:pPr>
              <w:rPr>
                <w:b/>
                <w:bCs/>
                <w:color w:val="000000"/>
              </w:rPr>
            </w:pPr>
            <w:r>
              <w:rPr>
                <w:b/>
                <w:bCs/>
                <w:color w:val="000000"/>
              </w:rPr>
              <w:t>Description</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ByteArrayInputStream(byte[] 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Creates a new byte array input stream which uses </w:t>
            </w:r>
            <w:r>
              <w:rPr>
                <w:rStyle w:val="Strong"/>
                <w:rFonts w:ascii="Verdana" w:hAnsi="Verdana"/>
                <w:color w:val="000000"/>
                <w:sz w:val="17"/>
                <w:szCs w:val="17"/>
              </w:rPr>
              <w:t>ary</w:t>
            </w:r>
            <w:r>
              <w:rPr>
                <w:rFonts w:ascii="Verdana" w:hAnsi="Verdana"/>
                <w:color w:val="000000"/>
                <w:sz w:val="17"/>
                <w:szCs w:val="17"/>
              </w:rPr>
              <w:t> as its buffer array.</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ByteArrayInputStream(byte[] ary, int offset,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Creates a new byte array input stream which uses </w:t>
            </w:r>
            <w:r>
              <w:rPr>
                <w:rStyle w:val="Strong"/>
                <w:rFonts w:ascii="Verdana" w:hAnsi="Verdana"/>
                <w:color w:val="000000"/>
                <w:sz w:val="17"/>
                <w:szCs w:val="17"/>
              </w:rPr>
              <w:t>ary</w:t>
            </w:r>
            <w:r>
              <w:rPr>
                <w:rFonts w:ascii="Verdana" w:hAnsi="Verdana"/>
                <w:color w:val="000000"/>
                <w:sz w:val="17"/>
                <w:szCs w:val="17"/>
              </w:rPr>
              <w:t> as its buffer array that can read up to specified </w:t>
            </w:r>
            <w:r>
              <w:rPr>
                <w:rStyle w:val="Strong"/>
                <w:rFonts w:ascii="Verdana" w:hAnsi="Verdana"/>
                <w:color w:val="000000"/>
                <w:sz w:val="17"/>
                <w:szCs w:val="17"/>
              </w:rPr>
              <w:t>len</w:t>
            </w:r>
            <w:r>
              <w:rPr>
                <w:rFonts w:ascii="Verdana" w:hAnsi="Verdana"/>
                <w:color w:val="000000"/>
                <w:sz w:val="17"/>
                <w:szCs w:val="17"/>
              </w:rPr>
              <w:t> bytes of data from an array.</w:t>
            </w:r>
          </w:p>
        </w:tc>
      </w:tr>
    </w:tbl>
    <w:p w:rsidR="00AB6FED" w:rsidRDefault="00AB6FED" w:rsidP="00AB6FED">
      <w:pPr>
        <w:rPr>
          <w:rFonts w:ascii="Times New Roman" w:hAnsi="Times New Roman" w:cs="Times New Roman"/>
          <w:sz w:val="24"/>
          <w:szCs w:val="24"/>
        </w:rPr>
      </w:pPr>
      <w:r>
        <w:pict>
          <v:rect id="_x0000_i1152" style="width:0;height:.65pt" o:hralign="center" o:hrstd="t" o:hrnoshade="t" o:hr="t" fillcolor="#d4d4d4" stroked="f"/>
        </w:pict>
      </w:r>
    </w:p>
    <w:p w:rsidR="00AB6FED" w:rsidRDefault="00AB6FED" w:rsidP="00AB6FE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Java ByteArrayInputStream class methods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343"/>
        <w:gridCol w:w="7931"/>
      </w:tblGrid>
      <w:tr w:rsidR="00AB6FED" w:rsidTr="00AB6FED">
        <w:tc>
          <w:tcPr>
            <w:tcW w:w="0" w:type="auto"/>
            <w:shd w:val="clear" w:color="auto" w:fill="C7CCBE"/>
            <w:tcMar>
              <w:top w:w="156" w:type="dxa"/>
              <w:left w:w="156" w:type="dxa"/>
              <w:bottom w:w="156" w:type="dxa"/>
              <w:right w:w="156" w:type="dxa"/>
            </w:tcMar>
            <w:hideMark/>
          </w:tcPr>
          <w:p w:rsidR="00AB6FED" w:rsidRDefault="00AB6FED">
            <w:pPr>
              <w:rPr>
                <w:b/>
                <w:bCs/>
                <w:color w:val="000000"/>
              </w:rPr>
            </w:pPr>
            <w:r>
              <w:rPr>
                <w:b/>
                <w:bCs/>
                <w:color w:val="000000"/>
              </w:rPr>
              <w:t>Methods</w:t>
            </w:r>
          </w:p>
        </w:tc>
        <w:tc>
          <w:tcPr>
            <w:tcW w:w="0" w:type="auto"/>
            <w:shd w:val="clear" w:color="auto" w:fill="C7CCBE"/>
            <w:tcMar>
              <w:top w:w="156" w:type="dxa"/>
              <w:left w:w="156" w:type="dxa"/>
              <w:bottom w:w="156" w:type="dxa"/>
              <w:right w:w="156" w:type="dxa"/>
            </w:tcMar>
            <w:hideMark/>
          </w:tcPr>
          <w:p w:rsidR="00AB6FED" w:rsidRDefault="00AB6FED">
            <w:pPr>
              <w:rPr>
                <w:b/>
                <w:bCs/>
                <w:color w:val="000000"/>
              </w:rPr>
            </w:pPr>
            <w:r>
              <w:rPr>
                <w:b/>
                <w:bCs/>
                <w:color w:val="000000"/>
              </w:rPr>
              <w:t>Description</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return the number of remaining bytes that can be read from the input stream.</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read the next byte of data from the input stream.</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int read(byte[] ary,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read up to len bytes of data from an array of bytes in the input stream.</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lastRenderedPageBreak/>
              <w:t>boolean markSupported()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test the input stream for mark and reset method.</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skip the x bytes of input from the input stream.</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void mark(int readAheadLimit)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set the current marked position in the stream.</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void reset()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to reset the buffer of a byte array.</w:t>
            </w:r>
          </w:p>
        </w:tc>
      </w:tr>
      <w:tr w:rsidR="00AB6FED" w:rsidTr="00AB6F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B6FED" w:rsidRDefault="00AB6FED">
            <w:pPr>
              <w:spacing w:line="298" w:lineRule="atLeast"/>
              <w:ind w:left="259"/>
              <w:rPr>
                <w:rFonts w:ascii="Verdana" w:hAnsi="Verdana"/>
                <w:color w:val="000000"/>
                <w:sz w:val="17"/>
                <w:szCs w:val="17"/>
              </w:rPr>
            </w:pPr>
            <w:r>
              <w:rPr>
                <w:rFonts w:ascii="Verdana" w:hAnsi="Verdana"/>
                <w:color w:val="000000"/>
                <w:sz w:val="17"/>
                <w:szCs w:val="17"/>
              </w:rPr>
              <w:t>It is used for closing a ByteArrayInputStream.</w:t>
            </w:r>
          </w:p>
        </w:tc>
      </w:tr>
    </w:tbl>
    <w:p w:rsidR="00AB6FED" w:rsidRDefault="00AB6FED" w:rsidP="00AB6FED">
      <w:pPr>
        <w:pStyle w:val="Heading2"/>
        <w:shd w:val="clear" w:color="auto" w:fill="FFFFFF"/>
        <w:spacing w:line="312" w:lineRule="atLeast"/>
        <w:rPr>
          <w:ins w:id="4648" w:author="Unknown"/>
          <w:rFonts w:ascii="Helvetica" w:hAnsi="Helvetica" w:cs="Helvetica"/>
          <w:b w:val="0"/>
          <w:bCs w:val="0"/>
          <w:color w:val="610B38"/>
          <w:sz w:val="32"/>
          <w:szCs w:val="32"/>
        </w:rPr>
      </w:pPr>
      <w:ins w:id="4649" w:author="Unknown">
        <w:r>
          <w:rPr>
            <w:rFonts w:ascii="Helvetica" w:hAnsi="Helvetica" w:cs="Helvetica"/>
            <w:b w:val="0"/>
            <w:bCs w:val="0"/>
            <w:color w:val="610B38"/>
            <w:sz w:val="32"/>
            <w:szCs w:val="32"/>
          </w:rPr>
          <w:t>Example of Java ByteArrayInputStream</w:t>
        </w:r>
      </w:ins>
    </w:p>
    <w:p w:rsidR="00AB6FED" w:rsidRDefault="00AB6FED" w:rsidP="00AB6FED">
      <w:pPr>
        <w:pStyle w:val="NormalWeb"/>
        <w:shd w:val="clear" w:color="auto" w:fill="FFFFFF"/>
        <w:rPr>
          <w:ins w:id="4650" w:author="Unknown"/>
          <w:rFonts w:ascii="Verdana" w:hAnsi="Verdana"/>
          <w:color w:val="000000"/>
          <w:sz w:val="17"/>
          <w:szCs w:val="17"/>
        </w:rPr>
      </w:pPr>
      <w:ins w:id="4651" w:author="Unknown">
        <w:r>
          <w:rPr>
            <w:rFonts w:ascii="Verdana" w:hAnsi="Verdana"/>
            <w:color w:val="000000"/>
            <w:sz w:val="17"/>
            <w:szCs w:val="17"/>
          </w:rPr>
          <w:t>Let's see a simple example of </w:t>
        </w:r>
        <w:r>
          <w:rPr>
            <w:rFonts w:ascii="Verdana" w:hAnsi="Verdana"/>
            <w:color w:val="000000"/>
            <w:sz w:val="17"/>
            <w:szCs w:val="17"/>
          </w:rPr>
          <w:fldChar w:fldCharType="begin"/>
        </w:r>
        <w:r>
          <w:rPr>
            <w:rFonts w:ascii="Verdana" w:hAnsi="Verdana"/>
            <w:color w:val="000000"/>
            <w:sz w:val="17"/>
            <w:szCs w:val="17"/>
          </w:rPr>
          <w:instrText xml:space="preserve"> HYPERLINK "https://www.javatpoint.com/java-tutorial" </w:instrText>
        </w:r>
        <w:r>
          <w:rPr>
            <w:rFonts w:ascii="Verdana" w:hAnsi="Verdana"/>
            <w:color w:val="000000"/>
            <w:sz w:val="17"/>
            <w:szCs w:val="17"/>
          </w:rPr>
          <w:fldChar w:fldCharType="separate"/>
        </w:r>
        <w:r>
          <w:rPr>
            <w:rStyle w:val="Hyperlink"/>
            <w:rFonts w:ascii="Verdana" w:hAnsi="Verdana"/>
            <w:color w:val="008000"/>
            <w:sz w:val="17"/>
            <w:szCs w:val="17"/>
          </w:rPr>
          <w:t>java</w:t>
        </w:r>
        <w:r>
          <w:rPr>
            <w:rFonts w:ascii="Verdana" w:hAnsi="Verdana"/>
            <w:color w:val="000000"/>
            <w:sz w:val="17"/>
            <w:szCs w:val="17"/>
          </w:rPr>
          <w:fldChar w:fldCharType="end"/>
        </w:r>
        <w:r>
          <w:rPr>
            <w:rFonts w:ascii="Verdana" w:hAnsi="Verdana"/>
            <w:color w:val="000000"/>
            <w:sz w:val="17"/>
            <w:szCs w:val="17"/>
          </w:rPr>
          <w:t> ByteArrayInputStream class to read byte array as input stream.</w:t>
        </w:r>
      </w:ins>
    </w:p>
    <w:p w:rsidR="00AB6FED" w:rsidRDefault="00AB6FED" w:rsidP="00AB6FED">
      <w:pPr>
        <w:numPr>
          <w:ilvl w:val="0"/>
          <w:numId w:val="248"/>
        </w:numPr>
        <w:shd w:val="clear" w:color="auto" w:fill="FFFFFF"/>
        <w:spacing w:after="0" w:line="272" w:lineRule="atLeast"/>
        <w:ind w:left="0"/>
        <w:rPr>
          <w:ins w:id="4652" w:author="Unknown"/>
          <w:rFonts w:ascii="Verdana" w:hAnsi="Verdana"/>
          <w:color w:val="000000"/>
          <w:sz w:val="17"/>
          <w:szCs w:val="17"/>
        </w:rPr>
      </w:pPr>
      <w:ins w:id="4653" w:author="Unknown">
        <w:r>
          <w:rPr>
            <w:rStyle w:val="keyword"/>
            <w:rFonts w:ascii="Verdana" w:hAnsi="Verdana"/>
            <w:b/>
            <w:bCs/>
            <w:color w:val="006699"/>
            <w:sz w:val="17"/>
            <w:szCs w:val="17"/>
            <w:bdr w:val="none" w:sz="0" w:space="0" w:color="auto" w:frame="1"/>
          </w:rPr>
          <w:t>package</w:t>
        </w:r>
        <w:r>
          <w:rPr>
            <w:rFonts w:ascii="Verdana" w:hAnsi="Verdana"/>
            <w:color w:val="000000"/>
            <w:sz w:val="17"/>
            <w:szCs w:val="17"/>
            <w:bdr w:val="none" w:sz="0" w:space="0" w:color="auto" w:frame="1"/>
          </w:rPr>
          <w:t> com.javatpoint;  </w:t>
        </w:r>
      </w:ins>
    </w:p>
    <w:p w:rsidR="00AB6FED" w:rsidRDefault="00AB6FED" w:rsidP="00AB6FED">
      <w:pPr>
        <w:numPr>
          <w:ilvl w:val="0"/>
          <w:numId w:val="248"/>
        </w:numPr>
        <w:shd w:val="clear" w:color="auto" w:fill="FFFFFF"/>
        <w:spacing w:after="0" w:line="272" w:lineRule="atLeast"/>
        <w:ind w:left="0"/>
        <w:rPr>
          <w:ins w:id="4654" w:author="Unknown"/>
          <w:rFonts w:ascii="Verdana" w:hAnsi="Verdana"/>
          <w:color w:val="000000"/>
          <w:sz w:val="17"/>
          <w:szCs w:val="17"/>
        </w:rPr>
      </w:pPr>
      <w:ins w:id="4655"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  </w:t>
        </w:r>
      </w:ins>
    </w:p>
    <w:p w:rsidR="00AB6FED" w:rsidRDefault="00AB6FED" w:rsidP="00AB6FED">
      <w:pPr>
        <w:numPr>
          <w:ilvl w:val="0"/>
          <w:numId w:val="248"/>
        </w:numPr>
        <w:shd w:val="clear" w:color="auto" w:fill="FFFFFF"/>
        <w:spacing w:after="0" w:line="272" w:lineRule="atLeast"/>
        <w:ind w:left="0"/>
        <w:rPr>
          <w:ins w:id="4656" w:author="Unknown"/>
          <w:rFonts w:ascii="Verdana" w:hAnsi="Verdana"/>
          <w:color w:val="000000"/>
          <w:sz w:val="17"/>
          <w:szCs w:val="17"/>
        </w:rPr>
      </w:pPr>
      <w:ins w:id="4657"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ReadExample {  </w:t>
        </w:r>
      </w:ins>
    </w:p>
    <w:p w:rsidR="00AB6FED" w:rsidRDefault="00AB6FED" w:rsidP="00AB6FED">
      <w:pPr>
        <w:numPr>
          <w:ilvl w:val="0"/>
          <w:numId w:val="248"/>
        </w:numPr>
        <w:shd w:val="clear" w:color="auto" w:fill="FFFFFF"/>
        <w:spacing w:after="0" w:line="272" w:lineRule="atLeast"/>
        <w:ind w:left="0"/>
        <w:rPr>
          <w:ins w:id="4658" w:author="Unknown"/>
          <w:rFonts w:ascii="Verdana" w:hAnsi="Verdana"/>
          <w:color w:val="000000"/>
          <w:sz w:val="17"/>
          <w:szCs w:val="17"/>
        </w:rPr>
      </w:pPr>
      <w:ins w:id="465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  </w:t>
        </w:r>
      </w:ins>
    </w:p>
    <w:p w:rsidR="00AB6FED" w:rsidRDefault="00AB6FED" w:rsidP="00AB6FED">
      <w:pPr>
        <w:numPr>
          <w:ilvl w:val="0"/>
          <w:numId w:val="248"/>
        </w:numPr>
        <w:shd w:val="clear" w:color="auto" w:fill="FFFFFF"/>
        <w:spacing w:after="0" w:line="272" w:lineRule="atLeast"/>
        <w:ind w:left="0"/>
        <w:rPr>
          <w:ins w:id="4660" w:author="Unknown"/>
          <w:rFonts w:ascii="Verdana" w:hAnsi="Verdana"/>
          <w:color w:val="000000"/>
          <w:sz w:val="17"/>
          <w:szCs w:val="17"/>
        </w:rPr>
      </w:pPr>
      <w:ins w:id="4661"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byte</w:t>
        </w:r>
        <w:r>
          <w:rPr>
            <w:rFonts w:ascii="Verdana" w:hAnsi="Verdana"/>
            <w:color w:val="000000"/>
            <w:sz w:val="17"/>
            <w:szCs w:val="17"/>
            <w:bdr w:val="none" w:sz="0" w:space="0" w:color="auto" w:frame="1"/>
          </w:rPr>
          <w:t>[] buf = { </w:t>
        </w:r>
        <w:r>
          <w:rPr>
            <w:rStyle w:val="number"/>
            <w:rFonts w:ascii="Verdana" w:hAnsi="Verdana"/>
            <w:color w:val="C00000"/>
            <w:sz w:val="17"/>
            <w:szCs w:val="17"/>
            <w:bdr w:val="none" w:sz="0" w:space="0" w:color="auto" w:frame="1"/>
          </w:rPr>
          <w:t>35</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36</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37</w:t>
        </w:r>
        <w:r>
          <w:rPr>
            <w:rFonts w:ascii="Verdana" w:hAnsi="Verdana"/>
            <w:color w:val="000000"/>
            <w:sz w:val="17"/>
            <w:szCs w:val="17"/>
            <w:bdr w:val="none" w:sz="0" w:space="0" w:color="auto" w:frame="1"/>
          </w:rPr>
          <w:t>, </w:t>
        </w:r>
        <w:r>
          <w:rPr>
            <w:rStyle w:val="number"/>
            <w:rFonts w:ascii="Verdana" w:hAnsi="Verdana"/>
            <w:color w:val="C00000"/>
            <w:sz w:val="17"/>
            <w:szCs w:val="17"/>
            <w:bdr w:val="none" w:sz="0" w:space="0" w:color="auto" w:frame="1"/>
          </w:rPr>
          <w:t>38</w:t>
        </w:r>
        <w:r>
          <w:rPr>
            <w:rFonts w:ascii="Verdana" w:hAnsi="Verdana"/>
            <w:color w:val="000000"/>
            <w:sz w:val="17"/>
            <w:szCs w:val="17"/>
            <w:bdr w:val="none" w:sz="0" w:space="0" w:color="auto" w:frame="1"/>
          </w:rPr>
          <w:t> };  </w:t>
        </w:r>
      </w:ins>
    </w:p>
    <w:p w:rsidR="00AB6FED" w:rsidRDefault="00AB6FED" w:rsidP="00AB6FED">
      <w:pPr>
        <w:numPr>
          <w:ilvl w:val="0"/>
          <w:numId w:val="248"/>
        </w:numPr>
        <w:shd w:val="clear" w:color="auto" w:fill="FFFFFF"/>
        <w:spacing w:after="0" w:line="272" w:lineRule="atLeast"/>
        <w:ind w:left="0"/>
        <w:rPr>
          <w:ins w:id="4662" w:author="Unknown"/>
          <w:rFonts w:ascii="Verdana" w:hAnsi="Verdana"/>
          <w:color w:val="000000"/>
          <w:sz w:val="17"/>
          <w:szCs w:val="17"/>
        </w:rPr>
      </w:pPr>
      <w:ins w:id="4663"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 Create the new byte array input stream</w:t>
        </w:r>
        <w:r>
          <w:rPr>
            <w:rFonts w:ascii="Verdana" w:hAnsi="Verdana"/>
            <w:color w:val="000000"/>
            <w:sz w:val="17"/>
            <w:szCs w:val="17"/>
            <w:bdr w:val="none" w:sz="0" w:space="0" w:color="auto" w:frame="1"/>
          </w:rPr>
          <w:t>  </w:t>
        </w:r>
      </w:ins>
    </w:p>
    <w:p w:rsidR="00AB6FED" w:rsidRDefault="00AB6FED" w:rsidP="00AB6FED">
      <w:pPr>
        <w:numPr>
          <w:ilvl w:val="0"/>
          <w:numId w:val="248"/>
        </w:numPr>
        <w:shd w:val="clear" w:color="auto" w:fill="FFFFFF"/>
        <w:spacing w:after="0" w:line="272" w:lineRule="atLeast"/>
        <w:ind w:left="0"/>
        <w:rPr>
          <w:ins w:id="4664" w:author="Unknown"/>
          <w:rFonts w:ascii="Verdana" w:hAnsi="Verdana"/>
          <w:color w:val="000000"/>
          <w:sz w:val="17"/>
          <w:szCs w:val="17"/>
        </w:rPr>
      </w:pPr>
      <w:ins w:id="4665" w:author="Unknown">
        <w:r>
          <w:rPr>
            <w:rFonts w:ascii="Verdana" w:hAnsi="Verdana"/>
            <w:color w:val="000000"/>
            <w:sz w:val="17"/>
            <w:szCs w:val="17"/>
            <w:bdr w:val="none" w:sz="0" w:space="0" w:color="auto" w:frame="1"/>
          </w:rPr>
          <w:t>    ByteArrayInputStream byt = </w:t>
        </w:r>
        <w:r>
          <w:rPr>
            <w:rStyle w:val="keyword"/>
            <w:rFonts w:ascii="Verdana" w:hAnsi="Verdana"/>
            <w:b/>
            <w:bCs/>
            <w:color w:val="006699"/>
            <w:sz w:val="17"/>
            <w:szCs w:val="17"/>
            <w:bdr w:val="none" w:sz="0" w:space="0" w:color="auto" w:frame="1"/>
          </w:rPr>
          <w:t>new</w:t>
        </w:r>
        <w:r>
          <w:rPr>
            <w:rFonts w:ascii="Verdana" w:hAnsi="Verdana"/>
            <w:color w:val="000000"/>
            <w:sz w:val="17"/>
            <w:szCs w:val="17"/>
            <w:bdr w:val="none" w:sz="0" w:space="0" w:color="auto" w:frame="1"/>
          </w:rPr>
          <w:t> ByteArrayInputStream(buf);  </w:t>
        </w:r>
      </w:ins>
    </w:p>
    <w:p w:rsidR="00AB6FED" w:rsidRDefault="00AB6FED" w:rsidP="00AB6FED">
      <w:pPr>
        <w:numPr>
          <w:ilvl w:val="0"/>
          <w:numId w:val="248"/>
        </w:numPr>
        <w:shd w:val="clear" w:color="auto" w:fill="FFFFFF"/>
        <w:spacing w:after="0" w:line="272" w:lineRule="atLeast"/>
        <w:ind w:left="0"/>
        <w:rPr>
          <w:ins w:id="4666" w:author="Unknown"/>
          <w:rFonts w:ascii="Verdana" w:hAnsi="Verdana"/>
          <w:color w:val="000000"/>
          <w:sz w:val="17"/>
          <w:szCs w:val="17"/>
        </w:rPr>
      </w:pPr>
      <w:ins w:id="4667"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int</w:t>
        </w:r>
        <w:r>
          <w:rPr>
            <w:rFonts w:ascii="Verdana" w:hAnsi="Verdana"/>
            <w:color w:val="000000"/>
            <w:sz w:val="17"/>
            <w:szCs w:val="17"/>
            <w:bdr w:val="none" w:sz="0" w:space="0" w:color="auto" w:frame="1"/>
          </w:rPr>
          <w:t> k = </w:t>
        </w:r>
        <w:r>
          <w:rPr>
            <w:rStyle w:val="number"/>
            <w:rFonts w:ascii="Verdana" w:hAnsi="Verdana"/>
            <w:color w:val="C00000"/>
            <w:sz w:val="17"/>
            <w:szCs w:val="17"/>
            <w:bdr w:val="none" w:sz="0" w:space="0" w:color="auto" w:frame="1"/>
          </w:rPr>
          <w:t>0</w:t>
        </w:r>
        <w:r>
          <w:rPr>
            <w:rFonts w:ascii="Verdana" w:hAnsi="Verdana"/>
            <w:color w:val="000000"/>
            <w:sz w:val="17"/>
            <w:szCs w:val="17"/>
            <w:bdr w:val="none" w:sz="0" w:space="0" w:color="auto" w:frame="1"/>
          </w:rPr>
          <w:t>;  </w:t>
        </w:r>
      </w:ins>
    </w:p>
    <w:p w:rsidR="00AB6FED" w:rsidRDefault="00AB6FED" w:rsidP="00AB6FED">
      <w:pPr>
        <w:numPr>
          <w:ilvl w:val="0"/>
          <w:numId w:val="248"/>
        </w:numPr>
        <w:shd w:val="clear" w:color="auto" w:fill="FFFFFF"/>
        <w:spacing w:after="0" w:line="272" w:lineRule="atLeast"/>
        <w:ind w:left="0"/>
        <w:rPr>
          <w:ins w:id="4668" w:author="Unknown"/>
          <w:rFonts w:ascii="Verdana" w:hAnsi="Verdana"/>
          <w:color w:val="000000"/>
          <w:sz w:val="17"/>
          <w:szCs w:val="17"/>
        </w:rPr>
      </w:pPr>
      <w:ins w:id="4669"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 ((k = byt.read()) != -</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  </w:t>
        </w:r>
      </w:ins>
    </w:p>
    <w:p w:rsidR="00AB6FED" w:rsidRDefault="00AB6FED" w:rsidP="00AB6FED">
      <w:pPr>
        <w:numPr>
          <w:ilvl w:val="0"/>
          <w:numId w:val="248"/>
        </w:numPr>
        <w:shd w:val="clear" w:color="auto" w:fill="FFFFFF"/>
        <w:spacing w:after="0" w:line="272" w:lineRule="atLeast"/>
        <w:ind w:left="0"/>
        <w:rPr>
          <w:ins w:id="4670" w:author="Unknown"/>
          <w:rFonts w:ascii="Verdana" w:hAnsi="Verdana"/>
          <w:color w:val="000000"/>
          <w:sz w:val="17"/>
          <w:szCs w:val="17"/>
        </w:rPr>
      </w:pPr>
      <w:ins w:id="4671" w:author="Unknown">
        <w:r>
          <w:rPr>
            <w:rFonts w:ascii="Verdana" w:hAnsi="Verdana"/>
            <w:color w:val="000000"/>
            <w:sz w:val="17"/>
            <w:szCs w:val="17"/>
            <w:bdr w:val="none" w:sz="0" w:space="0" w:color="auto" w:frame="1"/>
          </w:rPr>
          <w:t>      </w:t>
        </w:r>
        <w:r>
          <w:rPr>
            <w:rStyle w:val="comment"/>
            <w:rFonts w:ascii="Verdana" w:hAnsi="Verdana"/>
            <w:color w:val="008200"/>
            <w:sz w:val="17"/>
            <w:szCs w:val="17"/>
            <w:bdr w:val="none" w:sz="0" w:space="0" w:color="auto" w:frame="1"/>
          </w:rPr>
          <w:t>//Conversion of a byte into character</w:t>
        </w:r>
        <w:r>
          <w:rPr>
            <w:rFonts w:ascii="Verdana" w:hAnsi="Verdana"/>
            <w:color w:val="000000"/>
            <w:sz w:val="17"/>
            <w:szCs w:val="17"/>
            <w:bdr w:val="none" w:sz="0" w:space="0" w:color="auto" w:frame="1"/>
          </w:rPr>
          <w:t>  </w:t>
        </w:r>
      </w:ins>
    </w:p>
    <w:p w:rsidR="00AB6FED" w:rsidRDefault="00AB6FED" w:rsidP="00AB6FED">
      <w:pPr>
        <w:numPr>
          <w:ilvl w:val="0"/>
          <w:numId w:val="248"/>
        </w:numPr>
        <w:shd w:val="clear" w:color="auto" w:fill="FFFFFF"/>
        <w:spacing w:after="0" w:line="272" w:lineRule="atLeast"/>
        <w:ind w:left="0"/>
        <w:rPr>
          <w:ins w:id="4672" w:author="Unknown"/>
          <w:rFonts w:ascii="Verdana" w:hAnsi="Verdana"/>
          <w:color w:val="000000"/>
          <w:sz w:val="17"/>
          <w:szCs w:val="17"/>
        </w:rPr>
      </w:pPr>
      <w:ins w:id="4673" w:author="Unknown">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 ch = (</w:t>
        </w:r>
        <w:r>
          <w:rPr>
            <w:rStyle w:val="keyword"/>
            <w:rFonts w:ascii="Verdana" w:hAnsi="Verdana"/>
            <w:b/>
            <w:bCs/>
            <w:color w:val="006699"/>
            <w:sz w:val="17"/>
            <w:szCs w:val="17"/>
            <w:bdr w:val="none" w:sz="0" w:space="0" w:color="auto" w:frame="1"/>
          </w:rPr>
          <w:t>char</w:t>
        </w:r>
        <w:r>
          <w:rPr>
            <w:rFonts w:ascii="Verdana" w:hAnsi="Verdana"/>
            <w:color w:val="000000"/>
            <w:sz w:val="17"/>
            <w:szCs w:val="17"/>
            <w:bdr w:val="none" w:sz="0" w:space="0" w:color="auto" w:frame="1"/>
          </w:rPr>
          <w:t>) k;  </w:t>
        </w:r>
      </w:ins>
    </w:p>
    <w:p w:rsidR="00AB6FED" w:rsidRDefault="00AB6FED" w:rsidP="00AB6FED">
      <w:pPr>
        <w:numPr>
          <w:ilvl w:val="0"/>
          <w:numId w:val="248"/>
        </w:numPr>
        <w:shd w:val="clear" w:color="auto" w:fill="FFFFFF"/>
        <w:spacing w:after="0" w:line="272" w:lineRule="atLeast"/>
        <w:ind w:left="0"/>
        <w:rPr>
          <w:ins w:id="4674" w:author="Unknown"/>
          <w:rFonts w:ascii="Verdana" w:hAnsi="Verdana"/>
          <w:color w:val="000000"/>
          <w:sz w:val="17"/>
          <w:szCs w:val="17"/>
        </w:rPr>
      </w:pPr>
      <w:ins w:id="4675" w:author="Unknown">
        <w:r>
          <w:rPr>
            <w:rFonts w:ascii="Verdana" w:hAnsi="Verdana"/>
            <w:color w:val="000000"/>
            <w:sz w:val="17"/>
            <w:szCs w:val="17"/>
            <w:bdr w:val="none" w:sz="0" w:space="0" w:color="auto" w:frame="1"/>
          </w:rPr>
          <w:t>      System.out.println(</w:t>
        </w:r>
        <w:r>
          <w:rPr>
            <w:rStyle w:val="string"/>
            <w:rFonts w:ascii="Verdana" w:hAnsi="Verdana"/>
            <w:color w:val="0000FF"/>
            <w:sz w:val="17"/>
            <w:szCs w:val="17"/>
            <w:bdr w:val="none" w:sz="0" w:space="0" w:color="auto" w:frame="1"/>
          </w:rPr>
          <w:t>"ASCII value of Character is:"</w:t>
        </w:r>
        <w:r>
          <w:rPr>
            <w:rFonts w:ascii="Verdana" w:hAnsi="Verdana"/>
            <w:color w:val="000000"/>
            <w:sz w:val="17"/>
            <w:szCs w:val="17"/>
            <w:bdr w:val="none" w:sz="0" w:space="0" w:color="auto" w:frame="1"/>
          </w:rPr>
          <w:t> + k + </w:t>
        </w:r>
        <w:r>
          <w:rPr>
            <w:rStyle w:val="string"/>
            <w:rFonts w:ascii="Verdana" w:hAnsi="Verdana"/>
            <w:color w:val="0000FF"/>
            <w:sz w:val="17"/>
            <w:szCs w:val="17"/>
            <w:bdr w:val="none" w:sz="0" w:space="0" w:color="auto" w:frame="1"/>
          </w:rPr>
          <w:t>"; Special character is: "</w:t>
        </w:r>
        <w:r>
          <w:rPr>
            <w:rFonts w:ascii="Verdana" w:hAnsi="Verdana"/>
            <w:color w:val="000000"/>
            <w:sz w:val="17"/>
            <w:szCs w:val="17"/>
            <w:bdr w:val="none" w:sz="0" w:space="0" w:color="auto" w:frame="1"/>
          </w:rPr>
          <w:t> + ch);  </w:t>
        </w:r>
      </w:ins>
    </w:p>
    <w:p w:rsidR="00AB6FED" w:rsidRDefault="00AB6FED" w:rsidP="00AB6FED">
      <w:pPr>
        <w:numPr>
          <w:ilvl w:val="0"/>
          <w:numId w:val="248"/>
        </w:numPr>
        <w:shd w:val="clear" w:color="auto" w:fill="FFFFFF"/>
        <w:spacing w:after="0" w:line="272" w:lineRule="atLeast"/>
        <w:ind w:left="0"/>
        <w:rPr>
          <w:ins w:id="4676" w:author="Unknown"/>
          <w:rFonts w:ascii="Verdana" w:hAnsi="Verdana"/>
          <w:color w:val="000000"/>
          <w:sz w:val="17"/>
          <w:szCs w:val="17"/>
        </w:rPr>
      </w:pPr>
      <w:ins w:id="4677" w:author="Unknown">
        <w:r>
          <w:rPr>
            <w:rFonts w:ascii="Verdana" w:hAnsi="Verdana"/>
            <w:color w:val="000000"/>
            <w:sz w:val="17"/>
            <w:szCs w:val="17"/>
            <w:bdr w:val="none" w:sz="0" w:space="0" w:color="auto" w:frame="1"/>
          </w:rPr>
          <w:t>    }  </w:t>
        </w:r>
      </w:ins>
    </w:p>
    <w:p w:rsidR="00AB6FED" w:rsidRDefault="00AB6FED" w:rsidP="00AB6FED">
      <w:pPr>
        <w:numPr>
          <w:ilvl w:val="0"/>
          <w:numId w:val="248"/>
        </w:numPr>
        <w:shd w:val="clear" w:color="auto" w:fill="FFFFFF"/>
        <w:spacing w:after="0" w:line="272" w:lineRule="atLeast"/>
        <w:ind w:left="0"/>
        <w:rPr>
          <w:ins w:id="4678" w:author="Unknown"/>
          <w:rFonts w:ascii="Verdana" w:hAnsi="Verdana"/>
          <w:color w:val="000000"/>
          <w:sz w:val="17"/>
          <w:szCs w:val="17"/>
        </w:rPr>
      </w:pPr>
      <w:ins w:id="4679" w:author="Unknown">
        <w:r>
          <w:rPr>
            <w:rFonts w:ascii="Verdana" w:hAnsi="Verdana"/>
            <w:color w:val="000000"/>
            <w:sz w:val="17"/>
            <w:szCs w:val="17"/>
            <w:bdr w:val="none" w:sz="0" w:space="0" w:color="auto" w:frame="1"/>
          </w:rPr>
          <w:t>  }  </w:t>
        </w:r>
      </w:ins>
    </w:p>
    <w:p w:rsidR="00AB6FED" w:rsidRDefault="00AB6FED" w:rsidP="00AB6FED">
      <w:pPr>
        <w:numPr>
          <w:ilvl w:val="0"/>
          <w:numId w:val="248"/>
        </w:numPr>
        <w:shd w:val="clear" w:color="auto" w:fill="FFFFFF"/>
        <w:spacing w:after="0" w:line="272" w:lineRule="atLeast"/>
        <w:ind w:left="0"/>
        <w:rPr>
          <w:ins w:id="4680" w:author="Unknown"/>
          <w:rFonts w:ascii="Verdana" w:hAnsi="Verdana"/>
          <w:color w:val="000000"/>
          <w:sz w:val="17"/>
          <w:szCs w:val="17"/>
        </w:rPr>
      </w:pPr>
      <w:ins w:id="4681" w:author="Unknown">
        <w:r>
          <w:rPr>
            <w:rFonts w:ascii="Verdana" w:hAnsi="Verdana"/>
            <w:color w:val="000000"/>
            <w:sz w:val="17"/>
            <w:szCs w:val="17"/>
            <w:bdr w:val="none" w:sz="0" w:space="0" w:color="auto" w:frame="1"/>
          </w:rPr>
          <w:t>}  </w:t>
        </w:r>
      </w:ins>
    </w:p>
    <w:p w:rsidR="00AB6FED" w:rsidRDefault="00AB6FED" w:rsidP="00AB6FED">
      <w:pPr>
        <w:pStyle w:val="NormalWeb"/>
        <w:shd w:val="clear" w:color="auto" w:fill="FFFFFF"/>
        <w:rPr>
          <w:ins w:id="4682" w:author="Unknown"/>
          <w:rFonts w:ascii="Verdana" w:hAnsi="Verdana"/>
          <w:color w:val="000000"/>
          <w:sz w:val="17"/>
          <w:szCs w:val="17"/>
        </w:rPr>
      </w:pPr>
      <w:ins w:id="4683" w:author="Unknown">
        <w:r>
          <w:rPr>
            <w:rFonts w:ascii="Verdana" w:hAnsi="Verdana"/>
            <w:color w:val="000000"/>
            <w:sz w:val="17"/>
            <w:szCs w:val="17"/>
          </w:rPr>
          <w:t>Output:</w:t>
        </w:r>
      </w:ins>
    </w:p>
    <w:p w:rsidR="00AB6FED" w:rsidRDefault="00AB6FED" w:rsidP="00AB6FED">
      <w:pPr>
        <w:pStyle w:val="HTMLPreformatted"/>
        <w:shd w:val="clear" w:color="auto" w:fill="F9FBF9"/>
        <w:rPr>
          <w:ins w:id="4684" w:author="Unknown"/>
          <w:color w:val="000000"/>
        </w:rPr>
      </w:pPr>
      <w:ins w:id="4685" w:author="Unknown">
        <w:r>
          <w:rPr>
            <w:color w:val="000000"/>
          </w:rPr>
          <w:t>ASCII value of Character is:35; Special character is: #</w:t>
        </w:r>
      </w:ins>
    </w:p>
    <w:p w:rsidR="00AB6FED" w:rsidRDefault="00AB6FED" w:rsidP="00AB6FED">
      <w:pPr>
        <w:pStyle w:val="HTMLPreformatted"/>
        <w:shd w:val="clear" w:color="auto" w:fill="F9FBF9"/>
        <w:rPr>
          <w:ins w:id="4686" w:author="Unknown"/>
          <w:color w:val="000000"/>
        </w:rPr>
      </w:pPr>
      <w:ins w:id="4687" w:author="Unknown">
        <w:r>
          <w:rPr>
            <w:color w:val="000000"/>
          </w:rPr>
          <w:t>ASCII value of Character is:36; Special character is: $</w:t>
        </w:r>
      </w:ins>
    </w:p>
    <w:p w:rsidR="00AB6FED" w:rsidRDefault="00AB6FED" w:rsidP="00AB6FED">
      <w:pPr>
        <w:pStyle w:val="HTMLPreformatted"/>
        <w:shd w:val="clear" w:color="auto" w:fill="F9FBF9"/>
        <w:rPr>
          <w:ins w:id="4688" w:author="Unknown"/>
          <w:color w:val="000000"/>
        </w:rPr>
      </w:pPr>
      <w:ins w:id="4689" w:author="Unknown">
        <w:r>
          <w:rPr>
            <w:color w:val="000000"/>
          </w:rPr>
          <w:t>ASCII value of Character is:37; Special character is: %</w:t>
        </w:r>
      </w:ins>
    </w:p>
    <w:p w:rsidR="00AB6FED" w:rsidRDefault="00AB6FED" w:rsidP="00AB6FED">
      <w:pPr>
        <w:pStyle w:val="HTMLPreformatted"/>
        <w:shd w:val="clear" w:color="auto" w:fill="F9FBF9"/>
        <w:rPr>
          <w:ins w:id="4690" w:author="Unknown"/>
          <w:color w:val="000000"/>
        </w:rPr>
      </w:pPr>
      <w:ins w:id="4691" w:author="Unknown">
        <w:r>
          <w:rPr>
            <w:color w:val="000000"/>
          </w:rPr>
          <w:t>ASCII value of Character is:38; Special character is: &amp;</w:t>
        </w:r>
      </w:ins>
    </w:p>
    <w:p w:rsidR="00E63DB3" w:rsidRDefault="00E63DB3" w:rsidP="00AF17BD"/>
    <w:p w:rsidR="009D7942" w:rsidRDefault="009D7942" w:rsidP="00AF17BD"/>
    <w:p w:rsidR="009D7942" w:rsidRDefault="009D7942" w:rsidP="00AF17BD"/>
    <w:sectPr w:rsidR="009D7942" w:rsidSect="00267114">
      <w:footerReference w:type="default" r:id="rId1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DD1" w:rsidRDefault="00143DD1" w:rsidP="0011399F">
      <w:pPr>
        <w:spacing w:after="0" w:line="240" w:lineRule="auto"/>
      </w:pPr>
      <w:r>
        <w:separator/>
      </w:r>
    </w:p>
  </w:endnote>
  <w:endnote w:type="continuationSeparator" w:id="1">
    <w:p w:rsidR="00143DD1" w:rsidRDefault="00143DD1" w:rsidP="00113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A06" w:rsidRDefault="00591A06" w:rsidP="0011399F">
    <w:pPr>
      <w:pStyle w:val="Footer"/>
      <w:jc w:val="right"/>
    </w:pPr>
    <w:r w:rsidRPr="0011399F">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DD1" w:rsidRDefault="00143DD1" w:rsidP="0011399F">
      <w:pPr>
        <w:spacing w:after="0" w:line="240" w:lineRule="auto"/>
      </w:pPr>
      <w:r>
        <w:separator/>
      </w:r>
    </w:p>
  </w:footnote>
  <w:footnote w:type="continuationSeparator" w:id="1">
    <w:p w:rsidR="00143DD1" w:rsidRDefault="00143DD1" w:rsidP="00113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B79"/>
    <w:multiLevelType w:val="multilevel"/>
    <w:tmpl w:val="A84A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A45B3"/>
    <w:multiLevelType w:val="multilevel"/>
    <w:tmpl w:val="33C80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397A22"/>
    <w:multiLevelType w:val="multilevel"/>
    <w:tmpl w:val="6822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8C6BE8"/>
    <w:multiLevelType w:val="multilevel"/>
    <w:tmpl w:val="D9563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3266897"/>
    <w:multiLevelType w:val="multilevel"/>
    <w:tmpl w:val="4DA0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D40A61"/>
    <w:multiLevelType w:val="multilevel"/>
    <w:tmpl w:val="B2D8B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3FD2FEF"/>
    <w:multiLevelType w:val="multilevel"/>
    <w:tmpl w:val="57D2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416B74"/>
    <w:multiLevelType w:val="multilevel"/>
    <w:tmpl w:val="FC8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561005"/>
    <w:multiLevelType w:val="multilevel"/>
    <w:tmpl w:val="6FD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7D4BE4"/>
    <w:multiLevelType w:val="multilevel"/>
    <w:tmpl w:val="4462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962D8C"/>
    <w:multiLevelType w:val="multilevel"/>
    <w:tmpl w:val="2D9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2876C5"/>
    <w:multiLevelType w:val="multilevel"/>
    <w:tmpl w:val="6612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3F748F"/>
    <w:multiLevelType w:val="multilevel"/>
    <w:tmpl w:val="BD82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57F13CE"/>
    <w:multiLevelType w:val="multilevel"/>
    <w:tmpl w:val="F95A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AD5F9B"/>
    <w:multiLevelType w:val="multilevel"/>
    <w:tmpl w:val="13F8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EB2BA8"/>
    <w:multiLevelType w:val="multilevel"/>
    <w:tmpl w:val="29F27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68E2858"/>
    <w:multiLevelType w:val="multilevel"/>
    <w:tmpl w:val="E368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7EC1F4B"/>
    <w:multiLevelType w:val="multilevel"/>
    <w:tmpl w:val="8D6E2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0889224E"/>
    <w:multiLevelType w:val="multilevel"/>
    <w:tmpl w:val="827E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88B719E"/>
    <w:multiLevelType w:val="multilevel"/>
    <w:tmpl w:val="110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8AE3CE3"/>
    <w:multiLevelType w:val="multilevel"/>
    <w:tmpl w:val="4508A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08F13D13"/>
    <w:multiLevelType w:val="multilevel"/>
    <w:tmpl w:val="AAEA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164180"/>
    <w:multiLevelType w:val="multilevel"/>
    <w:tmpl w:val="0360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9454F65"/>
    <w:multiLevelType w:val="multilevel"/>
    <w:tmpl w:val="2B5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9675F41"/>
    <w:multiLevelType w:val="multilevel"/>
    <w:tmpl w:val="1EB0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9F47582"/>
    <w:multiLevelType w:val="multilevel"/>
    <w:tmpl w:val="AFD2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A9072EA"/>
    <w:multiLevelType w:val="multilevel"/>
    <w:tmpl w:val="9924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B0F60C2"/>
    <w:multiLevelType w:val="multilevel"/>
    <w:tmpl w:val="935A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455EB2"/>
    <w:multiLevelType w:val="multilevel"/>
    <w:tmpl w:val="2E4E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6E1202"/>
    <w:multiLevelType w:val="multilevel"/>
    <w:tmpl w:val="3778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7A474B"/>
    <w:multiLevelType w:val="multilevel"/>
    <w:tmpl w:val="B4C2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CDD2BF2"/>
    <w:multiLevelType w:val="multilevel"/>
    <w:tmpl w:val="1758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D650A21"/>
    <w:multiLevelType w:val="multilevel"/>
    <w:tmpl w:val="81EA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E255254"/>
    <w:multiLevelType w:val="multilevel"/>
    <w:tmpl w:val="3E5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E5E52AB"/>
    <w:multiLevelType w:val="multilevel"/>
    <w:tmpl w:val="4522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E725463"/>
    <w:multiLevelType w:val="multilevel"/>
    <w:tmpl w:val="5D9C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EE65007"/>
    <w:multiLevelType w:val="multilevel"/>
    <w:tmpl w:val="BE1C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F235E34"/>
    <w:multiLevelType w:val="multilevel"/>
    <w:tmpl w:val="8ADA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F2C3764"/>
    <w:multiLevelType w:val="multilevel"/>
    <w:tmpl w:val="73D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F706065"/>
    <w:multiLevelType w:val="multilevel"/>
    <w:tmpl w:val="99A0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F945FDD"/>
    <w:multiLevelType w:val="multilevel"/>
    <w:tmpl w:val="B4E8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06F2320"/>
    <w:multiLevelType w:val="multilevel"/>
    <w:tmpl w:val="7F18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07E745F"/>
    <w:multiLevelType w:val="multilevel"/>
    <w:tmpl w:val="5108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0C74713"/>
    <w:multiLevelType w:val="multilevel"/>
    <w:tmpl w:val="E5CAF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122F519F"/>
    <w:multiLevelType w:val="multilevel"/>
    <w:tmpl w:val="006C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24A5B19"/>
    <w:multiLevelType w:val="multilevel"/>
    <w:tmpl w:val="097C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2C245F9"/>
    <w:multiLevelType w:val="multilevel"/>
    <w:tmpl w:val="34DE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39614E1"/>
    <w:multiLevelType w:val="multilevel"/>
    <w:tmpl w:val="3A90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3E734AA"/>
    <w:multiLevelType w:val="multilevel"/>
    <w:tmpl w:val="2FC62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4303ABD"/>
    <w:multiLevelType w:val="multilevel"/>
    <w:tmpl w:val="2332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55354A0"/>
    <w:multiLevelType w:val="multilevel"/>
    <w:tmpl w:val="A99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5DA0080"/>
    <w:multiLevelType w:val="multilevel"/>
    <w:tmpl w:val="ACB40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15F92360"/>
    <w:multiLevelType w:val="multilevel"/>
    <w:tmpl w:val="B24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6421E56"/>
    <w:multiLevelType w:val="multilevel"/>
    <w:tmpl w:val="E18AE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16480367"/>
    <w:multiLevelType w:val="multilevel"/>
    <w:tmpl w:val="7F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69C0F0B"/>
    <w:multiLevelType w:val="multilevel"/>
    <w:tmpl w:val="97F6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75127DE"/>
    <w:multiLevelType w:val="multilevel"/>
    <w:tmpl w:val="4066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7F719EF"/>
    <w:multiLevelType w:val="multilevel"/>
    <w:tmpl w:val="369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86D4279"/>
    <w:multiLevelType w:val="multilevel"/>
    <w:tmpl w:val="A1A2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8D01C6F"/>
    <w:multiLevelType w:val="multilevel"/>
    <w:tmpl w:val="FF4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8FD488D"/>
    <w:multiLevelType w:val="multilevel"/>
    <w:tmpl w:val="2580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A1C4A4C"/>
    <w:multiLevelType w:val="multilevel"/>
    <w:tmpl w:val="F8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ACA6622"/>
    <w:multiLevelType w:val="multilevel"/>
    <w:tmpl w:val="0A7C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B6E708A"/>
    <w:multiLevelType w:val="multilevel"/>
    <w:tmpl w:val="65A0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BB6491B"/>
    <w:multiLevelType w:val="multilevel"/>
    <w:tmpl w:val="B33E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C19324E"/>
    <w:multiLevelType w:val="multilevel"/>
    <w:tmpl w:val="2A52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C366D19"/>
    <w:multiLevelType w:val="multilevel"/>
    <w:tmpl w:val="38D6C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1C4B1E71"/>
    <w:multiLevelType w:val="multilevel"/>
    <w:tmpl w:val="1DFE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D9225EF"/>
    <w:multiLevelType w:val="multilevel"/>
    <w:tmpl w:val="E018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E0B3FB8"/>
    <w:multiLevelType w:val="multilevel"/>
    <w:tmpl w:val="51E2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E36315D"/>
    <w:multiLevelType w:val="multilevel"/>
    <w:tmpl w:val="E00A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EA26BD0"/>
    <w:multiLevelType w:val="multilevel"/>
    <w:tmpl w:val="9244B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1FC86DF5"/>
    <w:multiLevelType w:val="multilevel"/>
    <w:tmpl w:val="3412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FF7749D"/>
    <w:multiLevelType w:val="multilevel"/>
    <w:tmpl w:val="E638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115518D"/>
    <w:multiLevelType w:val="multilevel"/>
    <w:tmpl w:val="9C7C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18F133B"/>
    <w:multiLevelType w:val="multilevel"/>
    <w:tmpl w:val="012A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1FB44CF"/>
    <w:multiLevelType w:val="multilevel"/>
    <w:tmpl w:val="E76A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43D6BE9"/>
    <w:multiLevelType w:val="multilevel"/>
    <w:tmpl w:val="3A16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76E5344"/>
    <w:multiLevelType w:val="multilevel"/>
    <w:tmpl w:val="23E42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27F404F3"/>
    <w:multiLevelType w:val="multilevel"/>
    <w:tmpl w:val="3300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8613EAB"/>
    <w:multiLevelType w:val="multilevel"/>
    <w:tmpl w:val="E54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98C1A6A"/>
    <w:multiLevelType w:val="multilevel"/>
    <w:tmpl w:val="FB78B2F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29DD37D5"/>
    <w:multiLevelType w:val="multilevel"/>
    <w:tmpl w:val="2E7E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A071659"/>
    <w:multiLevelType w:val="multilevel"/>
    <w:tmpl w:val="0DF4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A412CEF"/>
    <w:multiLevelType w:val="multilevel"/>
    <w:tmpl w:val="0E54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A7F133C"/>
    <w:multiLevelType w:val="multilevel"/>
    <w:tmpl w:val="4E76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A9B40DB"/>
    <w:multiLevelType w:val="multilevel"/>
    <w:tmpl w:val="ABB8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B7618D3"/>
    <w:multiLevelType w:val="multilevel"/>
    <w:tmpl w:val="F968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CF15A21"/>
    <w:multiLevelType w:val="multilevel"/>
    <w:tmpl w:val="D4D8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D154649"/>
    <w:multiLevelType w:val="multilevel"/>
    <w:tmpl w:val="5F28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DB07ED5"/>
    <w:multiLevelType w:val="multilevel"/>
    <w:tmpl w:val="229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FF63F8E"/>
    <w:multiLevelType w:val="multilevel"/>
    <w:tmpl w:val="BCDE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04328A0"/>
    <w:multiLevelType w:val="multilevel"/>
    <w:tmpl w:val="5446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070791B"/>
    <w:multiLevelType w:val="multilevel"/>
    <w:tmpl w:val="9850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0B07AA9"/>
    <w:multiLevelType w:val="multilevel"/>
    <w:tmpl w:val="EC7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0ED2826"/>
    <w:multiLevelType w:val="multilevel"/>
    <w:tmpl w:val="FD9C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13455C0"/>
    <w:multiLevelType w:val="multilevel"/>
    <w:tmpl w:val="E86C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4474B81"/>
    <w:multiLevelType w:val="multilevel"/>
    <w:tmpl w:val="D012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68B35D4"/>
    <w:multiLevelType w:val="multilevel"/>
    <w:tmpl w:val="81D6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6FD424B"/>
    <w:multiLevelType w:val="multilevel"/>
    <w:tmpl w:val="D558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79935E0"/>
    <w:multiLevelType w:val="multilevel"/>
    <w:tmpl w:val="35F4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7CF4009"/>
    <w:multiLevelType w:val="multilevel"/>
    <w:tmpl w:val="9EB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80F6996"/>
    <w:multiLevelType w:val="multilevel"/>
    <w:tmpl w:val="E08C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84C77DD"/>
    <w:multiLevelType w:val="multilevel"/>
    <w:tmpl w:val="6BCE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9A35E99"/>
    <w:multiLevelType w:val="multilevel"/>
    <w:tmpl w:val="D5441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3A2D00D2"/>
    <w:multiLevelType w:val="multilevel"/>
    <w:tmpl w:val="36B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AF03C38"/>
    <w:multiLevelType w:val="multilevel"/>
    <w:tmpl w:val="D79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CBE0389"/>
    <w:multiLevelType w:val="multilevel"/>
    <w:tmpl w:val="8E36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CC637E4"/>
    <w:multiLevelType w:val="multilevel"/>
    <w:tmpl w:val="C438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D9245DC"/>
    <w:multiLevelType w:val="multilevel"/>
    <w:tmpl w:val="993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DF235FA"/>
    <w:multiLevelType w:val="multilevel"/>
    <w:tmpl w:val="E8A2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E8F2B60"/>
    <w:multiLevelType w:val="multilevel"/>
    <w:tmpl w:val="5BA8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F1E2EC8"/>
    <w:multiLevelType w:val="multilevel"/>
    <w:tmpl w:val="B8E2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F2D6801"/>
    <w:multiLevelType w:val="multilevel"/>
    <w:tmpl w:val="66D6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F345EC4"/>
    <w:multiLevelType w:val="multilevel"/>
    <w:tmpl w:val="7DC6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F3F1939"/>
    <w:multiLevelType w:val="multilevel"/>
    <w:tmpl w:val="871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F6C44BE"/>
    <w:multiLevelType w:val="multilevel"/>
    <w:tmpl w:val="E3F0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FB83609"/>
    <w:multiLevelType w:val="multilevel"/>
    <w:tmpl w:val="4872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032784E"/>
    <w:multiLevelType w:val="multilevel"/>
    <w:tmpl w:val="1AA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1383017"/>
    <w:multiLevelType w:val="multilevel"/>
    <w:tmpl w:val="533C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16B76FF"/>
    <w:multiLevelType w:val="multilevel"/>
    <w:tmpl w:val="EF40F0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419A687B"/>
    <w:multiLevelType w:val="multilevel"/>
    <w:tmpl w:val="17D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1B459DA"/>
    <w:multiLevelType w:val="multilevel"/>
    <w:tmpl w:val="843C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1BD3921"/>
    <w:multiLevelType w:val="multilevel"/>
    <w:tmpl w:val="ACBC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2200099"/>
    <w:multiLevelType w:val="multilevel"/>
    <w:tmpl w:val="20D0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26F4F7F"/>
    <w:multiLevelType w:val="multilevel"/>
    <w:tmpl w:val="213A0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2DA68CE"/>
    <w:multiLevelType w:val="multilevel"/>
    <w:tmpl w:val="DE2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2DD4CCE"/>
    <w:multiLevelType w:val="multilevel"/>
    <w:tmpl w:val="64FE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4094EAE"/>
    <w:multiLevelType w:val="multilevel"/>
    <w:tmpl w:val="5DF2A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445C48C3"/>
    <w:multiLevelType w:val="multilevel"/>
    <w:tmpl w:val="663E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4D13B62"/>
    <w:multiLevelType w:val="multilevel"/>
    <w:tmpl w:val="A40E4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65B58A5"/>
    <w:multiLevelType w:val="multilevel"/>
    <w:tmpl w:val="D29C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7490B6C"/>
    <w:multiLevelType w:val="multilevel"/>
    <w:tmpl w:val="9D1E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8203937"/>
    <w:multiLevelType w:val="multilevel"/>
    <w:tmpl w:val="44A2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97D0241"/>
    <w:multiLevelType w:val="multilevel"/>
    <w:tmpl w:val="64CC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9A75D90"/>
    <w:multiLevelType w:val="multilevel"/>
    <w:tmpl w:val="5212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9D068EC"/>
    <w:multiLevelType w:val="multilevel"/>
    <w:tmpl w:val="0AE0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A196D2C"/>
    <w:multiLevelType w:val="multilevel"/>
    <w:tmpl w:val="31AA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4B5D66DB"/>
    <w:multiLevelType w:val="multilevel"/>
    <w:tmpl w:val="3C7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B7A4A37"/>
    <w:multiLevelType w:val="multilevel"/>
    <w:tmpl w:val="BC5E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C5C3D6A"/>
    <w:multiLevelType w:val="multilevel"/>
    <w:tmpl w:val="871C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DD2308F"/>
    <w:multiLevelType w:val="multilevel"/>
    <w:tmpl w:val="1D1E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E2B7DFA"/>
    <w:multiLevelType w:val="multilevel"/>
    <w:tmpl w:val="7CFA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E512F73"/>
    <w:multiLevelType w:val="multilevel"/>
    <w:tmpl w:val="3AFC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E5A274C"/>
    <w:multiLevelType w:val="multilevel"/>
    <w:tmpl w:val="A76EB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nsid w:val="4E9E48D6"/>
    <w:multiLevelType w:val="multilevel"/>
    <w:tmpl w:val="DFC6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EB408F9"/>
    <w:multiLevelType w:val="multilevel"/>
    <w:tmpl w:val="AFD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F5C44E1"/>
    <w:multiLevelType w:val="multilevel"/>
    <w:tmpl w:val="5954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FD13F0A"/>
    <w:multiLevelType w:val="multilevel"/>
    <w:tmpl w:val="4132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0453A61"/>
    <w:multiLevelType w:val="multilevel"/>
    <w:tmpl w:val="C74A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05C0E3C"/>
    <w:multiLevelType w:val="multilevel"/>
    <w:tmpl w:val="AEEC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0BF08FF"/>
    <w:multiLevelType w:val="multilevel"/>
    <w:tmpl w:val="947E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24323CB"/>
    <w:multiLevelType w:val="multilevel"/>
    <w:tmpl w:val="D36A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2B773A2"/>
    <w:multiLevelType w:val="multilevel"/>
    <w:tmpl w:val="CBC6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3256EE1"/>
    <w:multiLevelType w:val="multilevel"/>
    <w:tmpl w:val="027A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3F827D7"/>
    <w:multiLevelType w:val="multilevel"/>
    <w:tmpl w:val="4A76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3FE0236"/>
    <w:multiLevelType w:val="multilevel"/>
    <w:tmpl w:val="EF58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43362F0"/>
    <w:multiLevelType w:val="multilevel"/>
    <w:tmpl w:val="9EA0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43F3037"/>
    <w:multiLevelType w:val="multilevel"/>
    <w:tmpl w:val="AF5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5C10C1D"/>
    <w:multiLevelType w:val="multilevel"/>
    <w:tmpl w:val="EF48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5D4677C"/>
    <w:multiLevelType w:val="multilevel"/>
    <w:tmpl w:val="92323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nsid w:val="55ED31D4"/>
    <w:multiLevelType w:val="multilevel"/>
    <w:tmpl w:val="B2EE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66819DE"/>
    <w:multiLevelType w:val="multilevel"/>
    <w:tmpl w:val="07F4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6D73068"/>
    <w:multiLevelType w:val="multilevel"/>
    <w:tmpl w:val="8E40D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nsid w:val="578F5A3D"/>
    <w:multiLevelType w:val="multilevel"/>
    <w:tmpl w:val="2D8E0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nsid w:val="579D708B"/>
    <w:multiLevelType w:val="multilevel"/>
    <w:tmpl w:val="898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7E64903"/>
    <w:multiLevelType w:val="multilevel"/>
    <w:tmpl w:val="56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7EC30A9"/>
    <w:multiLevelType w:val="multilevel"/>
    <w:tmpl w:val="1F50A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58C65A1B"/>
    <w:multiLevelType w:val="multilevel"/>
    <w:tmpl w:val="0E5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8DA7E8D"/>
    <w:multiLevelType w:val="multilevel"/>
    <w:tmpl w:val="64C8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9FB35A5"/>
    <w:multiLevelType w:val="multilevel"/>
    <w:tmpl w:val="7F8A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A0B13C1"/>
    <w:multiLevelType w:val="multilevel"/>
    <w:tmpl w:val="1B90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A3D1058"/>
    <w:multiLevelType w:val="multilevel"/>
    <w:tmpl w:val="7F9E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A497DC5"/>
    <w:multiLevelType w:val="multilevel"/>
    <w:tmpl w:val="7F4A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ABB13D6"/>
    <w:multiLevelType w:val="multilevel"/>
    <w:tmpl w:val="48D4843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B016FF9"/>
    <w:multiLevelType w:val="multilevel"/>
    <w:tmpl w:val="D8E4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B2D1C04"/>
    <w:multiLevelType w:val="multilevel"/>
    <w:tmpl w:val="F7C2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B6F67E4"/>
    <w:multiLevelType w:val="multilevel"/>
    <w:tmpl w:val="AA98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B96629C"/>
    <w:multiLevelType w:val="multilevel"/>
    <w:tmpl w:val="9C9E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D0D7CA8"/>
    <w:multiLevelType w:val="multilevel"/>
    <w:tmpl w:val="1E24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D2F13EC"/>
    <w:multiLevelType w:val="multilevel"/>
    <w:tmpl w:val="FC840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nsid w:val="5D490B15"/>
    <w:multiLevelType w:val="multilevel"/>
    <w:tmpl w:val="9A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F3D666B"/>
    <w:multiLevelType w:val="multilevel"/>
    <w:tmpl w:val="D0FA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FAD497E"/>
    <w:multiLevelType w:val="multilevel"/>
    <w:tmpl w:val="637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FAE524D"/>
    <w:multiLevelType w:val="multilevel"/>
    <w:tmpl w:val="599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04E55B5"/>
    <w:multiLevelType w:val="multilevel"/>
    <w:tmpl w:val="8F94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0962057"/>
    <w:multiLevelType w:val="multilevel"/>
    <w:tmpl w:val="D8C8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18156C8"/>
    <w:multiLevelType w:val="multilevel"/>
    <w:tmpl w:val="FD64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1CE79D6"/>
    <w:multiLevelType w:val="multilevel"/>
    <w:tmpl w:val="B770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1E8444E"/>
    <w:multiLevelType w:val="multilevel"/>
    <w:tmpl w:val="4AA8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2B74EBC"/>
    <w:multiLevelType w:val="multilevel"/>
    <w:tmpl w:val="78BAD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nsid w:val="63FD1B0C"/>
    <w:multiLevelType w:val="multilevel"/>
    <w:tmpl w:val="AC18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44E519D"/>
    <w:multiLevelType w:val="multilevel"/>
    <w:tmpl w:val="8288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49859F8"/>
    <w:multiLevelType w:val="multilevel"/>
    <w:tmpl w:val="77F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67E3C7A"/>
    <w:multiLevelType w:val="multilevel"/>
    <w:tmpl w:val="B164CC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nsid w:val="667F536C"/>
    <w:multiLevelType w:val="multilevel"/>
    <w:tmpl w:val="60F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7671BFD"/>
    <w:multiLevelType w:val="multilevel"/>
    <w:tmpl w:val="DC96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7E50C84"/>
    <w:multiLevelType w:val="multilevel"/>
    <w:tmpl w:val="AA16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96F1714"/>
    <w:multiLevelType w:val="multilevel"/>
    <w:tmpl w:val="F998F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nsid w:val="69C03D5D"/>
    <w:multiLevelType w:val="multilevel"/>
    <w:tmpl w:val="D714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9CC7EBF"/>
    <w:multiLevelType w:val="multilevel"/>
    <w:tmpl w:val="69AE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A4C2A33"/>
    <w:multiLevelType w:val="multilevel"/>
    <w:tmpl w:val="352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A564000"/>
    <w:multiLevelType w:val="multilevel"/>
    <w:tmpl w:val="FBB87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nsid w:val="6A5D417E"/>
    <w:multiLevelType w:val="multilevel"/>
    <w:tmpl w:val="9720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AB163F4"/>
    <w:multiLevelType w:val="multilevel"/>
    <w:tmpl w:val="AF42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B1A199B"/>
    <w:multiLevelType w:val="multilevel"/>
    <w:tmpl w:val="2064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B945167"/>
    <w:multiLevelType w:val="multilevel"/>
    <w:tmpl w:val="52A0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C7B7E73"/>
    <w:multiLevelType w:val="multilevel"/>
    <w:tmpl w:val="A1A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CB81DD5"/>
    <w:multiLevelType w:val="multilevel"/>
    <w:tmpl w:val="455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6D244BAB"/>
    <w:multiLevelType w:val="multilevel"/>
    <w:tmpl w:val="58FAD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nsid w:val="6D6D36BA"/>
    <w:multiLevelType w:val="multilevel"/>
    <w:tmpl w:val="6AD4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DCF5A78"/>
    <w:multiLevelType w:val="multilevel"/>
    <w:tmpl w:val="C79C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DFE74C5"/>
    <w:multiLevelType w:val="multilevel"/>
    <w:tmpl w:val="1044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E923862"/>
    <w:multiLevelType w:val="multilevel"/>
    <w:tmpl w:val="AD9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6EE93DF3"/>
    <w:multiLevelType w:val="multilevel"/>
    <w:tmpl w:val="A32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F3B6FF2"/>
    <w:multiLevelType w:val="multilevel"/>
    <w:tmpl w:val="D8E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0071C09"/>
    <w:multiLevelType w:val="multilevel"/>
    <w:tmpl w:val="967CA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nsid w:val="7050767E"/>
    <w:multiLevelType w:val="multilevel"/>
    <w:tmpl w:val="25A8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10B11E6"/>
    <w:multiLevelType w:val="multilevel"/>
    <w:tmpl w:val="A7BA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1DD0B20"/>
    <w:multiLevelType w:val="multilevel"/>
    <w:tmpl w:val="DF46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720748FA"/>
    <w:multiLevelType w:val="multilevel"/>
    <w:tmpl w:val="C282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2562827"/>
    <w:multiLevelType w:val="multilevel"/>
    <w:tmpl w:val="408C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30970E7"/>
    <w:multiLevelType w:val="multilevel"/>
    <w:tmpl w:val="4DE8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367171E"/>
    <w:multiLevelType w:val="multilevel"/>
    <w:tmpl w:val="FD42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3AD0510"/>
    <w:multiLevelType w:val="multilevel"/>
    <w:tmpl w:val="CCB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3D45310"/>
    <w:multiLevelType w:val="multilevel"/>
    <w:tmpl w:val="AAEA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58A7E25"/>
    <w:multiLevelType w:val="multilevel"/>
    <w:tmpl w:val="2C4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6141F69"/>
    <w:multiLevelType w:val="multilevel"/>
    <w:tmpl w:val="6BBA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7252265"/>
    <w:multiLevelType w:val="multilevel"/>
    <w:tmpl w:val="5BDA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7276404"/>
    <w:multiLevelType w:val="multilevel"/>
    <w:tmpl w:val="82E0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76536A4"/>
    <w:multiLevelType w:val="multilevel"/>
    <w:tmpl w:val="DB88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78A3839"/>
    <w:multiLevelType w:val="multilevel"/>
    <w:tmpl w:val="42AC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7A833E0"/>
    <w:multiLevelType w:val="multilevel"/>
    <w:tmpl w:val="B8F0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7BE1420"/>
    <w:multiLevelType w:val="multilevel"/>
    <w:tmpl w:val="7A22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7C047C6"/>
    <w:multiLevelType w:val="multilevel"/>
    <w:tmpl w:val="6A7C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8035416"/>
    <w:multiLevelType w:val="multilevel"/>
    <w:tmpl w:val="33FC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890022F"/>
    <w:multiLevelType w:val="multilevel"/>
    <w:tmpl w:val="DA360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7">
    <w:nsid w:val="796559DA"/>
    <w:multiLevelType w:val="multilevel"/>
    <w:tmpl w:val="78E4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A916247"/>
    <w:multiLevelType w:val="multilevel"/>
    <w:tmpl w:val="11BC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C2C7965"/>
    <w:multiLevelType w:val="multilevel"/>
    <w:tmpl w:val="D28A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D0872FA"/>
    <w:multiLevelType w:val="multilevel"/>
    <w:tmpl w:val="584E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D306818"/>
    <w:multiLevelType w:val="multilevel"/>
    <w:tmpl w:val="4576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D917B29"/>
    <w:multiLevelType w:val="multilevel"/>
    <w:tmpl w:val="40A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DAD2BA2"/>
    <w:multiLevelType w:val="multilevel"/>
    <w:tmpl w:val="4AC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E666AF3"/>
    <w:multiLevelType w:val="multilevel"/>
    <w:tmpl w:val="8E1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EC63D41"/>
    <w:multiLevelType w:val="multilevel"/>
    <w:tmpl w:val="2FD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EFE3554"/>
    <w:multiLevelType w:val="multilevel"/>
    <w:tmpl w:val="0BA6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F856257"/>
    <w:multiLevelType w:val="multilevel"/>
    <w:tmpl w:val="D2B8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7"/>
  </w:num>
  <w:num w:numId="2">
    <w:abstractNumId w:val="236"/>
  </w:num>
  <w:num w:numId="3">
    <w:abstractNumId w:val="180"/>
  </w:num>
  <w:num w:numId="4">
    <w:abstractNumId w:val="239"/>
  </w:num>
  <w:num w:numId="5">
    <w:abstractNumId w:val="110"/>
  </w:num>
  <w:num w:numId="6">
    <w:abstractNumId w:val="70"/>
  </w:num>
  <w:num w:numId="7">
    <w:abstractNumId w:val="175"/>
  </w:num>
  <w:num w:numId="8">
    <w:abstractNumId w:val="2"/>
  </w:num>
  <w:num w:numId="9">
    <w:abstractNumId w:val="229"/>
  </w:num>
  <w:num w:numId="10">
    <w:abstractNumId w:val="105"/>
  </w:num>
  <w:num w:numId="11">
    <w:abstractNumId w:val="96"/>
  </w:num>
  <w:num w:numId="12">
    <w:abstractNumId w:val="61"/>
  </w:num>
  <w:num w:numId="13">
    <w:abstractNumId w:val="25"/>
  </w:num>
  <w:num w:numId="14">
    <w:abstractNumId w:val="230"/>
  </w:num>
  <w:num w:numId="15">
    <w:abstractNumId w:val="50"/>
  </w:num>
  <w:num w:numId="16">
    <w:abstractNumId w:val="73"/>
  </w:num>
  <w:num w:numId="17">
    <w:abstractNumId w:val="242"/>
  </w:num>
  <w:num w:numId="18">
    <w:abstractNumId w:val="24"/>
  </w:num>
  <w:num w:numId="19">
    <w:abstractNumId w:val="101"/>
  </w:num>
  <w:num w:numId="20">
    <w:abstractNumId w:val="146"/>
  </w:num>
  <w:num w:numId="21">
    <w:abstractNumId w:val="211"/>
  </w:num>
  <w:num w:numId="22">
    <w:abstractNumId w:val="89"/>
  </w:num>
  <w:num w:numId="23">
    <w:abstractNumId w:val="159"/>
  </w:num>
  <w:num w:numId="24">
    <w:abstractNumId w:val="196"/>
  </w:num>
  <w:num w:numId="25">
    <w:abstractNumId w:val="118"/>
  </w:num>
  <w:num w:numId="26">
    <w:abstractNumId w:val="165"/>
  </w:num>
  <w:num w:numId="27">
    <w:abstractNumId w:val="133"/>
  </w:num>
  <w:num w:numId="28">
    <w:abstractNumId w:val="102"/>
  </w:num>
  <w:num w:numId="29">
    <w:abstractNumId w:val="134"/>
  </w:num>
  <w:num w:numId="30">
    <w:abstractNumId w:val="111"/>
  </w:num>
  <w:num w:numId="31">
    <w:abstractNumId w:val="60"/>
  </w:num>
  <w:num w:numId="32">
    <w:abstractNumId w:val="77"/>
  </w:num>
  <w:num w:numId="33">
    <w:abstractNumId w:val="240"/>
  </w:num>
  <w:num w:numId="34">
    <w:abstractNumId w:val="62"/>
  </w:num>
  <w:num w:numId="35">
    <w:abstractNumId w:val="59"/>
  </w:num>
  <w:num w:numId="36">
    <w:abstractNumId w:val="241"/>
  </w:num>
  <w:num w:numId="37">
    <w:abstractNumId w:val="82"/>
  </w:num>
  <w:num w:numId="38">
    <w:abstractNumId w:val="185"/>
  </w:num>
  <w:num w:numId="39">
    <w:abstractNumId w:val="143"/>
  </w:num>
  <w:num w:numId="40">
    <w:abstractNumId w:val="130"/>
  </w:num>
  <w:num w:numId="41">
    <w:abstractNumId w:val="23"/>
  </w:num>
  <w:num w:numId="42">
    <w:abstractNumId w:val="153"/>
  </w:num>
  <w:num w:numId="43">
    <w:abstractNumId w:val="214"/>
  </w:num>
  <w:num w:numId="44">
    <w:abstractNumId w:val="226"/>
  </w:num>
  <w:num w:numId="45">
    <w:abstractNumId w:val="29"/>
  </w:num>
  <w:num w:numId="46">
    <w:abstractNumId w:val="88"/>
  </w:num>
  <w:num w:numId="47">
    <w:abstractNumId w:val="99"/>
  </w:num>
  <w:num w:numId="48">
    <w:abstractNumId w:val="116"/>
  </w:num>
  <w:num w:numId="49">
    <w:abstractNumId w:val="97"/>
  </w:num>
  <w:num w:numId="50">
    <w:abstractNumId w:val="16"/>
  </w:num>
  <w:num w:numId="51">
    <w:abstractNumId w:val="49"/>
  </w:num>
  <w:num w:numId="52">
    <w:abstractNumId w:val="170"/>
  </w:num>
  <w:num w:numId="53">
    <w:abstractNumId w:val="120"/>
  </w:num>
  <w:num w:numId="54">
    <w:abstractNumId w:val="158"/>
  </w:num>
  <w:num w:numId="55">
    <w:abstractNumId w:val="231"/>
  </w:num>
  <w:num w:numId="56">
    <w:abstractNumId w:val="151"/>
  </w:num>
  <w:num w:numId="57">
    <w:abstractNumId w:val="187"/>
  </w:num>
  <w:num w:numId="58">
    <w:abstractNumId w:val="181"/>
  </w:num>
  <w:num w:numId="59">
    <w:abstractNumId w:val="232"/>
  </w:num>
  <w:num w:numId="60">
    <w:abstractNumId w:val="1"/>
  </w:num>
  <w:num w:numId="61">
    <w:abstractNumId w:val="227"/>
  </w:num>
  <w:num w:numId="62">
    <w:abstractNumId w:val="172"/>
  </w:num>
  <w:num w:numId="63">
    <w:abstractNumId w:val="69"/>
  </w:num>
  <w:num w:numId="64">
    <w:abstractNumId w:val="91"/>
  </w:num>
  <w:num w:numId="65">
    <w:abstractNumId w:val="139"/>
  </w:num>
  <w:num w:numId="66">
    <w:abstractNumId w:val="217"/>
  </w:num>
  <w:num w:numId="67">
    <w:abstractNumId w:val="176"/>
  </w:num>
  <w:num w:numId="68">
    <w:abstractNumId w:val="161"/>
  </w:num>
  <w:num w:numId="69">
    <w:abstractNumId w:val="112"/>
  </w:num>
  <w:num w:numId="70">
    <w:abstractNumId w:val="53"/>
  </w:num>
  <w:num w:numId="71">
    <w:abstractNumId w:val="188"/>
  </w:num>
  <w:num w:numId="72">
    <w:abstractNumId w:val="150"/>
  </w:num>
  <w:num w:numId="73">
    <w:abstractNumId w:val="169"/>
  </w:num>
  <w:num w:numId="74">
    <w:abstractNumId w:val="233"/>
  </w:num>
  <w:num w:numId="75">
    <w:abstractNumId w:val="147"/>
  </w:num>
  <w:num w:numId="76">
    <w:abstractNumId w:val="186"/>
  </w:num>
  <w:num w:numId="77">
    <w:abstractNumId w:val="19"/>
  </w:num>
  <w:num w:numId="78">
    <w:abstractNumId w:val="171"/>
  </w:num>
  <w:num w:numId="79">
    <w:abstractNumId w:val="157"/>
  </w:num>
  <w:num w:numId="80">
    <w:abstractNumId w:val="67"/>
  </w:num>
  <w:num w:numId="81">
    <w:abstractNumId w:val="27"/>
  </w:num>
  <w:num w:numId="82">
    <w:abstractNumId w:val="94"/>
  </w:num>
  <w:num w:numId="83">
    <w:abstractNumId w:val="129"/>
  </w:num>
  <w:num w:numId="84">
    <w:abstractNumId w:val="184"/>
  </w:num>
  <w:num w:numId="85">
    <w:abstractNumId w:val="20"/>
  </w:num>
  <w:num w:numId="86">
    <w:abstractNumId w:val="81"/>
  </w:num>
  <w:num w:numId="87">
    <w:abstractNumId w:val="37"/>
  </w:num>
  <w:num w:numId="88">
    <w:abstractNumId w:val="72"/>
  </w:num>
  <w:num w:numId="89">
    <w:abstractNumId w:val="33"/>
  </w:num>
  <w:num w:numId="90">
    <w:abstractNumId w:val="155"/>
  </w:num>
  <w:num w:numId="91">
    <w:abstractNumId w:val="52"/>
  </w:num>
  <w:num w:numId="92">
    <w:abstractNumId w:val="18"/>
  </w:num>
  <w:num w:numId="93">
    <w:abstractNumId w:val="138"/>
  </w:num>
  <w:num w:numId="94">
    <w:abstractNumId w:val="131"/>
  </w:num>
  <w:num w:numId="95">
    <w:abstractNumId w:val="22"/>
  </w:num>
  <w:num w:numId="96">
    <w:abstractNumId w:val="36"/>
  </w:num>
  <w:num w:numId="97">
    <w:abstractNumId w:val="13"/>
  </w:num>
  <w:num w:numId="98">
    <w:abstractNumId w:val="41"/>
  </w:num>
  <w:num w:numId="99">
    <w:abstractNumId w:val="174"/>
  </w:num>
  <w:num w:numId="100">
    <w:abstractNumId w:val="200"/>
  </w:num>
  <w:num w:numId="101">
    <w:abstractNumId w:val="121"/>
  </w:num>
  <w:num w:numId="102">
    <w:abstractNumId w:val="198"/>
  </w:num>
  <w:num w:numId="103">
    <w:abstractNumId w:val="132"/>
  </w:num>
  <w:num w:numId="104">
    <w:abstractNumId w:val="58"/>
  </w:num>
  <w:num w:numId="105">
    <w:abstractNumId w:val="107"/>
  </w:num>
  <w:num w:numId="106">
    <w:abstractNumId w:val="85"/>
  </w:num>
  <w:num w:numId="107">
    <w:abstractNumId w:val="57"/>
  </w:num>
  <w:num w:numId="108">
    <w:abstractNumId w:val="144"/>
  </w:num>
  <w:num w:numId="109">
    <w:abstractNumId w:val="119"/>
  </w:num>
  <w:num w:numId="110">
    <w:abstractNumId w:val="0"/>
  </w:num>
  <w:num w:numId="111">
    <w:abstractNumId w:val="247"/>
  </w:num>
  <w:num w:numId="112">
    <w:abstractNumId w:val="168"/>
  </w:num>
  <w:num w:numId="113">
    <w:abstractNumId w:val="152"/>
  </w:num>
  <w:num w:numId="114">
    <w:abstractNumId w:val="65"/>
  </w:num>
  <w:num w:numId="115">
    <w:abstractNumId w:val="38"/>
  </w:num>
  <w:num w:numId="116">
    <w:abstractNumId w:val="212"/>
  </w:num>
  <w:num w:numId="117">
    <w:abstractNumId w:val="246"/>
  </w:num>
  <w:num w:numId="118">
    <w:abstractNumId w:val="191"/>
  </w:num>
  <w:num w:numId="119">
    <w:abstractNumId w:val="68"/>
  </w:num>
  <w:num w:numId="120">
    <w:abstractNumId w:val="30"/>
  </w:num>
  <w:num w:numId="121">
    <w:abstractNumId w:val="199"/>
  </w:num>
  <w:num w:numId="122">
    <w:abstractNumId w:val="123"/>
  </w:num>
  <w:num w:numId="123">
    <w:abstractNumId w:val="6"/>
  </w:num>
  <w:num w:numId="124">
    <w:abstractNumId w:val="12"/>
  </w:num>
  <w:num w:numId="125">
    <w:abstractNumId w:val="117"/>
  </w:num>
  <w:num w:numId="126">
    <w:abstractNumId w:val="45"/>
  </w:num>
  <w:num w:numId="127">
    <w:abstractNumId w:val="209"/>
  </w:num>
  <w:num w:numId="128">
    <w:abstractNumId w:val="17"/>
  </w:num>
  <w:num w:numId="129">
    <w:abstractNumId w:val="100"/>
  </w:num>
  <w:num w:numId="130">
    <w:abstractNumId w:val="235"/>
  </w:num>
  <w:num w:numId="131">
    <w:abstractNumId w:val="54"/>
  </w:num>
  <w:num w:numId="132">
    <w:abstractNumId w:val="149"/>
  </w:num>
  <w:num w:numId="133">
    <w:abstractNumId w:val="173"/>
  </w:num>
  <w:num w:numId="134">
    <w:abstractNumId w:val="218"/>
  </w:num>
  <w:num w:numId="135">
    <w:abstractNumId w:val="201"/>
  </w:num>
  <w:num w:numId="136">
    <w:abstractNumId w:val="43"/>
  </w:num>
  <w:num w:numId="137">
    <w:abstractNumId w:val="79"/>
  </w:num>
  <w:num w:numId="138">
    <w:abstractNumId w:val="90"/>
  </w:num>
  <w:num w:numId="139">
    <w:abstractNumId w:val="63"/>
  </w:num>
  <w:num w:numId="140">
    <w:abstractNumId w:val="154"/>
  </w:num>
  <w:num w:numId="141">
    <w:abstractNumId w:val="156"/>
  </w:num>
  <w:num w:numId="142">
    <w:abstractNumId w:val="75"/>
  </w:num>
  <w:num w:numId="143">
    <w:abstractNumId w:val="243"/>
  </w:num>
  <w:num w:numId="144">
    <w:abstractNumId w:val="215"/>
  </w:num>
  <w:num w:numId="145">
    <w:abstractNumId w:val="182"/>
  </w:num>
  <w:num w:numId="146">
    <w:abstractNumId w:val="66"/>
  </w:num>
  <w:num w:numId="147">
    <w:abstractNumId w:val="39"/>
  </w:num>
  <w:num w:numId="148">
    <w:abstractNumId w:val="210"/>
  </w:num>
  <w:num w:numId="149">
    <w:abstractNumId w:val="216"/>
  </w:num>
  <w:num w:numId="150">
    <w:abstractNumId w:val="135"/>
  </w:num>
  <w:num w:numId="151">
    <w:abstractNumId w:val="128"/>
  </w:num>
  <w:num w:numId="152">
    <w:abstractNumId w:val="80"/>
  </w:num>
  <w:num w:numId="153">
    <w:abstractNumId w:val="244"/>
  </w:num>
  <w:num w:numId="154">
    <w:abstractNumId w:val="34"/>
  </w:num>
  <w:num w:numId="155">
    <w:abstractNumId w:val="195"/>
  </w:num>
  <w:num w:numId="156">
    <w:abstractNumId w:val="114"/>
  </w:num>
  <w:num w:numId="157">
    <w:abstractNumId w:val="234"/>
  </w:num>
  <w:num w:numId="158">
    <w:abstractNumId w:val="166"/>
  </w:num>
  <w:num w:numId="159">
    <w:abstractNumId w:val="222"/>
  </w:num>
  <w:num w:numId="160">
    <w:abstractNumId w:val="194"/>
  </w:num>
  <w:num w:numId="161">
    <w:abstractNumId w:val="86"/>
  </w:num>
  <w:num w:numId="162">
    <w:abstractNumId w:val="238"/>
  </w:num>
  <w:num w:numId="163">
    <w:abstractNumId w:val="193"/>
  </w:num>
  <w:num w:numId="164">
    <w:abstractNumId w:val="225"/>
  </w:num>
  <w:num w:numId="165">
    <w:abstractNumId w:val="56"/>
  </w:num>
  <w:num w:numId="166">
    <w:abstractNumId w:val="204"/>
  </w:num>
  <w:num w:numId="167">
    <w:abstractNumId w:val="31"/>
  </w:num>
  <w:num w:numId="168">
    <w:abstractNumId w:val="228"/>
  </w:num>
  <w:num w:numId="169">
    <w:abstractNumId w:val="28"/>
  </w:num>
  <w:num w:numId="170">
    <w:abstractNumId w:val="164"/>
  </w:num>
  <w:num w:numId="171">
    <w:abstractNumId w:val="78"/>
  </w:num>
  <w:num w:numId="172">
    <w:abstractNumId w:val="5"/>
  </w:num>
  <w:num w:numId="173">
    <w:abstractNumId w:val="48"/>
  </w:num>
  <w:num w:numId="174">
    <w:abstractNumId w:val="142"/>
  </w:num>
  <w:num w:numId="175">
    <w:abstractNumId w:val="35"/>
  </w:num>
  <w:num w:numId="176">
    <w:abstractNumId w:val="104"/>
  </w:num>
  <w:num w:numId="177">
    <w:abstractNumId w:val="206"/>
  </w:num>
  <w:num w:numId="178">
    <w:abstractNumId w:val="145"/>
  </w:num>
  <w:num w:numId="179">
    <w:abstractNumId w:val="51"/>
  </w:num>
  <w:num w:numId="180">
    <w:abstractNumId w:val="40"/>
  </w:num>
  <w:num w:numId="181">
    <w:abstractNumId w:val="219"/>
  </w:num>
  <w:num w:numId="182">
    <w:abstractNumId w:val="167"/>
  </w:num>
  <w:num w:numId="183">
    <w:abstractNumId w:val="21"/>
  </w:num>
  <w:num w:numId="184">
    <w:abstractNumId w:val="93"/>
  </w:num>
  <w:num w:numId="185">
    <w:abstractNumId w:val="163"/>
  </w:num>
  <w:num w:numId="186">
    <w:abstractNumId w:val="178"/>
  </w:num>
  <w:num w:numId="187">
    <w:abstractNumId w:val="84"/>
  </w:num>
  <w:num w:numId="188">
    <w:abstractNumId w:val="95"/>
  </w:num>
  <w:num w:numId="189">
    <w:abstractNumId w:val="92"/>
  </w:num>
  <w:num w:numId="190">
    <w:abstractNumId w:val="8"/>
  </w:num>
  <w:num w:numId="191">
    <w:abstractNumId w:val="140"/>
  </w:num>
  <w:num w:numId="192">
    <w:abstractNumId w:val="203"/>
  </w:num>
  <w:num w:numId="193">
    <w:abstractNumId w:val="47"/>
  </w:num>
  <w:num w:numId="194">
    <w:abstractNumId w:val="197"/>
  </w:num>
  <w:num w:numId="195">
    <w:abstractNumId w:val="106"/>
  </w:num>
  <w:num w:numId="196">
    <w:abstractNumId w:val="224"/>
  </w:num>
  <w:num w:numId="197">
    <w:abstractNumId w:val="76"/>
  </w:num>
  <w:num w:numId="198">
    <w:abstractNumId w:val="202"/>
  </w:num>
  <w:num w:numId="199">
    <w:abstractNumId w:val="98"/>
  </w:num>
  <w:num w:numId="200">
    <w:abstractNumId w:val="83"/>
  </w:num>
  <w:num w:numId="201">
    <w:abstractNumId w:val="160"/>
  </w:num>
  <w:num w:numId="202">
    <w:abstractNumId w:val="190"/>
  </w:num>
  <w:num w:numId="203">
    <w:abstractNumId w:val="71"/>
  </w:num>
  <w:num w:numId="204">
    <w:abstractNumId w:val="103"/>
  </w:num>
  <w:num w:numId="205">
    <w:abstractNumId w:val="162"/>
  </w:num>
  <w:num w:numId="206">
    <w:abstractNumId w:val="87"/>
  </w:num>
  <w:num w:numId="207">
    <w:abstractNumId w:val="46"/>
  </w:num>
  <w:num w:numId="208">
    <w:abstractNumId w:val="136"/>
  </w:num>
  <w:num w:numId="209">
    <w:abstractNumId w:val="125"/>
  </w:num>
  <w:num w:numId="210">
    <w:abstractNumId w:val="113"/>
  </w:num>
  <w:num w:numId="211">
    <w:abstractNumId w:val="213"/>
  </w:num>
  <w:num w:numId="212">
    <w:abstractNumId w:val="208"/>
  </w:num>
  <w:num w:numId="213">
    <w:abstractNumId w:val="3"/>
  </w:num>
  <w:num w:numId="214">
    <w:abstractNumId w:val="122"/>
  </w:num>
  <w:num w:numId="215">
    <w:abstractNumId w:val="44"/>
  </w:num>
  <w:num w:numId="216">
    <w:abstractNumId w:val="26"/>
  </w:num>
  <w:num w:numId="217">
    <w:abstractNumId w:val="10"/>
  </w:num>
  <w:num w:numId="218">
    <w:abstractNumId w:val="115"/>
  </w:num>
  <w:num w:numId="219">
    <w:abstractNumId w:val="183"/>
  </w:num>
  <w:num w:numId="220">
    <w:abstractNumId w:val="14"/>
  </w:num>
  <w:num w:numId="221">
    <w:abstractNumId w:val="7"/>
  </w:num>
  <w:num w:numId="222">
    <w:abstractNumId w:val="126"/>
  </w:num>
  <w:num w:numId="223">
    <w:abstractNumId w:val="245"/>
  </w:num>
  <w:num w:numId="224">
    <w:abstractNumId w:val="220"/>
  </w:num>
  <w:num w:numId="225">
    <w:abstractNumId w:val="9"/>
  </w:num>
  <w:num w:numId="226">
    <w:abstractNumId w:val="4"/>
  </w:num>
  <w:num w:numId="227">
    <w:abstractNumId w:val="11"/>
  </w:num>
  <w:num w:numId="228">
    <w:abstractNumId w:val="189"/>
  </w:num>
  <w:num w:numId="229">
    <w:abstractNumId w:val="74"/>
  </w:num>
  <w:num w:numId="230">
    <w:abstractNumId w:val="55"/>
  </w:num>
  <w:num w:numId="231">
    <w:abstractNumId w:val="124"/>
  </w:num>
  <w:num w:numId="232">
    <w:abstractNumId w:val="15"/>
  </w:num>
  <w:num w:numId="233">
    <w:abstractNumId w:val="205"/>
  </w:num>
  <w:num w:numId="234">
    <w:abstractNumId w:val="32"/>
  </w:num>
  <w:num w:numId="235">
    <w:abstractNumId w:val="148"/>
  </w:num>
  <w:num w:numId="236">
    <w:abstractNumId w:val="42"/>
  </w:num>
  <w:num w:numId="237">
    <w:abstractNumId w:val="179"/>
  </w:num>
  <w:num w:numId="238">
    <w:abstractNumId w:val="237"/>
  </w:num>
  <w:num w:numId="239">
    <w:abstractNumId w:val="141"/>
  </w:num>
  <w:num w:numId="240">
    <w:abstractNumId w:val="192"/>
  </w:num>
  <w:num w:numId="241">
    <w:abstractNumId w:val="221"/>
  </w:num>
  <w:num w:numId="242">
    <w:abstractNumId w:val="207"/>
  </w:num>
  <w:num w:numId="243">
    <w:abstractNumId w:val="108"/>
  </w:num>
  <w:num w:numId="244">
    <w:abstractNumId w:val="127"/>
  </w:num>
  <w:num w:numId="245">
    <w:abstractNumId w:val="64"/>
  </w:num>
  <w:num w:numId="246">
    <w:abstractNumId w:val="109"/>
  </w:num>
  <w:num w:numId="247">
    <w:abstractNumId w:val="177"/>
  </w:num>
  <w:num w:numId="248">
    <w:abstractNumId w:val="223"/>
  </w:num>
  <w:numIdMacAtCleanup w:val="2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17994"/>
    <w:rsid w:val="00010DF0"/>
    <w:rsid w:val="00060E17"/>
    <w:rsid w:val="000718B1"/>
    <w:rsid w:val="00096138"/>
    <w:rsid w:val="0009766F"/>
    <w:rsid w:val="000A56AE"/>
    <w:rsid w:val="000C4D30"/>
    <w:rsid w:val="000C6CED"/>
    <w:rsid w:val="001045EF"/>
    <w:rsid w:val="0011399F"/>
    <w:rsid w:val="00141B14"/>
    <w:rsid w:val="00143DD1"/>
    <w:rsid w:val="00157B12"/>
    <w:rsid w:val="00196884"/>
    <w:rsid w:val="001C4118"/>
    <w:rsid w:val="001D78E2"/>
    <w:rsid w:val="001D7A72"/>
    <w:rsid w:val="00226B1C"/>
    <w:rsid w:val="00267114"/>
    <w:rsid w:val="0029600F"/>
    <w:rsid w:val="003022AD"/>
    <w:rsid w:val="00313FA0"/>
    <w:rsid w:val="00380DCB"/>
    <w:rsid w:val="003839B0"/>
    <w:rsid w:val="003A10E9"/>
    <w:rsid w:val="003D31F5"/>
    <w:rsid w:val="0040532F"/>
    <w:rsid w:val="00435F3E"/>
    <w:rsid w:val="00452F4E"/>
    <w:rsid w:val="004549E3"/>
    <w:rsid w:val="004615D1"/>
    <w:rsid w:val="00471B61"/>
    <w:rsid w:val="00472F23"/>
    <w:rsid w:val="00492EC1"/>
    <w:rsid w:val="004A0BA4"/>
    <w:rsid w:val="004A317C"/>
    <w:rsid w:val="00545474"/>
    <w:rsid w:val="005549CE"/>
    <w:rsid w:val="00564E0E"/>
    <w:rsid w:val="00583174"/>
    <w:rsid w:val="00584E14"/>
    <w:rsid w:val="00591A06"/>
    <w:rsid w:val="005A6BB6"/>
    <w:rsid w:val="005B35F5"/>
    <w:rsid w:val="005E5E59"/>
    <w:rsid w:val="005E7224"/>
    <w:rsid w:val="00603525"/>
    <w:rsid w:val="00624418"/>
    <w:rsid w:val="006551AF"/>
    <w:rsid w:val="00656C4E"/>
    <w:rsid w:val="0067499D"/>
    <w:rsid w:val="006A43FC"/>
    <w:rsid w:val="006B238F"/>
    <w:rsid w:val="006C338B"/>
    <w:rsid w:val="006C5D11"/>
    <w:rsid w:val="006D0609"/>
    <w:rsid w:val="00713DE5"/>
    <w:rsid w:val="00757A7C"/>
    <w:rsid w:val="007667FF"/>
    <w:rsid w:val="0077625B"/>
    <w:rsid w:val="007C574B"/>
    <w:rsid w:val="007D2278"/>
    <w:rsid w:val="00807508"/>
    <w:rsid w:val="008349B5"/>
    <w:rsid w:val="00861C66"/>
    <w:rsid w:val="00873B1D"/>
    <w:rsid w:val="0089387A"/>
    <w:rsid w:val="008A4BDF"/>
    <w:rsid w:val="008B0FB9"/>
    <w:rsid w:val="008D049B"/>
    <w:rsid w:val="008D6724"/>
    <w:rsid w:val="008E41BA"/>
    <w:rsid w:val="00901C24"/>
    <w:rsid w:val="009072A3"/>
    <w:rsid w:val="00947007"/>
    <w:rsid w:val="00950472"/>
    <w:rsid w:val="00962304"/>
    <w:rsid w:val="00972817"/>
    <w:rsid w:val="00984339"/>
    <w:rsid w:val="00994A01"/>
    <w:rsid w:val="009978FE"/>
    <w:rsid w:val="009C4EFD"/>
    <w:rsid w:val="009D3040"/>
    <w:rsid w:val="009D7942"/>
    <w:rsid w:val="009F7ADB"/>
    <w:rsid w:val="00A23302"/>
    <w:rsid w:val="00A32DE3"/>
    <w:rsid w:val="00A66097"/>
    <w:rsid w:val="00AB6FED"/>
    <w:rsid w:val="00AC3B3A"/>
    <w:rsid w:val="00AD1347"/>
    <w:rsid w:val="00AD19BC"/>
    <w:rsid w:val="00AD33A6"/>
    <w:rsid w:val="00AF17BD"/>
    <w:rsid w:val="00B36EF7"/>
    <w:rsid w:val="00B42358"/>
    <w:rsid w:val="00B6467E"/>
    <w:rsid w:val="00B74E58"/>
    <w:rsid w:val="00B765D5"/>
    <w:rsid w:val="00BD2420"/>
    <w:rsid w:val="00C17994"/>
    <w:rsid w:val="00C21693"/>
    <w:rsid w:val="00C37863"/>
    <w:rsid w:val="00C55653"/>
    <w:rsid w:val="00CD514A"/>
    <w:rsid w:val="00CE79C3"/>
    <w:rsid w:val="00CF12DD"/>
    <w:rsid w:val="00D33073"/>
    <w:rsid w:val="00D3524E"/>
    <w:rsid w:val="00D56432"/>
    <w:rsid w:val="00D566B3"/>
    <w:rsid w:val="00D57958"/>
    <w:rsid w:val="00D65A95"/>
    <w:rsid w:val="00D70287"/>
    <w:rsid w:val="00D74ED0"/>
    <w:rsid w:val="00D93442"/>
    <w:rsid w:val="00DA0487"/>
    <w:rsid w:val="00DF40CE"/>
    <w:rsid w:val="00E1302A"/>
    <w:rsid w:val="00E14335"/>
    <w:rsid w:val="00E25504"/>
    <w:rsid w:val="00E3797A"/>
    <w:rsid w:val="00E63DB3"/>
    <w:rsid w:val="00E8155B"/>
    <w:rsid w:val="00EB0597"/>
    <w:rsid w:val="00F2752E"/>
    <w:rsid w:val="00F54102"/>
    <w:rsid w:val="00F81FFE"/>
    <w:rsid w:val="00FF4E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14"/>
  </w:style>
  <w:style w:type="paragraph" w:styleId="Heading1">
    <w:name w:val="heading 1"/>
    <w:basedOn w:val="Normal"/>
    <w:link w:val="Heading1Char"/>
    <w:uiPriority w:val="9"/>
    <w:qFormat/>
    <w:rsid w:val="00C17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79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7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94A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79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799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17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7994"/>
    <w:rPr>
      <w:b/>
      <w:bCs/>
    </w:rPr>
  </w:style>
  <w:style w:type="character" w:styleId="Hyperlink">
    <w:name w:val="Hyperlink"/>
    <w:basedOn w:val="DefaultParagraphFont"/>
    <w:uiPriority w:val="99"/>
    <w:semiHidden/>
    <w:unhideWhenUsed/>
    <w:rsid w:val="00C17994"/>
    <w:rPr>
      <w:color w:val="0000FF"/>
      <w:u w:val="single"/>
    </w:rPr>
  </w:style>
  <w:style w:type="character" w:styleId="FollowedHyperlink">
    <w:name w:val="FollowedHyperlink"/>
    <w:basedOn w:val="DefaultParagraphFont"/>
    <w:uiPriority w:val="99"/>
    <w:semiHidden/>
    <w:unhideWhenUsed/>
    <w:rsid w:val="00C17994"/>
    <w:rPr>
      <w:color w:val="800080"/>
      <w:u w:val="single"/>
    </w:rPr>
  </w:style>
  <w:style w:type="character" w:customStyle="1" w:styleId="keyword">
    <w:name w:val="keyword"/>
    <w:basedOn w:val="DefaultParagraphFont"/>
    <w:rsid w:val="00C17994"/>
  </w:style>
  <w:style w:type="character" w:customStyle="1" w:styleId="comment">
    <w:name w:val="comment"/>
    <w:basedOn w:val="DefaultParagraphFont"/>
    <w:rsid w:val="00C17994"/>
  </w:style>
  <w:style w:type="character" w:customStyle="1" w:styleId="number">
    <w:name w:val="number"/>
    <w:basedOn w:val="DefaultParagraphFont"/>
    <w:rsid w:val="00C17994"/>
  </w:style>
  <w:style w:type="character" w:customStyle="1" w:styleId="testit">
    <w:name w:val="testit"/>
    <w:basedOn w:val="DefaultParagraphFont"/>
    <w:rsid w:val="00C17994"/>
  </w:style>
  <w:style w:type="paragraph" w:styleId="HTMLPreformatted">
    <w:name w:val="HTML Preformatted"/>
    <w:basedOn w:val="Normal"/>
    <w:link w:val="HTMLPreformattedChar"/>
    <w:uiPriority w:val="99"/>
    <w:unhideWhenUsed/>
    <w:rsid w:val="00C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7994"/>
    <w:rPr>
      <w:rFonts w:ascii="Courier New" w:eastAsia="Times New Roman" w:hAnsi="Courier New" w:cs="Courier New"/>
      <w:sz w:val="20"/>
      <w:szCs w:val="20"/>
      <w:lang w:eastAsia="en-IN"/>
    </w:rPr>
  </w:style>
  <w:style w:type="character" w:customStyle="1" w:styleId="string">
    <w:name w:val="string"/>
    <w:basedOn w:val="DefaultParagraphFont"/>
    <w:rsid w:val="00C17994"/>
  </w:style>
  <w:style w:type="character" w:customStyle="1" w:styleId="Heading4Char">
    <w:name w:val="Heading 4 Char"/>
    <w:basedOn w:val="DefaultParagraphFont"/>
    <w:link w:val="Heading4"/>
    <w:uiPriority w:val="9"/>
    <w:semiHidden/>
    <w:rsid w:val="00994A01"/>
    <w:rPr>
      <w:rFonts w:asciiTheme="majorHAnsi" w:eastAsiaTheme="majorEastAsia" w:hAnsiTheme="majorHAnsi" w:cstheme="majorBidi"/>
      <w:b/>
      <w:bCs/>
      <w:i/>
      <w:iCs/>
      <w:color w:val="4F81BD" w:themeColor="accent1"/>
    </w:rPr>
  </w:style>
  <w:style w:type="paragraph" w:customStyle="1" w:styleId="filename">
    <w:name w:val="filename"/>
    <w:basedOn w:val="Normal"/>
    <w:rsid w:val="006749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1FFE"/>
    <w:rPr>
      <w:i/>
      <w:iCs/>
    </w:rPr>
  </w:style>
  <w:style w:type="paragraph" w:styleId="Header">
    <w:name w:val="header"/>
    <w:basedOn w:val="Normal"/>
    <w:link w:val="HeaderChar"/>
    <w:uiPriority w:val="99"/>
    <w:semiHidden/>
    <w:unhideWhenUsed/>
    <w:rsid w:val="001139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399F"/>
  </w:style>
  <w:style w:type="paragraph" w:styleId="Footer">
    <w:name w:val="footer"/>
    <w:basedOn w:val="Normal"/>
    <w:link w:val="FooterChar"/>
    <w:uiPriority w:val="99"/>
    <w:semiHidden/>
    <w:unhideWhenUsed/>
    <w:rsid w:val="001139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399F"/>
  </w:style>
  <w:style w:type="paragraph" w:styleId="BalloonText">
    <w:name w:val="Balloon Text"/>
    <w:basedOn w:val="Normal"/>
    <w:link w:val="BalloonTextChar"/>
    <w:uiPriority w:val="99"/>
    <w:semiHidden/>
    <w:unhideWhenUsed/>
    <w:rsid w:val="00113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9F"/>
    <w:rPr>
      <w:rFonts w:ascii="Tahoma" w:hAnsi="Tahoma" w:cs="Tahoma"/>
      <w:sz w:val="16"/>
      <w:szCs w:val="16"/>
    </w:rPr>
  </w:style>
  <w:style w:type="character" w:styleId="HTMLCode">
    <w:name w:val="HTML Code"/>
    <w:basedOn w:val="DefaultParagraphFont"/>
    <w:uiPriority w:val="99"/>
    <w:semiHidden/>
    <w:unhideWhenUsed/>
    <w:rsid w:val="007C574B"/>
    <w:rPr>
      <w:rFonts w:ascii="Courier New" w:eastAsia="Times New Roman" w:hAnsi="Courier New" w:cs="Courier New"/>
      <w:sz w:val="20"/>
      <w:szCs w:val="20"/>
    </w:rPr>
  </w:style>
  <w:style w:type="character" w:customStyle="1" w:styleId="kwd">
    <w:name w:val="kwd"/>
    <w:basedOn w:val="DefaultParagraphFont"/>
    <w:rsid w:val="006B238F"/>
  </w:style>
  <w:style w:type="character" w:customStyle="1" w:styleId="pln">
    <w:name w:val="pln"/>
    <w:basedOn w:val="DefaultParagraphFont"/>
    <w:rsid w:val="006B238F"/>
  </w:style>
  <w:style w:type="character" w:customStyle="1" w:styleId="pun">
    <w:name w:val="pun"/>
    <w:basedOn w:val="DefaultParagraphFont"/>
    <w:rsid w:val="006B238F"/>
  </w:style>
  <w:style w:type="character" w:customStyle="1" w:styleId="typ">
    <w:name w:val="typ"/>
    <w:basedOn w:val="DefaultParagraphFont"/>
    <w:rsid w:val="006B238F"/>
  </w:style>
  <w:style w:type="character" w:customStyle="1" w:styleId="str">
    <w:name w:val="str"/>
    <w:basedOn w:val="DefaultParagraphFont"/>
    <w:rsid w:val="006B238F"/>
  </w:style>
  <w:style w:type="character" w:customStyle="1" w:styleId="lit">
    <w:name w:val="lit"/>
    <w:basedOn w:val="DefaultParagraphFont"/>
    <w:rsid w:val="006B238F"/>
  </w:style>
  <w:style w:type="character" w:customStyle="1" w:styleId="com">
    <w:name w:val="com"/>
    <w:basedOn w:val="DefaultParagraphFont"/>
    <w:rsid w:val="006B238F"/>
  </w:style>
</w:styles>
</file>

<file path=word/webSettings.xml><?xml version="1.0" encoding="utf-8"?>
<w:webSettings xmlns:r="http://schemas.openxmlformats.org/officeDocument/2006/relationships" xmlns:w="http://schemas.openxmlformats.org/wordprocessingml/2006/main">
  <w:divs>
    <w:div w:id="95485969">
      <w:bodyDiv w:val="1"/>
      <w:marLeft w:val="0"/>
      <w:marRight w:val="0"/>
      <w:marTop w:val="0"/>
      <w:marBottom w:val="0"/>
      <w:divBdr>
        <w:top w:val="none" w:sz="0" w:space="0" w:color="auto"/>
        <w:left w:val="none" w:sz="0" w:space="0" w:color="auto"/>
        <w:bottom w:val="none" w:sz="0" w:space="0" w:color="auto"/>
        <w:right w:val="none" w:sz="0" w:space="0" w:color="auto"/>
      </w:divBdr>
      <w:divsChild>
        <w:div w:id="939678230">
          <w:marLeft w:val="0"/>
          <w:marRight w:val="0"/>
          <w:marTop w:val="0"/>
          <w:marBottom w:val="104"/>
          <w:divBdr>
            <w:top w:val="single" w:sz="4" w:space="0" w:color="D5DDC6"/>
            <w:left w:val="single" w:sz="18" w:space="0" w:color="66BB55"/>
            <w:bottom w:val="single" w:sz="4" w:space="0" w:color="D5DDC6"/>
            <w:right w:val="single" w:sz="4" w:space="0" w:color="D5DDC6"/>
          </w:divBdr>
        </w:div>
        <w:div w:id="231159517">
          <w:marLeft w:val="0"/>
          <w:marRight w:val="0"/>
          <w:marTop w:val="0"/>
          <w:marBottom w:val="104"/>
          <w:divBdr>
            <w:top w:val="single" w:sz="4" w:space="0" w:color="D5DDC6"/>
            <w:left w:val="single" w:sz="18" w:space="0" w:color="66BB55"/>
            <w:bottom w:val="single" w:sz="4" w:space="0" w:color="D5DDC6"/>
            <w:right w:val="single" w:sz="4" w:space="0" w:color="D5DDC6"/>
          </w:divBdr>
        </w:div>
        <w:div w:id="1689680211">
          <w:marLeft w:val="0"/>
          <w:marRight w:val="0"/>
          <w:marTop w:val="104"/>
          <w:marBottom w:val="0"/>
          <w:divBdr>
            <w:top w:val="single" w:sz="4" w:space="0" w:color="D5DDC6"/>
            <w:left w:val="single" w:sz="4" w:space="3" w:color="D5DDC6"/>
            <w:bottom w:val="single" w:sz="4" w:space="0" w:color="D5DDC6"/>
            <w:right w:val="single" w:sz="4" w:space="0" w:color="D5DDC6"/>
          </w:divBdr>
        </w:div>
        <w:div w:id="1948539774">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73492717">
      <w:bodyDiv w:val="1"/>
      <w:marLeft w:val="0"/>
      <w:marRight w:val="0"/>
      <w:marTop w:val="0"/>
      <w:marBottom w:val="0"/>
      <w:divBdr>
        <w:top w:val="none" w:sz="0" w:space="0" w:color="auto"/>
        <w:left w:val="none" w:sz="0" w:space="0" w:color="auto"/>
        <w:bottom w:val="none" w:sz="0" w:space="0" w:color="auto"/>
        <w:right w:val="none" w:sz="0" w:space="0" w:color="auto"/>
      </w:divBdr>
    </w:div>
    <w:div w:id="176385173">
      <w:bodyDiv w:val="1"/>
      <w:marLeft w:val="0"/>
      <w:marRight w:val="0"/>
      <w:marTop w:val="0"/>
      <w:marBottom w:val="0"/>
      <w:divBdr>
        <w:top w:val="none" w:sz="0" w:space="0" w:color="auto"/>
        <w:left w:val="none" w:sz="0" w:space="0" w:color="auto"/>
        <w:bottom w:val="none" w:sz="0" w:space="0" w:color="auto"/>
        <w:right w:val="none" w:sz="0" w:space="0" w:color="auto"/>
      </w:divBdr>
      <w:divsChild>
        <w:div w:id="920063712">
          <w:marLeft w:val="0"/>
          <w:marRight w:val="0"/>
          <w:marTop w:val="0"/>
          <w:marBottom w:val="104"/>
          <w:divBdr>
            <w:top w:val="single" w:sz="4" w:space="0" w:color="D5DDC6"/>
            <w:left w:val="single" w:sz="18" w:space="0" w:color="66BB55"/>
            <w:bottom w:val="single" w:sz="4" w:space="0" w:color="D5DDC6"/>
            <w:right w:val="single" w:sz="4" w:space="0" w:color="D5DDC6"/>
          </w:divBdr>
        </w:div>
        <w:div w:id="892347385">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63461357">
      <w:bodyDiv w:val="1"/>
      <w:marLeft w:val="0"/>
      <w:marRight w:val="0"/>
      <w:marTop w:val="0"/>
      <w:marBottom w:val="0"/>
      <w:divBdr>
        <w:top w:val="none" w:sz="0" w:space="0" w:color="auto"/>
        <w:left w:val="none" w:sz="0" w:space="0" w:color="auto"/>
        <w:bottom w:val="none" w:sz="0" w:space="0" w:color="auto"/>
        <w:right w:val="none" w:sz="0" w:space="0" w:color="auto"/>
      </w:divBdr>
      <w:divsChild>
        <w:div w:id="766854764">
          <w:marLeft w:val="0"/>
          <w:marRight w:val="0"/>
          <w:marTop w:val="0"/>
          <w:marBottom w:val="104"/>
          <w:divBdr>
            <w:top w:val="single" w:sz="4" w:space="0" w:color="D5DDC6"/>
            <w:left w:val="single" w:sz="18" w:space="0" w:color="66BB55"/>
            <w:bottom w:val="single" w:sz="4" w:space="0" w:color="D5DDC6"/>
            <w:right w:val="single" w:sz="4" w:space="0" w:color="D5DDC6"/>
          </w:divBdr>
        </w:div>
        <w:div w:id="1269659776">
          <w:marLeft w:val="0"/>
          <w:marRight w:val="0"/>
          <w:marTop w:val="104"/>
          <w:marBottom w:val="0"/>
          <w:divBdr>
            <w:top w:val="single" w:sz="4" w:space="0" w:color="D5DDC6"/>
            <w:left w:val="single" w:sz="4" w:space="3" w:color="D5DDC6"/>
            <w:bottom w:val="single" w:sz="4" w:space="0" w:color="D5DDC6"/>
            <w:right w:val="single" w:sz="4" w:space="0" w:color="D5DDC6"/>
          </w:divBdr>
        </w:div>
        <w:div w:id="617300271">
          <w:marLeft w:val="0"/>
          <w:marRight w:val="0"/>
          <w:marTop w:val="0"/>
          <w:marBottom w:val="104"/>
          <w:divBdr>
            <w:top w:val="single" w:sz="4" w:space="0" w:color="D5DDC6"/>
            <w:left w:val="single" w:sz="18" w:space="0" w:color="66BB55"/>
            <w:bottom w:val="single" w:sz="4" w:space="0" w:color="D5DDC6"/>
            <w:right w:val="single" w:sz="4" w:space="0" w:color="D5DDC6"/>
          </w:divBdr>
        </w:div>
        <w:div w:id="1011682907">
          <w:marLeft w:val="0"/>
          <w:marRight w:val="0"/>
          <w:marTop w:val="0"/>
          <w:marBottom w:val="104"/>
          <w:divBdr>
            <w:top w:val="single" w:sz="4" w:space="0" w:color="D5DDC6"/>
            <w:left w:val="single" w:sz="18" w:space="0" w:color="66BB55"/>
            <w:bottom w:val="single" w:sz="4" w:space="0" w:color="D5DDC6"/>
            <w:right w:val="single" w:sz="4" w:space="0" w:color="D5DDC6"/>
          </w:divBdr>
        </w:div>
        <w:div w:id="1477650385">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364906652">
      <w:bodyDiv w:val="1"/>
      <w:marLeft w:val="0"/>
      <w:marRight w:val="0"/>
      <w:marTop w:val="0"/>
      <w:marBottom w:val="0"/>
      <w:divBdr>
        <w:top w:val="none" w:sz="0" w:space="0" w:color="auto"/>
        <w:left w:val="none" w:sz="0" w:space="0" w:color="auto"/>
        <w:bottom w:val="none" w:sz="0" w:space="0" w:color="auto"/>
        <w:right w:val="none" w:sz="0" w:space="0" w:color="auto"/>
      </w:divBdr>
      <w:divsChild>
        <w:div w:id="718212661">
          <w:marLeft w:val="0"/>
          <w:marRight w:val="0"/>
          <w:marTop w:val="0"/>
          <w:marBottom w:val="0"/>
          <w:divBdr>
            <w:top w:val="none" w:sz="0" w:space="0" w:color="auto"/>
            <w:left w:val="none" w:sz="0" w:space="0" w:color="auto"/>
            <w:bottom w:val="none" w:sz="0" w:space="0" w:color="auto"/>
            <w:right w:val="none" w:sz="0" w:space="0" w:color="auto"/>
          </w:divBdr>
        </w:div>
      </w:divsChild>
    </w:div>
    <w:div w:id="371807655">
      <w:bodyDiv w:val="1"/>
      <w:marLeft w:val="0"/>
      <w:marRight w:val="0"/>
      <w:marTop w:val="0"/>
      <w:marBottom w:val="0"/>
      <w:divBdr>
        <w:top w:val="none" w:sz="0" w:space="0" w:color="auto"/>
        <w:left w:val="none" w:sz="0" w:space="0" w:color="auto"/>
        <w:bottom w:val="none" w:sz="0" w:space="0" w:color="auto"/>
        <w:right w:val="none" w:sz="0" w:space="0" w:color="auto"/>
      </w:divBdr>
      <w:divsChild>
        <w:div w:id="1757169796">
          <w:marLeft w:val="130"/>
          <w:marRight w:val="0"/>
          <w:marTop w:val="0"/>
          <w:marBottom w:val="0"/>
          <w:divBdr>
            <w:top w:val="single" w:sz="4" w:space="0" w:color="FFC0CB"/>
            <w:left w:val="single" w:sz="4" w:space="1" w:color="FFC0CB"/>
            <w:bottom w:val="single" w:sz="4" w:space="1" w:color="FFC0CB"/>
            <w:right w:val="single" w:sz="4" w:space="1" w:color="FFC0CB"/>
          </w:divBdr>
        </w:div>
        <w:div w:id="609514503">
          <w:marLeft w:val="0"/>
          <w:marRight w:val="0"/>
          <w:marTop w:val="0"/>
          <w:marBottom w:val="104"/>
          <w:divBdr>
            <w:top w:val="single" w:sz="4" w:space="0" w:color="D5DDC6"/>
            <w:left w:val="single" w:sz="18" w:space="0" w:color="66BB55"/>
            <w:bottom w:val="single" w:sz="4" w:space="0" w:color="D5DDC6"/>
            <w:right w:val="single" w:sz="4" w:space="0" w:color="D5DDC6"/>
          </w:divBdr>
        </w:div>
        <w:div w:id="691030496">
          <w:marLeft w:val="0"/>
          <w:marRight w:val="0"/>
          <w:marTop w:val="0"/>
          <w:marBottom w:val="0"/>
          <w:divBdr>
            <w:top w:val="none" w:sz="0" w:space="0" w:color="auto"/>
            <w:left w:val="none" w:sz="0" w:space="0" w:color="auto"/>
            <w:bottom w:val="none" w:sz="0" w:space="0" w:color="auto"/>
            <w:right w:val="none" w:sz="0" w:space="0" w:color="auto"/>
          </w:divBdr>
        </w:div>
        <w:div w:id="1391272656">
          <w:marLeft w:val="0"/>
          <w:marRight w:val="0"/>
          <w:marTop w:val="0"/>
          <w:marBottom w:val="104"/>
          <w:divBdr>
            <w:top w:val="single" w:sz="4" w:space="0" w:color="D5DDC6"/>
            <w:left w:val="single" w:sz="18" w:space="0" w:color="66BB55"/>
            <w:bottom w:val="single" w:sz="4" w:space="0" w:color="D5DDC6"/>
            <w:right w:val="single" w:sz="4" w:space="0" w:color="D5DDC6"/>
          </w:divBdr>
        </w:div>
        <w:div w:id="608973187">
          <w:marLeft w:val="0"/>
          <w:marRight w:val="0"/>
          <w:marTop w:val="104"/>
          <w:marBottom w:val="0"/>
          <w:divBdr>
            <w:top w:val="single" w:sz="4" w:space="0" w:color="D5DDC6"/>
            <w:left w:val="single" w:sz="4" w:space="3" w:color="D5DDC6"/>
            <w:bottom w:val="single" w:sz="4" w:space="0" w:color="D5DDC6"/>
            <w:right w:val="single" w:sz="4" w:space="0" w:color="D5DDC6"/>
          </w:divBdr>
        </w:div>
        <w:div w:id="1913811441">
          <w:marLeft w:val="0"/>
          <w:marRight w:val="0"/>
          <w:marTop w:val="0"/>
          <w:marBottom w:val="104"/>
          <w:divBdr>
            <w:top w:val="single" w:sz="4" w:space="0" w:color="D5DDC6"/>
            <w:left w:val="single" w:sz="18" w:space="0" w:color="66BB55"/>
            <w:bottom w:val="single" w:sz="4" w:space="0" w:color="D5DDC6"/>
            <w:right w:val="single" w:sz="4" w:space="0" w:color="D5DDC6"/>
          </w:divBdr>
        </w:div>
        <w:div w:id="557980472">
          <w:marLeft w:val="0"/>
          <w:marRight w:val="0"/>
          <w:marTop w:val="0"/>
          <w:marBottom w:val="104"/>
          <w:divBdr>
            <w:top w:val="single" w:sz="4" w:space="0" w:color="D5DDC6"/>
            <w:left w:val="single" w:sz="18" w:space="0" w:color="66BB55"/>
            <w:bottom w:val="single" w:sz="4" w:space="0" w:color="D5DDC6"/>
            <w:right w:val="single" w:sz="4" w:space="0" w:color="D5DDC6"/>
          </w:divBdr>
        </w:div>
        <w:div w:id="707410315">
          <w:marLeft w:val="0"/>
          <w:marRight w:val="0"/>
          <w:marTop w:val="0"/>
          <w:marBottom w:val="104"/>
          <w:divBdr>
            <w:top w:val="single" w:sz="4" w:space="0" w:color="D5DDC6"/>
            <w:left w:val="single" w:sz="18" w:space="0" w:color="66BB55"/>
            <w:bottom w:val="single" w:sz="4" w:space="0" w:color="D5DDC6"/>
            <w:right w:val="single" w:sz="4" w:space="0" w:color="D5DDC6"/>
          </w:divBdr>
        </w:div>
        <w:div w:id="149090220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379399990">
      <w:bodyDiv w:val="1"/>
      <w:marLeft w:val="0"/>
      <w:marRight w:val="0"/>
      <w:marTop w:val="0"/>
      <w:marBottom w:val="0"/>
      <w:divBdr>
        <w:top w:val="none" w:sz="0" w:space="0" w:color="auto"/>
        <w:left w:val="none" w:sz="0" w:space="0" w:color="auto"/>
        <w:bottom w:val="none" w:sz="0" w:space="0" w:color="auto"/>
        <w:right w:val="none" w:sz="0" w:space="0" w:color="auto"/>
      </w:divBdr>
      <w:divsChild>
        <w:div w:id="1981497588">
          <w:marLeft w:val="0"/>
          <w:marRight w:val="0"/>
          <w:marTop w:val="0"/>
          <w:marBottom w:val="104"/>
          <w:divBdr>
            <w:top w:val="single" w:sz="4" w:space="0" w:color="D5DDC6"/>
            <w:left w:val="single" w:sz="18" w:space="0" w:color="66BB55"/>
            <w:bottom w:val="single" w:sz="4" w:space="0" w:color="D5DDC6"/>
            <w:right w:val="single" w:sz="4" w:space="0" w:color="D5DDC6"/>
          </w:divBdr>
        </w:div>
        <w:div w:id="1902255557">
          <w:marLeft w:val="0"/>
          <w:marRight w:val="0"/>
          <w:marTop w:val="0"/>
          <w:marBottom w:val="104"/>
          <w:divBdr>
            <w:top w:val="single" w:sz="4" w:space="0" w:color="D5DDC6"/>
            <w:left w:val="single" w:sz="18" w:space="0" w:color="66BB55"/>
            <w:bottom w:val="single" w:sz="4" w:space="0" w:color="D5DDC6"/>
            <w:right w:val="single" w:sz="4" w:space="0" w:color="D5DDC6"/>
          </w:divBdr>
        </w:div>
        <w:div w:id="1592660186">
          <w:marLeft w:val="0"/>
          <w:marRight w:val="0"/>
          <w:marTop w:val="0"/>
          <w:marBottom w:val="104"/>
          <w:divBdr>
            <w:top w:val="single" w:sz="4" w:space="0" w:color="D5DDC6"/>
            <w:left w:val="single" w:sz="18" w:space="0" w:color="66BB55"/>
            <w:bottom w:val="single" w:sz="4" w:space="0" w:color="D5DDC6"/>
            <w:right w:val="single" w:sz="4" w:space="0" w:color="D5DDC6"/>
          </w:divBdr>
        </w:div>
        <w:div w:id="92674975">
          <w:marLeft w:val="0"/>
          <w:marRight w:val="0"/>
          <w:marTop w:val="104"/>
          <w:marBottom w:val="0"/>
          <w:divBdr>
            <w:top w:val="single" w:sz="4" w:space="0" w:color="D5DDC6"/>
            <w:left w:val="single" w:sz="4" w:space="3" w:color="D5DDC6"/>
            <w:bottom w:val="single" w:sz="4" w:space="0" w:color="D5DDC6"/>
            <w:right w:val="single" w:sz="4" w:space="0" w:color="D5DDC6"/>
          </w:divBdr>
        </w:div>
        <w:div w:id="485585867">
          <w:marLeft w:val="0"/>
          <w:marRight w:val="0"/>
          <w:marTop w:val="0"/>
          <w:marBottom w:val="104"/>
          <w:divBdr>
            <w:top w:val="single" w:sz="4" w:space="0" w:color="D5DDC6"/>
            <w:left w:val="single" w:sz="18" w:space="0" w:color="66BB55"/>
            <w:bottom w:val="single" w:sz="4" w:space="0" w:color="D5DDC6"/>
            <w:right w:val="single" w:sz="4" w:space="0" w:color="D5DDC6"/>
          </w:divBdr>
        </w:div>
        <w:div w:id="1290629153">
          <w:marLeft w:val="0"/>
          <w:marRight w:val="0"/>
          <w:marTop w:val="104"/>
          <w:marBottom w:val="0"/>
          <w:divBdr>
            <w:top w:val="single" w:sz="4" w:space="0" w:color="D5DDC6"/>
            <w:left w:val="single" w:sz="4" w:space="3" w:color="D5DDC6"/>
            <w:bottom w:val="single" w:sz="4" w:space="0" w:color="D5DDC6"/>
            <w:right w:val="single" w:sz="4" w:space="0" w:color="D5DDC6"/>
          </w:divBdr>
        </w:div>
        <w:div w:id="1662002827">
          <w:marLeft w:val="0"/>
          <w:marRight w:val="0"/>
          <w:marTop w:val="0"/>
          <w:marBottom w:val="104"/>
          <w:divBdr>
            <w:top w:val="single" w:sz="4" w:space="0" w:color="D5DDC6"/>
            <w:left w:val="single" w:sz="18" w:space="0" w:color="66BB55"/>
            <w:bottom w:val="single" w:sz="4" w:space="0" w:color="D5DDC6"/>
            <w:right w:val="single" w:sz="4" w:space="0" w:color="D5DDC6"/>
          </w:divBdr>
        </w:div>
        <w:div w:id="602348736">
          <w:marLeft w:val="0"/>
          <w:marRight w:val="0"/>
          <w:marTop w:val="104"/>
          <w:marBottom w:val="0"/>
          <w:divBdr>
            <w:top w:val="single" w:sz="4" w:space="0" w:color="D5DDC6"/>
            <w:left w:val="single" w:sz="4" w:space="3" w:color="D5DDC6"/>
            <w:bottom w:val="single" w:sz="4" w:space="0" w:color="D5DDC6"/>
            <w:right w:val="single" w:sz="4" w:space="0" w:color="D5DDC6"/>
          </w:divBdr>
        </w:div>
        <w:div w:id="2092656227">
          <w:marLeft w:val="0"/>
          <w:marRight w:val="0"/>
          <w:marTop w:val="0"/>
          <w:marBottom w:val="104"/>
          <w:divBdr>
            <w:top w:val="single" w:sz="4" w:space="0" w:color="D5DDC6"/>
            <w:left w:val="single" w:sz="18" w:space="0" w:color="66BB55"/>
            <w:bottom w:val="single" w:sz="4" w:space="0" w:color="D5DDC6"/>
            <w:right w:val="single" w:sz="4" w:space="0" w:color="D5DDC6"/>
          </w:divBdr>
        </w:div>
        <w:div w:id="184754968">
          <w:marLeft w:val="0"/>
          <w:marRight w:val="0"/>
          <w:marTop w:val="104"/>
          <w:marBottom w:val="0"/>
          <w:divBdr>
            <w:top w:val="single" w:sz="4" w:space="0" w:color="D5DDC6"/>
            <w:left w:val="single" w:sz="4" w:space="3" w:color="D5DDC6"/>
            <w:bottom w:val="single" w:sz="4" w:space="0" w:color="D5DDC6"/>
            <w:right w:val="single" w:sz="4" w:space="0" w:color="D5DDC6"/>
          </w:divBdr>
        </w:div>
        <w:div w:id="1106076654">
          <w:marLeft w:val="0"/>
          <w:marRight w:val="0"/>
          <w:marTop w:val="0"/>
          <w:marBottom w:val="104"/>
          <w:divBdr>
            <w:top w:val="single" w:sz="4" w:space="0" w:color="D5DDC6"/>
            <w:left w:val="single" w:sz="18" w:space="0" w:color="66BB55"/>
            <w:bottom w:val="single" w:sz="4" w:space="0" w:color="D5DDC6"/>
            <w:right w:val="single" w:sz="4" w:space="0" w:color="D5DDC6"/>
          </w:divBdr>
        </w:div>
        <w:div w:id="1352685289">
          <w:marLeft w:val="0"/>
          <w:marRight w:val="0"/>
          <w:marTop w:val="104"/>
          <w:marBottom w:val="0"/>
          <w:divBdr>
            <w:top w:val="single" w:sz="4" w:space="0" w:color="D5DDC6"/>
            <w:left w:val="single" w:sz="4" w:space="3" w:color="D5DDC6"/>
            <w:bottom w:val="single" w:sz="4" w:space="0" w:color="D5DDC6"/>
            <w:right w:val="single" w:sz="4" w:space="0" w:color="D5DDC6"/>
          </w:divBdr>
        </w:div>
        <w:div w:id="191655139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423887710">
      <w:bodyDiv w:val="1"/>
      <w:marLeft w:val="0"/>
      <w:marRight w:val="0"/>
      <w:marTop w:val="0"/>
      <w:marBottom w:val="0"/>
      <w:divBdr>
        <w:top w:val="none" w:sz="0" w:space="0" w:color="auto"/>
        <w:left w:val="none" w:sz="0" w:space="0" w:color="auto"/>
        <w:bottom w:val="none" w:sz="0" w:space="0" w:color="auto"/>
        <w:right w:val="none" w:sz="0" w:space="0" w:color="auto"/>
      </w:divBdr>
    </w:div>
    <w:div w:id="467279978">
      <w:bodyDiv w:val="1"/>
      <w:marLeft w:val="0"/>
      <w:marRight w:val="0"/>
      <w:marTop w:val="0"/>
      <w:marBottom w:val="0"/>
      <w:divBdr>
        <w:top w:val="none" w:sz="0" w:space="0" w:color="auto"/>
        <w:left w:val="none" w:sz="0" w:space="0" w:color="auto"/>
        <w:bottom w:val="none" w:sz="0" w:space="0" w:color="auto"/>
        <w:right w:val="none" w:sz="0" w:space="0" w:color="auto"/>
      </w:divBdr>
      <w:divsChild>
        <w:div w:id="149563079">
          <w:marLeft w:val="0"/>
          <w:marRight w:val="0"/>
          <w:marTop w:val="0"/>
          <w:marBottom w:val="104"/>
          <w:divBdr>
            <w:top w:val="single" w:sz="4" w:space="0" w:color="D5DDC6"/>
            <w:left w:val="single" w:sz="18" w:space="0" w:color="66BB55"/>
            <w:bottom w:val="single" w:sz="4" w:space="0" w:color="D5DDC6"/>
            <w:right w:val="single" w:sz="4" w:space="0" w:color="D5DDC6"/>
          </w:divBdr>
        </w:div>
        <w:div w:id="980111410">
          <w:marLeft w:val="0"/>
          <w:marRight w:val="0"/>
          <w:marTop w:val="104"/>
          <w:marBottom w:val="0"/>
          <w:divBdr>
            <w:top w:val="single" w:sz="4" w:space="0" w:color="D5DDC6"/>
            <w:left w:val="single" w:sz="4" w:space="3" w:color="D5DDC6"/>
            <w:bottom w:val="single" w:sz="4" w:space="0" w:color="D5DDC6"/>
            <w:right w:val="single" w:sz="4" w:space="0" w:color="D5DDC6"/>
          </w:divBdr>
        </w:div>
        <w:div w:id="1449620724">
          <w:marLeft w:val="0"/>
          <w:marRight w:val="0"/>
          <w:marTop w:val="0"/>
          <w:marBottom w:val="104"/>
          <w:divBdr>
            <w:top w:val="single" w:sz="4" w:space="0" w:color="D5DDC6"/>
            <w:left w:val="single" w:sz="18" w:space="0" w:color="66BB55"/>
            <w:bottom w:val="single" w:sz="4" w:space="0" w:color="D5DDC6"/>
            <w:right w:val="single" w:sz="4" w:space="0" w:color="D5DDC6"/>
          </w:divBdr>
        </w:div>
        <w:div w:id="1876458926">
          <w:marLeft w:val="0"/>
          <w:marRight w:val="0"/>
          <w:marTop w:val="104"/>
          <w:marBottom w:val="0"/>
          <w:divBdr>
            <w:top w:val="single" w:sz="4" w:space="0" w:color="D5DDC6"/>
            <w:left w:val="single" w:sz="4" w:space="3" w:color="D5DDC6"/>
            <w:bottom w:val="single" w:sz="4" w:space="0" w:color="D5DDC6"/>
            <w:right w:val="single" w:sz="4" w:space="0" w:color="D5DDC6"/>
          </w:divBdr>
        </w:div>
        <w:div w:id="2082746722">
          <w:marLeft w:val="0"/>
          <w:marRight w:val="0"/>
          <w:marTop w:val="0"/>
          <w:marBottom w:val="104"/>
          <w:divBdr>
            <w:top w:val="single" w:sz="4" w:space="0" w:color="D5DDC6"/>
            <w:left w:val="single" w:sz="18" w:space="0" w:color="66BB55"/>
            <w:bottom w:val="single" w:sz="4" w:space="0" w:color="D5DDC6"/>
            <w:right w:val="single" w:sz="4" w:space="0" w:color="D5DDC6"/>
          </w:divBdr>
        </w:div>
        <w:div w:id="500655722">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469708285">
      <w:bodyDiv w:val="1"/>
      <w:marLeft w:val="0"/>
      <w:marRight w:val="0"/>
      <w:marTop w:val="0"/>
      <w:marBottom w:val="0"/>
      <w:divBdr>
        <w:top w:val="none" w:sz="0" w:space="0" w:color="auto"/>
        <w:left w:val="none" w:sz="0" w:space="0" w:color="auto"/>
        <w:bottom w:val="none" w:sz="0" w:space="0" w:color="auto"/>
        <w:right w:val="none" w:sz="0" w:space="0" w:color="auto"/>
      </w:divBdr>
      <w:divsChild>
        <w:div w:id="1777938916">
          <w:marLeft w:val="0"/>
          <w:marRight w:val="0"/>
          <w:marTop w:val="0"/>
          <w:marBottom w:val="0"/>
          <w:divBdr>
            <w:top w:val="none" w:sz="0" w:space="0" w:color="auto"/>
            <w:left w:val="none" w:sz="0" w:space="0" w:color="auto"/>
            <w:bottom w:val="none" w:sz="0" w:space="0" w:color="auto"/>
            <w:right w:val="none" w:sz="0" w:space="0" w:color="auto"/>
          </w:divBdr>
          <w:divsChild>
            <w:div w:id="171647998">
              <w:marLeft w:val="0"/>
              <w:marRight w:val="0"/>
              <w:marTop w:val="0"/>
              <w:marBottom w:val="130"/>
              <w:divBdr>
                <w:top w:val="none" w:sz="0" w:space="0" w:color="auto"/>
                <w:left w:val="none" w:sz="0" w:space="0" w:color="auto"/>
                <w:bottom w:val="none" w:sz="0" w:space="0" w:color="auto"/>
                <w:right w:val="none" w:sz="0" w:space="0" w:color="auto"/>
              </w:divBdr>
              <w:divsChild>
                <w:div w:id="713427740">
                  <w:marLeft w:val="0"/>
                  <w:marRight w:val="0"/>
                  <w:marTop w:val="0"/>
                  <w:marBottom w:val="0"/>
                  <w:divBdr>
                    <w:top w:val="none" w:sz="0" w:space="0" w:color="auto"/>
                    <w:left w:val="none" w:sz="0" w:space="0" w:color="auto"/>
                    <w:bottom w:val="none" w:sz="0" w:space="0" w:color="auto"/>
                    <w:right w:val="none" w:sz="0" w:space="0" w:color="auto"/>
                  </w:divBdr>
                  <w:divsChild>
                    <w:div w:id="1995640641">
                      <w:marLeft w:val="0"/>
                      <w:marRight w:val="0"/>
                      <w:marTop w:val="0"/>
                      <w:marBottom w:val="0"/>
                      <w:divBdr>
                        <w:top w:val="none" w:sz="0" w:space="0" w:color="auto"/>
                        <w:left w:val="none" w:sz="0" w:space="0" w:color="auto"/>
                        <w:bottom w:val="none" w:sz="0" w:space="0" w:color="auto"/>
                        <w:right w:val="none" w:sz="0" w:space="0" w:color="auto"/>
                      </w:divBdr>
                      <w:divsChild>
                        <w:div w:id="181625279">
                          <w:marLeft w:val="0"/>
                          <w:marRight w:val="0"/>
                          <w:marTop w:val="0"/>
                          <w:marBottom w:val="0"/>
                          <w:divBdr>
                            <w:top w:val="none" w:sz="0" w:space="0" w:color="auto"/>
                            <w:left w:val="none" w:sz="0" w:space="0" w:color="auto"/>
                            <w:bottom w:val="none" w:sz="0" w:space="0" w:color="auto"/>
                            <w:right w:val="none" w:sz="0" w:space="0" w:color="auto"/>
                          </w:divBdr>
                          <w:divsChild>
                            <w:div w:id="4806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6388">
                  <w:marLeft w:val="0"/>
                  <w:marRight w:val="0"/>
                  <w:marTop w:val="0"/>
                  <w:marBottom w:val="0"/>
                  <w:divBdr>
                    <w:top w:val="none" w:sz="0" w:space="0" w:color="auto"/>
                    <w:left w:val="none" w:sz="0" w:space="0" w:color="auto"/>
                    <w:bottom w:val="none" w:sz="0" w:space="0" w:color="auto"/>
                    <w:right w:val="none" w:sz="0" w:space="0" w:color="auto"/>
                  </w:divBdr>
                  <w:divsChild>
                    <w:div w:id="22218554">
                      <w:marLeft w:val="0"/>
                      <w:marRight w:val="0"/>
                      <w:marTop w:val="0"/>
                      <w:marBottom w:val="0"/>
                      <w:divBdr>
                        <w:top w:val="none" w:sz="0" w:space="0" w:color="auto"/>
                        <w:left w:val="none" w:sz="0" w:space="0" w:color="auto"/>
                        <w:bottom w:val="none" w:sz="0" w:space="0" w:color="auto"/>
                        <w:right w:val="none" w:sz="0" w:space="0" w:color="auto"/>
                      </w:divBdr>
                      <w:divsChild>
                        <w:div w:id="509874170">
                          <w:marLeft w:val="0"/>
                          <w:marRight w:val="0"/>
                          <w:marTop w:val="0"/>
                          <w:marBottom w:val="0"/>
                          <w:divBdr>
                            <w:top w:val="none" w:sz="0" w:space="0" w:color="auto"/>
                            <w:left w:val="none" w:sz="0" w:space="0" w:color="auto"/>
                            <w:bottom w:val="none" w:sz="0" w:space="0" w:color="auto"/>
                            <w:right w:val="none" w:sz="0" w:space="0" w:color="auto"/>
                          </w:divBdr>
                          <w:divsChild>
                            <w:div w:id="838158930">
                              <w:marLeft w:val="0"/>
                              <w:marRight w:val="0"/>
                              <w:marTop w:val="0"/>
                              <w:marBottom w:val="0"/>
                              <w:divBdr>
                                <w:top w:val="none" w:sz="0" w:space="0" w:color="auto"/>
                                <w:left w:val="none" w:sz="0" w:space="0" w:color="auto"/>
                                <w:bottom w:val="none" w:sz="0" w:space="0" w:color="auto"/>
                                <w:right w:val="none" w:sz="0" w:space="0" w:color="auto"/>
                              </w:divBdr>
                            </w:div>
                            <w:div w:id="1515848382">
                              <w:marLeft w:val="0"/>
                              <w:marRight w:val="0"/>
                              <w:marTop w:val="0"/>
                              <w:marBottom w:val="0"/>
                              <w:divBdr>
                                <w:top w:val="none" w:sz="0" w:space="0" w:color="auto"/>
                                <w:left w:val="none" w:sz="0" w:space="0" w:color="auto"/>
                                <w:bottom w:val="none" w:sz="0" w:space="0" w:color="auto"/>
                                <w:right w:val="none" w:sz="0" w:space="0" w:color="auto"/>
                              </w:divBdr>
                            </w:div>
                            <w:div w:id="1118061971">
                              <w:marLeft w:val="0"/>
                              <w:marRight w:val="0"/>
                              <w:marTop w:val="0"/>
                              <w:marBottom w:val="0"/>
                              <w:divBdr>
                                <w:top w:val="none" w:sz="0" w:space="0" w:color="auto"/>
                                <w:left w:val="none" w:sz="0" w:space="0" w:color="auto"/>
                                <w:bottom w:val="none" w:sz="0" w:space="0" w:color="auto"/>
                                <w:right w:val="none" w:sz="0" w:space="0" w:color="auto"/>
                              </w:divBdr>
                            </w:div>
                            <w:div w:id="894632112">
                              <w:marLeft w:val="0"/>
                              <w:marRight w:val="0"/>
                              <w:marTop w:val="0"/>
                              <w:marBottom w:val="0"/>
                              <w:divBdr>
                                <w:top w:val="none" w:sz="0" w:space="0" w:color="auto"/>
                                <w:left w:val="none" w:sz="0" w:space="0" w:color="auto"/>
                                <w:bottom w:val="none" w:sz="0" w:space="0" w:color="auto"/>
                                <w:right w:val="none" w:sz="0" w:space="0" w:color="auto"/>
                              </w:divBdr>
                            </w:div>
                            <w:div w:id="1821918736">
                              <w:marLeft w:val="0"/>
                              <w:marRight w:val="0"/>
                              <w:marTop w:val="0"/>
                              <w:marBottom w:val="0"/>
                              <w:divBdr>
                                <w:top w:val="none" w:sz="0" w:space="0" w:color="auto"/>
                                <w:left w:val="none" w:sz="0" w:space="0" w:color="auto"/>
                                <w:bottom w:val="none" w:sz="0" w:space="0" w:color="auto"/>
                                <w:right w:val="none" w:sz="0" w:space="0" w:color="auto"/>
                              </w:divBdr>
                            </w:div>
                            <w:div w:id="1853714769">
                              <w:marLeft w:val="0"/>
                              <w:marRight w:val="0"/>
                              <w:marTop w:val="0"/>
                              <w:marBottom w:val="0"/>
                              <w:divBdr>
                                <w:top w:val="none" w:sz="0" w:space="0" w:color="auto"/>
                                <w:left w:val="none" w:sz="0" w:space="0" w:color="auto"/>
                                <w:bottom w:val="none" w:sz="0" w:space="0" w:color="auto"/>
                                <w:right w:val="none" w:sz="0" w:space="0" w:color="auto"/>
                              </w:divBdr>
                            </w:div>
                            <w:div w:id="1202088104">
                              <w:marLeft w:val="0"/>
                              <w:marRight w:val="0"/>
                              <w:marTop w:val="0"/>
                              <w:marBottom w:val="0"/>
                              <w:divBdr>
                                <w:top w:val="none" w:sz="0" w:space="0" w:color="auto"/>
                                <w:left w:val="none" w:sz="0" w:space="0" w:color="auto"/>
                                <w:bottom w:val="none" w:sz="0" w:space="0" w:color="auto"/>
                                <w:right w:val="none" w:sz="0" w:space="0" w:color="auto"/>
                              </w:divBdr>
                            </w:div>
                            <w:div w:id="620696573">
                              <w:marLeft w:val="0"/>
                              <w:marRight w:val="0"/>
                              <w:marTop w:val="0"/>
                              <w:marBottom w:val="0"/>
                              <w:divBdr>
                                <w:top w:val="none" w:sz="0" w:space="0" w:color="auto"/>
                                <w:left w:val="none" w:sz="0" w:space="0" w:color="auto"/>
                                <w:bottom w:val="none" w:sz="0" w:space="0" w:color="auto"/>
                                <w:right w:val="none" w:sz="0" w:space="0" w:color="auto"/>
                              </w:divBdr>
                            </w:div>
                            <w:div w:id="1602642114">
                              <w:marLeft w:val="0"/>
                              <w:marRight w:val="0"/>
                              <w:marTop w:val="0"/>
                              <w:marBottom w:val="0"/>
                              <w:divBdr>
                                <w:top w:val="none" w:sz="0" w:space="0" w:color="auto"/>
                                <w:left w:val="none" w:sz="0" w:space="0" w:color="auto"/>
                                <w:bottom w:val="none" w:sz="0" w:space="0" w:color="auto"/>
                                <w:right w:val="none" w:sz="0" w:space="0" w:color="auto"/>
                              </w:divBdr>
                            </w:div>
                            <w:div w:id="218052266">
                              <w:marLeft w:val="0"/>
                              <w:marRight w:val="0"/>
                              <w:marTop w:val="0"/>
                              <w:marBottom w:val="0"/>
                              <w:divBdr>
                                <w:top w:val="none" w:sz="0" w:space="0" w:color="auto"/>
                                <w:left w:val="none" w:sz="0" w:space="0" w:color="auto"/>
                                <w:bottom w:val="none" w:sz="0" w:space="0" w:color="auto"/>
                                <w:right w:val="none" w:sz="0" w:space="0" w:color="auto"/>
                              </w:divBdr>
                            </w:div>
                            <w:div w:id="575285613">
                              <w:marLeft w:val="0"/>
                              <w:marRight w:val="0"/>
                              <w:marTop w:val="0"/>
                              <w:marBottom w:val="0"/>
                              <w:divBdr>
                                <w:top w:val="none" w:sz="0" w:space="0" w:color="auto"/>
                                <w:left w:val="none" w:sz="0" w:space="0" w:color="auto"/>
                                <w:bottom w:val="none" w:sz="0" w:space="0" w:color="auto"/>
                                <w:right w:val="none" w:sz="0" w:space="0" w:color="auto"/>
                              </w:divBdr>
                            </w:div>
                            <w:div w:id="1369450920">
                              <w:marLeft w:val="0"/>
                              <w:marRight w:val="0"/>
                              <w:marTop w:val="0"/>
                              <w:marBottom w:val="0"/>
                              <w:divBdr>
                                <w:top w:val="none" w:sz="0" w:space="0" w:color="auto"/>
                                <w:left w:val="none" w:sz="0" w:space="0" w:color="auto"/>
                                <w:bottom w:val="none" w:sz="0" w:space="0" w:color="auto"/>
                                <w:right w:val="none" w:sz="0" w:space="0" w:color="auto"/>
                              </w:divBdr>
                            </w:div>
                            <w:div w:id="586961607">
                              <w:marLeft w:val="0"/>
                              <w:marRight w:val="0"/>
                              <w:marTop w:val="0"/>
                              <w:marBottom w:val="0"/>
                              <w:divBdr>
                                <w:top w:val="none" w:sz="0" w:space="0" w:color="auto"/>
                                <w:left w:val="none" w:sz="0" w:space="0" w:color="auto"/>
                                <w:bottom w:val="none" w:sz="0" w:space="0" w:color="auto"/>
                                <w:right w:val="none" w:sz="0" w:space="0" w:color="auto"/>
                              </w:divBdr>
                            </w:div>
                            <w:div w:id="933590408">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1160192162">
                              <w:marLeft w:val="0"/>
                              <w:marRight w:val="0"/>
                              <w:marTop w:val="0"/>
                              <w:marBottom w:val="0"/>
                              <w:divBdr>
                                <w:top w:val="none" w:sz="0" w:space="0" w:color="auto"/>
                                <w:left w:val="none" w:sz="0" w:space="0" w:color="auto"/>
                                <w:bottom w:val="none" w:sz="0" w:space="0" w:color="auto"/>
                                <w:right w:val="none" w:sz="0" w:space="0" w:color="auto"/>
                              </w:divBdr>
                            </w:div>
                            <w:div w:id="2059084974">
                              <w:marLeft w:val="0"/>
                              <w:marRight w:val="0"/>
                              <w:marTop w:val="0"/>
                              <w:marBottom w:val="0"/>
                              <w:divBdr>
                                <w:top w:val="none" w:sz="0" w:space="0" w:color="auto"/>
                                <w:left w:val="none" w:sz="0" w:space="0" w:color="auto"/>
                                <w:bottom w:val="none" w:sz="0" w:space="0" w:color="auto"/>
                                <w:right w:val="none" w:sz="0" w:space="0" w:color="auto"/>
                              </w:divBdr>
                            </w:div>
                            <w:div w:id="1227109075">
                              <w:marLeft w:val="0"/>
                              <w:marRight w:val="0"/>
                              <w:marTop w:val="0"/>
                              <w:marBottom w:val="0"/>
                              <w:divBdr>
                                <w:top w:val="none" w:sz="0" w:space="0" w:color="auto"/>
                                <w:left w:val="none" w:sz="0" w:space="0" w:color="auto"/>
                                <w:bottom w:val="none" w:sz="0" w:space="0" w:color="auto"/>
                                <w:right w:val="none" w:sz="0" w:space="0" w:color="auto"/>
                              </w:divBdr>
                            </w:div>
                            <w:div w:id="1401975790">
                              <w:marLeft w:val="0"/>
                              <w:marRight w:val="0"/>
                              <w:marTop w:val="0"/>
                              <w:marBottom w:val="0"/>
                              <w:divBdr>
                                <w:top w:val="none" w:sz="0" w:space="0" w:color="auto"/>
                                <w:left w:val="none" w:sz="0" w:space="0" w:color="auto"/>
                                <w:bottom w:val="none" w:sz="0" w:space="0" w:color="auto"/>
                                <w:right w:val="none" w:sz="0" w:space="0" w:color="auto"/>
                              </w:divBdr>
                            </w:div>
                            <w:div w:id="432094243">
                              <w:marLeft w:val="0"/>
                              <w:marRight w:val="0"/>
                              <w:marTop w:val="0"/>
                              <w:marBottom w:val="0"/>
                              <w:divBdr>
                                <w:top w:val="none" w:sz="0" w:space="0" w:color="auto"/>
                                <w:left w:val="none" w:sz="0" w:space="0" w:color="auto"/>
                                <w:bottom w:val="none" w:sz="0" w:space="0" w:color="auto"/>
                                <w:right w:val="none" w:sz="0" w:space="0" w:color="auto"/>
                              </w:divBdr>
                            </w:div>
                            <w:div w:id="666131549">
                              <w:marLeft w:val="0"/>
                              <w:marRight w:val="0"/>
                              <w:marTop w:val="0"/>
                              <w:marBottom w:val="0"/>
                              <w:divBdr>
                                <w:top w:val="none" w:sz="0" w:space="0" w:color="auto"/>
                                <w:left w:val="none" w:sz="0" w:space="0" w:color="auto"/>
                                <w:bottom w:val="none" w:sz="0" w:space="0" w:color="auto"/>
                                <w:right w:val="none" w:sz="0" w:space="0" w:color="auto"/>
                              </w:divBdr>
                            </w:div>
                            <w:div w:id="66929251">
                              <w:marLeft w:val="0"/>
                              <w:marRight w:val="0"/>
                              <w:marTop w:val="0"/>
                              <w:marBottom w:val="0"/>
                              <w:divBdr>
                                <w:top w:val="none" w:sz="0" w:space="0" w:color="auto"/>
                                <w:left w:val="none" w:sz="0" w:space="0" w:color="auto"/>
                                <w:bottom w:val="none" w:sz="0" w:space="0" w:color="auto"/>
                                <w:right w:val="none" w:sz="0" w:space="0" w:color="auto"/>
                              </w:divBdr>
                            </w:div>
                            <w:div w:id="2009554667">
                              <w:marLeft w:val="0"/>
                              <w:marRight w:val="0"/>
                              <w:marTop w:val="0"/>
                              <w:marBottom w:val="0"/>
                              <w:divBdr>
                                <w:top w:val="none" w:sz="0" w:space="0" w:color="auto"/>
                                <w:left w:val="none" w:sz="0" w:space="0" w:color="auto"/>
                                <w:bottom w:val="none" w:sz="0" w:space="0" w:color="auto"/>
                                <w:right w:val="none" w:sz="0" w:space="0" w:color="auto"/>
                              </w:divBdr>
                            </w:div>
                            <w:div w:id="1991863823">
                              <w:marLeft w:val="0"/>
                              <w:marRight w:val="0"/>
                              <w:marTop w:val="0"/>
                              <w:marBottom w:val="0"/>
                              <w:divBdr>
                                <w:top w:val="none" w:sz="0" w:space="0" w:color="auto"/>
                                <w:left w:val="none" w:sz="0" w:space="0" w:color="auto"/>
                                <w:bottom w:val="none" w:sz="0" w:space="0" w:color="auto"/>
                                <w:right w:val="none" w:sz="0" w:space="0" w:color="auto"/>
                              </w:divBdr>
                            </w:div>
                            <w:div w:id="1337882468">
                              <w:marLeft w:val="0"/>
                              <w:marRight w:val="0"/>
                              <w:marTop w:val="0"/>
                              <w:marBottom w:val="0"/>
                              <w:divBdr>
                                <w:top w:val="none" w:sz="0" w:space="0" w:color="auto"/>
                                <w:left w:val="none" w:sz="0" w:space="0" w:color="auto"/>
                                <w:bottom w:val="none" w:sz="0" w:space="0" w:color="auto"/>
                                <w:right w:val="none" w:sz="0" w:space="0" w:color="auto"/>
                              </w:divBdr>
                            </w:div>
                            <w:div w:id="1563826675">
                              <w:marLeft w:val="0"/>
                              <w:marRight w:val="0"/>
                              <w:marTop w:val="0"/>
                              <w:marBottom w:val="0"/>
                              <w:divBdr>
                                <w:top w:val="none" w:sz="0" w:space="0" w:color="auto"/>
                                <w:left w:val="none" w:sz="0" w:space="0" w:color="auto"/>
                                <w:bottom w:val="none" w:sz="0" w:space="0" w:color="auto"/>
                                <w:right w:val="none" w:sz="0" w:space="0" w:color="auto"/>
                              </w:divBdr>
                            </w:div>
                            <w:div w:id="564679469">
                              <w:marLeft w:val="0"/>
                              <w:marRight w:val="0"/>
                              <w:marTop w:val="0"/>
                              <w:marBottom w:val="0"/>
                              <w:divBdr>
                                <w:top w:val="none" w:sz="0" w:space="0" w:color="auto"/>
                                <w:left w:val="none" w:sz="0" w:space="0" w:color="auto"/>
                                <w:bottom w:val="none" w:sz="0" w:space="0" w:color="auto"/>
                                <w:right w:val="none" w:sz="0" w:space="0" w:color="auto"/>
                              </w:divBdr>
                            </w:div>
                            <w:div w:id="416292893">
                              <w:marLeft w:val="0"/>
                              <w:marRight w:val="0"/>
                              <w:marTop w:val="0"/>
                              <w:marBottom w:val="0"/>
                              <w:divBdr>
                                <w:top w:val="none" w:sz="0" w:space="0" w:color="auto"/>
                                <w:left w:val="none" w:sz="0" w:space="0" w:color="auto"/>
                                <w:bottom w:val="none" w:sz="0" w:space="0" w:color="auto"/>
                                <w:right w:val="none" w:sz="0" w:space="0" w:color="auto"/>
                              </w:divBdr>
                            </w:div>
                            <w:div w:id="334965403">
                              <w:marLeft w:val="0"/>
                              <w:marRight w:val="0"/>
                              <w:marTop w:val="0"/>
                              <w:marBottom w:val="0"/>
                              <w:divBdr>
                                <w:top w:val="none" w:sz="0" w:space="0" w:color="auto"/>
                                <w:left w:val="none" w:sz="0" w:space="0" w:color="auto"/>
                                <w:bottom w:val="none" w:sz="0" w:space="0" w:color="auto"/>
                                <w:right w:val="none" w:sz="0" w:space="0" w:color="auto"/>
                              </w:divBdr>
                            </w:div>
                            <w:div w:id="172841450">
                              <w:marLeft w:val="0"/>
                              <w:marRight w:val="0"/>
                              <w:marTop w:val="0"/>
                              <w:marBottom w:val="0"/>
                              <w:divBdr>
                                <w:top w:val="none" w:sz="0" w:space="0" w:color="auto"/>
                                <w:left w:val="none" w:sz="0" w:space="0" w:color="auto"/>
                                <w:bottom w:val="none" w:sz="0" w:space="0" w:color="auto"/>
                                <w:right w:val="none" w:sz="0" w:space="0" w:color="auto"/>
                              </w:divBdr>
                            </w:div>
                            <w:div w:id="429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541642">
      <w:bodyDiv w:val="1"/>
      <w:marLeft w:val="0"/>
      <w:marRight w:val="0"/>
      <w:marTop w:val="0"/>
      <w:marBottom w:val="0"/>
      <w:divBdr>
        <w:top w:val="none" w:sz="0" w:space="0" w:color="auto"/>
        <w:left w:val="none" w:sz="0" w:space="0" w:color="auto"/>
        <w:bottom w:val="none" w:sz="0" w:space="0" w:color="auto"/>
        <w:right w:val="none" w:sz="0" w:space="0" w:color="auto"/>
      </w:divBdr>
      <w:divsChild>
        <w:div w:id="81070569">
          <w:marLeft w:val="0"/>
          <w:marRight w:val="0"/>
          <w:marTop w:val="0"/>
          <w:marBottom w:val="104"/>
          <w:divBdr>
            <w:top w:val="single" w:sz="4" w:space="0" w:color="D5DDC6"/>
            <w:left w:val="single" w:sz="18" w:space="0" w:color="66BB55"/>
            <w:bottom w:val="single" w:sz="4" w:space="0" w:color="D5DDC6"/>
            <w:right w:val="single" w:sz="4" w:space="0" w:color="D5DDC6"/>
          </w:divBdr>
        </w:div>
        <w:div w:id="1847280729">
          <w:marLeft w:val="0"/>
          <w:marRight w:val="0"/>
          <w:marTop w:val="0"/>
          <w:marBottom w:val="104"/>
          <w:divBdr>
            <w:top w:val="single" w:sz="4" w:space="0" w:color="D5DDC6"/>
            <w:left w:val="single" w:sz="18" w:space="0" w:color="66BB55"/>
            <w:bottom w:val="single" w:sz="4" w:space="0" w:color="D5DDC6"/>
            <w:right w:val="single" w:sz="4" w:space="0" w:color="D5DDC6"/>
          </w:divBdr>
        </w:div>
        <w:div w:id="507257657">
          <w:marLeft w:val="0"/>
          <w:marRight w:val="0"/>
          <w:marTop w:val="0"/>
          <w:marBottom w:val="104"/>
          <w:divBdr>
            <w:top w:val="single" w:sz="4" w:space="0" w:color="D5DDC6"/>
            <w:left w:val="single" w:sz="18" w:space="0" w:color="66BB55"/>
            <w:bottom w:val="single" w:sz="4" w:space="0" w:color="D5DDC6"/>
            <w:right w:val="single" w:sz="4" w:space="0" w:color="D5DDC6"/>
          </w:divBdr>
        </w:div>
        <w:div w:id="191655735">
          <w:marLeft w:val="0"/>
          <w:marRight w:val="0"/>
          <w:marTop w:val="0"/>
          <w:marBottom w:val="104"/>
          <w:divBdr>
            <w:top w:val="single" w:sz="4" w:space="0" w:color="D5DDC6"/>
            <w:left w:val="single" w:sz="18" w:space="0" w:color="66BB55"/>
            <w:bottom w:val="single" w:sz="4" w:space="0" w:color="D5DDC6"/>
            <w:right w:val="single" w:sz="4" w:space="0" w:color="D5DDC6"/>
          </w:divBdr>
        </w:div>
        <w:div w:id="861166876">
          <w:marLeft w:val="0"/>
          <w:marRight w:val="0"/>
          <w:marTop w:val="0"/>
          <w:marBottom w:val="104"/>
          <w:divBdr>
            <w:top w:val="single" w:sz="4" w:space="0" w:color="D5DDC6"/>
            <w:left w:val="single" w:sz="18" w:space="0" w:color="66BB55"/>
            <w:bottom w:val="single" w:sz="4" w:space="0" w:color="D5DDC6"/>
            <w:right w:val="single" w:sz="4" w:space="0" w:color="D5DDC6"/>
          </w:divBdr>
        </w:div>
        <w:div w:id="1216968239">
          <w:marLeft w:val="0"/>
          <w:marRight w:val="0"/>
          <w:marTop w:val="0"/>
          <w:marBottom w:val="104"/>
          <w:divBdr>
            <w:top w:val="single" w:sz="4" w:space="0" w:color="D5DDC6"/>
            <w:left w:val="single" w:sz="18" w:space="0" w:color="66BB55"/>
            <w:bottom w:val="single" w:sz="4" w:space="0" w:color="D5DDC6"/>
            <w:right w:val="single" w:sz="4" w:space="0" w:color="D5DDC6"/>
          </w:divBdr>
        </w:div>
        <w:div w:id="96862857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512181714">
      <w:bodyDiv w:val="1"/>
      <w:marLeft w:val="0"/>
      <w:marRight w:val="0"/>
      <w:marTop w:val="0"/>
      <w:marBottom w:val="0"/>
      <w:divBdr>
        <w:top w:val="none" w:sz="0" w:space="0" w:color="auto"/>
        <w:left w:val="none" w:sz="0" w:space="0" w:color="auto"/>
        <w:bottom w:val="none" w:sz="0" w:space="0" w:color="auto"/>
        <w:right w:val="none" w:sz="0" w:space="0" w:color="auto"/>
      </w:divBdr>
      <w:divsChild>
        <w:div w:id="1006246669">
          <w:marLeft w:val="130"/>
          <w:marRight w:val="0"/>
          <w:marTop w:val="0"/>
          <w:marBottom w:val="0"/>
          <w:divBdr>
            <w:top w:val="single" w:sz="4" w:space="0" w:color="FFC0CB"/>
            <w:left w:val="single" w:sz="4" w:space="1" w:color="FFC0CB"/>
            <w:bottom w:val="single" w:sz="4" w:space="1" w:color="FFC0CB"/>
            <w:right w:val="single" w:sz="4" w:space="1" w:color="FFC0CB"/>
          </w:divBdr>
        </w:div>
        <w:div w:id="849418822">
          <w:marLeft w:val="0"/>
          <w:marRight w:val="0"/>
          <w:marTop w:val="0"/>
          <w:marBottom w:val="104"/>
          <w:divBdr>
            <w:top w:val="single" w:sz="4" w:space="0" w:color="D5DDC6"/>
            <w:left w:val="single" w:sz="18" w:space="0" w:color="66BB55"/>
            <w:bottom w:val="single" w:sz="4" w:space="0" w:color="D5DDC6"/>
            <w:right w:val="single" w:sz="4" w:space="0" w:color="D5DDC6"/>
          </w:divBdr>
        </w:div>
        <w:div w:id="1379086821">
          <w:marLeft w:val="0"/>
          <w:marRight w:val="0"/>
          <w:marTop w:val="0"/>
          <w:marBottom w:val="0"/>
          <w:divBdr>
            <w:top w:val="none" w:sz="0" w:space="0" w:color="auto"/>
            <w:left w:val="none" w:sz="0" w:space="0" w:color="auto"/>
            <w:bottom w:val="none" w:sz="0" w:space="0" w:color="auto"/>
            <w:right w:val="none" w:sz="0" w:space="0" w:color="auto"/>
          </w:divBdr>
        </w:div>
      </w:divsChild>
    </w:div>
    <w:div w:id="675229344">
      <w:bodyDiv w:val="1"/>
      <w:marLeft w:val="0"/>
      <w:marRight w:val="0"/>
      <w:marTop w:val="0"/>
      <w:marBottom w:val="0"/>
      <w:divBdr>
        <w:top w:val="none" w:sz="0" w:space="0" w:color="auto"/>
        <w:left w:val="none" w:sz="0" w:space="0" w:color="auto"/>
        <w:bottom w:val="none" w:sz="0" w:space="0" w:color="auto"/>
        <w:right w:val="none" w:sz="0" w:space="0" w:color="auto"/>
      </w:divBdr>
      <w:divsChild>
        <w:div w:id="516432512">
          <w:marLeft w:val="0"/>
          <w:marRight w:val="0"/>
          <w:marTop w:val="0"/>
          <w:marBottom w:val="130"/>
          <w:divBdr>
            <w:top w:val="none" w:sz="0" w:space="0" w:color="auto"/>
            <w:left w:val="none" w:sz="0" w:space="0" w:color="auto"/>
            <w:bottom w:val="none" w:sz="0" w:space="0" w:color="auto"/>
            <w:right w:val="none" w:sz="0" w:space="0" w:color="auto"/>
          </w:divBdr>
          <w:divsChild>
            <w:div w:id="604118246">
              <w:marLeft w:val="0"/>
              <w:marRight w:val="0"/>
              <w:marTop w:val="0"/>
              <w:marBottom w:val="0"/>
              <w:divBdr>
                <w:top w:val="none" w:sz="0" w:space="0" w:color="auto"/>
                <w:left w:val="none" w:sz="0" w:space="0" w:color="auto"/>
                <w:bottom w:val="none" w:sz="0" w:space="0" w:color="auto"/>
                <w:right w:val="none" w:sz="0" w:space="0" w:color="auto"/>
              </w:divBdr>
              <w:divsChild>
                <w:div w:id="2055079984">
                  <w:marLeft w:val="0"/>
                  <w:marRight w:val="0"/>
                  <w:marTop w:val="0"/>
                  <w:marBottom w:val="0"/>
                  <w:divBdr>
                    <w:top w:val="none" w:sz="0" w:space="0" w:color="auto"/>
                    <w:left w:val="none" w:sz="0" w:space="0" w:color="auto"/>
                    <w:bottom w:val="none" w:sz="0" w:space="0" w:color="auto"/>
                    <w:right w:val="none" w:sz="0" w:space="0" w:color="auto"/>
                  </w:divBdr>
                  <w:divsChild>
                    <w:div w:id="1748112562">
                      <w:marLeft w:val="0"/>
                      <w:marRight w:val="0"/>
                      <w:marTop w:val="0"/>
                      <w:marBottom w:val="0"/>
                      <w:divBdr>
                        <w:top w:val="none" w:sz="0" w:space="0" w:color="auto"/>
                        <w:left w:val="none" w:sz="0" w:space="0" w:color="auto"/>
                        <w:bottom w:val="none" w:sz="0" w:space="0" w:color="auto"/>
                        <w:right w:val="none" w:sz="0" w:space="0" w:color="auto"/>
                      </w:divBdr>
                      <w:divsChild>
                        <w:div w:id="1244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49321">
              <w:marLeft w:val="0"/>
              <w:marRight w:val="0"/>
              <w:marTop w:val="0"/>
              <w:marBottom w:val="0"/>
              <w:divBdr>
                <w:top w:val="none" w:sz="0" w:space="0" w:color="auto"/>
                <w:left w:val="none" w:sz="0" w:space="0" w:color="auto"/>
                <w:bottom w:val="none" w:sz="0" w:space="0" w:color="auto"/>
                <w:right w:val="none" w:sz="0" w:space="0" w:color="auto"/>
              </w:divBdr>
              <w:divsChild>
                <w:div w:id="81486606">
                  <w:marLeft w:val="0"/>
                  <w:marRight w:val="0"/>
                  <w:marTop w:val="0"/>
                  <w:marBottom w:val="0"/>
                  <w:divBdr>
                    <w:top w:val="none" w:sz="0" w:space="0" w:color="auto"/>
                    <w:left w:val="none" w:sz="0" w:space="0" w:color="auto"/>
                    <w:bottom w:val="none" w:sz="0" w:space="0" w:color="auto"/>
                    <w:right w:val="none" w:sz="0" w:space="0" w:color="auto"/>
                  </w:divBdr>
                  <w:divsChild>
                    <w:div w:id="531265988">
                      <w:marLeft w:val="0"/>
                      <w:marRight w:val="0"/>
                      <w:marTop w:val="0"/>
                      <w:marBottom w:val="0"/>
                      <w:divBdr>
                        <w:top w:val="none" w:sz="0" w:space="0" w:color="auto"/>
                        <w:left w:val="none" w:sz="0" w:space="0" w:color="auto"/>
                        <w:bottom w:val="none" w:sz="0" w:space="0" w:color="auto"/>
                        <w:right w:val="none" w:sz="0" w:space="0" w:color="auto"/>
                      </w:divBdr>
                      <w:divsChild>
                        <w:div w:id="630093358">
                          <w:marLeft w:val="0"/>
                          <w:marRight w:val="0"/>
                          <w:marTop w:val="0"/>
                          <w:marBottom w:val="0"/>
                          <w:divBdr>
                            <w:top w:val="none" w:sz="0" w:space="0" w:color="auto"/>
                            <w:left w:val="none" w:sz="0" w:space="0" w:color="auto"/>
                            <w:bottom w:val="none" w:sz="0" w:space="0" w:color="auto"/>
                            <w:right w:val="none" w:sz="0" w:space="0" w:color="auto"/>
                          </w:divBdr>
                        </w:div>
                        <w:div w:id="2130706889">
                          <w:marLeft w:val="0"/>
                          <w:marRight w:val="0"/>
                          <w:marTop w:val="0"/>
                          <w:marBottom w:val="0"/>
                          <w:divBdr>
                            <w:top w:val="none" w:sz="0" w:space="0" w:color="auto"/>
                            <w:left w:val="none" w:sz="0" w:space="0" w:color="auto"/>
                            <w:bottom w:val="none" w:sz="0" w:space="0" w:color="auto"/>
                            <w:right w:val="none" w:sz="0" w:space="0" w:color="auto"/>
                          </w:divBdr>
                        </w:div>
                        <w:div w:id="272247792">
                          <w:marLeft w:val="0"/>
                          <w:marRight w:val="0"/>
                          <w:marTop w:val="0"/>
                          <w:marBottom w:val="0"/>
                          <w:divBdr>
                            <w:top w:val="none" w:sz="0" w:space="0" w:color="auto"/>
                            <w:left w:val="none" w:sz="0" w:space="0" w:color="auto"/>
                            <w:bottom w:val="none" w:sz="0" w:space="0" w:color="auto"/>
                            <w:right w:val="none" w:sz="0" w:space="0" w:color="auto"/>
                          </w:divBdr>
                        </w:div>
                        <w:div w:id="565461069">
                          <w:marLeft w:val="0"/>
                          <w:marRight w:val="0"/>
                          <w:marTop w:val="0"/>
                          <w:marBottom w:val="0"/>
                          <w:divBdr>
                            <w:top w:val="none" w:sz="0" w:space="0" w:color="auto"/>
                            <w:left w:val="none" w:sz="0" w:space="0" w:color="auto"/>
                            <w:bottom w:val="none" w:sz="0" w:space="0" w:color="auto"/>
                            <w:right w:val="none" w:sz="0" w:space="0" w:color="auto"/>
                          </w:divBdr>
                        </w:div>
                        <w:div w:id="1638872822">
                          <w:marLeft w:val="0"/>
                          <w:marRight w:val="0"/>
                          <w:marTop w:val="0"/>
                          <w:marBottom w:val="0"/>
                          <w:divBdr>
                            <w:top w:val="none" w:sz="0" w:space="0" w:color="auto"/>
                            <w:left w:val="none" w:sz="0" w:space="0" w:color="auto"/>
                            <w:bottom w:val="none" w:sz="0" w:space="0" w:color="auto"/>
                            <w:right w:val="none" w:sz="0" w:space="0" w:color="auto"/>
                          </w:divBdr>
                        </w:div>
                        <w:div w:id="76289914">
                          <w:marLeft w:val="0"/>
                          <w:marRight w:val="0"/>
                          <w:marTop w:val="0"/>
                          <w:marBottom w:val="0"/>
                          <w:divBdr>
                            <w:top w:val="none" w:sz="0" w:space="0" w:color="auto"/>
                            <w:left w:val="none" w:sz="0" w:space="0" w:color="auto"/>
                            <w:bottom w:val="none" w:sz="0" w:space="0" w:color="auto"/>
                            <w:right w:val="none" w:sz="0" w:space="0" w:color="auto"/>
                          </w:divBdr>
                        </w:div>
                        <w:div w:id="1082485579">
                          <w:marLeft w:val="0"/>
                          <w:marRight w:val="0"/>
                          <w:marTop w:val="0"/>
                          <w:marBottom w:val="0"/>
                          <w:divBdr>
                            <w:top w:val="none" w:sz="0" w:space="0" w:color="auto"/>
                            <w:left w:val="none" w:sz="0" w:space="0" w:color="auto"/>
                            <w:bottom w:val="none" w:sz="0" w:space="0" w:color="auto"/>
                            <w:right w:val="none" w:sz="0" w:space="0" w:color="auto"/>
                          </w:divBdr>
                        </w:div>
                        <w:div w:id="1033337447">
                          <w:marLeft w:val="0"/>
                          <w:marRight w:val="0"/>
                          <w:marTop w:val="0"/>
                          <w:marBottom w:val="0"/>
                          <w:divBdr>
                            <w:top w:val="none" w:sz="0" w:space="0" w:color="auto"/>
                            <w:left w:val="none" w:sz="0" w:space="0" w:color="auto"/>
                            <w:bottom w:val="none" w:sz="0" w:space="0" w:color="auto"/>
                            <w:right w:val="none" w:sz="0" w:space="0" w:color="auto"/>
                          </w:divBdr>
                        </w:div>
                        <w:div w:id="1675451290">
                          <w:marLeft w:val="0"/>
                          <w:marRight w:val="0"/>
                          <w:marTop w:val="0"/>
                          <w:marBottom w:val="0"/>
                          <w:divBdr>
                            <w:top w:val="none" w:sz="0" w:space="0" w:color="auto"/>
                            <w:left w:val="none" w:sz="0" w:space="0" w:color="auto"/>
                            <w:bottom w:val="none" w:sz="0" w:space="0" w:color="auto"/>
                            <w:right w:val="none" w:sz="0" w:space="0" w:color="auto"/>
                          </w:divBdr>
                        </w:div>
                        <w:div w:id="1028990977">
                          <w:marLeft w:val="0"/>
                          <w:marRight w:val="0"/>
                          <w:marTop w:val="0"/>
                          <w:marBottom w:val="0"/>
                          <w:divBdr>
                            <w:top w:val="none" w:sz="0" w:space="0" w:color="auto"/>
                            <w:left w:val="none" w:sz="0" w:space="0" w:color="auto"/>
                            <w:bottom w:val="none" w:sz="0" w:space="0" w:color="auto"/>
                            <w:right w:val="none" w:sz="0" w:space="0" w:color="auto"/>
                          </w:divBdr>
                        </w:div>
                        <w:div w:id="844976723">
                          <w:marLeft w:val="0"/>
                          <w:marRight w:val="0"/>
                          <w:marTop w:val="0"/>
                          <w:marBottom w:val="0"/>
                          <w:divBdr>
                            <w:top w:val="none" w:sz="0" w:space="0" w:color="auto"/>
                            <w:left w:val="none" w:sz="0" w:space="0" w:color="auto"/>
                            <w:bottom w:val="none" w:sz="0" w:space="0" w:color="auto"/>
                            <w:right w:val="none" w:sz="0" w:space="0" w:color="auto"/>
                          </w:divBdr>
                        </w:div>
                        <w:div w:id="1596404892">
                          <w:marLeft w:val="0"/>
                          <w:marRight w:val="0"/>
                          <w:marTop w:val="0"/>
                          <w:marBottom w:val="0"/>
                          <w:divBdr>
                            <w:top w:val="none" w:sz="0" w:space="0" w:color="auto"/>
                            <w:left w:val="none" w:sz="0" w:space="0" w:color="auto"/>
                            <w:bottom w:val="none" w:sz="0" w:space="0" w:color="auto"/>
                            <w:right w:val="none" w:sz="0" w:space="0" w:color="auto"/>
                          </w:divBdr>
                        </w:div>
                        <w:div w:id="1812360122">
                          <w:marLeft w:val="0"/>
                          <w:marRight w:val="0"/>
                          <w:marTop w:val="0"/>
                          <w:marBottom w:val="0"/>
                          <w:divBdr>
                            <w:top w:val="none" w:sz="0" w:space="0" w:color="auto"/>
                            <w:left w:val="none" w:sz="0" w:space="0" w:color="auto"/>
                            <w:bottom w:val="none" w:sz="0" w:space="0" w:color="auto"/>
                            <w:right w:val="none" w:sz="0" w:space="0" w:color="auto"/>
                          </w:divBdr>
                        </w:div>
                        <w:div w:id="1977638924">
                          <w:marLeft w:val="0"/>
                          <w:marRight w:val="0"/>
                          <w:marTop w:val="0"/>
                          <w:marBottom w:val="0"/>
                          <w:divBdr>
                            <w:top w:val="none" w:sz="0" w:space="0" w:color="auto"/>
                            <w:left w:val="none" w:sz="0" w:space="0" w:color="auto"/>
                            <w:bottom w:val="none" w:sz="0" w:space="0" w:color="auto"/>
                            <w:right w:val="none" w:sz="0" w:space="0" w:color="auto"/>
                          </w:divBdr>
                        </w:div>
                        <w:div w:id="1334147271">
                          <w:marLeft w:val="0"/>
                          <w:marRight w:val="0"/>
                          <w:marTop w:val="0"/>
                          <w:marBottom w:val="0"/>
                          <w:divBdr>
                            <w:top w:val="none" w:sz="0" w:space="0" w:color="auto"/>
                            <w:left w:val="none" w:sz="0" w:space="0" w:color="auto"/>
                            <w:bottom w:val="none" w:sz="0" w:space="0" w:color="auto"/>
                            <w:right w:val="none" w:sz="0" w:space="0" w:color="auto"/>
                          </w:divBdr>
                        </w:div>
                        <w:div w:id="558589709">
                          <w:marLeft w:val="0"/>
                          <w:marRight w:val="0"/>
                          <w:marTop w:val="0"/>
                          <w:marBottom w:val="0"/>
                          <w:divBdr>
                            <w:top w:val="none" w:sz="0" w:space="0" w:color="auto"/>
                            <w:left w:val="none" w:sz="0" w:space="0" w:color="auto"/>
                            <w:bottom w:val="none" w:sz="0" w:space="0" w:color="auto"/>
                            <w:right w:val="none" w:sz="0" w:space="0" w:color="auto"/>
                          </w:divBdr>
                        </w:div>
                        <w:div w:id="2069911298">
                          <w:marLeft w:val="0"/>
                          <w:marRight w:val="0"/>
                          <w:marTop w:val="0"/>
                          <w:marBottom w:val="0"/>
                          <w:divBdr>
                            <w:top w:val="none" w:sz="0" w:space="0" w:color="auto"/>
                            <w:left w:val="none" w:sz="0" w:space="0" w:color="auto"/>
                            <w:bottom w:val="none" w:sz="0" w:space="0" w:color="auto"/>
                            <w:right w:val="none" w:sz="0" w:space="0" w:color="auto"/>
                          </w:divBdr>
                        </w:div>
                        <w:div w:id="99181350">
                          <w:marLeft w:val="0"/>
                          <w:marRight w:val="0"/>
                          <w:marTop w:val="0"/>
                          <w:marBottom w:val="0"/>
                          <w:divBdr>
                            <w:top w:val="none" w:sz="0" w:space="0" w:color="auto"/>
                            <w:left w:val="none" w:sz="0" w:space="0" w:color="auto"/>
                            <w:bottom w:val="none" w:sz="0" w:space="0" w:color="auto"/>
                            <w:right w:val="none" w:sz="0" w:space="0" w:color="auto"/>
                          </w:divBdr>
                        </w:div>
                        <w:div w:id="1334257016">
                          <w:marLeft w:val="0"/>
                          <w:marRight w:val="0"/>
                          <w:marTop w:val="0"/>
                          <w:marBottom w:val="0"/>
                          <w:divBdr>
                            <w:top w:val="none" w:sz="0" w:space="0" w:color="auto"/>
                            <w:left w:val="none" w:sz="0" w:space="0" w:color="auto"/>
                            <w:bottom w:val="none" w:sz="0" w:space="0" w:color="auto"/>
                            <w:right w:val="none" w:sz="0" w:space="0" w:color="auto"/>
                          </w:divBdr>
                        </w:div>
                        <w:div w:id="1833133688">
                          <w:marLeft w:val="0"/>
                          <w:marRight w:val="0"/>
                          <w:marTop w:val="0"/>
                          <w:marBottom w:val="0"/>
                          <w:divBdr>
                            <w:top w:val="none" w:sz="0" w:space="0" w:color="auto"/>
                            <w:left w:val="none" w:sz="0" w:space="0" w:color="auto"/>
                            <w:bottom w:val="none" w:sz="0" w:space="0" w:color="auto"/>
                            <w:right w:val="none" w:sz="0" w:space="0" w:color="auto"/>
                          </w:divBdr>
                        </w:div>
                        <w:div w:id="731931310">
                          <w:marLeft w:val="0"/>
                          <w:marRight w:val="0"/>
                          <w:marTop w:val="0"/>
                          <w:marBottom w:val="0"/>
                          <w:divBdr>
                            <w:top w:val="none" w:sz="0" w:space="0" w:color="auto"/>
                            <w:left w:val="none" w:sz="0" w:space="0" w:color="auto"/>
                            <w:bottom w:val="none" w:sz="0" w:space="0" w:color="auto"/>
                            <w:right w:val="none" w:sz="0" w:space="0" w:color="auto"/>
                          </w:divBdr>
                        </w:div>
                        <w:div w:id="1641500165">
                          <w:marLeft w:val="0"/>
                          <w:marRight w:val="0"/>
                          <w:marTop w:val="0"/>
                          <w:marBottom w:val="0"/>
                          <w:divBdr>
                            <w:top w:val="none" w:sz="0" w:space="0" w:color="auto"/>
                            <w:left w:val="none" w:sz="0" w:space="0" w:color="auto"/>
                            <w:bottom w:val="none" w:sz="0" w:space="0" w:color="auto"/>
                            <w:right w:val="none" w:sz="0" w:space="0" w:color="auto"/>
                          </w:divBdr>
                        </w:div>
                        <w:div w:id="988562000">
                          <w:marLeft w:val="0"/>
                          <w:marRight w:val="0"/>
                          <w:marTop w:val="0"/>
                          <w:marBottom w:val="0"/>
                          <w:divBdr>
                            <w:top w:val="none" w:sz="0" w:space="0" w:color="auto"/>
                            <w:left w:val="none" w:sz="0" w:space="0" w:color="auto"/>
                            <w:bottom w:val="none" w:sz="0" w:space="0" w:color="auto"/>
                            <w:right w:val="none" w:sz="0" w:space="0" w:color="auto"/>
                          </w:divBdr>
                        </w:div>
                        <w:div w:id="563026414">
                          <w:marLeft w:val="0"/>
                          <w:marRight w:val="0"/>
                          <w:marTop w:val="0"/>
                          <w:marBottom w:val="0"/>
                          <w:divBdr>
                            <w:top w:val="none" w:sz="0" w:space="0" w:color="auto"/>
                            <w:left w:val="none" w:sz="0" w:space="0" w:color="auto"/>
                            <w:bottom w:val="none" w:sz="0" w:space="0" w:color="auto"/>
                            <w:right w:val="none" w:sz="0" w:space="0" w:color="auto"/>
                          </w:divBdr>
                        </w:div>
                        <w:div w:id="1441757591">
                          <w:marLeft w:val="0"/>
                          <w:marRight w:val="0"/>
                          <w:marTop w:val="0"/>
                          <w:marBottom w:val="0"/>
                          <w:divBdr>
                            <w:top w:val="none" w:sz="0" w:space="0" w:color="auto"/>
                            <w:left w:val="none" w:sz="0" w:space="0" w:color="auto"/>
                            <w:bottom w:val="none" w:sz="0" w:space="0" w:color="auto"/>
                            <w:right w:val="none" w:sz="0" w:space="0" w:color="auto"/>
                          </w:divBdr>
                        </w:div>
                        <w:div w:id="799618122">
                          <w:marLeft w:val="0"/>
                          <w:marRight w:val="0"/>
                          <w:marTop w:val="0"/>
                          <w:marBottom w:val="0"/>
                          <w:divBdr>
                            <w:top w:val="none" w:sz="0" w:space="0" w:color="auto"/>
                            <w:left w:val="none" w:sz="0" w:space="0" w:color="auto"/>
                            <w:bottom w:val="none" w:sz="0" w:space="0" w:color="auto"/>
                            <w:right w:val="none" w:sz="0" w:space="0" w:color="auto"/>
                          </w:divBdr>
                        </w:div>
                        <w:div w:id="476187267">
                          <w:marLeft w:val="0"/>
                          <w:marRight w:val="0"/>
                          <w:marTop w:val="0"/>
                          <w:marBottom w:val="0"/>
                          <w:divBdr>
                            <w:top w:val="none" w:sz="0" w:space="0" w:color="auto"/>
                            <w:left w:val="none" w:sz="0" w:space="0" w:color="auto"/>
                            <w:bottom w:val="none" w:sz="0" w:space="0" w:color="auto"/>
                            <w:right w:val="none" w:sz="0" w:space="0" w:color="auto"/>
                          </w:divBdr>
                        </w:div>
                        <w:div w:id="1250654742">
                          <w:marLeft w:val="0"/>
                          <w:marRight w:val="0"/>
                          <w:marTop w:val="0"/>
                          <w:marBottom w:val="0"/>
                          <w:divBdr>
                            <w:top w:val="none" w:sz="0" w:space="0" w:color="auto"/>
                            <w:left w:val="none" w:sz="0" w:space="0" w:color="auto"/>
                            <w:bottom w:val="none" w:sz="0" w:space="0" w:color="auto"/>
                            <w:right w:val="none" w:sz="0" w:space="0" w:color="auto"/>
                          </w:divBdr>
                        </w:div>
                        <w:div w:id="1059865692">
                          <w:marLeft w:val="0"/>
                          <w:marRight w:val="0"/>
                          <w:marTop w:val="0"/>
                          <w:marBottom w:val="0"/>
                          <w:divBdr>
                            <w:top w:val="none" w:sz="0" w:space="0" w:color="auto"/>
                            <w:left w:val="none" w:sz="0" w:space="0" w:color="auto"/>
                            <w:bottom w:val="none" w:sz="0" w:space="0" w:color="auto"/>
                            <w:right w:val="none" w:sz="0" w:space="0" w:color="auto"/>
                          </w:divBdr>
                        </w:div>
                        <w:div w:id="614598809">
                          <w:marLeft w:val="0"/>
                          <w:marRight w:val="0"/>
                          <w:marTop w:val="0"/>
                          <w:marBottom w:val="0"/>
                          <w:divBdr>
                            <w:top w:val="none" w:sz="0" w:space="0" w:color="auto"/>
                            <w:left w:val="none" w:sz="0" w:space="0" w:color="auto"/>
                            <w:bottom w:val="none" w:sz="0" w:space="0" w:color="auto"/>
                            <w:right w:val="none" w:sz="0" w:space="0" w:color="auto"/>
                          </w:divBdr>
                        </w:div>
                        <w:div w:id="1486387747">
                          <w:marLeft w:val="0"/>
                          <w:marRight w:val="0"/>
                          <w:marTop w:val="0"/>
                          <w:marBottom w:val="0"/>
                          <w:divBdr>
                            <w:top w:val="none" w:sz="0" w:space="0" w:color="auto"/>
                            <w:left w:val="none" w:sz="0" w:space="0" w:color="auto"/>
                            <w:bottom w:val="none" w:sz="0" w:space="0" w:color="auto"/>
                            <w:right w:val="none" w:sz="0" w:space="0" w:color="auto"/>
                          </w:divBdr>
                        </w:div>
                        <w:div w:id="946157389">
                          <w:marLeft w:val="0"/>
                          <w:marRight w:val="0"/>
                          <w:marTop w:val="0"/>
                          <w:marBottom w:val="0"/>
                          <w:divBdr>
                            <w:top w:val="none" w:sz="0" w:space="0" w:color="auto"/>
                            <w:left w:val="none" w:sz="0" w:space="0" w:color="auto"/>
                            <w:bottom w:val="none" w:sz="0" w:space="0" w:color="auto"/>
                            <w:right w:val="none" w:sz="0" w:space="0" w:color="auto"/>
                          </w:divBdr>
                        </w:div>
                        <w:div w:id="592470005">
                          <w:marLeft w:val="0"/>
                          <w:marRight w:val="0"/>
                          <w:marTop w:val="0"/>
                          <w:marBottom w:val="0"/>
                          <w:divBdr>
                            <w:top w:val="none" w:sz="0" w:space="0" w:color="auto"/>
                            <w:left w:val="none" w:sz="0" w:space="0" w:color="auto"/>
                            <w:bottom w:val="none" w:sz="0" w:space="0" w:color="auto"/>
                            <w:right w:val="none" w:sz="0" w:space="0" w:color="auto"/>
                          </w:divBdr>
                        </w:div>
                        <w:div w:id="1550460065">
                          <w:marLeft w:val="0"/>
                          <w:marRight w:val="0"/>
                          <w:marTop w:val="0"/>
                          <w:marBottom w:val="0"/>
                          <w:divBdr>
                            <w:top w:val="none" w:sz="0" w:space="0" w:color="auto"/>
                            <w:left w:val="none" w:sz="0" w:space="0" w:color="auto"/>
                            <w:bottom w:val="none" w:sz="0" w:space="0" w:color="auto"/>
                            <w:right w:val="none" w:sz="0" w:space="0" w:color="auto"/>
                          </w:divBdr>
                        </w:div>
                        <w:div w:id="1048072593">
                          <w:marLeft w:val="0"/>
                          <w:marRight w:val="0"/>
                          <w:marTop w:val="0"/>
                          <w:marBottom w:val="0"/>
                          <w:divBdr>
                            <w:top w:val="none" w:sz="0" w:space="0" w:color="auto"/>
                            <w:left w:val="none" w:sz="0" w:space="0" w:color="auto"/>
                            <w:bottom w:val="none" w:sz="0" w:space="0" w:color="auto"/>
                            <w:right w:val="none" w:sz="0" w:space="0" w:color="auto"/>
                          </w:divBdr>
                        </w:div>
                        <w:div w:id="1091393287">
                          <w:marLeft w:val="0"/>
                          <w:marRight w:val="0"/>
                          <w:marTop w:val="0"/>
                          <w:marBottom w:val="0"/>
                          <w:divBdr>
                            <w:top w:val="none" w:sz="0" w:space="0" w:color="auto"/>
                            <w:left w:val="none" w:sz="0" w:space="0" w:color="auto"/>
                            <w:bottom w:val="none" w:sz="0" w:space="0" w:color="auto"/>
                            <w:right w:val="none" w:sz="0" w:space="0" w:color="auto"/>
                          </w:divBdr>
                        </w:div>
                        <w:div w:id="1084300819">
                          <w:marLeft w:val="0"/>
                          <w:marRight w:val="0"/>
                          <w:marTop w:val="0"/>
                          <w:marBottom w:val="0"/>
                          <w:divBdr>
                            <w:top w:val="none" w:sz="0" w:space="0" w:color="auto"/>
                            <w:left w:val="none" w:sz="0" w:space="0" w:color="auto"/>
                            <w:bottom w:val="none" w:sz="0" w:space="0" w:color="auto"/>
                            <w:right w:val="none" w:sz="0" w:space="0" w:color="auto"/>
                          </w:divBdr>
                        </w:div>
                        <w:div w:id="1418865033">
                          <w:marLeft w:val="0"/>
                          <w:marRight w:val="0"/>
                          <w:marTop w:val="0"/>
                          <w:marBottom w:val="0"/>
                          <w:divBdr>
                            <w:top w:val="none" w:sz="0" w:space="0" w:color="auto"/>
                            <w:left w:val="none" w:sz="0" w:space="0" w:color="auto"/>
                            <w:bottom w:val="none" w:sz="0" w:space="0" w:color="auto"/>
                            <w:right w:val="none" w:sz="0" w:space="0" w:color="auto"/>
                          </w:divBdr>
                        </w:div>
                        <w:div w:id="1985693147">
                          <w:marLeft w:val="0"/>
                          <w:marRight w:val="0"/>
                          <w:marTop w:val="0"/>
                          <w:marBottom w:val="0"/>
                          <w:divBdr>
                            <w:top w:val="none" w:sz="0" w:space="0" w:color="auto"/>
                            <w:left w:val="none" w:sz="0" w:space="0" w:color="auto"/>
                            <w:bottom w:val="none" w:sz="0" w:space="0" w:color="auto"/>
                            <w:right w:val="none" w:sz="0" w:space="0" w:color="auto"/>
                          </w:divBdr>
                        </w:div>
                        <w:div w:id="1968778444">
                          <w:marLeft w:val="0"/>
                          <w:marRight w:val="0"/>
                          <w:marTop w:val="0"/>
                          <w:marBottom w:val="0"/>
                          <w:divBdr>
                            <w:top w:val="none" w:sz="0" w:space="0" w:color="auto"/>
                            <w:left w:val="none" w:sz="0" w:space="0" w:color="auto"/>
                            <w:bottom w:val="none" w:sz="0" w:space="0" w:color="auto"/>
                            <w:right w:val="none" w:sz="0" w:space="0" w:color="auto"/>
                          </w:divBdr>
                        </w:div>
                        <w:div w:id="828791464">
                          <w:marLeft w:val="0"/>
                          <w:marRight w:val="0"/>
                          <w:marTop w:val="0"/>
                          <w:marBottom w:val="0"/>
                          <w:divBdr>
                            <w:top w:val="none" w:sz="0" w:space="0" w:color="auto"/>
                            <w:left w:val="none" w:sz="0" w:space="0" w:color="auto"/>
                            <w:bottom w:val="none" w:sz="0" w:space="0" w:color="auto"/>
                            <w:right w:val="none" w:sz="0" w:space="0" w:color="auto"/>
                          </w:divBdr>
                        </w:div>
                        <w:div w:id="2124953866">
                          <w:marLeft w:val="0"/>
                          <w:marRight w:val="0"/>
                          <w:marTop w:val="0"/>
                          <w:marBottom w:val="0"/>
                          <w:divBdr>
                            <w:top w:val="none" w:sz="0" w:space="0" w:color="auto"/>
                            <w:left w:val="none" w:sz="0" w:space="0" w:color="auto"/>
                            <w:bottom w:val="none" w:sz="0" w:space="0" w:color="auto"/>
                            <w:right w:val="none" w:sz="0" w:space="0" w:color="auto"/>
                          </w:divBdr>
                        </w:div>
                        <w:div w:id="1201477256">
                          <w:marLeft w:val="0"/>
                          <w:marRight w:val="0"/>
                          <w:marTop w:val="0"/>
                          <w:marBottom w:val="0"/>
                          <w:divBdr>
                            <w:top w:val="none" w:sz="0" w:space="0" w:color="auto"/>
                            <w:left w:val="none" w:sz="0" w:space="0" w:color="auto"/>
                            <w:bottom w:val="none" w:sz="0" w:space="0" w:color="auto"/>
                            <w:right w:val="none" w:sz="0" w:space="0" w:color="auto"/>
                          </w:divBdr>
                        </w:div>
                        <w:div w:id="1832134199">
                          <w:marLeft w:val="0"/>
                          <w:marRight w:val="0"/>
                          <w:marTop w:val="0"/>
                          <w:marBottom w:val="0"/>
                          <w:divBdr>
                            <w:top w:val="none" w:sz="0" w:space="0" w:color="auto"/>
                            <w:left w:val="none" w:sz="0" w:space="0" w:color="auto"/>
                            <w:bottom w:val="none" w:sz="0" w:space="0" w:color="auto"/>
                            <w:right w:val="none" w:sz="0" w:space="0" w:color="auto"/>
                          </w:divBdr>
                        </w:div>
                        <w:div w:id="589199251">
                          <w:marLeft w:val="0"/>
                          <w:marRight w:val="0"/>
                          <w:marTop w:val="0"/>
                          <w:marBottom w:val="0"/>
                          <w:divBdr>
                            <w:top w:val="none" w:sz="0" w:space="0" w:color="auto"/>
                            <w:left w:val="none" w:sz="0" w:space="0" w:color="auto"/>
                            <w:bottom w:val="none" w:sz="0" w:space="0" w:color="auto"/>
                            <w:right w:val="none" w:sz="0" w:space="0" w:color="auto"/>
                          </w:divBdr>
                        </w:div>
                        <w:div w:id="2097051560">
                          <w:marLeft w:val="0"/>
                          <w:marRight w:val="0"/>
                          <w:marTop w:val="0"/>
                          <w:marBottom w:val="0"/>
                          <w:divBdr>
                            <w:top w:val="none" w:sz="0" w:space="0" w:color="auto"/>
                            <w:left w:val="none" w:sz="0" w:space="0" w:color="auto"/>
                            <w:bottom w:val="none" w:sz="0" w:space="0" w:color="auto"/>
                            <w:right w:val="none" w:sz="0" w:space="0" w:color="auto"/>
                          </w:divBdr>
                        </w:div>
                        <w:div w:id="233587552">
                          <w:marLeft w:val="0"/>
                          <w:marRight w:val="0"/>
                          <w:marTop w:val="0"/>
                          <w:marBottom w:val="0"/>
                          <w:divBdr>
                            <w:top w:val="none" w:sz="0" w:space="0" w:color="auto"/>
                            <w:left w:val="none" w:sz="0" w:space="0" w:color="auto"/>
                            <w:bottom w:val="none" w:sz="0" w:space="0" w:color="auto"/>
                            <w:right w:val="none" w:sz="0" w:space="0" w:color="auto"/>
                          </w:divBdr>
                        </w:div>
                        <w:div w:id="1704554874">
                          <w:marLeft w:val="0"/>
                          <w:marRight w:val="0"/>
                          <w:marTop w:val="0"/>
                          <w:marBottom w:val="0"/>
                          <w:divBdr>
                            <w:top w:val="none" w:sz="0" w:space="0" w:color="auto"/>
                            <w:left w:val="none" w:sz="0" w:space="0" w:color="auto"/>
                            <w:bottom w:val="none" w:sz="0" w:space="0" w:color="auto"/>
                            <w:right w:val="none" w:sz="0" w:space="0" w:color="auto"/>
                          </w:divBdr>
                        </w:div>
                        <w:div w:id="1838497341">
                          <w:marLeft w:val="0"/>
                          <w:marRight w:val="0"/>
                          <w:marTop w:val="0"/>
                          <w:marBottom w:val="0"/>
                          <w:divBdr>
                            <w:top w:val="none" w:sz="0" w:space="0" w:color="auto"/>
                            <w:left w:val="none" w:sz="0" w:space="0" w:color="auto"/>
                            <w:bottom w:val="none" w:sz="0" w:space="0" w:color="auto"/>
                            <w:right w:val="none" w:sz="0" w:space="0" w:color="auto"/>
                          </w:divBdr>
                        </w:div>
                        <w:div w:id="946815247">
                          <w:marLeft w:val="0"/>
                          <w:marRight w:val="0"/>
                          <w:marTop w:val="0"/>
                          <w:marBottom w:val="0"/>
                          <w:divBdr>
                            <w:top w:val="none" w:sz="0" w:space="0" w:color="auto"/>
                            <w:left w:val="none" w:sz="0" w:space="0" w:color="auto"/>
                            <w:bottom w:val="none" w:sz="0" w:space="0" w:color="auto"/>
                            <w:right w:val="none" w:sz="0" w:space="0" w:color="auto"/>
                          </w:divBdr>
                        </w:div>
                        <w:div w:id="1926451080">
                          <w:marLeft w:val="0"/>
                          <w:marRight w:val="0"/>
                          <w:marTop w:val="0"/>
                          <w:marBottom w:val="0"/>
                          <w:divBdr>
                            <w:top w:val="none" w:sz="0" w:space="0" w:color="auto"/>
                            <w:left w:val="none" w:sz="0" w:space="0" w:color="auto"/>
                            <w:bottom w:val="none" w:sz="0" w:space="0" w:color="auto"/>
                            <w:right w:val="none" w:sz="0" w:space="0" w:color="auto"/>
                          </w:divBdr>
                        </w:div>
                        <w:div w:id="736591250">
                          <w:marLeft w:val="0"/>
                          <w:marRight w:val="0"/>
                          <w:marTop w:val="0"/>
                          <w:marBottom w:val="0"/>
                          <w:divBdr>
                            <w:top w:val="none" w:sz="0" w:space="0" w:color="auto"/>
                            <w:left w:val="none" w:sz="0" w:space="0" w:color="auto"/>
                            <w:bottom w:val="none" w:sz="0" w:space="0" w:color="auto"/>
                            <w:right w:val="none" w:sz="0" w:space="0" w:color="auto"/>
                          </w:divBdr>
                        </w:div>
                        <w:div w:id="2067146537">
                          <w:marLeft w:val="0"/>
                          <w:marRight w:val="0"/>
                          <w:marTop w:val="0"/>
                          <w:marBottom w:val="0"/>
                          <w:divBdr>
                            <w:top w:val="none" w:sz="0" w:space="0" w:color="auto"/>
                            <w:left w:val="none" w:sz="0" w:space="0" w:color="auto"/>
                            <w:bottom w:val="none" w:sz="0" w:space="0" w:color="auto"/>
                            <w:right w:val="none" w:sz="0" w:space="0" w:color="auto"/>
                          </w:divBdr>
                        </w:div>
                        <w:div w:id="1746030720">
                          <w:marLeft w:val="0"/>
                          <w:marRight w:val="0"/>
                          <w:marTop w:val="0"/>
                          <w:marBottom w:val="0"/>
                          <w:divBdr>
                            <w:top w:val="none" w:sz="0" w:space="0" w:color="auto"/>
                            <w:left w:val="none" w:sz="0" w:space="0" w:color="auto"/>
                            <w:bottom w:val="none" w:sz="0" w:space="0" w:color="auto"/>
                            <w:right w:val="none" w:sz="0" w:space="0" w:color="auto"/>
                          </w:divBdr>
                        </w:div>
                        <w:div w:id="1531335821">
                          <w:marLeft w:val="0"/>
                          <w:marRight w:val="0"/>
                          <w:marTop w:val="0"/>
                          <w:marBottom w:val="0"/>
                          <w:divBdr>
                            <w:top w:val="none" w:sz="0" w:space="0" w:color="auto"/>
                            <w:left w:val="none" w:sz="0" w:space="0" w:color="auto"/>
                            <w:bottom w:val="none" w:sz="0" w:space="0" w:color="auto"/>
                            <w:right w:val="none" w:sz="0" w:space="0" w:color="auto"/>
                          </w:divBdr>
                        </w:div>
                        <w:div w:id="1027565655">
                          <w:marLeft w:val="0"/>
                          <w:marRight w:val="0"/>
                          <w:marTop w:val="0"/>
                          <w:marBottom w:val="0"/>
                          <w:divBdr>
                            <w:top w:val="none" w:sz="0" w:space="0" w:color="auto"/>
                            <w:left w:val="none" w:sz="0" w:space="0" w:color="auto"/>
                            <w:bottom w:val="none" w:sz="0" w:space="0" w:color="auto"/>
                            <w:right w:val="none" w:sz="0" w:space="0" w:color="auto"/>
                          </w:divBdr>
                        </w:div>
                        <w:div w:id="1949391614">
                          <w:marLeft w:val="0"/>
                          <w:marRight w:val="0"/>
                          <w:marTop w:val="0"/>
                          <w:marBottom w:val="0"/>
                          <w:divBdr>
                            <w:top w:val="none" w:sz="0" w:space="0" w:color="auto"/>
                            <w:left w:val="none" w:sz="0" w:space="0" w:color="auto"/>
                            <w:bottom w:val="none" w:sz="0" w:space="0" w:color="auto"/>
                            <w:right w:val="none" w:sz="0" w:space="0" w:color="auto"/>
                          </w:divBdr>
                        </w:div>
                        <w:div w:id="1631469890">
                          <w:marLeft w:val="0"/>
                          <w:marRight w:val="0"/>
                          <w:marTop w:val="0"/>
                          <w:marBottom w:val="0"/>
                          <w:divBdr>
                            <w:top w:val="none" w:sz="0" w:space="0" w:color="auto"/>
                            <w:left w:val="none" w:sz="0" w:space="0" w:color="auto"/>
                            <w:bottom w:val="none" w:sz="0" w:space="0" w:color="auto"/>
                            <w:right w:val="none" w:sz="0" w:space="0" w:color="auto"/>
                          </w:divBdr>
                        </w:div>
                        <w:div w:id="186454397">
                          <w:marLeft w:val="0"/>
                          <w:marRight w:val="0"/>
                          <w:marTop w:val="0"/>
                          <w:marBottom w:val="0"/>
                          <w:divBdr>
                            <w:top w:val="none" w:sz="0" w:space="0" w:color="auto"/>
                            <w:left w:val="none" w:sz="0" w:space="0" w:color="auto"/>
                            <w:bottom w:val="none" w:sz="0" w:space="0" w:color="auto"/>
                            <w:right w:val="none" w:sz="0" w:space="0" w:color="auto"/>
                          </w:divBdr>
                        </w:div>
                        <w:div w:id="78865733">
                          <w:marLeft w:val="0"/>
                          <w:marRight w:val="0"/>
                          <w:marTop w:val="0"/>
                          <w:marBottom w:val="0"/>
                          <w:divBdr>
                            <w:top w:val="none" w:sz="0" w:space="0" w:color="auto"/>
                            <w:left w:val="none" w:sz="0" w:space="0" w:color="auto"/>
                            <w:bottom w:val="none" w:sz="0" w:space="0" w:color="auto"/>
                            <w:right w:val="none" w:sz="0" w:space="0" w:color="auto"/>
                          </w:divBdr>
                        </w:div>
                        <w:div w:id="800727563">
                          <w:marLeft w:val="0"/>
                          <w:marRight w:val="0"/>
                          <w:marTop w:val="0"/>
                          <w:marBottom w:val="0"/>
                          <w:divBdr>
                            <w:top w:val="none" w:sz="0" w:space="0" w:color="auto"/>
                            <w:left w:val="none" w:sz="0" w:space="0" w:color="auto"/>
                            <w:bottom w:val="none" w:sz="0" w:space="0" w:color="auto"/>
                            <w:right w:val="none" w:sz="0" w:space="0" w:color="auto"/>
                          </w:divBdr>
                        </w:div>
                        <w:div w:id="409501687">
                          <w:marLeft w:val="0"/>
                          <w:marRight w:val="0"/>
                          <w:marTop w:val="0"/>
                          <w:marBottom w:val="0"/>
                          <w:divBdr>
                            <w:top w:val="none" w:sz="0" w:space="0" w:color="auto"/>
                            <w:left w:val="none" w:sz="0" w:space="0" w:color="auto"/>
                            <w:bottom w:val="none" w:sz="0" w:space="0" w:color="auto"/>
                            <w:right w:val="none" w:sz="0" w:space="0" w:color="auto"/>
                          </w:divBdr>
                        </w:div>
                        <w:div w:id="1647315553">
                          <w:marLeft w:val="0"/>
                          <w:marRight w:val="0"/>
                          <w:marTop w:val="0"/>
                          <w:marBottom w:val="0"/>
                          <w:divBdr>
                            <w:top w:val="none" w:sz="0" w:space="0" w:color="auto"/>
                            <w:left w:val="none" w:sz="0" w:space="0" w:color="auto"/>
                            <w:bottom w:val="none" w:sz="0" w:space="0" w:color="auto"/>
                            <w:right w:val="none" w:sz="0" w:space="0" w:color="auto"/>
                          </w:divBdr>
                        </w:div>
                        <w:div w:id="787508579">
                          <w:marLeft w:val="0"/>
                          <w:marRight w:val="0"/>
                          <w:marTop w:val="0"/>
                          <w:marBottom w:val="0"/>
                          <w:divBdr>
                            <w:top w:val="none" w:sz="0" w:space="0" w:color="auto"/>
                            <w:left w:val="none" w:sz="0" w:space="0" w:color="auto"/>
                            <w:bottom w:val="none" w:sz="0" w:space="0" w:color="auto"/>
                            <w:right w:val="none" w:sz="0" w:space="0" w:color="auto"/>
                          </w:divBdr>
                        </w:div>
                        <w:div w:id="371729678">
                          <w:marLeft w:val="0"/>
                          <w:marRight w:val="0"/>
                          <w:marTop w:val="0"/>
                          <w:marBottom w:val="0"/>
                          <w:divBdr>
                            <w:top w:val="none" w:sz="0" w:space="0" w:color="auto"/>
                            <w:left w:val="none" w:sz="0" w:space="0" w:color="auto"/>
                            <w:bottom w:val="none" w:sz="0" w:space="0" w:color="auto"/>
                            <w:right w:val="none" w:sz="0" w:space="0" w:color="auto"/>
                          </w:divBdr>
                        </w:div>
                        <w:div w:id="454955870">
                          <w:marLeft w:val="0"/>
                          <w:marRight w:val="0"/>
                          <w:marTop w:val="0"/>
                          <w:marBottom w:val="0"/>
                          <w:divBdr>
                            <w:top w:val="none" w:sz="0" w:space="0" w:color="auto"/>
                            <w:left w:val="none" w:sz="0" w:space="0" w:color="auto"/>
                            <w:bottom w:val="none" w:sz="0" w:space="0" w:color="auto"/>
                            <w:right w:val="none" w:sz="0" w:space="0" w:color="auto"/>
                          </w:divBdr>
                        </w:div>
                        <w:div w:id="89011340">
                          <w:marLeft w:val="0"/>
                          <w:marRight w:val="0"/>
                          <w:marTop w:val="0"/>
                          <w:marBottom w:val="0"/>
                          <w:divBdr>
                            <w:top w:val="none" w:sz="0" w:space="0" w:color="auto"/>
                            <w:left w:val="none" w:sz="0" w:space="0" w:color="auto"/>
                            <w:bottom w:val="none" w:sz="0" w:space="0" w:color="auto"/>
                            <w:right w:val="none" w:sz="0" w:space="0" w:color="auto"/>
                          </w:divBdr>
                        </w:div>
                        <w:div w:id="1749383287">
                          <w:marLeft w:val="0"/>
                          <w:marRight w:val="0"/>
                          <w:marTop w:val="0"/>
                          <w:marBottom w:val="0"/>
                          <w:divBdr>
                            <w:top w:val="none" w:sz="0" w:space="0" w:color="auto"/>
                            <w:left w:val="none" w:sz="0" w:space="0" w:color="auto"/>
                            <w:bottom w:val="none" w:sz="0" w:space="0" w:color="auto"/>
                            <w:right w:val="none" w:sz="0" w:space="0" w:color="auto"/>
                          </w:divBdr>
                        </w:div>
                        <w:div w:id="478495347">
                          <w:marLeft w:val="0"/>
                          <w:marRight w:val="0"/>
                          <w:marTop w:val="0"/>
                          <w:marBottom w:val="0"/>
                          <w:divBdr>
                            <w:top w:val="none" w:sz="0" w:space="0" w:color="auto"/>
                            <w:left w:val="none" w:sz="0" w:space="0" w:color="auto"/>
                            <w:bottom w:val="none" w:sz="0" w:space="0" w:color="auto"/>
                            <w:right w:val="none" w:sz="0" w:space="0" w:color="auto"/>
                          </w:divBdr>
                        </w:div>
                        <w:div w:id="1689063456">
                          <w:marLeft w:val="0"/>
                          <w:marRight w:val="0"/>
                          <w:marTop w:val="0"/>
                          <w:marBottom w:val="0"/>
                          <w:divBdr>
                            <w:top w:val="none" w:sz="0" w:space="0" w:color="auto"/>
                            <w:left w:val="none" w:sz="0" w:space="0" w:color="auto"/>
                            <w:bottom w:val="none" w:sz="0" w:space="0" w:color="auto"/>
                            <w:right w:val="none" w:sz="0" w:space="0" w:color="auto"/>
                          </w:divBdr>
                        </w:div>
                        <w:div w:id="985470873">
                          <w:marLeft w:val="0"/>
                          <w:marRight w:val="0"/>
                          <w:marTop w:val="0"/>
                          <w:marBottom w:val="0"/>
                          <w:divBdr>
                            <w:top w:val="none" w:sz="0" w:space="0" w:color="auto"/>
                            <w:left w:val="none" w:sz="0" w:space="0" w:color="auto"/>
                            <w:bottom w:val="none" w:sz="0" w:space="0" w:color="auto"/>
                            <w:right w:val="none" w:sz="0" w:space="0" w:color="auto"/>
                          </w:divBdr>
                        </w:div>
                        <w:div w:id="1593078466">
                          <w:marLeft w:val="0"/>
                          <w:marRight w:val="0"/>
                          <w:marTop w:val="0"/>
                          <w:marBottom w:val="0"/>
                          <w:divBdr>
                            <w:top w:val="none" w:sz="0" w:space="0" w:color="auto"/>
                            <w:left w:val="none" w:sz="0" w:space="0" w:color="auto"/>
                            <w:bottom w:val="none" w:sz="0" w:space="0" w:color="auto"/>
                            <w:right w:val="none" w:sz="0" w:space="0" w:color="auto"/>
                          </w:divBdr>
                        </w:div>
                        <w:div w:id="389958926">
                          <w:marLeft w:val="0"/>
                          <w:marRight w:val="0"/>
                          <w:marTop w:val="0"/>
                          <w:marBottom w:val="0"/>
                          <w:divBdr>
                            <w:top w:val="none" w:sz="0" w:space="0" w:color="auto"/>
                            <w:left w:val="none" w:sz="0" w:space="0" w:color="auto"/>
                            <w:bottom w:val="none" w:sz="0" w:space="0" w:color="auto"/>
                            <w:right w:val="none" w:sz="0" w:space="0" w:color="auto"/>
                          </w:divBdr>
                        </w:div>
                        <w:div w:id="708341505">
                          <w:marLeft w:val="0"/>
                          <w:marRight w:val="0"/>
                          <w:marTop w:val="0"/>
                          <w:marBottom w:val="0"/>
                          <w:divBdr>
                            <w:top w:val="none" w:sz="0" w:space="0" w:color="auto"/>
                            <w:left w:val="none" w:sz="0" w:space="0" w:color="auto"/>
                            <w:bottom w:val="none" w:sz="0" w:space="0" w:color="auto"/>
                            <w:right w:val="none" w:sz="0" w:space="0" w:color="auto"/>
                          </w:divBdr>
                        </w:div>
                        <w:div w:id="667055644">
                          <w:marLeft w:val="0"/>
                          <w:marRight w:val="0"/>
                          <w:marTop w:val="0"/>
                          <w:marBottom w:val="0"/>
                          <w:divBdr>
                            <w:top w:val="none" w:sz="0" w:space="0" w:color="auto"/>
                            <w:left w:val="none" w:sz="0" w:space="0" w:color="auto"/>
                            <w:bottom w:val="none" w:sz="0" w:space="0" w:color="auto"/>
                            <w:right w:val="none" w:sz="0" w:space="0" w:color="auto"/>
                          </w:divBdr>
                        </w:div>
                        <w:div w:id="10649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639857">
          <w:marLeft w:val="0"/>
          <w:marRight w:val="0"/>
          <w:marTop w:val="0"/>
          <w:marBottom w:val="130"/>
          <w:divBdr>
            <w:top w:val="none" w:sz="0" w:space="0" w:color="auto"/>
            <w:left w:val="none" w:sz="0" w:space="0" w:color="auto"/>
            <w:bottom w:val="none" w:sz="0" w:space="0" w:color="auto"/>
            <w:right w:val="none" w:sz="0" w:space="0" w:color="auto"/>
          </w:divBdr>
          <w:divsChild>
            <w:div w:id="806624438">
              <w:marLeft w:val="0"/>
              <w:marRight w:val="0"/>
              <w:marTop w:val="0"/>
              <w:marBottom w:val="0"/>
              <w:divBdr>
                <w:top w:val="none" w:sz="0" w:space="0" w:color="auto"/>
                <w:left w:val="none" w:sz="0" w:space="0" w:color="auto"/>
                <w:bottom w:val="none" w:sz="0" w:space="0" w:color="auto"/>
                <w:right w:val="none" w:sz="0" w:space="0" w:color="auto"/>
              </w:divBdr>
              <w:divsChild>
                <w:div w:id="1670712646">
                  <w:marLeft w:val="0"/>
                  <w:marRight w:val="0"/>
                  <w:marTop w:val="0"/>
                  <w:marBottom w:val="0"/>
                  <w:divBdr>
                    <w:top w:val="none" w:sz="0" w:space="0" w:color="auto"/>
                    <w:left w:val="none" w:sz="0" w:space="0" w:color="auto"/>
                    <w:bottom w:val="none" w:sz="0" w:space="0" w:color="auto"/>
                    <w:right w:val="none" w:sz="0" w:space="0" w:color="auto"/>
                  </w:divBdr>
                  <w:divsChild>
                    <w:div w:id="2040009101">
                      <w:marLeft w:val="0"/>
                      <w:marRight w:val="0"/>
                      <w:marTop w:val="0"/>
                      <w:marBottom w:val="0"/>
                      <w:divBdr>
                        <w:top w:val="none" w:sz="0" w:space="0" w:color="auto"/>
                        <w:left w:val="none" w:sz="0" w:space="0" w:color="auto"/>
                        <w:bottom w:val="none" w:sz="0" w:space="0" w:color="auto"/>
                        <w:right w:val="none" w:sz="0" w:space="0" w:color="auto"/>
                      </w:divBdr>
                      <w:divsChild>
                        <w:div w:id="5227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4046">
              <w:marLeft w:val="0"/>
              <w:marRight w:val="0"/>
              <w:marTop w:val="0"/>
              <w:marBottom w:val="0"/>
              <w:divBdr>
                <w:top w:val="none" w:sz="0" w:space="0" w:color="auto"/>
                <w:left w:val="none" w:sz="0" w:space="0" w:color="auto"/>
                <w:bottom w:val="none" w:sz="0" w:space="0" w:color="auto"/>
                <w:right w:val="none" w:sz="0" w:space="0" w:color="auto"/>
              </w:divBdr>
              <w:divsChild>
                <w:div w:id="839857963">
                  <w:marLeft w:val="0"/>
                  <w:marRight w:val="0"/>
                  <w:marTop w:val="0"/>
                  <w:marBottom w:val="0"/>
                  <w:divBdr>
                    <w:top w:val="none" w:sz="0" w:space="0" w:color="auto"/>
                    <w:left w:val="none" w:sz="0" w:space="0" w:color="auto"/>
                    <w:bottom w:val="none" w:sz="0" w:space="0" w:color="auto"/>
                    <w:right w:val="none" w:sz="0" w:space="0" w:color="auto"/>
                  </w:divBdr>
                  <w:divsChild>
                    <w:div w:id="943457815">
                      <w:marLeft w:val="0"/>
                      <w:marRight w:val="0"/>
                      <w:marTop w:val="0"/>
                      <w:marBottom w:val="0"/>
                      <w:divBdr>
                        <w:top w:val="none" w:sz="0" w:space="0" w:color="auto"/>
                        <w:left w:val="none" w:sz="0" w:space="0" w:color="auto"/>
                        <w:bottom w:val="none" w:sz="0" w:space="0" w:color="auto"/>
                        <w:right w:val="none" w:sz="0" w:space="0" w:color="auto"/>
                      </w:divBdr>
                      <w:divsChild>
                        <w:div w:id="234556825">
                          <w:marLeft w:val="0"/>
                          <w:marRight w:val="0"/>
                          <w:marTop w:val="0"/>
                          <w:marBottom w:val="0"/>
                          <w:divBdr>
                            <w:top w:val="none" w:sz="0" w:space="0" w:color="auto"/>
                            <w:left w:val="none" w:sz="0" w:space="0" w:color="auto"/>
                            <w:bottom w:val="none" w:sz="0" w:space="0" w:color="auto"/>
                            <w:right w:val="none" w:sz="0" w:space="0" w:color="auto"/>
                          </w:divBdr>
                        </w:div>
                        <w:div w:id="669796337">
                          <w:marLeft w:val="0"/>
                          <w:marRight w:val="0"/>
                          <w:marTop w:val="0"/>
                          <w:marBottom w:val="0"/>
                          <w:divBdr>
                            <w:top w:val="none" w:sz="0" w:space="0" w:color="auto"/>
                            <w:left w:val="none" w:sz="0" w:space="0" w:color="auto"/>
                            <w:bottom w:val="none" w:sz="0" w:space="0" w:color="auto"/>
                            <w:right w:val="none" w:sz="0" w:space="0" w:color="auto"/>
                          </w:divBdr>
                        </w:div>
                        <w:div w:id="213126609">
                          <w:marLeft w:val="0"/>
                          <w:marRight w:val="0"/>
                          <w:marTop w:val="0"/>
                          <w:marBottom w:val="0"/>
                          <w:divBdr>
                            <w:top w:val="none" w:sz="0" w:space="0" w:color="auto"/>
                            <w:left w:val="none" w:sz="0" w:space="0" w:color="auto"/>
                            <w:bottom w:val="none" w:sz="0" w:space="0" w:color="auto"/>
                            <w:right w:val="none" w:sz="0" w:space="0" w:color="auto"/>
                          </w:divBdr>
                        </w:div>
                        <w:div w:id="136609527">
                          <w:marLeft w:val="0"/>
                          <w:marRight w:val="0"/>
                          <w:marTop w:val="0"/>
                          <w:marBottom w:val="0"/>
                          <w:divBdr>
                            <w:top w:val="none" w:sz="0" w:space="0" w:color="auto"/>
                            <w:left w:val="none" w:sz="0" w:space="0" w:color="auto"/>
                            <w:bottom w:val="none" w:sz="0" w:space="0" w:color="auto"/>
                            <w:right w:val="none" w:sz="0" w:space="0" w:color="auto"/>
                          </w:divBdr>
                        </w:div>
                        <w:div w:id="178933349">
                          <w:marLeft w:val="0"/>
                          <w:marRight w:val="0"/>
                          <w:marTop w:val="0"/>
                          <w:marBottom w:val="0"/>
                          <w:divBdr>
                            <w:top w:val="none" w:sz="0" w:space="0" w:color="auto"/>
                            <w:left w:val="none" w:sz="0" w:space="0" w:color="auto"/>
                            <w:bottom w:val="none" w:sz="0" w:space="0" w:color="auto"/>
                            <w:right w:val="none" w:sz="0" w:space="0" w:color="auto"/>
                          </w:divBdr>
                        </w:div>
                        <w:div w:id="234321656">
                          <w:marLeft w:val="0"/>
                          <w:marRight w:val="0"/>
                          <w:marTop w:val="0"/>
                          <w:marBottom w:val="0"/>
                          <w:divBdr>
                            <w:top w:val="none" w:sz="0" w:space="0" w:color="auto"/>
                            <w:left w:val="none" w:sz="0" w:space="0" w:color="auto"/>
                            <w:bottom w:val="none" w:sz="0" w:space="0" w:color="auto"/>
                            <w:right w:val="none" w:sz="0" w:space="0" w:color="auto"/>
                          </w:divBdr>
                        </w:div>
                        <w:div w:id="642269593">
                          <w:marLeft w:val="0"/>
                          <w:marRight w:val="0"/>
                          <w:marTop w:val="0"/>
                          <w:marBottom w:val="0"/>
                          <w:divBdr>
                            <w:top w:val="none" w:sz="0" w:space="0" w:color="auto"/>
                            <w:left w:val="none" w:sz="0" w:space="0" w:color="auto"/>
                            <w:bottom w:val="none" w:sz="0" w:space="0" w:color="auto"/>
                            <w:right w:val="none" w:sz="0" w:space="0" w:color="auto"/>
                          </w:divBdr>
                        </w:div>
                        <w:div w:id="545289261">
                          <w:marLeft w:val="0"/>
                          <w:marRight w:val="0"/>
                          <w:marTop w:val="0"/>
                          <w:marBottom w:val="0"/>
                          <w:divBdr>
                            <w:top w:val="none" w:sz="0" w:space="0" w:color="auto"/>
                            <w:left w:val="none" w:sz="0" w:space="0" w:color="auto"/>
                            <w:bottom w:val="none" w:sz="0" w:space="0" w:color="auto"/>
                            <w:right w:val="none" w:sz="0" w:space="0" w:color="auto"/>
                          </w:divBdr>
                        </w:div>
                        <w:div w:id="418211622">
                          <w:marLeft w:val="0"/>
                          <w:marRight w:val="0"/>
                          <w:marTop w:val="0"/>
                          <w:marBottom w:val="0"/>
                          <w:divBdr>
                            <w:top w:val="none" w:sz="0" w:space="0" w:color="auto"/>
                            <w:left w:val="none" w:sz="0" w:space="0" w:color="auto"/>
                            <w:bottom w:val="none" w:sz="0" w:space="0" w:color="auto"/>
                            <w:right w:val="none" w:sz="0" w:space="0" w:color="auto"/>
                          </w:divBdr>
                        </w:div>
                        <w:div w:id="1052270370">
                          <w:marLeft w:val="0"/>
                          <w:marRight w:val="0"/>
                          <w:marTop w:val="0"/>
                          <w:marBottom w:val="0"/>
                          <w:divBdr>
                            <w:top w:val="none" w:sz="0" w:space="0" w:color="auto"/>
                            <w:left w:val="none" w:sz="0" w:space="0" w:color="auto"/>
                            <w:bottom w:val="none" w:sz="0" w:space="0" w:color="auto"/>
                            <w:right w:val="none" w:sz="0" w:space="0" w:color="auto"/>
                          </w:divBdr>
                        </w:div>
                        <w:div w:id="1053433293">
                          <w:marLeft w:val="0"/>
                          <w:marRight w:val="0"/>
                          <w:marTop w:val="0"/>
                          <w:marBottom w:val="0"/>
                          <w:divBdr>
                            <w:top w:val="none" w:sz="0" w:space="0" w:color="auto"/>
                            <w:left w:val="none" w:sz="0" w:space="0" w:color="auto"/>
                            <w:bottom w:val="none" w:sz="0" w:space="0" w:color="auto"/>
                            <w:right w:val="none" w:sz="0" w:space="0" w:color="auto"/>
                          </w:divBdr>
                        </w:div>
                        <w:div w:id="1092118368">
                          <w:marLeft w:val="0"/>
                          <w:marRight w:val="0"/>
                          <w:marTop w:val="0"/>
                          <w:marBottom w:val="0"/>
                          <w:divBdr>
                            <w:top w:val="none" w:sz="0" w:space="0" w:color="auto"/>
                            <w:left w:val="none" w:sz="0" w:space="0" w:color="auto"/>
                            <w:bottom w:val="none" w:sz="0" w:space="0" w:color="auto"/>
                            <w:right w:val="none" w:sz="0" w:space="0" w:color="auto"/>
                          </w:divBdr>
                        </w:div>
                        <w:div w:id="1863207513">
                          <w:marLeft w:val="0"/>
                          <w:marRight w:val="0"/>
                          <w:marTop w:val="0"/>
                          <w:marBottom w:val="0"/>
                          <w:divBdr>
                            <w:top w:val="none" w:sz="0" w:space="0" w:color="auto"/>
                            <w:left w:val="none" w:sz="0" w:space="0" w:color="auto"/>
                            <w:bottom w:val="none" w:sz="0" w:space="0" w:color="auto"/>
                            <w:right w:val="none" w:sz="0" w:space="0" w:color="auto"/>
                          </w:divBdr>
                        </w:div>
                        <w:div w:id="1319992955">
                          <w:marLeft w:val="0"/>
                          <w:marRight w:val="0"/>
                          <w:marTop w:val="0"/>
                          <w:marBottom w:val="0"/>
                          <w:divBdr>
                            <w:top w:val="none" w:sz="0" w:space="0" w:color="auto"/>
                            <w:left w:val="none" w:sz="0" w:space="0" w:color="auto"/>
                            <w:bottom w:val="none" w:sz="0" w:space="0" w:color="auto"/>
                            <w:right w:val="none" w:sz="0" w:space="0" w:color="auto"/>
                          </w:divBdr>
                        </w:div>
                        <w:div w:id="1962758312">
                          <w:marLeft w:val="0"/>
                          <w:marRight w:val="0"/>
                          <w:marTop w:val="0"/>
                          <w:marBottom w:val="0"/>
                          <w:divBdr>
                            <w:top w:val="none" w:sz="0" w:space="0" w:color="auto"/>
                            <w:left w:val="none" w:sz="0" w:space="0" w:color="auto"/>
                            <w:bottom w:val="none" w:sz="0" w:space="0" w:color="auto"/>
                            <w:right w:val="none" w:sz="0" w:space="0" w:color="auto"/>
                          </w:divBdr>
                        </w:div>
                        <w:div w:id="1323267947">
                          <w:marLeft w:val="0"/>
                          <w:marRight w:val="0"/>
                          <w:marTop w:val="0"/>
                          <w:marBottom w:val="0"/>
                          <w:divBdr>
                            <w:top w:val="none" w:sz="0" w:space="0" w:color="auto"/>
                            <w:left w:val="none" w:sz="0" w:space="0" w:color="auto"/>
                            <w:bottom w:val="none" w:sz="0" w:space="0" w:color="auto"/>
                            <w:right w:val="none" w:sz="0" w:space="0" w:color="auto"/>
                          </w:divBdr>
                        </w:div>
                        <w:div w:id="1611231928">
                          <w:marLeft w:val="0"/>
                          <w:marRight w:val="0"/>
                          <w:marTop w:val="0"/>
                          <w:marBottom w:val="0"/>
                          <w:divBdr>
                            <w:top w:val="none" w:sz="0" w:space="0" w:color="auto"/>
                            <w:left w:val="none" w:sz="0" w:space="0" w:color="auto"/>
                            <w:bottom w:val="none" w:sz="0" w:space="0" w:color="auto"/>
                            <w:right w:val="none" w:sz="0" w:space="0" w:color="auto"/>
                          </w:divBdr>
                        </w:div>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3045">
          <w:marLeft w:val="0"/>
          <w:marRight w:val="0"/>
          <w:marTop w:val="0"/>
          <w:marBottom w:val="130"/>
          <w:divBdr>
            <w:top w:val="none" w:sz="0" w:space="0" w:color="auto"/>
            <w:left w:val="none" w:sz="0" w:space="0" w:color="auto"/>
            <w:bottom w:val="none" w:sz="0" w:space="0" w:color="auto"/>
            <w:right w:val="none" w:sz="0" w:space="0" w:color="auto"/>
          </w:divBdr>
          <w:divsChild>
            <w:div w:id="997920962">
              <w:marLeft w:val="0"/>
              <w:marRight w:val="0"/>
              <w:marTop w:val="0"/>
              <w:marBottom w:val="0"/>
              <w:divBdr>
                <w:top w:val="none" w:sz="0" w:space="0" w:color="auto"/>
                <w:left w:val="none" w:sz="0" w:space="0" w:color="auto"/>
                <w:bottom w:val="none" w:sz="0" w:space="0" w:color="auto"/>
                <w:right w:val="none" w:sz="0" w:space="0" w:color="auto"/>
              </w:divBdr>
              <w:divsChild>
                <w:div w:id="1653364687">
                  <w:marLeft w:val="0"/>
                  <w:marRight w:val="0"/>
                  <w:marTop w:val="0"/>
                  <w:marBottom w:val="0"/>
                  <w:divBdr>
                    <w:top w:val="none" w:sz="0" w:space="0" w:color="auto"/>
                    <w:left w:val="none" w:sz="0" w:space="0" w:color="auto"/>
                    <w:bottom w:val="none" w:sz="0" w:space="0" w:color="auto"/>
                    <w:right w:val="none" w:sz="0" w:space="0" w:color="auto"/>
                  </w:divBdr>
                  <w:divsChild>
                    <w:div w:id="1082262344">
                      <w:marLeft w:val="0"/>
                      <w:marRight w:val="0"/>
                      <w:marTop w:val="0"/>
                      <w:marBottom w:val="0"/>
                      <w:divBdr>
                        <w:top w:val="none" w:sz="0" w:space="0" w:color="auto"/>
                        <w:left w:val="none" w:sz="0" w:space="0" w:color="auto"/>
                        <w:bottom w:val="none" w:sz="0" w:space="0" w:color="auto"/>
                        <w:right w:val="none" w:sz="0" w:space="0" w:color="auto"/>
                      </w:divBdr>
                      <w:divsChild>
                        <w:div w:id="3806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4018">
              <w:marLeft w:val="0"/>
              <w:marRight w:val="0"/>
              <w:marTop w:val="0"/>
              <w:marBottom w:val="0"/>
              <w:divBdr>
                <w:top w:val="none" w:sz="0" w:space="0" w:color="auto"/>
                <w:left w:val="none" w:sz="0" w:space="0" w:color="auto"/>
                <w:bottom w:val="none" w:sz="0" w:space="0" w:color="auto"/>
                <w:right w:val="none" w:sz="0" w:space="0" w:color="auto"/>
              </w:divBdr>
              <w:divsChild>
                <w:div w:id="782113645">
                  <w:marLeft w:val="0"/>
                  <w:marRight w:val="0"/>
                  <w:marTop w:val="0"/>
                  <w:marBottom w:val="0"/>
                  <w:divBdr>
                    <w:top w:val="none" w:sz="0" w:space="0" w:color="auto"/>
                    <w:left w:val="none" w:sz="0" w:space="0" w:color="auto"/>
                    <w:bottom w:val="none" w:sz="0" w:space="0" w:color="auto"/>
                    <w:right w:val="none" w:sz="0" w:space="0" w:color="auto"/>
                  </w:divBdr>
                  <w:divsChild>
                    <w:div w:id="871303156">
                      <w:marLeft w:val="0"/>
                      <w:marRight w:val="0"/>
                      <w:marTop w:val="0"/>
                      <w:marBottom w:val="0"/>
                      <w:divBdr>
                        <w:top w:val="none" w:sz="0" w:space="0" w:color="auto"/>
                        <w:left w:val="none" w:sz="0" w:space="0" w:color="auto"/>
                        <w:bottom w:val="none" w:sz="0" w:space="0" w:color="auto"/>
                        <w:right w:val="none" w:sz="0" w:space="0" w:color="auto"/>
                      </w:divBdr>
                      <w:divsChild>
                        <w:div w:id="1590041841">
                          <w:marLeft w:val="0"/>
                          <w:marRight w:val="0"/>
                          <w:marTop w:val="0"/>
                          <w:marBottom w:val="0"/>
                          <w:divBdr>
                            <w:top w:val="none" w:sz="0" w:space="0" w:color="auto"/>
                            <w:left w:val="none" w:sz="0" w:space="0" w:color="auto"/>
                            <w:bottom w:val="none" w:sz="0" w:space="0" w:color="auto"/>
                            <w:right w:val="none" w:sz="0" w:space="0" w:color="auto"/>
                          </w:divBdr>
                        </w:div>
                        <w:div w:id="1344278317">
                          <w:marLeft w:val="0"/>
                          <w:marRight w:val="0"/>
                          <w:marTop w:val="0"/>
                          <w:marBottom w:val="0"/>
                          <w:divBdr>
                            <w:top w:val="none" w:sz="0" w:space="0" w:color="auto"/>
                            <w:left w:val="none" w:sz="0" w:space="0" w:color="auto"/>
                            <w:bottom w:val="none" w:sz="0" w:space="0" w:color="auto"/>
                            <w:right w:val="none" w:sz="0" w:space="0" w:color="auto"/>
                          </w:divBdr>
                        </w:div>
                        <w:div w:id="752749123">
                          <w:marLeft w:val="0"/>
                          <w:marRight w:val="0"/>
                          <w:marTop w:val="0"/>
                          <w:marBottom w:val="0"/>
                          <w:divBdr>
                            <w:top w:val="none" w:sz="0" w:space="0" w:color="auto"/>
                            <w:left w:val="none" w:sz="0" w:space="0" w:color="auto"/>
                            <w:bottom w:val="none" w:sz="0" w:space="0" w:color="auto"/>
                            <w:right w:val="none" w:sz="0" w:space="0" w:color="auto"/>
                          </w:divBdr>
                        </w:div>
                        <w:div w:id="877355520">
                          <w:marLeft w:val="0"/>
                          <w:marRight w:val="0"/>
                          <w:marTop w:val="0"/>
                          <w:marBottom w:val="0"/>
                          <w:divBdr>
                            <w:top w:val="none" w:sz="0" w:space="0" w:color="auto"/>
                            <w:left w:val="none" w:sz="0" w:space="0" w:color="auto"/>
                            <w:bottom w:val="none" w:sz="0" w:space="0" w:color="auto"/>
                            <w:right w:val="none" w:sz="0" w:space="0" w:color="auto"/>
                          </w:divBdr>
                        </w:div>
                        <w:div w:id="766269390">
                          <w:marLeft w:val="0"/>
                          <w:marRight w:val="0"/>
                          <w:marTop w:val="0"/>
                          <w:marBottom w:val="0"/>
                          <w:divBdr>
                            <w:top w:val="none" w:sz="0" w:space="0" w:color="auto"/>
                            <w:left w:val="none" w:sz="0" w:space="0" w:color="auto"/>
                            <w:bottom w:val="none" w:sz="0" w:space="0" w:color="auto"/>
                            <w:right w:val="none" w:sz="0" w:space="0" w:color="auto"/>
                          </w:divBdr>
                        </w:div>
                        <w:div w:id="318967701">
                          <w:marLeft w:val="0"/>
                          <w:marRight w:val="0"/>
                          <w:marTop w:val="0"/>
                          <w:marBottom w:val="0"/>
                          <w:divBdr>
                            <w:top w:val="none" w:sz="0" w:space="0" w:color="auto"/>
                            <w:left w:val="none" w:sz="0" w:space="0" w:color="auto"/>
                            <w:bottom w:val="none" w:sz="0" w:space="0" w:color="auto"/>
                            <w:right w:val="none" w:sz="0" w:space="0" w:color="auto"/>
                          </w:divBdr>
                        </w:div>
                        <w:div w:id="1583445572">
                          <w:marLeft w:val="0"/>
                          <w:marRight w:val="0"/>
                          <w:marTop w:val="0"/>
                          <w:marBottom w:val="0"/>
                          <w:divBdr>
                            <w:top w:val="none" w:sz="0" w:space="0" w:color="auto"/>
                            <w:left w:val="none" w:sz="0" w:space="0" w:color="auto"/>
                            <w:bottom w:val="none" w:sz="0" w:space="0" w:color="auto"/>
                            <w:right w:val="none" w:sz="0" w:space="0" w:color="auto"/>
                          </w:divBdr>
                        </w:div>
                        <w:div w:id="1200975749">
                          <w:marLeft w:val="0"/>
                          <w:marRight w:val="0"/>
                          <w:marTop w:val="0"/>
                          <w:marBottom w:val="0"/>
                          <w:divBdr>
                            <w:top w:val="none" w:sz="0" w:space="0" w:color="auto"/>
                            <w:left w:val="none" w:sz="0" w:space="0" w:color="auto"/>
                            <w:bottom w:val="none" w:sz="0" w:space="0" w:color="auto"/>
                            <w:right w:val="none" w:sz="0" w:space="0" w:color="auto"/>
                          </w:divBdr>
                        </w:div>
                        <w:div w:id="1558083283">
                          <w:marLeft w:val="0"/>
                          <w:marRight w:val="0"/>
                          <w:marTop w:val="0"/>
                          <w:marBottom w:val="0"/>
                          <w:divBdr>
                            <w:top w:val="none" w:sz="0" w:space="0" w:color="auto"/>
                            <w:left w:val="none" w:sz="0" w:space="0" w:color="auto"/>
                            <w:bottom w:val="none" w:sz="0" w:space="0" w:color="auto"/>
                            <w:right w:val="none" w:sz="0" w:space="0" w:color="auto"/>
                          </w:divBdr>
                        </w:div>
                        <w:div w:id="636297918">
                          <w:marLeft w:val="0"/>
                          <w:marRight w:val="0"/>
                          <w:marTop w:val="0"/>
                          <w:marBottom w:val="0"/>
                          <w:divBdr>
                            <w:top w:val="none" w:sz="0" w:space="0" w:color="auto"/>
                            <w:left w:val="none" w:sz="0" w:space="0" w:color="auto"/>
                            <w:bottom w:val="none" w:sz="0" w:space="0" w:color="auto"/>
                            <w:right w:val="none" w:sz="0" w:space="0" w:color="auto"/>
                          </w:divBdr>
                        </w:div>
                        <w:div w:id="1558979572">
                          <w:marLeft w:val="0"/>
                          <w:marRight w:val="0"/>
                          <w:marTop w:val="0"/>
                          <w:marBottom w:val="0"/>
                          <w:divBdr>
                            <w:top w:val="none" w:sz="0" w:space="0" w:color="auto"/>
                            <w:left w:val="none" w:sz="0" w:space="0" w:color="auto"/>
                            <w:bottom w:val="none" w:sz="0" w:space="0" w:color="auto"/>
                            <w:right w:val="none" w:sz="0" w:space="0" w:color="auto"/>
                          </w:divBdr>
                        </w:div>
                        <w:div w:id="1811046291">
                          <w:marLeft w:val="0"/>
                          <w:marRight w:val="0"/>
                          <w:marTop w:val="0"/>
                          <w:marBottom w:val="0"/>
                          <w:divBdr>
                            <w:top w:val="none" w:sz="0" w:space="0" w:color="auto"/>
                            <w:left w:val="none" w:sz="0" w:space="0" w:color="auto"/>
                            <w:bottom w:val="none" w:sz="0" w:space="0" w:color="auto"/>
                            <w:right w:val="none" w:sz="0" w:space="0" w:color="auto"/>
                          </w:divBdr>
                        </w:div>
                        <w:div w:id="1009866465">
                          <w:marLeft w:val="0"/>
                          <w:marRight w:val="0"/>
                          <w:marTop w:val="0"/>
                          <w:marBottom w:val="0"/>
                          <w:divBdr>
                            <w:top w:val="none" w:sz="0" w:space="0" w:color="auto"/>
                            <w:left w:val="none" w:sz="0" w:space="0" w:color="auto"/>
                            <w:bottom w:val="none" w:sz="0" w:space="0" w:color="auto"/>
                            <w:right w:val="none" w:sz="0" w:space="0" w:color="auto"/>
                          </w:divBdr>
                        </w:div>
                        <w:div w:id="611862429">
                          <w:marLeft w:val="0"/>
                          <w:marRight w:val="0"/>
                          <w:marTop w:val="0"/>
                          <w:marBottom w:val="0"/>
                          <w:divBdr>
                            <w:top w:val="none" w:sz="0" w:space="0" w:color="auto"/>
                            <w:left w:val="none" w:sz="0" w:space="0" w:color="auto"/>
                            <w:bottom w:val="none" w:sz="0" w:space="0" w:color="auto"/>
                            <w:right w:val="none" w:sz="0" w:space="0" w:color="auto"/>
                          </w:divBdr>
                        </w:div>
                        <w:div w:id="1318951">
                          <w:marLeft w:val="0"/>
                          <w:marRight w:val="0"/>
                          <w:marTop w:val="0"/>
                          <w:marBottom w:val="0"/>
                          <w:divBdr>
                            <w:top w:val="none" w:sz="0" w:space="0" w:color="auto"/>
                            <w:left w:val="none" w:sz="0" w:space="0" w:color="auto"/>
                            <w:bottom w:val="none" w:sz="0" w:space="0" w:color="auto"/>
                            <w:right w:val="none" w:sz="0" w:space="0" w:color="auto"/>
                          </w:divBdr>
                        </w:div>
                        <w:div w:id="361713712">
                          <w:marLeft w:val="0"/>
                          <w:marRight w:val="0"/>
                          <w:marTop w:val="0"/>
                          <w:marBottom w:val="0"/>
                          <w:divBdr>
                            <w:top w:val="none" w:sz="0" w:space="0" w:color="auto"/>
                            <w:left w:val="none" w:sz="0" w:space="0" w:color="auto"/>
                            <w:bottom w:val="none" w:sz="0" w:space="0" w:color="auto"/>
                            <w:right w:val="none" w:sz="0" w:space="0" w:color="auto"/>
                          </w:divBdr>
                        </w:div>
                        <w:div w:id="1762018968">
                          <w:marLeft w:val="0"/>
                          <w:marRight w:val="0"/>
                          <w:marTop w:val="0"/>
                          <w:marBottom w:val="0"/>
                          <w:divBdr>
                            <w:top w:val="none" w:sz="0" w:space="0" w:color="auto"/>
                            <w:left w:val="none" w:sz="0" w:space="0" w:color="auto"/>
                            <w:bottom w:val="none" w:sz="0" w:space="0" w:color="auto"/>
                            <w:right w:val="none" w:sz="0" w:space="0" w:color="auto"/>
                          </w:divBdr>
                        </w:div>
                        <w:div w:id="1145780383">
                          <w:marLeft w:val="0"/>
                          <w:marRight w:val="0"/>
                          <w:marTop w:val="0"/>
                          <w:marBottom w:val="0"/>
                          <w:divBdr>
                            <w:top w:val="none" w:sz="0" w:space="0" w:color="auto"/>
                            <w:left w:val="none" w:sz="0" w:space="0" w:color="auto"/>
                            <w:bottom w:val="none" w:sz="0" w:space="0" w:color="auto"/>
                            <w:right w:val="none" w:sz="0" w:space="0" w:color="auto"/>
                          </w:divBdr>
                        </w:div>
                        <w:div w:id="879323419">
                          <w:marLeft w:val="0"/>
                          <w:marRight w:val="0"/>
                          <w:marTop w:val="0"/>
                          <w:marBottom w:val="0"/>
                          <w:divBdr>
                            <w:top w:val="none" w:sz="0" w:space="0" w:color="auto"/>
                            <w:left w:val="none" w:sz="0" w:space="0" w:color="auto"/>
                            <w:bottom w:val="none" w:sz="0" w:space="0" w:color="auto"/>
                            <w:right w:val="none" w:sz="0" w:space="0" w:color="auto"/>
                          </w:divBdr>
                        </w:div>
                        <w:div w:id="1569463065">
                          <w:marLeft w:val="0"/>
                          <w:marRight w:val="0"/>
                          <w:marTop w:val="0"/>
                          <w:marBottom w:val="0"/>
                          <w:divBdr>
                            <w:top w:val="none" w:sz="0" w:space="0" w:color="auto"/>
                            <w:left w:val="none" w:sz="0" w:space="0" w:color="auto"/>
                            <w:bottom w:val="none" w:sz="0" w:space="0" w:color="auto"/>
                            <w:right w:val="none" w:sz="0" w:space="0" w:color="auto"/>
                          </w:divBdr>
                        </w:div>
                        <w:div w:id="753278772">
                          <w:marLeft w:val="0"/>
                          <w:marRight w:val="0"/>
                          <w:marTop w:val="0"/>
                          <w:marBottom w:val="0"/>
                          <w:divBdr>
                            <w:top w:val="none" w:sz="0" w:space="0" w:color="auto"/>
                            <w:left w:val="none" w:sz="0" w:space="0" w:color="auto"/>
                            <w:bottom w:val="none" w:sz="0" w:space="0" w:color="auto"/>
                            <w:right w:val="none" w:sz="0" w:space="0" w:color="auto"/>
                          </w:divBdr>
                        </w:div>
                        <w:div w:id="2084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06063">
      <w:bodyDiv w:val="1"/>
      <w:marLeft w:val="0"/>
      <w:marRight w:val="0"/>
      <w:marTop w:val="0"/>
      <w:marBottom w:val="0"/>
      <w:divBdr>
        <w:top w:val="none" w:sz="0" w:space="0" w:color="auto"/>
        <w:left w:val="none" w:sz="0" w:space="0" w:color="auto"/>
        <w:bottom w:val="none" w:sz="0" w:space="0" w:color="auto"/>
        <w:right w:val="none" w:sz="0" w:space="0" w:color="auto"/>
      </w:divBdr>
      <w:divsChild>
        <w:div w:id="1464036296">
          <w:marLeft w:val="0"/>
          <w:marRight w:val="0"/>
          <w:marTop w:val="0"/>
          <w:marBottom w:val="130"/>
          <w:divBdr>
            <w:top w:val="none" w:sz="0" w:space="0" w:color="auto"/>
            <w:left w:val="none" w:sz="0" w:space="0" w:color="auto"/>
            <w:bottom w:val="none" w:sz="0" w:space="0" w:color="auto"/>
            <w:right w:val="none" w:sz="0" w:space="0" w:color="auto"/>
          </w:divBdr>
          <w:divsChild>
            <w:div w:id="1588727057">
              <w:marLeft w:val="0"/>
              <w:marRight w:val="0"/>
              <w:marTop w:val="0"/>
              <w:marBottom w:val="0"/>
              <w:divBdr>
                <w:top w:val="none" w:sz="0" w:space="0" w:color="auto"/>
                <w:left w:val="none" w:sz="0" w:space="0" w:color="auto"/>
                <w:bottom w:val="none" w:sz="0" w:space="0" w:color="auto"/>
                <w:right w:val="none" w:sz="0" w:space="0" w:color="auto"/>
              </w:divBdr>
              <w:divsChild>
                <w:div w:id="1459035410">
                  <w:marLeft w:val="0"/>
                  <w:marRight w:val="0"/>
                  <w:marTop w:val="0"/>
                  <w:marBottom w:val="0"/>
                  <w:divBdr>
                    <w:top w:val="none" w:sz="0" w:space="0" w:color="auto"/>
                    <w:left w:val="none" w:sz="0" w:space="0" w:color="auto"/>
                    <w:bottom w:val="none" w:sz="0" w:space="0" w:color="auto"/>
                    <w:right w:val="none" w:sz="0" w:space="0" w:color="auto"/>
                  </w:divBdr>
                  <w:divsChild>
                    <w:div w:id="679964649">
                      <w:marLeft w:val="0"/>
                      <w:marRight w:val="0"/>
                      <w:marTop w:val="0"/>
                      <w:marBottom w:val="0"/>
                      <w:divBdr>
                        <w:top w:val="none" w:sz="0" w:space="0" w:color="auto"/>
                        <w:left w:val="none" w:sz="0" w:space="0" w:color="auto"/>
                        <w:bottom w:val="none" w:sz="0" w:space="0" w:color="auto"/>
                        <w:right w:val="none" w:sz="0" w:space="0" w:color="auto"/>
                      </w:divBdr>
                      <w:divsChild>
                        <w:div w:id="1468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8298">
              <w:marLeft w:val="0"/>
              <w:marRight w:val="0"/>
              <w:marTop w:val="0"/>
              <w:marBottom w:val="0"/>
              <w:divBdr>
                <w:top w:val="none" w:sz="0" w:space="0" w:color="auto"/>
                <w:left w:val="none" w:sz="0" w:space="0" w:color="auto"/>
                <w:bottom w:val="none" w:sz="0" w:space="0" w:color="auto"/>
                <w:right w:val="none" w:sz="0" w:space="0" w:color="auto"/>
              </w:divBdr>
              <w:divsChild>
                <w:div w:id="1510438793">
                  <w:marLeft w:val="0"/>
                  <w:marRight w:val="0"/>
                  <w:marTop w:val="0"/>
                  <w:marBottom w:val="0"/>
                  <w:divBdr>
                    <w:top w:val="none" w:sz="0" w:space="0" w:color="auto"/>
                    <w:left w:val="none" w:sz="0" w:space="0" w:color="auto"/>
                    <w:bottom w:val="none" w:sz="0" w:space="0" w:color="auto"/>
                    <w:right w:val="none" w:sz="0" w:space="0" w:color="auto"/>
                  </w:divBdr>
                  <w:divsChild>
                    <w:div w:id="865406936">
                      <w:marLeft w:val="0"/>
                      <w:marRight w:val="0"/>
                      <w:marTop w:val="0"/>
                      <w:marBottom w:val="0"/>
                      <w:divBdr>
                        <w:top w:val="none" w:sz="0" w:space="0" w:color="auto"/>
                        <w:left w:val="none" w:sz="0" w:space="0" w:color="auto"/>
                        <w:bottom w:val="none" w:sz="0" w:space="0" w:color="auto"/>
                        <w:right w:val="none" w:sz="0" w:space="0" w:color="auto"/>
                      </w:divBdr>
                      <w:divsChild>
                        <w:div w:id="1219970526">
                          <w:marLeft w:val="0"/>
                          <w:marRight w:val="0"/>
                          <w:marTop w:val="0"/>
                          <w:marBottom w:val="0"/>
                          <w:divBdr>
                            <w:top w:val="none" w:sz="0" w:space="0" w:color="auto"/>
                            <w:left w:val="none" w:sz="0" w:space="0" w:color="auto"/>
                            <w:bottom w:val="none" w:sz="0" w:space="0" w:color="auto"/>
                            <w:right w:val="none" w:sz="0" w:space="0" w:color="auto"/>
                          </w:divBdr>
                        </w:div>
                        <w:div w:id="1729066898">
                          <w:marLeft w:val="0"/>
                          <w:marRight w:val="0"/>
                          <w:marTop w:val="0"/>
                          <w:marBottom w:val="0"/>
                          <w:divBdr>
                            <w:top w:val="none" w:sz="0" w:space="0" w:color="auto"/>
                            <w:left w:val="none" w:sz="0" w:space="0" w:color="auto"/>
                            <w:bottom w:val="none" w:sz="0" w:space="0" w:color="auto"/>
                            <w:right w:val="none" w:sz="0" w:space="0" w:color="auto"/>
                          </w:divBdr>
                        </w:div>
                        <w:div w:id="1079711382">
                          <w:marLeft w:val="0"/>
                          <w:marRight w:val="0"/>
                          <w:marTop w:val="0"/>
                          <w:marBottom w:val="0"/>
                          <w:divBdr>
                            <w:top w:val="none" w:sz="0" w:space="0" w:color="auto"/>
                            <w:left w:val="none" w:sz="0" w:space="0" w:color="auto"/>
                            <w:bottom w:val="none" w:sz="0" w:space="0" w:color="auto"/>
                            <w:right w:val="none" w:sz="0" w:space="0" w:color="auto"/>
                          </w:divBdr>
                        </w:div>
                        <w:div w:id="2041396665">
                          <w:marLeft w:val="0"/>
                          <w:marRight w:val="0"/>
                          <w:marTop w:val="0"/>
                          <w:marBottom w:val="0"/>
                          <w:divBdr>
                            <w:top w:val="none" w:sz="0" w:space="0" w:color="auto"/>
                            <w:left w:val="none" w:sz="0" w:space="0" w:color="auto"/>
                            <w:bottom w:val="none" w:sz="0" w:space="0" w:color="auto"/>
                            <w:right w:val="none" w:sz="0" w:space="0" w:color="auto"/>
                          </w:divBdr>
                        </w:div>
                        <w:div w:id="2012833804">
                          <w:marLeft w:val="0"/>
                          <w:marRight w:val="0"/>
                          <w:marTop w:val="0"/>
                          <w:marBottom w:val="0"/>
                          <w:divBdr>
                            <w:top w:val="none" w:sz="0" w:space="0" w:color="auto"/>
                            <w:left w:val="none" w:sz="0" w:space="0" w:color="auto"/>
                            <w:bottom w:val="none" w:sz="0" w:space="0" w:color="auto"/>
                            <w:right w:val="none" w:sz="0" w:space="0" w:color="auto"/>
                          </w:divBdr>
                        </w:div>
                        <w:div w:id="914978613">
                          <w:marLeft w:val="0"/>
                          <w:marRight w:val="0"/>
                          <w:marTop w:val="0"/>
                          <w:marBottom w:val="0"/>
                          <w:divBdr>
                            <w:top w:val="none" w:sz="0" w:space="0" w:color="auto"/>
                            <w:left w:val="none" w:sz="0" w:space="0" w:color="auto"/>
                            <w:bottom w:val="none" w:sz="0" w:space="0" w:color="auto"/>
                            <w:right w:val="none" w:sz="0" w:space="0" w:color="auto"/>
                          </w:divBdr>
                        </w:div>
                        <w:div w:id="1164397818">
                          <w:marLeft w:val="0"/>
                          <w:marRight w:val="0"/>
                          <w:marTop w:val="0"/>
                          <w:marBottom w:val="0"/>
                          <w:divBdr>
                            <w:top w:val="none" w:sz="0" w:space="0" w:color="auto"/>
                            <w:left w:val="none" w:sz="0" w:space="0" w:color="auto"/>
                            <w:bottom w:val="none" w:sz="0" w:space="0" w:color="auto"/>
                            <w:right w:val="none" w:sz="0" w:space="0" w:color="auto"/>
                          </w:divBdr>
                        </w:div>
                        <w:div w:id="573591961">
                          <w:marLeft w:val="0"/>
                          <w:marRight w:val="0"/>
                          <w:marTop w:val="0"/>
                          <w:marBottom w:val="0"/>
                          <w:divBdr>
                            <w:top w:val="none" w:sz="0" w:space="0" w:color="auto"/>
                            <w:left w:val="none" w:sz="0" w:space="0" w:color="auto"/>
                            <w:bottom w:val="none" w:sz="0" w:space="0" w:color="auto"/>
                            <w:right w:val="none" w:sz="0" w:space="0" w:color="auto"/>
                          </w:divBdr>
                        </w:div>
                        <w:div w:id="1973709375">
                          <w:marLeft w:val="0"/>
                          <w:marRight w:val="0"/>
                          <w:marTop w:val="0"/>
                          <w:marBottom w:val="0"/>
                          <w:divBdr>
                            <w:top w:val="none" w:sz="0" w:space="0" w:color="auto"/>
                            <w:left w:val="none" w:sz="0" w:space="0" w:color="auto"/>
                            <w:bottom w:val="none" w:sz="0" w:space="0" w:color="auto"/>
                            <w:right w:val="none" w:sz="0" w:space="0" w:color="auto"/>
                          </w:divBdr>
                        </w:div>
                        <w:div w:id="329453251">
                          <w:marLeft w:val="0"/>
                          <w:marRight w:val="0"/>
                          <w:marTop w:val="0"/>
                          <w:marBottom w:val="0"/>
                          <w:divBdr>
                            <w:top w:val="none" w:sz="0" w:space="0" w:color="auto"/>
                            <w:left w:val="none" w:sz="0" w:space="0" w:color="auto"/>
                            <w:bottom w:val="none" w:sz="0" w:space="0" w:color="auto"/>
                            <w:right w:val="none" w:sz="0" w:space="0" w:color="auto"/>
                          </w:divBdr>
                        </w:div>
                        <w:div w:id="1273707776">
                          <w:marLeft w:val="0"/>
                          <w:marRight w:val="0"/>
                          <w:marTop w:val="0"/>
                          <w:marBottom w:val="0"/>
                          <w:divBdr>
                            <w:top w:val="none" w:sz="0" w:space="0" w:color="auto"/>
                            <w:left w:val="none" w:sz="0" w:space="0" w:color="auto"/>
                            <w:bottom w:val="none" w:sz="0" w:space="0" w:color="auto"/>
                            <w:right w:val="none" w:sz="0" w:space="0" w:color="auto"/>
                          </w:divBdr>
                        </w:div>
                        <w:div w:id="1279600538">
                          <w:marLeft w:val="0"/>
                          <w:marRight w:val="0"/>
                          <w:marTop w:val="0"/>
                          <w:marBottom w:val="0"/>
                          <w:divBdr>
                            <w:top w:val="none" w:sz="0" w:space="0" w:color="auto"/>
                            <w:left w:val="none" w:sz="0" w:space="0" w:color="auto"/>
                            <w:bottom w:val="none" w:sz="0" w:space="0" w:color="auto"/>
                            <w:right w:val="none" w:sz="0" w:space="0" w:color="auto"/>
                          </w:divBdr>
                        </w:div>
                        <w:div w:id="1331059325">
                          <w:marLeft w:val="0"/>
                          <w:marRight w:val="0"/>
                          <w:marTop w:val="0"/>
                          <w:marBottom w:val="0"/>
                          <w:divBdr>
                            <w:top w:val="none" w:sz="0" w:space="0" w:color="auto"/>
                            <w:left w:val="none" w:sz="0" w:space="0" w:color="auto"/>
                            <w:bottom w:val="none" w:sz="0" w:space="0" w:color="auto"/>
                            <w:right w:val="none" w:sz="0" w:space="0" w:color="auto"/>
                          </w:divBdr>
                        </w:div>
                        <w:div w:id="464156681">
                          <w:marLeft w:val="0"/>
                          <w:marRight w:val="0"/>
                          <w:marTop w:val="0"/>
                          <w:marBottom w:val="0"/>
                          <w:divBdr>
                            <w:top w:val="none" w:sz="0" w:space="0" w:color="auto"/>
                            <w:left w:val="none" w:sz="0" w:space="0" w:color="auto"/>
                            <w:bottom w:val="none" w:sz="0" w:space="0" w:color="auto"/>
                            <w:right w:val="none" w:sz="0" w:space="0" w:color="auto"/>
                          </w:divBdr>
                        </w:div>
                        <w:div w:id="180896579">
                          <w:marLeft w:val="0"/>
                          <w:marRight w:val="0"/>
                          <w:marTop w:val="0"/>
                          <w:marBottom w:val="0"/>
                          <w:divBdr>
                            <w:top w:val="none" w:sz="0" w:space="0" w:color="auto"/>
                            <w:left w:val="none" w:sz="0" w:space="0" w:color="auto"/>
                            <w:bottom w:val="none" w:sz="0" w:space="0" w:color="auto"/>
                            <w:right w:val="none" w:sz="0" w:space="0" w:color="auto"/>
                          </w:divBdr>
                        </w:div>
                        <w:div w:id="2116098373">
                          <w:marLeft w:val="0"/>
                          <w:marRight w:val="0"/>
                          <w:marTop w:val="0"/>
                          <w:marBottom w:val="0"/>
                          <w:divBdr>
                            <w:top w:val="none" w:sz="0" w:space="0" w:color="auto"/>
                            <w:left w:val="none" w:sz="0" w:space="0" w:color="auto"/>
                            <w:bottom w:val="none" w:sz="0" w:space="0" w:color="auto"/>
                            <w:right w:val="none" w:sz="0" w:space="0" w:color="auto"/>
                          </w:divBdr>
                        </w:div>
                        <w:div w:id="1951694184">
                          <w:marLeft w:val="0"/>
                          <w:marRight w:val="0"/>
                          <w:marTop w:val="0"/>
                          <w:marBottom w:val="0"/>
                          <w:divBdr>
                            <w:top w:val="none" w:sz="0" w:space="0" w:color="auto"/>
                            <w:left w:val="none" w:sz="0" w:space="0" w:color="auto"/>
                            <w:bottom w:val="none" w:sz="0" w:space="0" w:color="auto"/>
                            <w:right w:val="none" w:sz="0" w:space="0" w:color="auto"/>
                          </w:divBdr>
                        </w:div>
                        <w:div w:id="824585605">
                          <w:marLeft w:val="0"/>
                          <w:marRight w:val="0"/>
                          <w:marTop w:val="0"/>
                          <w:marBottom w:val="0"/>
                          <w:divBdr>
                            <w:top w:val="none" w:sz="0" w:space="0" w:color="auto"/>
                            <w:left w:val="none" w:sz="0" w:space="0" w:color="auto"/>
                            <w:bottom w:val="none" w:sz="0" w:space="0" w:color="auto"/>
                            <w:right w:val="none" w:sz="0" w:space="0" w:color="auto"/>
                          </w:divBdr>
                        </w:div>
                        <w:div w:id="1497381777">
                          <w:marLeft w:val="0"/>
                          <w:marRight w:val="0"/>
                          <w:marTop w:val="0"/>
                          <w:marBottom w:val="0"/>
                          <w:divBdr>
                            <w:top w:val="none" w:sz="0" w:space="0" w:color="auto"/>
                            <w:left w:val="none" w:sz="0" w:space="0" w:color="auto"/>
                            <w:bottom w:val="none" w:sz="0" w:space="0" w:color="auto"/>
                            <w:right w:val="none" w:sz="0" w:space="0" w:color="auto"/>
                          </w:divBdr>
                        </w:div>
                        <w:div w:id="1384327715">
                          <w:marLeft w:val="0"/>
                          <w:marRight w:val="0"/>
                          <w:marTop w:val="0"/>
                          <w:marBottom w:val="0"/>
                          <w:divBdr>
                            <w:top w:val="none" w:sz="0" w:space="0" w:color="auto"/>
                            <w:left w:val="none" w:sz="0" w:space="0" w:color="auto"/>
                            <w:bottom w:val="none" w:sz="0" w:space="0" w:color="auto"/>
                            <w:right w:val="none" w:sz="0" w:space="0" w:color="auto"/>
                          </w:divBdr>
                        </w:div>
                        <w:div w:id="49765625">
                          <w:marLeft w:val="0"/>
                          <w:marRight w:val="0"/>
                          <w:marTop w:val="0"/>
                          <w:marBottom w:val="0"/>
                          <w:divBdr>
                            <w:top w:val="none" w:sz="0" w:space="0" w:color="auto"/>
                            <w:left w:val="none" w:sz="0" w:space="0" w:color="auto"/>
                            <w:bottom w:val="none" w:sz="0" w:space="0" w:color="auto"/>
                            <w:right w:val="none" w:sz="0" w:space="0" w:color="auto"/>
                          </w:divBdr>
                        </w:div>
                        <w:div w:id="1399593396">
                          <w:marLeft w:val="0"/>
                          <w:marRight w:val="0"/>
                          <w:marTop w:val="0"/>
                          <w:marBottom w:val="0"/>
                          <w:divBdr>
                            <w:top w:val="none" w:sz="0" w:space="0" w:color="auto"/>
                            <w:left w:val="none" w:sz="0" w:space="0" w:color="auto"/>
                            <w:bottom w:val="none" w:sz="0" w:space="0" w:color="auto"/>
                            <w:right w:val="none" w:sz="0" w:space="0" w:color="auto"/>
                          </w:divBdr>
                        </w:div>
                        <w:div w:id="792021424">
                          <w:marLeft w:val="0"/>
                          <w:marRight w:val="0"/>
                          <w:marTop w:val="0"/>
                          <w:marBottom w:val="0"/>
                          <w:divBdr>
                            <w:top w:val="none" w:sz="0" w:space="0" w:color="auto"/>
                            <w:left w:val="none" w:sz="0" w:space="0" w:color="auto"/>
                            <w:bottom w:val="none" w:sz="0" w:space="0" w:color="auto"/>
                            <w:right w:val="none" w:sz="0" w:space="0" w:color="auto"/>
                          </w:divBdr>
                        </w:div>
                        <w:div w:id="2074498522">
                          <w:marLeft w:val="0"/>
                          <w:marRight w:val="0"/>
                          <w:marTop w:val="0"/>
                          <w:marBottom w:val="0"/>
                          <w:divBdr>
                            <w:top w:val="none" w:sz="0" w:space="0" w:color="auto"/>
                            <w:left w:val="none" w:sz="0" w:space="0" w:color="auto"/>
                            <w:bottom w:val="none" w:sz="0" w:space="0" w:color="auto"/>
                            <w:right w:val="none" w:sz="0" w:space="0" w:color="auto"/>
                          </w:divBdr>
                        </w:div>
                        <w:div w:id="489053918">
                          <w:marLeft w:val="0"/>
                          <w:marRight w:val="0"/>
                          <w:marTop w:val="0"/>
                          <w:marBottom w:val="0"/>
                          <w:divBdr>
                            <w:top w:val="none" w:sz="0" w:space="0" w:color="auto"/>
                            <w:left w:val="none" w:sz="0" w:space="0" w:color="auto"/>
                            <w:bottom w:val="none" w:sz="0" w:space="0" w:color="auto"/>
                            <w:right w:val="none" w:sz="0" w:space="0" w:color="auto"/>
                          </w:divBdr>
                        </w:div>
                        <w:div w:id="34698639">
                          <w:marLeft w:val="0"/>
                          <w:marRight w:val="0"/>
                          <w:marTop w:val="0"/>
                          <w:marBottom w:val="0"/>
                          <w:divBdr>
                            <w:top w:val="none" w:sz="0" w:space="0" w:color="auto"/>
                            <w:left w:val="none" w:sz="0" w:space="0" w:color="auto"/>
                            <w:bottom w:val="none" w:sz="0" w:space="0" w:color="auto"/>
                            <w:right w:val="none" w:sz="0" w:space="0" w:color="auto"/>
                          </w:divBdr>
                        </w:div>
                        <w:div w:id="569122870">
                          <w:marLeft w:val="0"/>
                          <w:marRight w:val="0"/>
                          <w:marTop w:val="0"/>
                          <w:marBottom w:val="0"/>
                          <w:divBdr>
                            <w:top w:val="none" w:sz="0" w:space="0" w:color="auto"/>
                            <w:left w:val="none" w:sz="0" w:space="0" w:color="auto"/>
                            <w:bottom w:val="none" w:sz="0" w:space="0" w:color="auto"/>
                            <w:right w:val="none" w:sz="0" w:space="0" w:color="auto"/>
                          </w:divBdr>
                        </w:div>
                        <w:div w:id="935594469">
                          <w:marLeft w:val="0"/>
                          <w:marRight w:val="0"/>
                          <w:marTop w:val="0"/>
                          <w:marBottom w:val="0"/>
                          <w:divBdr>
                            <w:top w:val="none" w:sz="0" w:space="0" w:color="auto"/>
                            <w:left w:val="none" w:sz="0" w:space="0" w:color="auto"/>
                            <w:bottom w:val="none" w:sz="0" w:space="0" w:color="auto"/>
                            <w:right w:val="none" w:sz="0" w:space="0" w:color="auto"/>
                          </w:divBdr>
                        </w:div>
                        <w:div w:id="819003979">
                          <w:marLeft w:val="0"/>
                          <w:marRight w:val="0"/>
                          <w:marTop w:val="0"/>
                          <w:marBottom w:val="0"/>
                          <w:divBdr>
                            <w:top w:val="none" w:sz="0" w:space="0" w:color="auto"/>
                            <w:left w:val="none" w:sz="0" w:space="0" w:color="auto"/>
                            <w:bottom w:val="none" w:sz="0" w:space="0" w:color="auto"/>
                            <w:right w:val="none" w:sz="0" w:space="0" w:color="auto"/>
                          </w:divBdr>
                        </w:div>
                        <w:div w:id="1934707563">
                          <w:marLeft w:val="0"/>
                          <w:marRight w:val="0"/>
                          <w:marTop w:val="0"/>
                          <w:marBottom w:val="0"/>
                          <w:divBdr>
                            <w:top w:val="none" w:sz="0" w:space="0" w:color="auto"/>
                            <w:left w:val="none" w:sz="0" w:space="0" w:color="auto"/>
                            <w:bottom w:val="none" w:sz="0" w:space="0" w:color="auto"/>
                            <w:right w:val="none" w:sz="0" w:space="0" w:color="auto"/>
                          </w:divBdr>
                        </w:div>
                        <w:div w:id="1794712318">
                          <w:marLeft w:val="0"/>
                          <w:marRight w:val="0"/>
                          <w:marTop w:val="0"/>
                          <w:marBottom w:val="0"/>
                          <w:divBdr>
                            <w:top w:val="none" w:sz="0" w:space="0" w:color="auto"/>
                            <w:left w:val="none" w:sz="0" w:space="0" w:color="auto"/>
                            <w:bottom w:val="none" w:sz="0" w:space="0" w:color="auto"/>
                            <w:right w:val="none" w:sz="0" w:space="0" w:color="auto"/>
                          </w:divBdr>
                        </w:div>
                        <w:div w:id="205264235">
                          <w:marLeft w:val="0"/>
                          <w:marRight w:val="0"/>
                          <w:marTop w:val="0"/>
                          <w:marBottom w:val="0"/>
                          <w:divBdr>
                            <w:top w:val="none" w:sz="0" w:space="0" w:color="auto"/>
                            <w:left w:val="none" w:sz="0" w:space="0" w:color="auto"/>
                            <w:bottom w:val="none" w:sz="0" w:space="0" w:color="auto"/>
                            <w:right w:val="none" w:sz="0" w:space="0" w:color="auto"/>
                          </w:divBdr>
                        </w:div>
                        <w:div w:id="1067341491">
                          <w:marLeft w:val="0"/>
                          <w:marRight w:val="0"/>
                          <w:marTop w:val="0"/>
                          <w:marBottom w:val="0"/>
                          <w:divBdr>
                            <w:top w:val="none" w:sz="0" w:space="0" w:color="auto"/>
                            <w:left w:val="none" w:sz="0" w:space="0" w:color="auto"/>
                            <w:bottom w:val="none" w:sz="0" w:space="0" w:color="auto"/>
                            <w:right w:val="none" w:sz="0" w:space="0" w:color="auto"/>
                          </w:divBdr>
                        </w:div>
                        <w:div w:id="944506210">
                          <w:marLeft w:val="0"/>
                          <w:marRight w:val="0"/>
                          <w:marTop w:val="0"/>
                          <w:marBottom w:val="0"/>
                          <w:divBdr>
                            <w:top w:val="none" w:sz="0" w:space="0" w:color="auto"/>
                            <w:left w:val="none" w:sz="0" w:space="0" w:color="auto"/>
                            <w:bottom w:val="none" w:sz="0" w:space="0" w:color="auto"/>
                            <w:right w:val="none" w:sz="0" w:space="0" w:color="auto"/>
                          </w:divBdr>
                        </w:div>
                        <w:div w:id="2030525564">
                          <w:marLeft w:val="0"/>
                          <w:marRight w:val="0"/>
                          <w:marTop w:val="0"/>
                          <w:marBottom w:val="0"/>
                          <w:divBdr>
                            <w:top w:val="none" w:sz="0" w:space="0" w:color="auto"/>
                            <w:left w:val="none" w:sz="0" w:space="0" w:color="auto"/>
                            <w:bottom w:val="none" w:sz="0" w:space="0" w:color="auto"/>
                            <w:right w:val="none" w:sz="0" w:space="0" w:color="auto"/>
                          </w:divBdr>
                        </w:div>
                        <w:div w:id="607082160">
                          <w:marLeft w:val="0"/>
                          <w:marRight w:val="0"/>
                          <w:marTop w:val="0"/>
                          <w:marBottom w:val="0"/>
                          <w:divBdr>
                            <w:top w:val="none" w:sz="0" w:space="0" w:color="auto"/>
                            <w:left w:val="none" w:sz="0" w:space="0" w:color="auto"/>
                            <w:bottom w:val="none" w:sz="0" w:space="0" w:color="auto"/>
                            <w:right w:val="none" w:sz="0" w:space="0" w:color="auto"/>
                          </w:divBdr>
                        </w:div>
                        <w:div w:id="1289120270">
                          <w:marLeft w:val="0"/>
                          <w:marRight w:val="0"/>
                          <w:marTop w:val="0"/>
                          <w:marBottom w:val="0"/>
                          <w:divBdr>
                            <w:top w:val="none" w:sz="0" w:space="0" w:color="auto"/>
                            <w:left w:val="none" w:sz="0" w:space="0" w:color="auto"/>
                            <w:bottom w:val="none" w:sz="0" w:space="0" w:color="auto"/>
                            <w:right w:val="none" w:sz="0" w:space="0" w:color="auto"/>
                          </w:divBdr>
                        </w:div>
                        <w:div w:id="962422248">
                          <w:marLeft w:val="0"/>
                          <w:marRight w:val="0"/>
                          <w:marTop w:val="0"/>
                          <w:marBottom w:val="0"/>
                          <w:divBdr>
                            <w:top w:val="none" w:sz="0" w:space="0" w:color="auto"/>
                            <w:left w:val="none" w:sz="0" w:space="0" w:color="auto"/>
                            <w:bottom w:val="none" w:sz="0" w:space="0" w:color="auto"/>
                            <w:right w:val="none" w:sz="0" w:space="0" w:color="auto"/>
                          </w:divBdr>
                        </w:div>
                        <w:div w:id="742412807">
                          <w:marLeft w:val="0"/>
                          <w:marRight w:val="0"/>
                          <w:marTop w:val="0"/>
                          <w:marBottom w:val="0"/>
                          <w:divBdr>
                            <w:top w:val="none" w:sz="0" w:space="0" w:color="auto"/>
                            <w:left w:val="none" w:sz="0" w:space="0" w:color="auto"/>
                            <w:bottom w:val="none" w:sz="0" w:space="0" w:color="auto"/>
                            <w:right w:val="none" w:sz="0" w:space="0" w:color="auto"/>
                          </w:divBdr>
                        </w:div>
                        <w:div w:id="123159807">
                          <w:marLeft w:val="0"/>
                          <w:marRight w:val="0"/>
                          <w:marTop w:val="0"/>
                          <w:marBottom w:val="0"/>
                          <w:divBdr>
                            <w:top w:val="none" w:sz="0" w:space="0" w:color="auto"/>
                            <w:left w:val="none" w:sz="0" w:space="0" w:color="auto"/>
                            <w:bottom w:val="none" w:sz="0" w:space="0" w:color="auto"/>
                            <w:right w:val="none" w:sz="0" w:space="0" w:color="auto"/>
                          </w:divBdr>
                        </w:div>
                        <w:div w:id="119147999">
                          <w:marLeft w:val="0"/>
                          <w:marRight w:val="0"/>
                          <w:marTop w:val="0"/>
                          <w:marBottom w:val="0"/>
                          <w:divBdr>
                            <w:top w:val="none" w:sz="0" w:space="0" w:color="auto"/>
                            <w:left w:val="none" w:sz="0" w:space="0" w:color="auto"/>
                            <w:bottom w:val="none" w:sz="0" w:space="0" w:color="auto"/>
                            <w:right w:val="none" w:sz="0" w:space="0" w:color="auto"/>
                          </w:divBdr>
                        </w:div>
                        <w:div w:id="701320502">
                          <w:marLeft w:val="0"/>
                          <w:marRight w:val="0"/>
                          <w:marTop w:val="0"/>
                          <w:marBottom w:val="0"/>
                          <w:divBdr>
                            <w:top w:val="none" w:sz="0" w:space="0" w:color="auto"/>
                            <w:left w:val="none" w:sz="0" w:space="0" w:color="auto"/>
                            <w:bottom w:val="none" w:sz="0" w:space="0" w:color="auto"/>
                            <w:right w:val="none" w:sz="0" w:space="0" w:color="auto"/>
                          </w:divBdr>
                        </w:div>
                        <w:div w:id="587547145">
                          <w:marLeft w:val="0"/>
                          <w:marRight w:val="0"/>
                          <w:marTop w:val="0"/>
                          <w:marBottom w:val="0"/>
                          <w:divBdr>
                            <w:top w:val="none" w:sz="0" w:space="0" w:color="auto"/>
                            <w:left w:val="none" w:sz="0" w:space="0" w:color="auto"/>
                            <w:bottom w:val="none" w:sz="0" w:space="0" w:color="auto"/>
                            <w:right w:val="none" w:sz="0" w:space="0" w:color="auto"/>
                          </w:divBdr>
                        </w:div>
                        <w:div w:id="1882590965">
                          <w:marLeft w:val="0"/>
                          <w:marRight w:val="0"/>
                          <w:marTop w:val="0"/>
                          <w:marBottom w:val="0"/>
                          <w:divBdr>
                            <w:top w:val="none" w:sz="0" w:space="0" w:color="auto"/>
                            <w:left w:val="none" w:sz="0" w:space="0" w:color="auto"/>
                            <w:bottom w:val="none" w:sz="0" w:space="0" w:color="auto"/>
                            <w:right w:val="none" w:sz="0" w:space="0" w:color="auto"/>
                          </w:divBdr>
                        </w:div>
                        <w:div w:id="1255672379">
                          <w:marLeft w:val="0"/>
                          <w:marRight w:val="0"/>
                          <w:marTop w:val="0"/>
                          <w:marBottom w:val="0"/>
                          <w:divBdr>
                            <w:top w:val="none" w:sz="0" w:space="0" w:color="auto"/>
                            <w:left w:val="none" w:sz="0" w:space="0" w:color="auto"/>
                            <w:bottom w:val="none" w:sz="0" w:space="0" w:color="auto"/>
                            <w:right w:val="none" w:sz="0" w:space="0" w:color="auto"/>
                          </w:divBdr>
                        </w:div>
                        <w:div w:id="346442250">
                          <w:marLeft w:val="0"/>
                          <w:marRight w:val="0"/>
                          <w:marTop w:val="0"/>
                          <w:marBottom w:val="0"/>
                          <w:divBdr>
                            <w:top w:val="none" w:sz="0" w:space="0" w:color="auto"/>
                            <w:left w:val="none" w:sz="0" w:space="0" w:color="auto"/>
                            <w:bottom w:val="none" w:sz="0" w:space="0" w:color="auto"/>
                            <w:right w:val="none" w:sz="0" w:space="0" w:color="auto"/>
                          </w:divBdr>
                        </w:div>
                        <w:div w:id="20212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903">
          <w:marLeft w:val="0"/>
          <w:marRight w:val="0"/>
          <w:marTop w:val="0"/>
          <w:marBottom w:val="0"/>
          <w:divBdr>
            <w:top w:val="none" w:sz="0" w:space="0" w:color="auto"/>
            <w:left w:val="none" w:sz="0" w:space="0" w:color="auto"/>
            <w:bottom w:val="none" w:sz="0" w:space="0" w:color="auto"/>
            <w:right w:val="none" w:sz="0" w:space="0" w:color="auto"/>
          </w:divBdr>
        </w:div>
      </w:divsChild>
    </w:div>
    <w:div w:id="791825224">
      <w:bodyDiv w:val="1"/>
      <w:marLeft w:val="0"/>
      <w:marRight w:val="0"/>
      <w:marTop w:val="0"/>
      <w:marBottom w:val="0"/>
      <w:divBdr>
        <w:top w:val="none" w:sz="0" w:space="0" w:color="auto"/>
        <w:left w:val="none" w:sz="0" w:space="0" w:color="auto"/>
        <w:bottom w:val="none" w:sz="0" w:space="0" w:color="auto"/>
        <w:right w:val="none" w:sz="0" w:space="0" w:color="auto"/>
      </w:divBdr>
      <w:divsChild>
        <w:div w:id="8872136">
          <w:marLeft w:val="0"/>
          <w:marRight w:val="0"/>
          <w:marTop w:val="0"/>
          <w:marBottom w:val="130"/>
          <w:divBdr>
            <w:top w:val="none" w:sz="0" w:space="0" w:color="auto"/>
            <w:left w:val="none" w:sz="0" w:space="0" w:color="auto"/>
            <w:bottom w:val="none" w:sz="0" w:space="0" w:color="auto"/>
            <w:right w:val="none" w:sz="0" w:space="0" w:color="auto"/>
          </w:divBdr>
          <w:divsChild>
            <w:div w:id="1276593460">
              <w:marLeft w:val="0"/>
              <w:marRight w:val="0"/>
              <w:marTop w:val="0"/>
              <w:marBottom w:val="0"/>
              <w:divBdr>
                <w:top w:val="none" w:sz="0" w:space="0" w:color="auto"/>
                <w:left w:val="none" w:sz="0" w:space="0" w:color="auto"/>
                <w:bottom w:val="none" w:sz="0" w:space="0" w:color="auto"/>
                <w:right w:val="none" w:sz="0" w:space="0" w:color="auto"/>
              </w:divBdr>
              <w:divsChild>
                <w:div w:id="1551455397">
                  <w:marLeft w:val="0"/>
                  <w:marRight w:val="0"/>
                  <w:marTop w:val="0"/>
                  <w:marBottom w:val="0"/>
                  <w:divBdr>
                    <w:top w:val="none" w:sz="0" w:space="0" w:color="auto"/>
                    <w:left w:val="none" w:sz="0" w:space="0" w:color="auto"/>
                    <w:bottom w:val="none" w:sz="0" w:space="0" w:color="auto"/>
                    <w:right w:val="none" w:sz="0" w:space="0" w:color="auto"/>
                  </w:divBdr>
                  <w:divsChild>
                    <w:div w:id="215555263">
                      <w:marLeft w:val="0"/>
                      <w:marRight w:val="0"/>
                      <w:marTop w:val="0"/>
                      <w:marBottom w:val="0"/>
                      <w:divBdr>
                        <w:top w:val="none" w:sz="0" w:space="0" w:color="auto"/>
                        <w:left w:val="none" w:sz="0" w:space="0" w:color="auto"/>
                        <w:bottom w:val="none" w:sz="0" w:space="0" w:color="auto"/>
                        <w:right w:val="none" w:sz="0" w:space="0" w:color="auto"/>
                      </w:divBdr>
                      <w:divsChild>
                        <w:div w:id="5311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57503">
              <w:marLeft w:val="0"/>
              <w:marRight w:val="0"/>
              <w:marTop w:val="0"/>
              <w:marBottom w:val="0"/>
              <w:divBdr>
                <w:top w:val="none" w:sz="0" w:space="0" w:color="auto"/>
                <w:left w:val="none" w:sz="0" w:space="0" w:color="auto"/>
                <w:bottom w:val="none" w:sz="0" w:space="0" w:color="auto"/>
                <w:right w:val="none" w:sz="0" w:space="0" w:color="auto"/>
              </w:divBdr>
              <w:divsChild>
                <w:div w:id="1959949244">
                  <w:marLeft w:val="0"/>
                  <w:marRight w:val="0"/>
                  <w:marTop w:val="0"/>
                  <w:marBottom w:val="0"/>
                  <w:divBdr>
                    <w:top w:val="none" w:sz="0" w:space="0" w:color="auto"/>
                    <w:left w:val="none" w:sz="0" w:space="0" w:color="auto"/>
                    <w:bottom w:val="none" w:sz="0" w:space="0" w:color="auto"/>
                    <w:right w:val="none" w:sz="0" w:space="0" w:color="auto"/>
                  </w:divBdr>
                  <w:divsChild>
                    <w:div w:id="262808348">
                      <w:marLeft w:val="0"/>
                      <w:marRight w:val="0"/>
                      <w:marTop w:val="0"/>
                      <w:marBottom w:val="0"/>
                      <w:divBdr>
                        <w:top w:val="none" w:sz="0" w:space="0" w:color="auto"/>
                        <w:left w:val="none" w:sz="0" w:space="0" w:color="auto"/>
                        <w:bottom w:val="none" w:sz="0" w:space="0" w:color="auto"/>
                        <w:right w:val="none" w:sz="0" w:space="0" w:color="auto"/>
                      </w:divBdr>
                      <w:divsChild>
                        <w:div w:id="2043555632">
                          <w:marLeft w:val="0"/>
                          <w:marRight w:val="0"/>
                          <w:marTop w:val="0"/>
                          <w:marBottom w:val="0"/>
                          <w:divBdr>
                            <w:top w:val="none" w:sz="0" w:space="0" w:color="auto"/>
                            <w:left w:val="none" w:sz="0" w:space="0" w:color="auto"/>
                            <w:bottom w:val="none" w:sz="0" w:space="0" w:color="auto"/>
                            <w:right w:val="none" w:sz="0" w:space="0" w:color="auto"/>
                          </w:divBdr>
                        </w:div>
                        <w:div w:id="1644040021">
                          <w:marLeft w:val="0"/>
                          <w:marRight w:val="0"/>
                          <w:marTop w:val="0"/>
                          <w:marBottom w:val="0"/>
                          <w:divBdr>
                            <w:top w:val="none" w:sz="0" w:space="0" w:color="auto"/>
                            <w:left w:val="none" w:sz="0" w:space="0" w:color="auto"/>
                            <w:bottom w:val="none" w:sz="0" w:space="0" w:color="auto"/>
                            <w:right w:val="none" w:sz="0" w:space="0" w:color="auto"/>
                          </w:divBdr>
                        </w:div>
                        <w:div w:id="932014572">
                          <w:marLeft w:val="0"/>
                          <w:marRight w:val="0"/>
                          <w:marTop w:val="0"/>
                          <w:marBottom w:val="0"/>
                          <w:divBdr>
                            <w:top w:val="none" w:sz="0" w:space="0" w:color="auto"/>
                            <w:left w:val="none" w:sz="0" w:space="0" w:color="auto"/>
                            <w:bottom w:val="none" w:sz="0" w:space="0" w:color="auto"/>
                            <w:right w:val="none" w:sz="0" w:space="0" w:color="auto"/>
                          </w:divBdr>
                        </w:div>
                        <w:div w:id="980312165">
                          <w:marLeft w:val="0"/>
                          <w:marRight w:val="0"/>
                          <w:marTop w:val="0"/>
                          <w:marBottom w:val="0"/>
                          <w:divBdr>
                            <w:top w:val="none" w:sz="0" w:space="0" w:color="auto"/>
                            <w:left w:val="none" w:sz="0" w:space="0" w:color="auto"/>
                            <w:bottom w:val="none" w:sz="0" w:space="0" w:color="auto"/>
                            <w:right w:val="none" w:sz="0" w:space="0" w:color="auto"/>
                          </w:divBdr>
                        </w:div>
                        <w:div w:id="433017380">
                          <w:marLeft w:val="0"/>
                          <w:marRight w:val="0"/>
                          <w:marTop w:val="0"/>
                          <w:marBottom w:val="0"/>
                          <w:divBdr>
                            <w:top w:val="none" w:sz="0" w:space="0" w:color="auto"/>
                            <w:left w:val="none" w:sz="0" w:space="0" w:color="auto"/>
                            <w:bottom w:val="none" w:sz="0" w:space="0" w:color="auto"/>
                            <w:right w:val="none" w:sz="0" w:space="0" w:color="auto"/>
                          </w:divBdr>
                        </w:div>
                        <w:div w:id="1655715927">
                          <w:marLeft w:val="0"/>
                          <w:marRight w:val="0"/>
                          <w:marTop w:val="0"/>
                          <w:marBottom w:val="0"/>
                          <w:divBdr>
                            <w:top w:val="none" w:sz="0" w:space="0" w:color="auto"/>
                            <w:left w:val="none" w:sz="0" w:space="0" w:color="auto"/>
                            <w:bottom w:val="none" w:sz="0" w:space="0" w:color="auto"/>
                            <w:right w:val="none" w:sz="0" w:space="0" w:color="auto"/>
                          </w:divBdr>
                        </w:div>
                        <w:div w:id="1891725645">
                          <w:marLeft w:val="0"/>
                          <w:marRight w:val="0"/>
                          <w:marTop w:val="0"/>
                          <w:marBottom w:val="0"/>
                          <w:divBdr>
                            <w:top w:val="none" w:sz="0" w:space="0" w:color="auto"/>
                            <w:left w:val="none" w:sz="0" w:space="0" w:color="auto"/>
                            <w:bottom w:val="none" w:sz="0" w:space="0" w:color="auto"/>
                            <w:right w:val="none" w:sz="0" w:space="0" w:color="auto"/>
                          </w:divBdr>
                        </w:div>
                        <w:div w:id="1389382421">
                          <w:marLeft w:val="0"/>
                          <w:marRight w:val="0"/>
                          <w:marTop w:val="0"/>
                          <w:marBottom w:val="0"/>
                          <w:divBdr>
                            <w:top w:val="none" w:sz="0" w:space="0" w:color="auto"/>
                            <w:left w:val="none" w:sz="0" w:space="0" w:color="auto"/>
                            <w:bottom w:val="none" w:sz="0" w:space="0" w:color="auto"/>
                            <w:right w:val="none" w:sz="0" w:space="0" w:color="auto"/>
                          </w:divBdr>
                        </w:div>
                        <w:div w:id="302128026">
                          <w:marLeft w:val="0"/>
                          <w:marRight w:val="0"/>
                          <w:marTop w:val="0"/>
                          <w:marBottom w:val="0"/>
                          <w:divBdr>
                            <w:top w:val="none" w:sz="0" w:space="0" w:color="auto"/>
                            <w:left w:val="none" w:sz="0" w:space="0" w:color="auto"/>
                            <w:bottom w:val="none" w:sz="0" w:space="0" w:color="auto"/>
                            <w:right w:val="none" w:sz="0" w:space="0" w:color="auto"/>
                          </w:divBdr>
                        </w:div>
                        <w:div w:id="2104909625">
                          <w:marLeft w:val="0"/>
                          <w:marRight w:val="0"/>
                          <w:marTop w:val="0"/>
                          <w:marBottom w:val="0"/>
                          <w:divBdr>
                            <w:top w:val="none" w:sz="0" w:space="0" w:color="auto"/>
                            <w:left w:val="none" w:sz="0" w:space="0" w:color="auto"/>
                            <w:bottom w:val="none" w:sz="0" w:space="0" w:color="auto"/>
                            <w:right w:val="none" w:sz="0" w:space="0" w:color="auto"/>
                          </w:divBdr>
                        </w:div>
                        <w:div w:id="977150283">
                          <w:marLeft w:val="0"/>
                          <w:marRight w:val="0"/>
                          <w:marTop w:val="0"/>
                          <w:marBottom w:val="0"/>
                          <w:divBdr>
                            <w:top w:val="none" w:sz="0" w:space="0" w:color="auto"/>
                            <w:left w:val="none" w:sz="0" w:space="0" w:color="auto"/>
                            <w:bottom w:val="none" w:sz="0" w:space="0" w:color="auto"/>
                            <w:right w:val="none" w:sz="0" w:space="0" w:color="auto"/>
                          </w:divBdr>
                        </w:div>
                        <w:div w:id="1547374642">
                          <w:marLeft w:val="0"/>
                          <w:marRight w:val="0"/>
                          <w:marTop w:val="0"/>
                          <w:marBottom w:val="0"/>
                          <w:divBdr>
                            <w:top w:val="none" w:sz="0" w:space="0" w:color="auto"/>
                            <w:left w:val="none" w:sz="0" w:space="0" w:color="auto"/>
                            <w:bottom w:val="none" w:sz="0" w:space="0" w:color="auto"/>
                            <w:right w:val="none" w:sz="0" w:space="0" w:color="auto"/>
                          </w:divBdr>
                        </w:div>
                        <w:div w:id="1433547389">
                          <w:marLeft w:val="0"/>
                          <w:marRight w:val="0"/>
                          <w:marTop w:val="0"/>
                          <w:marBottom w:val="0"/>
                          <w:divBdr>
                            <w:top w:val="none" w:sz="0" w:space="0" w:color="auto"/>
                            <w:left w:val="none" w:sz="0" w:space="0" w:color="auto"/>
                            <w:bottom w:val="none" w:sz="0" w:space="0" w:color="auto"/>
                            <w:right w:val="none" w:sz="0" w:space="0" w:color="auto"/>
                          </w:divBdr>
                        </w:div>
                        <w:div w:id="2083985759">
                          <w:marLeft w:val="0"/>
                          <w:marRight w:val="0"/>
                          <w:marTop w:val="0"/>
                          <w:marBottom w:val="0"/>
                          <w:divBdr>
                            <w:top w:val="none" w:sz="0" w:space="0" w:color="auto"/>
                            <w:left w:val="none" w:sz="0" w:space="0" w:color="auto"/>
                            <w:bottom w:val="none" w:sz="0" w:space="0" w:color="auto"/>
                            <w:right w:val="none" w:sz="0" w:space="0" w:color="auto"/>
                          </w:divBdr>
                        </w:div>
                        <w:div w:id="1605727645">
                          <w:marLeft w:val="0"/>
                          <w:marRight w:val="0"/>
                          <w:marTop w:val="0"/>
                          <w:marBottom w:val="0"/>
                          <w:divBdr>
                            <w:top w:val="none" w:sz="0" w:space="0" w:color="auto"/>
                            <w:left w:val="none" w:sz="0" w:space="0" w:color="auto"/>
                            <w:bottom w:val="none" w:sz="0" w:space="0" w:color="auto"/>
                            <w:right w:val="none" w:sz="0" w:space="0" w:color="auto"/>
                          </w:divBdr>
                        </w:div>
                        <w:div w:id="815495308">
                          <w:marLeft w:val="0"/>
                          <w:marRight w:val="0"/>
                          <w:marTop w:val="0"/>
                          <w:marBottom w:val="0"/>
                          <w:divBdr>
                            <w:top w:val="none" w:sz="0" w:space="0" w:color="auto"/>
                            <w:left w:val="none" w:sz="0" w:space="0" w:color="auto"/>
                            <w:bottom w:val="none" w:sz="0" w:space="0" w:color="auto"/>
                            <w:right w:val="none" w:sz="0" w:space="0" w:color="auto"/>
                          </w:divBdr>
                        </w:div>
                        <w:div w:id="1021469130">
                          <w:marLeft w:val="0"/>
                          <w:marRight w:val="0"/>
                          <w:marTop w:val="0"/>
                          <w:marBottom w:val="0"/>
                          <w:divBdr>
                            <w:top w:val="none" w:sz="0" w:space="0" w:color="auto"/>
                            <w:left w:val="none" w:sz="0" w:space="0" w:color="auto"/>
                            <w:bottom w:val="none" w:sz="0" w:space="0" w:color="auto"/>
                            <w:right w:val="none" w:sz="0" w:space="0" w:color="auto"/>
                          </w:divBdr>
                        </w:div>
                        <w:div w:id="789470252">
                          <w:marLeft w:val="0"/>
                          <w:marRight w:val="0"/>
                          <w:marTop w:val="0"/>
                          <w:marBottom w:val="0"/>
                          <w:divBdr>
                            <w:top w:val="none" w:sz="0" w:space="0" w:color="auto"/>
                            <w:left w:val="none" w:sz="0" w:space="0" w:color="auto"/>
                            <w:bottom w:val="none" w:sz="0" w:space="0" w:color="auto"/>
                            <w:right w:val="none" w:sz="0" w:space="0" w:color="auto"/>
                          </w:divBdr>
                        </w:div>
                        <w:div w:id="730815085">
                          <w:marLeft w:val="0"/>
                          <w:marRight w:val="0"/>
                          <w:marTop w:val="0"/>
                          <w:marBottom w:val="0"/>
                          <w:divBdr>
                            <w:top w:val="none" w:sz="0" w:space="0" w:color="auto"/>
                            <w:left w:val="none" w:sz="0" w:space="0" w:color="auto"/>
                            <w:bottom w:val="none" w:sz="0" w:space="0" w:color="auto"/>
                            <w:right w:val="none" w:sz="0" w:space="0" w:color="auto"/>
                          </w:divBdr>
                        </w:div>
                        <w:div w:id="695931516">
                          <w:marLeft w:val="0"/>
                          <w:marRight w:val="0"/>
                          <w:marTop w:val="0"/>
                          <w:marBottom w:val="0"/>
                          <w:divBdr>
                            <w:top w:val="none" w:sz="0" w:space="0" w:color="auto"/>
                            <w:left w:val="none" w:sz="0" w:space="0" w:color="auto"/>
                            <w:bottom w:val="none" w:sz="0" w:space="0" w:color="auto"/>
                            <w:right w:val="none" w:sz="0" w:space="0" w:color="auto"/>
                          </w:divBdr>
                        </w:div>
                        <w:div w:id="565186815">
                          <w:marLeft w:val="0"/>
                          <w:marRight w:val="0"/>
                          <w:marTop w:val="0"/>
                          <w:marBottom w:val="0"/>
                          <w:divBdr>
                            <w:top w:val="none" w:sz="0" w:space="0" w:color="auto"/>
                            <w:left w:val="none" w:sz="0" w:space="0" w:color="auto"/>
                            <w:bottom w:val="none" w:sz="0" w:space="0" w:color="auto"/>
                            <w:right w:val="none" w:sz="0" w:space="0" w:color="auto"/>
                          </w:divBdr>
                        </w:div>
                        <w:div w:id="634333305">
                          <w:marLeft w:val="0"/>
                          <w:marRight w:val="0"/>
                          <w:marTop w:val="0"/>
                          <w:marBottom w:val="0"/>
                          <w:divBdr>
                            <w:top w:val="none" w:sz="0" w:space="0" w:color="auto"/>
                            <w:left w:val="none" w:sz="0" w:space="0" w:color="auto"/>
                            <w:bottom w:val="none" w:sz="0" w:space="0" w:color="auto"/>
                            <w:right w:val="none" w:sz="0" w:space="0" w:color="auto"/>
                          </w:divBdr>
                        </w:div>
                        <w:div w:id="13302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02778">
          <w:marLeft w:val="0"/>
          <w:marRight w:val="0"/>
          <w:marTop w:val="0"/>
          <w:marBottom w:val="130"/>
          <w:divBdr>
            <w:top w:val="none" w:sz="0" w:space="0" w:color="auto"/>
            <w:left w:val="none" w:sz="0" w:space="0" w:color="auto"/>
            <w:bottom w:val="none" w:sz="0" w:space="0" w:color="auto"/>
            <w:right w:val="none" w:sz="0" w:space="0" w:color="auto"/>
          </w:divBdr>
          <w:divsChild>
            <w:div w:id="1583416239">
              <w:marLeft w:val="0"/>
              <w:marRight w:val="0"/>
              <w:marTop w:val="0"/>
              <w:marBottom w:val="0"/>
              <w:divBdr>
                <w:top w:val="none" w:sz="0" w:space="0" w:color="auto"/>
                <w:left w:val="none" w:sz="0" w:space="0" w:color="auto"/>
                <w:bottom w:val="none" w:sz="0" w:space="0" w:color="auto"/>
                <w:right w:val="none" w:sz="0" w:space="0" w:color="auto"/>
              </w:divBdr>
              <w:divsChild>
                <w:div w:id="1939633162">
                  <w:marLeft w:val="0"/>
                  <w:marRight w:val="0"/>
                  <w:marTop w:val="0"/>
                  <w:marBottom w:val="0"/>
                  <w:divBdr>
                    <w:top w:val="none" w:sz="0" w:space="0" w:color="auto"/>
                    <w:left w:val="none" w:sz="0" w:space="0" w:color="auto"/>
                    <w:bottom w:val="none" w:sz="0" w:space="0" w:color="auto"/>
                    <w:right w:val="none" w:sz="0" w:space="0" w:color="auto"/>
                  </w:divBdr>
                  <w:divsChild>
                    <w:div w:id="28730361">
                      <w:marLeft w:val="0"/>
                      <w:marRight w:val="0"/>
                      <w:marTop w:val="0"/>
                      <w:marBottom w:val="0"/>
                      <w:divBdr>
                        <w:top w:val="none" w:sz="0" w:space="0" w:color="auto"/>
                        <w:left w:val="none" w:sz="0" w:space="0" w:color="auto"/>
                        <w:bottom w:val="none" w:sz="0" w:space="0" w:color="auto"/>
                        <w:right w:val="none" w:sz="0" w:space="0" w:color="auto"/>
                      </w:divBdr>
                      <w:divsChild>
                        <w:div w:id="1500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5289">
              <w:marLeft w:val="0"/>
              <w:marRight w:val="0"/>
              <w:marTop w:val="0"/>
              <w:marBottom w:val="0"/>
              <w:divBdr>
                <w:top w:val="none" w:sz="0" w:space="0" w:color="auto"/>
                <w:left w:val="none" w:sz="0" w:space="0" w:color="auto"/>
                <w:bottom w:val="none" w:sz="0" w:space="0" w:color="auto"/>
                <w:right w:val="none" w:sz="0" w:space="0" w:color="auto"/>
              </w:divBdr>
              <w:divsChild>
                <w:div w:id="293143248">
                  <w:marLeft w:val="0"/>
                  <w:marRight w:val="0"/>
                  <w:marTop w:val="0"/>
                  <w:marBottom w:val="0"/>
                  <w:divBdr>
                    <w:top w:val="none" w:sz="0" w:space="0" w:color="auto"/>
                    <w:left w:val="none" w:sz="0" w:space="0" w:color="auto"/>
                    <w:bottom w:val="none" w:sz="0" w:space="0" w:color="auto"/>
                    <w:right w:val="none" w:sz="0" w:space="0" w:color="auto"/>
                  </w:divBdr>
                  <w:divsChild>
                    <w:div w:id="907887441">
                      <w:marLeft w:val="0"/>
                      <w:marRight w:val="0"/>
                      <w:marTop w:val="0"/>
                      <w:marBottom w:val="0"/>
                      <w:divBdr>
                        <w:top w:val="none" w:sz="0" w:space="0" w:color="auto"/>
                        <w:left w:val="none" w:sz="0" w:space="0" w:color="auto"/>
                        <w:bottom w:val="none" w:sz="0" w:space="0" w:color="auto"/>
                        <w:right w:val="none" w:sz="0" w:space="0" w:color="auto"/>
                      </w:divBdr>
                      <w:divsChild>
                        <w:div w:id="1680111274">
                          <w:marLeft w:val="0"/>
                          <w:marRight w:val="0"/>
                          <w:marTop w:val="0"/>
                          <w:marBottom w:val="0"/>
                          <w:divBdr>
                            <w:top w:val="none" w:sz="0" w:space="0" w:color="auto"/>
                            <w:left w:val="none" w:sz="0" w:space="0" w:color="auto"/>
                            <w:bottom w:val="none" w:sz="0" w:space="0" w:color="auto"/>
                            <w:right w:val="none" w:sz="0" w:space="0" w:color="auto"/>
                          </w:divBdr>
                        </w:div>
                        <w:div w:id="223416383">
                          <w:marLeft w:val="0"/>
                          <w:marRight w:val="0"/>
                          <w:marTop w:val="0"/>
                          <w:marBottom w:val="0"/>
                          <w:divBdr>
                            <w:top w:val="none" w:sz="0" w:space="0" w:color="auto"/>
                            <w:left w:val="none" w:sz="0" w:space="0" w:color="auto"/>
                            <w:bottom w:val="none" w:sz="0" w:space="0" w:color="auto"/>
                            <w:right w:val="none" w:sz="0" w:space="0" w:color="auto"/>
                          </w:divBdr>
                        </w:div>
                        <w:div w:id="1072194167">
                          <w:marLeft w:val="0"/>
                          <w:marRight w:val="0"/>
                          <w:marTop w:val="0"/>
                          <w:marBottom w:val="0"/>
                          <w:divBdr>
                            <w:top w:val="none" w:sz="0" w:space="0" w:color="auto"/>
                            <w:left w:val="none" w:sz="0" w:space="0" w:color="auto"/>
                            <w:bottom w:val="none" w:sz="0" w:space="0" w:color="auto"/>
                            <w:right w:val="none" w:sz="0" w:space="0" w:color="auto"/>
                          </w:divBdr>
                        </w:div>
                        <w:div w:id="194736572">
                          <w:marLeft w:val="0"/>
                          <w:marRight w:val="0"/>
                          <w:marTop w:val="0"/>
                          <w:marBottom w:val="0"/>
                          <w:divBdr>
                            <w:top w:val="none" w:sz="0" w:space="0" w:color="auto"/>
                            <w:left w:val="none" w:sz="0" w:space="0" w:color="auto"/>
                            <w:bottom w:val="none" w:sz="0" w:space="0" w:color="auto"/>
                            <w:right w:val="none" w:sz="0" w:space="0" w:color="auto"/>
                          </w:divBdr>
                        </w:div>
                        <w:div w:id="1449737448">
                          <w:marLeft w:val="0"/>
                          <w:marRight w:val="0"/>
                          <w:marTop w:val="0"/>
                          <w:marBottom w:val="0"/>
                          <w:divBdr>
                            <w:top w:val="none" w:sz="0" w:space="0" w:color="auto"/>
                            <w:left w:val="none" w:sz="0" w:space="0" w:color="auto"/>
                            <w:bottom w:val="none" w:sz="0" w:space="0" w:color="auto"/>
                            <w:right w:val="none" w:sz="0" w:space="0" w:color="auto"/>
                          </w:divBdr>
                        </w:div>
                        <w:div w:id="808278467">
                          <w:marLeft w:val="0"/>
                          <w:marRight w:val="0"/>
                          <w:marTop w:val="0"/>
                          <w:marBottom w:val="0"/>
                          <w:divBdr>
                            <w:top w:val="none" w:sz="0" w:space="0" w:color="auto"/>
                            <w:left w:val="none" w:sz="0" w:space="0" w:color="auto"/>
                            <w:bottom w:val="none" w:sz="0" w:space="0" w:color="auto"/>
                            <w:right w:val="none" w:sz="0" w:space="0" w:color="auto"/>
                          </w:divBdr>
                        </w:div>
                        <w:div w:id="536359215">
                          <w:marLeft w:val="0"/>
                          <w:marRight w:val="0"/>
                          <w:marTop w:val="0"/>
                          <w:marBottom w:val="0"/>
                          <w:divBdr>
                            <w:top w:val="none" w:sz="0" w:space="0" w:color="auto"/>
                            <w:left w:val="none" w:sz="0" w:space="0" w:color="auto"/>
                            <w:bottom w:val="none" w:sz="0" w:space="0" w:color="auto"/>
                            <w:right w:val="none" w:sz="0" w:space="0" w:color="auto"/>
                          </w:divBdr>
                        </w:div>
                        <w:div w:id="1812213471">
                          <w:marLeft w:val="0"/>
                          <w:marRight w:val="0"/>
                          <w:marTop w:val="0"/>
                          <w:marBottom w:val="0"/>
                          <w:divBdr>
                            <w:top w:val="none" w:sz="0" w:space="0" w:color="auto"/>
                            <w:left w:val="none" w:sz="0" w:space="0" w:color="auto"/>
                            <w:bottom w:val="none" w:sz="0" w:space="0" w:color="auto"/>
                            <w:right w:val="none" w:sz="0" w:space="0" w:color="auto"/>
                          </w:divBdr>
                        </w:div>
                        <w:div w:id="842546959">
                          <w:marLeft w:val="0"/>
                          <w:marRight w:val="0"/>
                          <w:marTop w:val="0"/>
                          <w:marBottom w:val="0"/>
                          <w:divBdr>
                            <w:top w:val="none" w:sz="0" w:space="0" w:color="auto"/>
                            <w:left w:val="none" w:sz="0" w:space="0" w:color="auto"/>
                            <w:bottom w:val="none" w:sz="0" w:space="0" w:color="auto"/>
                            <w:right w:val="none" w:sz="0" w:space="0" w:color="auto"/>
                          </w:divBdr>
                        </w:div>
                        <w:div w:id="1286816021">
                          <w:marLeft w:val="0"/>
                          <w:marRight w:val="0"/>
                          <w:marTop w:val="0"/>
                          <w:marBottom w:val="0"/>
                          <w:divBdr>
                            <w:top w:val="none" w:sz="0" w:space="0" w:color="auto"/>
                            <w:left w:val="none" w:sz="0" w:space="0" w:color="auto"/>
                            <w:bottom w:val="none" w:sz="0" w:space="0" w:color="auto"/>
                            <w:right w:val="none" w:sz="0" w:space="0" w:color="auto"/>
                          </w:divBdr>
                        </w:div>
                        <w:div w:id="1758550838">
                          <w:marLeft w:val="0"/>
                          <w:marRight w:val="0"/>
                          <w:marTop w:val="0"/>
                          <w:marBottom w:val="0"/>
                          <w:divBdr>
                            <w:top w:val="none" w:sz="0" w:space="0" w:color="auto"/>
                            <w:left w:val="none" w:sz="0" w:space="0" w:color="auto"/>
                            <w:bottom w:val="none" w:sz="0" w:space="0" w:color="auto"/>
                            <w:right w:val="none" w:sz="0" w:space="0" w:color="auto"/>
                          </w:divBdr>
                        </w:div>
                        <w:div w:id="992298246">
                          <w:marLeft w:val="0"/>
                          <w:marRight w:val="0"/>
                          <w:marTop w:val="0"/>
                          <w:marBottom w:val="0"/>
                          <w:divBdr>
                            <w:top w:val="none" w:sz="0" w:space="0" w:color="auto"/>
                            <w:left w:val="none" w:sz="0" w:space="0" w:color="auto"/>
                            <w:bottom w:val="none" w:sz="0" w:space="0" w:color="auto"/>
                            <w:right w:val="none" w:sz="0" w:space="0" w:color="auto"/>
                          </w:divBdr>
                        </w:div>
                        <w:div w:id="554589600">
                          <w:marLeft w:val="0"/>
                          <w:marRight w:val="0"/>
                          <w:marTop w:val="0"/>
                          <w:marBottom w:val="0"/>
                          <w:divBdr>
                            <w:top w:val="none" w:sz="0" w:space="0" w:color="auto"/>
                            <w:left w:val="none" w:sz="0" w:space="0" w:color="auto"/>
                            <w:bottom w:val="none" w:sz="0" w:space="0" w:color="auto"/>
                            <w:right w:val="none" w:sz="0" w:space="0" w:color="auto"/>
                          </w:divBdr>
                        </w:div>
                        <w:div w:id="2036231993">
                          <w:marLeft w:val="0"/>
                          <w:marRight w:val="0"/>
                          <w:marTop w:val="0"/>
                          <w:marBottom w:val="0"/>
                          <w:divBdr>
                            <w:top w:val="none" w:sz="0" w:space="0" w:color="auto"/>
                            <w:left w:val="none" w:sz="0" w:space="0" w:color="auto"/>
                            <w:bottom w:val="none" w:sz="0" w:space="0" w:color="auto"/>
                            <w:right w:val="none" w:sz="0" w:space="0" w:color="auto"/>
                          </w:divBdr>
                        </w:div>
                        <w:div w:id="312293456">
                          <w:marLeft w:val="0"/>
                          <w:marRight w:val="0"/>
                          <w:marTop w:val="0"/>
                          <w:marBottom w:val="0"/>
                          <w:divBdr>
                            <w:top w:val="none" w:sz="0" w:space="0" w:color="auto"/>
                            <w:left w:val="none" w:sz="0" w:space="0" w:color="auto"/>
                            <w:bottom w:val="none" w:sz="0" w:space="0" w:color="auto"/>
                            <w:right w:val="none" w:sz="0" w:space="0" w:color="auto"/>
                          </w:divBdr>
                        </w:div>
                        <w:div w:id="2009601967">
                          <w:marLeft w:val="0"/>
                          <w:marRight w:val="0"/>
                          <w:marTop w:val="0"/>
                          <w:marBottom w:val="0"/>
                          <w:divBdr>
                            <w:top w:val="none" w:sz="0" w:space="0" w:color="auto"/>
                            <w:left w:val="none" w:sz="0" w:space="0" w:color="auto"/>
                            <w:bottom w:val="none" w:sz="0" w:space="0" w:color="auto"/>
                            <w:right w:val="none" w:sz="0" w:space="0" w:color="auto"/>
                          </w:divBdr>
                        </w:div>
                        <w:div w:id="686905436">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274142427">
                          <w:marLeft w:val="0"/>
                          <w:marRight w:val="0"/>
                          <w:marTop w:val="0"/>
                          <w:marBottom w:val="0"/>
                          <w:divBdr>
                            <w:top w:val="none" w:sz="0" w:space="0" w:color="auto"/>
                            <w:left w:val="none" w:sz="0" w:space="0" w:color="auto"/>
                            <w:bottom w:val="none" w:sz="0" w:space="0" w:color="auto"/>
                            <w:right w:val="none" w:sz="0" w:space="0" w:color="auto"/>
                          </w:divBdr>
                        </w:div>
                        <w:div w:id="661008780">
                          <w:marLeft w:val="0"/>
                          <w:marRight w:val="0"/>
                          <w:marTop w:val="0"/>
                          <w:marBottom w:val="0"/>
                          <w:divBdr>
                            <w:top w:val="none" w:sz="0" w:space="0" w:color="auto"/>
                            <w:left w:val="none" w:sz="0" w:space="0" w:color="auto"/>
                            <w:bottom w:val="none" w:sz="0" w:space="0" w:color="auto"/>
                            <w:right w:val="none" w:sz="0" w:space="0" w:color="auto"/>
                          </w:divBdr>
                        </w:div>
                        <w:div w:id="1553417845">
                          <w:marLeft w:val="0"/>
                          <w:marRight w:val="0"/>
                          <w:marTop w:val="0"/>
                          <w:marBottom w:val="0"/>
                          <w:divBdr>
                            <w:top w:val="none" w:sz="0" w:space="0" w:color="auto"/>
                            <w:left w:val="none" w:sz="0" w:space="0" w:color="auto"/>
                            <w:bottom w:val="none" w:sz="0" w:space="0" w:color="auto"/>
                            <w:right w:val="none" w:sz="0" w:space="0" w:color="auto"/>
                          </w:divBdr>
                        </w:div>
                        <w:div w:id="631592765">
                          <w:marLeft w:val="0"/>
                          <w:marRight w:val="0"/>
                          <w:marTop w:val="0"/>
                          <w:marBottom w:val="0"/>
                          <w:divBdr>
                            <w:top w:val="none" w:sz="0" w:space="0" w:color="auto"/>
                            <w:left w:val="none" w:sz="0" w:space="0" w:color="auto"/>
                            <w:bottom w:val="none" w:sz="0" w:space="0" w:color="auto"/>
                            <w:right w:val="none" w:sz="0" w:space="0" w:color="auto"/>
                          </w:divBdr>
                        </w:div>
                        <w:div w:id="1782452896">
                          <w:marLeft w:val="0"/>
                          <w:marRight w:val="0"/>
                          <w:marTop w:val="0"/>
                          <w:marBottom w:val="0"/>
                          <w:divBdr>
                            <w:top w:val="none" w:sz="0" w:space="0" w:color="auto"/>
                            <w:left w:val="none" w:sz="0" w:space="0" w:color="auto"/>
                            <w:bottom w:val="none" w:sz="0" w:space="0" w:color="auto"/>
                            <w:right w:val="none" w:sz="0" w:space="0" w:color="auto"/>
                          </w:divBdr>
                        </w:div>
                        <w:div w:id="82998148">
                          <w:marLeft w:val="0"/>
                          <w:marRight w:val="0"/>
                          <w:marTop w:val="0"/>
                          <w:marBottom w:val="0"/>
                          <w:divBdr>
                            <w:top w:val="none" w:sz="0" w:space="0" w:color="auto"/>
                            <w:left w:val="none" w:sz="0" w:space="0" w:color="auto"/>
                            <w:bottom w:val="none" w:sz="0" w:space="0" w:color="auto"/>
                            <w:right w:val="none" w:sz="0" w:space="0" w:color="auto"/>
                          </w:divBdr>
                        </w:div>
                        <w:div w:id="757406813">
                          <w:marLeft w:val="0"/>
                          <w:marRight w:val="0"/>
                          <w:marTop w:val="0"/>
                          <w:marBottom w:val="0"/>
                          <w:divBdr>
                            <w:top w:val="none" w:sz="0" w:space="0" w:color="auto"/>
                            <w:left w:val="none" w:sz="0" w:space="0" w:color="auto"/>
                            <w:bottom w:val="none" w:sz="0" w:space="0" w:color="auto"/>
                            <w:right w:val="none" w:sz="0" w:space="0" w:color="auto"/>
                          </w:divBdr>
                        </w:div>
                        <w:div w:id="430470112">
                          <w:marLeft w:val="0"/>
                          <w:marRight w:val="0"/>
                          <w:marTop w:val="0"/>
                          <w:marBottom w:val="0"/>
                          <w:divBdr>
                            <w:top w:val="none" w:sz="0" w:space="0" w:color="auto"/>
                            <w:left w:val="none" w:sz="0" w:space="0" w:color="auto"/>
                            <w:bottom w:val="none" w:sz="0" w:space="0" w:color="auto"/>
                            <w:right w:val="none" w:sz="0" w:space="0" w:color="auto"/>
                          </w:divBdr>
                        </w:div>
                        <w:div w:id="366495214">
                          <w:marLeft w:val="0"/>
                          <w:marRight w:val="0"/>
                          <w:marTop w:val="0"/>
                          <w:marBottom w:val="0"/>
                          <w:divBdr>
                            <w:top w:val="none" w:sz="0" w:space="0" w:color="auto"/>
                            <w:left w:val="none" w:sz="0" w:space="0" w:color="auto"/>
                            <w:bottom w:val="none" w:sz="0" w:space="0" w:color="auto"/>
                            <w:right w:val="none" w:sz="0" w:space="0" w:color="auto"/>
                          </w:divBdr>
                        </w:div>
                        <w:div w:id="1316298625">
                          <w:marLeft w:val="0"/>
                          <w:marRight w:val="0"/>
                          <w:marTop w:val="0"/>
                          <w:marBottom w:val="0"/>
                          <w:divBdr>
                            <w:top w:val="none" w:sz="0" w:space="0" w:color="auto"/>
                            <w:left w:val="none" w:sz="0" w:space="0" w:color="auto"/>
                            <w:bottom w:val="none" w:sz="0" w:space="0" w:color="auto"/>
                            <w:right w:val="none" w:sz="0" w:space="0" w:color="auto"/>
                          </w:divBdr>
                        </w:div>
                        <w:div w:id="553547382">
                          <w:marLeft w:val="0"/>
                          <w:marRight w:val="0"/>
                          <w:marTop w:val="0"/>
                          <w:marBottom w:val="0"/>
                          <w:divBdr>
                            <w:top w:val="none" w:sz="0" w:space="0" w:color="auto"/>
                            <w:left w:val="none" w:sz="0" w:space="0" w:color="auto"/>
                            <w:bottom w:val="none" w:sz="0" w:space="0" w:color="auto"/>
                            <w:right w:val="none" w:sz="0" w:space="0" w:color="auto"/>
                          </w:divBdr>
                        </w:div>
                        <w:div w:id="1257597084">
                          <w:marLeft w:val="0"/>
                          <w:marRight w:val="0"/>
                          <w:marTop w:val="0"/>
                          <w:marBottom w:val="0"/>
                          <w:divBdr>
                            <w:top w:val="none" w:sz="0" w:space="0" w:color="auto"/>
                            <w:left w:val="none" w:sz="0" w:space="0" w:color="auto"/>
                            <w:bottom w:val="none" w:sz="0" w:space="0" w:color="auto"/>
                            <w:right w:val="none" w:sz="0" w:space="0" w:color="auto"/>
                          </w:divBdr>
                        </w:div>
                        <w:div w:id="12622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14719">
      <w:bodyDiv w:val="1"/>
      <w:marLeft w:val="0"/>
      <w:marRight w:val="0"/>
      <w:marTop w:val="0"/>
      <w:marBottom w:val="0"/>
      <w:divBdr>
        <w:top w:val="none" w:sz="0" w:space="0" w:color="auto"/>
        <w:left w:val="none" w:sz="0" w:space="0" w:color="auto"/>
        <w:bottom w:val="none" w:sz="0" w:space="0" w:color="auto"/>
        <w:right w:val="none" w:sz="0" w:space="0" w:color="auto"/>
      </w:divBdr>
      <w:divsChild>
        <w:div w:id="87042157">
          <w:marLeft w:val="0"/>
          <w:marRight w:val="0"/>
          <w:marTop w:val="0"/>
          <w:marBottom w:val="120"/>
          <w:divBdr>
            <w:top w:val="single" w:sz="6" w:space="0" w:color="D5DDC6"/>
            <w:left w:val="single" w:sz="24" w:space="0" w:color="66BB55"/>
            <w:bottom w:val="single" w:sz="6" w:space="0" w:color="D5DDC6"/>
            <w:right w:val="single" w:sz="6" w:space="0" w:color="D5DDC6"/>
          </w:divBdr>
        </w:div>
        <w:div w:id="438793639">
          <w:marLeft w:val="0"/>
          <w:marRight w:val="0"/>
          <w:marTop w:val="0"/>
          <w:marBottom w:val="120"/>
          <w:divBdr>
            <w:top w:val="single" w:sz="6" w:space="0" w:color="D5DDC6"/>
            <w:left w:val="single" w:sz="24" w:space="0" w:color="66BB55"/>
            <w:bottom w:val="single" w:sz="6" w:space="0" w:color="D5DDC6"/>
            <w:right w:val="single" w:sz="6" w:space="0" w:color="D5DDC6"/>
          </w:divBdr>
        </w:div>
        <w:div w:id="12602871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53374356">
      <w:bodyDiv w:val="1"/>
      <w:marLeft w:val="0"/>
      <w:marRight w:val="0"/>
      <w:marTop w:val="0"/>
      <w:marBottom w:val="0"/>
      <w:divBdr>
        <w:top w:val="none" w:sz="0" w:space="0" w:color="auto"/>
        <w:left w:val="none" w:sz="0" w:space="0" w:color="auto"/>
        <w:bottom w:val="none" w:sz="0" w:space="0" w:color="auto"/>
        <w:right w:val="none" w:sz="0" w:space="0" w:color="auto"/>
      </w:divBdr>
      <w:divsChild>
        <w:div w:id="1236357339">
          <w:marLeft w:val="0"/>
          <w:marRight w:val="0"/>
          <w:marTop w:val="0"/>
          <w:marBottom w:val="104"/>
          <w:divBdr>
            <w:top w:val="single" w:sz="4" w:space="0" w:color="D5DDC6"/>
            <w:left w:val="single" w:sz="18" w:space="0" w:color="66BB55"/>
            <w:bottom w:val="single" w:sz="4" w:space="0" w:color="D5DDC6"/>
            <w:right w:val="single" w:sz="4" w:space="0" w:color="D5DDC6"/>
          </w:divBdr>
        </w:div>
        <w:div w:id="331571678">
          <w:marLeft w:val="0"/>
          <w:marRight w:val="0"/>
          <w:marTop w:val="104"/>
          <w:marBottom w:val="0"/>
          <w:divBdr>
            <w:top w:val="single" w:sz="4" w:space="0" w:color="D5DDC6"/>
            <w:left w:val="single" w:sz="4" w:space="3" w:color="D5DDC6"/>
            <w:bottom w:val="single" w:sz="4" w:space="0" w:color="D5DDC6"/>
            <w:right w:val="single" w:sz="4" w:space="0" w:color="D5DDC6"/>
          </w:divBdr>
        </w:div>
        <w:div w:id="1090076896">
          <w:marLeft w:val="0"/>
          <w:marRight w:val="0"/>
          <w:marTop w:val="0"/>
          <w:marBottom w:val="104"/>
          <w:divBdr>
            <w:top w:val="single" w:sz="4" w:space="0" w:color="D5DDC6"/>
            <w:left w:val="single" w:sz="18" w:space="0" w:color="66BB55"/>
            <w:bottom w:val="single" w:sz="4" w:space="0" w:color="D5DDC6"/>
            <w:right w:val="single" w:sz="4" w:space="0" w:color="D5DDC6"/>
          </w:divBdr>
        </w:div>
        <w:div w:id="2135249245">
          <w:marLeft w:val="0"/>
          <w:marRight w:val="0"/>
          <w:marTop w:val="104"/>
          <w:marBottom w:val="0"/>
          <w:divBdr>
            <w:top w:val="single" w:sz="4" w:space="0" w:color="D5DDC6"/>
            <w:left w:val="single" w:sz="4" w:space="3" w:color="D5DDC6"/>
            <w:bottom w:val="single" w:sz="4" w:space="0" w:color="D5DDC6"/>
            <w:right w:val="single" w:sz="4" w:space="0" w:color="D5DDC6"/>
          </w:divBdr>
        </w:div>
        <w:div w:id="473988526">
          <w:marLeft w:val="0"/>
          <w:marRight w:val="0"/>
          <w:marTop w:val="0"/>
          <w:marBottom w:val="104"/>
          <w:divBdr>
            <w:top w:val="single" w:sz="4" w:space="0" w:color="D5DDC6"/>
            <w:left w:val="single" w:sz="18" w:space="0" w:color="66BB55"/>
            <w:bottom w:val="single" w:sz="4" w:space="0" w:color="D5DDC6"/>
            <w:right w:val="single" w:sz="4" w:space="0" w:color="D5DDC6"/>
          </w:divBdr>
        </w:div>
        <w:div w:id="834998061">
          <w:marLeft w:val="0"/>
          <w:marRight w:val="0"/>
          <w:marTop w:val="104"/>
          <w:marBottom w:val="0"/>
          <w:divBdr>
            <w:top w:val="single" w:sz="4" w:space="0" w:color="D5DDC6"/>
            <w:left w:val="single" w:sz="4" w:space="3" w:color="D5DDC6"/>
            <w:bottom w:val="single" w:sz="4" w:space="0" w:color="D5DDC6"/>
            <w:right w:val="single" w:sz="4" w:space="0" w:color="D5DDC6"/>
          </w:divBdr>
        </w:div>
        <w:div w:id="1654330995">
          <w:marLeft w:val="0"/>
          <w:marRight w:val="0"/>
          <w:marTop w:val="0"/>
          <w:marBottom w:val="104"/>
          <w:divBdr>
            <w:top w:val="single" w:sz="4" w:space="0" w:color="D5DDC6"/>
            <w:left w:val="single" w:sz="18" w:space="0" w:color="66BB55"/>
            <w:bottom w:val="single" w:sz="4" w:space="0" w:color="D5DDC6"/>
            <w:right w:val="single" w:sz="4" w:space="0" w:color="D5DDC6"/>
          </w:divBdr>
        </w:div>
        <w:div w:id="128014322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863330257">
      <w:bodyDiv w:val="1"/>
      <w:marLeft w:val="0"/>
      <w:marRight w:val="0"/>
      <w:marTop w:val="0"/>
      <w:marBottom w:val="0"/>
      <w:divBdr>
        <w:top w:val="none" w:sz="0" w:space="0" w:color="auto"/>
        <w:left w:val="none" w:sz="0" w:space="0" w:color="auto"/>
        <w:bottom w:val="none" w:sz="0" w:space="0" w:color="auto"/>
        <w:right w:val="none" w:sz="0" w:space="0" w:color="auto"/>
      </w:divBdr>
    </w:div>
    <w:div w:id="888878234">
      <w:bodyDiv w:val="1"/>
      <w:marLeft w:val="0"/>
      <w:marRight w:val="0"/>
      <w:marTop w:val="0"/>
      <w:marBottom w:val="0"/>
      <w:divBdr>
        <w:top w:val="none" w:sz="0" w:space="0" w:color="auto"/>
        <w:left w:val="none" w:sz="0" w:space="0" w:color="auto"/>
        <w:bottom w:val="none" w:sz="0" w:space="0" w:color="auto"/>
        <w:right w:val="none" w:sz="0" w:space="0" w:color="auto"/>
      </w:divBdr>
      <w:divsChild>
        <w:div w:id="100154837">
          <w:marLeft w:val="0"/>
          <w:marRight w:val="0"/>
          <w:marTop w:val="0"/>
          <w:marBottom w:val="0"/>
          <w:divBdr>
            <w:top w:val="none" w:sz="0" w:space="0" w:color="auto"/>
            <w:left w:val="none" w:sz="0" w:space="0" w:color="auto"/>
            <w:bottom w:val="none" w:sz="0" w:space="0" w:color="auto"/>
            <w:right w:val="none" w:sz="0" w:space="0" w:color="auto"/>
          </w:divBdr>
        </w:div>
        <w:div w:id="22611691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18564076">
      <w:bodyDiv w:val="1"/>
      <w:marLeft w:val="0"/>
      <w:marRight w:val="0"/>
      <w:marTop w:val="0"/>
      <w:marBottom w:val="0"/>
      <w:divBdr>
        <w:top w:val="none" w:sz="0" w:space="0" w:color="auto"/>
        <w:left w:val="none" w:sz="0" w:space="0" w:color="auto"/>
        <w:bottom w:val="none" w:sz="0" w:space="0" w:color="auto"/>
        <w:right w:val="none" w:sz="0" w:space="0" w:color="auto"/>
      </w:divBdr>
      <w:divsChild>
        <w:div w:id="1393456738">
          <w:marLeft w:val="0"/>
          <w:marRight w:val="0"/>
          <w:marTop w:val="0"/>
          <w:marBottom w:val="104"/>
          <w:divBdr>
            <w:top w:val="single" w:sz="4" w:space="0" w:color="D5DDC6"/>
            <w:left w:val="single" w:sz="18" w:space="0" w:color="66BB55"/>
            <w:bottom w:val="single" w:sz="4" w:space="0" w:color="D5DDC6"/>
            <w:right w:val="single" w:sz="4" w:space="0" w:color="D5DDC6"/>
          </w:divBdr>
        </w:div>
        <w:div w:id="646860463">
          <w:marLeft w:val="0"/>
          <w:marRight w:val="0"/>
          <w:marTop w:val="0"/>
          <w:marBottom w:val="104"/>
          <w:divBdr>
            <w:top w:val="single" w:sz="4" w:space="0" w:color="D5DDC6"/>
            <w:left w:val="single" w:sz="18" w:space="0" w:color="66BB55"/>
            <w:bottom w:val="single" w:sz="4" w:space="0" w:color="D5DDC6"/>
            <w:right w:val="single" w:sz="4" w:space="0" w:color="D5DDC6"/>
          </w:divBdr>
        </w:div>
        <w:div w:id="950355203">
          <w:marLeft w:val="0"/>
          <w:marRight w:val="0"/>
          <w:marTop w:val="104"/>
          <w:marBottom w:val="0"/>
          <w:divBdr>
            <w:top w:val="single" w:sz="4" w:space="0" w:color="D5DDC6"/>
            <w:left w:val="single" w:sz="4" w:space="3" w:color="D5DDC6"/>
            <w:bottom w:val="single" w:sz="4" w:space="0" w:color="D5DDC6"/>
            <w:right w:val="single" w:sz="4" w:space="0" w:color="D5DDC6"/>
          </w:divBdr>
        </w:div>
        <w:div w:id="239296734">
          <w:marLeft w:val="0"/>
          <w:marRight w:val="0"/>
          <w:marTop w:val="104"/>
          <w:marBottom w:val="0"/>
          <w:divBdr>
            <w:top w:val="single" w:sz="4" w:space="0" w:color="D5DDC6"/>
            <w:left w:val="single" w:sz="4" w:space="3" w:color="D5DDC6"/>
            <w:bottom w:val="single" w:sz="4" w:space="0" w:color="D5DDC6"/>
            <w:right w:val="single" w:sz="4" w:space="0" w:color="D5DDC6"/>
          </w:divBdr>
        </w:div>
        <w:div w:id="1279413955">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922489847">
      <w:bodyDiv w:val="1"/>
      <w:marLeft w:val="0"/>
      <w:marRight w:val="0"/>
      <w:marTop w:val="0"/>
      <w:marBottom w:val="0"/>
      <w:divBdr>
        <w:top w:val="none" w:sz="0" w:space="0" w:color="auto"/>
        <w:left w:val="none" w:sz="0" w:space="0" w:color="auto"/>
        <w:bottom w:val="none" w:sz="0" w:space="0" w:color="auto"/>
        <w:right w:val="none" w:sz="0" w:space="0" w:color="auto"/>
      </w:divBdr>
      <w:divsChild>
        <w:div w:id="465437649">
          <w:marLeft w:val="0"/>
          <w:marRight w:val="0"/>
          <w:marTop w:val="0"/>
          <w:marBottom w:val="104"/>
          <w:divBdr>
            <w:top w:val="single" w:sz="4" w:space="0" w:color="D5DDC6"/>
            <w:left w:val="single" w:sz="18" w:space="0" w:color="66BB55"/>
            <w:bottom w:val="single" w:sz="4" w:space="0" w:color="D5DDC6"/>
            <w:right w:val="single" w:sz="4" w:space="0" w:color="D5DDC6"/>
          </w:divBdr>
        </w:div>
        <w:div w:id="1156382842">
          <w:marLeft w:val="0"/>
          <w:marRight w:val="0"/>
          <w:marTop w:val="0"/>
          <w:marBottom w:val="104"/>
          <w:divBdr>
            <w:top w:val="single" w:sz="4" w:space="0" w:color="D5DDC6"/>
            <w:left w:val="single" w:sz="18" w:space="0" w:color="66BB55"/>
            <w:bottom w:val="single" w:sz="4" w:space="0" w:color="D5DDC6"/>
            <w:right w:val="single" w:sz="4" w:space="0" w:color="D5DDC6"/>
          </w:divBdr>
        </w:div>
        <w:div w:id="142209744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023284155">
      <w:bodyDiv w:val="1"/>
      <w:marLeft w:val="0"/>
      <w:marRight w:val="0"/>
      <w:marTop w:val="0"/>
      <w:marBottom w:val="0"/>
      <w:divBdr>
        <w:top w:val="none" w:sz="0" w:space="0" w:color="auto"/>
        <w:left w:val="none" w:sz="0" w:space="0" w:color="auto"/>
        <w:bottom w:val="none" w:sz="0" w:space="0" w:color="auto"/>
        <w:right w:val="none" w:sz="0" w:space="0" w:color="auto"/>
      </w:divBdr>
      <w:divsChild>
        <w:div w:id="2000229917">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1144735173">
      <w:bodyDiv w:val="1"/>
      <w:marLeft w:val="0"/>
      <w:marRight w:val="0"/>
      <w:marTop w:val="0"/>
      <w:marBottom w:val="0"/>
      <w:divBdr>
        <w:top w:val="none" w:sz="0" w:space="0" w:color="auto"/>
        <w:left w:val="none" w:sz="0" w:space="0" w:color="auto"/>
        <w:bottom w:val="none" w:sz="0" w:space="0" w:color="auto"/>
        <w:right w:val="none" w:sz="0" w:space="0" w:color="auto"/>
      </w:divBdr>
      <w:divsChild>
        <w:div w:id="1137917902">
          <w:marLeft w:val="0"/>
          <w:marRight w:val="0"/>
          <w:marTop w:val="0"/>
          <w:marBottom w:val="104"/>
          <w:divBdr>
            <w:top w:val="single" w:sz="4" w:space="0" w:color="D5DDC6"/>
            <w:left w:val="single" w:sz="18" w:space="0" w:color="66BB55"/>
            <w:bottom w:val="single" w:sz="4" w:space="0" w:color="D5DDC6"/>
            <w:right w:val="single" w:sz="4" w:space="0" w:color="D5DDC6"/>
          </w:divBdr>
        </w:div>
        <w:div w:id="711616257">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181502912">
      <w:bodyDiv w:val="1"/>
      <w:marLeft w:val="0"/>
      <w:marRight w:val="0"/>
      <w:marTop w:val="0"/>
      <w:marBottom w:val="0"/>
      <w:divBdr>
        <w:top w:val="none" w:sz="0" w:space="0" w:color="auto"/>
        <w:left w:val="none" w:sz="0" w:space="0" w:color="auto"/>
        <w:bottom w:val="none" w:sz="0" w:space="0" w:color="auto"/>
        <w:right w:val="none" w:sz="0" w:space="0" w:color="auto"/>
      </w:divBdr>
      <w:divsChild>
        <w:div w:id="1326780617">
          <w:marLeft w:val="0"/>
          <w:marRight w:val="0"/>
          <w:marTop w:val="0"/>
          <w:marBottom w:val="104"/>
          <w:divBdr>
            <w:top w:val="single" w:sz="4" w:space="0" w:color="D5DDC6"/>
            <w:left w:val="single" w:sz="18" w:space="0" w:color="66BB55"/>
            <w:bottom w:val="single" w:sz="4" w:space="0" w:color="D5DDC6"/>
            <w:right w:val="single" w:sz="4" w:space="0" w:color="D5DDC6"/>
          </w:divBdr>
        </w:div>
        <w:div w:id="1166243071">
          <w:marLeft w:val="0"/>
          <w:marRight w:val="0"/>
          <w:marTop w:val="0"/>
          <w:marBottom w:val="104"/>
          <w:divBdr>
            <w:top w:val="single" w:sz="4" w:space="0" w:color="D5DDC6"/>
            <w:left w:val="single" w:sz="18" w:space="0" w:color="66BB55"/>
            <w:bottom w:val="single" w:sz="4" w:space="0" w:color="D5DDC6"/>
            <w:right w:val="single" w:sz="4" w:space="0" w:color="D5DDC6"/>
          </w:divBdr>
        </w:div>
        <w:div w:id="267398326">
          <w:marLeft w:val="0"/>
          <w:marRight w:val="0"/>
          <w:marTop w:val="104"/>
          <w:marBottom w:val="0"/>
          <w:divBdr>
            <w:top w:val="single" w:sz="4" w:space="0" w:color="D5DDC6"/>
            <w:left w:val="single" w:sz="4" w:space="3" w:color="D5DDC6"/>
            <w:bottom w:val="single" w:sz="4" w:space="0" w:color="D5DDC6"/>
            <w:right w:val="single" w:sz="4" w:space="0" w:color="D5DDC6"/>
          </w:divBdr>
        </w:div>
        <w:div w:id="1417632213">
          <w:marLeft w:val="0"/>
          <w:marRight w:val="0"/>
          <w:marTop w:val="104"/>
          <w:marBottom w:val="0"/>
          <w:divBdr>
            <w:top w:val="single" w:sz="4" w:space="0" w:color="D5DDC6"/>
            <w:left w:val="single" w:sz="4" w:space="3" w:color="D5DDC6"/>
            <w:bottom w:val="single" w:sz="4" w:space="0" w:color="D5DDC6"/>
            <w:right w:val="single" w:sz="4" w:space="0" w:color="D5DDC6"/>
          </w:divBdr>
        </w:div>
        <w:div w:id="886529078">
          <w:marLeft w:val="0"/>
          <w:marRight w:val="0"/>
          <w:marTop w:val="0"/>
          <w:marBottom w:val="104"/>
          <w:divBdr>
            <w:top w:val="single" w:sz="4" w:space="0" w:color="D5DDC6"/>
            <w:left w:val="single" w:sz="18" w:space="0" w:color="66BB55"/>
            <w:bottom w:val="single" w:sz="4" w:space="0" w:color="D5DDC6"/>
            <w:right w:val="single" w:sz="4" w:space="0" w:color="D5DDC6"/>
          </w:divBdr>
        </w:div>
        <w:div w:id="63499242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291130604">
      <w:bodyDiv w:val="1"/>
      <w:marLeft w:val="0"/>
      <w:marRight w:val="0"/>
      <w:marTop w:val="0"/>
      <w:marBottom w:val="0"/>
      <w:divBdr>
        <w:top w:val="none" w:sz="0" w:space="0" w:color="auto"/>
        <w:left w:val="none" w:sz="0" w:space="0" w:color="auto"/>
        <w:bottom w:val="none" w:sz="0" w:space="0" w:color="auto"/>
        <w:right w:val="none" w:sz="0" w:space="0" w:color="auto"/>
      </w:divBdr>
      <w:divsChild>
        <w:div w:id="744762923">
          <w:marLeft w:val="0"/>
          <w:marRight w:val="0"/>
          <w:marTop w:val="0"/>
          <w:marBottom w:val="120"/>
          <w:divBdr>
            <w:top w:val="single" w:sz="6" w:space="0" w:color="D5DDC6"/>
            <w:left w:val="single" w:sz="24" w:space="0" w:color="66BB55"/>
            <w:bottom w:val="single" w:sz="6" w:space="0" w:color="D5DDC6"/>
            <w:right w:val="single" w:sz="6" w:space="0" w:color="D5DDC6"/>
          </w:divBdr>
        </w:div>
        <w:div w:id="414279284">
          <w:marLeft w:val="0"/>
          <w:marRight w:val="0"/>
          <w:marTop w:val="0"/>
          <w:marBottom w:val="120"/>
          <w:divBdr>
            <w:top w:val="single" w:sz="6" w:space="0" w:color="D5DDC6"/>
            <w:left w:val="single" w:sz="24" w:space="0" w:color="66BB55"/>
            <w:bottom w:val="single" w:sz="6" w:space="0" w:color="D5DDC6"/>
            <w:right w:val="single" w:sz="6" w:space="0" w:color="D5DDC6"/>
          </w:divBdr>
        </w:div>
        <w:div w:id="295986193">
          <w:marLeft w:val="0"/>
          <w:marRight w:val="0"/>
          <w:marTop w:val="0"/>
          <w:marBottom w:val="120"/>
          <w:divBdr>
            <w:top w:val="single" w:sz="6" w:space="0" w:color="D5DDC6"/>
            <w:left w:val="single" w:sz="24" w:space="0" w:color="66BB55"/>
            <w:bottom w:val="single" w:sz="6" w:space="0" w:color="D5DDC6"/>
            <w:right w:val="single" w:sz="6" w:space="0" w:color="D5DDC6"/>
          </w:divBdr>
        </w:div>
        <w:div w:id="2070495946">
          <w:marLeft w:val="0"/>
          <w:marRight w:val="0"/>
          <w:marTop w:val="120"/>
          <w:marBottom w:val="0"/>
          <w:divBdr>
            <w:top w:val="single" w:sz="6" w:space="0" w:color="D5DDC6"/>
            <w:left w:val="single" w:sz="6" w:space="4" w:color="D5DDC6"/>
            <w:bottom w:val="single" w:sz="6" w:space="0" w:color="D5DDC6"/>
            <w:right w:val="single" w:sz="6" w:space="0" w:color="D5DDC6"/>
          </w:divBdr>
        </w:div>
        <w:div w:id="1057627398">
          <w:marLeft w:val="0"/>
          <w:marRight w:val="0"/>
          <w:marTop w:val="0"/>
          <w:marBottom w:val="120"/>
          <w:divBdr>
            <w:top w:val="single" w:sz="6" w:space="0" w:color="D5DDC6"/>
            <w:left w:val="single" w:sz="24" w:space="0" w:color="66BB55"/>
            <w:bottom w:val="single" w:sz="6" w:space="0" w:color="D5DDC6"/>
            <w:right w:val="single" w:sz="6" w:space="0" w:color="D5DDC6"/>
          </w:divBdr>
        </w:div>
        <w:div w:id="1838763609">
          <w:marLeft w:val="0"/>
          <w:marRight w:val="0"/>
          <w:marTop w:val="0"/>
          <w:marBottom w:val="120"/>
          <w:divBdr>
            <w:top w:val="single" w:sz="6" w:space="0" w:color="D5DDC6"/>
            <w:left w:val="single" w:sz="24" w:space="0" w:color="66BB55"/>
            <w:bottom w:val="single" w:sz="6" w:space="0" w:color="D5DDC6"/>
            <w:right w:val="single" w:sz="6" w:space="0" w:color="D5DDC6"/>
          </w:divBdr>
        </w:div>
        <w:div w:id="1333293360">
          <w:marLeft w:val="0"/>
          <w:marRight w:val="0"/>
          <w:marTop w:val="120"/>
          <w:marBottom w:val="0"/>
          <w:divBdr>
            <w:top w:val="single" w:sz="6" w:space="0" w:color="D5DDC6"/>
            <w:left w:val="single" w:sz="6" w:space="4" w:color="D5DDC6"/>
            <w:bottom w:val="single" w:sz="6" w:space="0" w:color="D5DDC6"/>
            <w:right w:val="single" w:sz="6" w:space="0" w:color="D5DDC6"/>
          </w:divBdr>
        </w:div>
        <w:div w:id="1564094932">
          <w:marLeft w:val="0"/>
          <w:marRight w:val="0"/>
          <w:marTop w:val="0"/>
          <w:marBottom w:val="120"/>
          <w:divBdr>
            <w:top w:val="single" w:sz="6" w:space="0" w:color="D5DDC6"/>
            <w:left w:val="single" w:sz="24" w:space="0" w:color="66BB55"/>
            <w:bottom w:val="single" w:sz="6" w:space="0" w:color="D5DDC6"/>
            <w:right w:val="single" w:sz="6" w:space="0" w:color="D5DDC6"/>
          </w:divBdr>
        </w:div>
        <w:div w:id="801730244">
          <w:marLeft w:val="0"/>
          <w:marRight w:val="0"/>
          <w:marTop w:val="0"/>
          <w:marBottom w:val="120"/>
          <w:divBdr>
            <w:top w:val="single" w:sz="6" w:space="0" w:color="D5DDC6"/>
            <w:left w:val="single" w:sz="24" w:space="0" w:color="66BB55"/>
            <w:bottom w:val="single" w:sz="6" w:space="0" w:color="D5DDC6"/>
            <w:right w:val="single" w:sz="6" w:space="0" w:color="D5DDC6"/>
          </w:divBdr>
        </w:div>
        <w:div w:id="2019426388">
          <w:marLeft w:val="0"/>
          <w:marRight w:val="0"/>
          <w:marTop w:val="120"/>
          <w:marBottom w:val="0"/>
          <w:divBdr>
            <w:top w:val="single" w:sz="6" w:space="0" w:color="D5DDC6"/>
            <w:left w:val="single" w:sz="6" w:space="4" w:color="D5DDC6"/>
            <w:bottom w:val="single" w:sz="6" w:space="0" w:color="D5DDC6"/>
            <w:right w:val="single" w:sz="6" w:space="0" w:color="D5DDC6"/>
          </w:divBdr>
        </w:div>
        <w:div w:id="1750426971">
          <w:marLeft w:val="0"/>
          <w:marRight w:val="0"/>
          <w:marTop w:val="0"/>
          <w:marBottom w:val="120"/>
          <w:divBdr>
            <w:top w:val="single" w:sz="6" w:space="0" w:color="D5DDC6"/>
            <w:left w:val="single" w:sz="24" w:space="0" w:color="66BB55"/>
            <w:bottom w:val="single" w:sz="6" w:space="0" w:color="D5DDC6"/>
            <w:right w:val="single" w:sz="6" w:space="0" w:color="D5DDC6"/>
          </w:divBdr>
        </w:div>
        <w:div w:id="17970861">
          <w:marLeft w:val="0"/>
          <w:marRight w:val="0"/>
          <w:marTop w:val="120"/>
          <w:marBottom w:val="0"/>
          <w:divBdr>
            <w:top w:val="single" w:sz="6" w:space="0" w:color="D5DDC6"/>
            <w:left w:val="single" w:sz="6" w:space="4" w:color="D5DDC6"/>
            <w:bottom w:val="single" w:sz="6" w:space="0" w:color="D5DDC6"/>
            <w:right w:val="single" w:sz="6" w:space="0" w:color="D5DDC6"/>
          </w:divBdr>
        </w:div>
        <w:div w:id="105855609">
          <w:marLeft w:val="0"/>
          <w:marRight w:val="0"/>
          <w:marTop w:val="0"/>
          <w:marBottom w:val="120"/>
          <w:divBdr>
            <w:top w:val="single" w:sz="6" w:space="0" w:color="D5DDC6"/>
            <w:left w:val="single" w:sz="24" w:space="0" w:color="66BB55"/>
            <w:bottom w:val="single" w:sz="6" w:space="0" w:color="D5DDC6"/>
            <w:right w:val="single" w:sz="6" w:space="0" w:color="D5DDC6"/>
          </w:divBdr>
        </w:div>
        <w:div w:id="1310744062">
          <w:marLeft w:val="0"/>
          <w:marRight w:val="0"/>
          <w:marTop w:val="120"/>
          <w:marBottom w:val="0"/>
          <w:divBdr>
            <w:top w:val="single" w:sz="6" w:space="0" w:color="D5DDC6"/>
            <w:left w:val="single" w:sz="6" w:space="4" w:color="D5DDC6"/>
            <w:bottom w:val="single" w:sz="6" w:space="0" w:color="D5DDC6"/>
            <w:right w:val="single" w:sz="6" w:space="0" w:color="D5DDC6"/>
          </w:divBdr>
        </w:div>
        <w:div w:id="824976650">
          <w:marLeft w:val="0"/>
          <w:marRight w:val="0"/>
          <w:marTop w:val="0"/>
          <w:marBottom w:val="120"/>
          <w:divBdr>
            <w:top w:val="single" w:sz="6" w:space="0" w:color="D5DDC6"/>
            <w:left w:val="single" w:sz="24" w:space="0" w:color="66BB55"/>
            <w:bottom w:val="single" w:sz="6" w:space="0" w:color="D5DDC6"/>
            <w:right w:val="single" w:sz="6" w:space="0" w:color="D5DDC6"/>
          </w:divBdr>
        </w:div>
        <w:div w:id="282928924">
          <w:marLeft w:val="0"/>
          <w:marRight w:val="0"/>
          <w:marTop w:val="120"/>
          <w:marBottom w:val="0"/>
          <w:divBdr>
            <w:top w:val="single" w:sz="6" w:space="0" w:color="D5DDC6"/>
            <w:left w:val="single" w:sz="6" w:space="4" w:color="D5DDC6"/>
            <w:bottom w:val="single" w:sz="6" w:space="0" w:color="D5DDC6"/>
            <w:right w:val="single" w:sz="6" w:space="0" w:color="D5DDC6"/>
          </w:divBdr>
        </w:div>
        <w:div w:id="1826896543">
          <w:marLeft w:val="0"/>
          <w:marRight w:val="0"/>
          <w:marTop w:val="0"/>
          <w:marBottom w:val="120"/>
          <w:divBdr>
            <w:top w:val="single" w:sz="6" w:space="0" w:color="D5DDC6"/>
            <w:left w:val="single" w:sz="24" w:space="0" w:color="66BB55"/>
            <w:bottom w:val="single" w:sz="6" w:space="0" w:color="D5DDC6"/>
            <w:right w:val="single" w:sz="6" w:space="0" w:color="D5DDC6"/>
          </w:divBdr>
        </w:div>
        <w:div w:id="1873347261">
          <w:marLeft w:val="0"/>
          <w:marRight w:val="0"/>
          <w:marTop w:val="120"/>
          <w:marBottom w:val="0"/>
          <w:divBdr>
            <w:top w:val="single" w:sz="6" w:space="0" w:color="D5DDC6"/>
            <w:left w:val="single" w:sz="6" w:space="4" w:color="D5DDC6"/>
            <w:bottom w:val="single" w:sz="6" w:space="0" w:color="D5DDC6"/>
            <w:right w:val="single" w:sz="6" w:space="0" w:color="D5DDC6"/>
          </w:divBdr>
        </w:div>
        <w:div w:id="1152061622">
          <w:marLeft w:val="0"/>
          <w:marRight w:val="0"/>
          <w:marTop w:val="0"/>
          <w:marBottom w:val="120"/>
          <w:divBdr>
            <w:top w:val="single" w:sz="6" w:space="0" w:color="D5DDC6"/>
            <w:left w:val="single" w:sz="24" w:space="0" w:color="66BB55"/>
            <w:bottom w:val="single" w:sz="6" w:space="0" w:color="D5DDC6"/>
            <w:right w:val="single" w:sz="6" w:space="0" w:color="D5DDC6"/>
          </w:divBdr>
        </w:div>
        <w:div w:id="1884830897">
          <w:marLeft w:val="0"/>
          <w:marRight w:val="0"/>
          <w:marTop w:val="0"/>
          <w:marBottom w:val="120"/>
          <w:divBdr>
            <w:top w:val="single" w:sz="6" w:space="0" w:color="D5DDC6"/>
            <w:left w:val="single" w:sz="24" w:space="0" w:color="66BB55"/>
            <w:bottom w:val="single" w:sz="6" w:space="0" w:color="D5DDC6"/>
            <w:right w:val="single" w:sz="6" w:space="0" w:color="D5DDC6"/>
          </w:divBdr>
        </w:div>
        <w:div w:id="1938128218">
          <w:marLeft w:val="0"/>
          <w:marRight w:val="0"/>
          <w:marTop w:val="0"/>
          <w:marBottom w:val="120"/>
          <w:divBdr>
            <w:top w:val="single" w:sz="6" w:space="0" w:color="D5DDC6"/>
            <w:left w:val="single" w:sz="24" w:space="0" w:color="66BB55"/>
            <w:bottom w:val="single" w:sz="6" w:space="0" w:color="D5DDC6"/>
            <w:right w:val="single" w:sz="6" w:space="0" w:color="D5DDC6"/>
          </w:divBdr>
        </w:div>
        <w:div w:id="662128403">
          <w:marLeft w:val="0"/>
          <w:marRight w:val="0"/>
          <w:marTop w:val="0"/>
          <w:marBottom w:val="120"/>
          <w:divBdr>
            <w:top w:val="single" w:sz="6" w:space="0" w:color="D5DDC6"/>
            <w:left w:val="single" w:sz="24" w:space="0" w:color="66BB55"/>
            <w:bottom w:val="single" w:sz="6" w:space="0" w:color="D5DDC6"/>
            <w:right w:val="single" w:sz="6" w:space="0" w:color="D5DDC6"/>
          </w:divBdr>
        </w:div>
        <w:div w:id="1339114806">
          <w:marLeft w:val="0"/>
          <w:marRight w:val="0"/>
          <w:marTop w:val="120"/>
          <w:marBottom w:val="0"/>
          <w:divBdr>
            <w:top w:val="single" w:sz="6" w:space="0" w:color="D5DDC6"/>
            <w:left w:val="single" w:sz="6" w:space="4" w:color="D5DDC6"/>
            <w:bottom w:val="single" w:sz="6" w:space="0" w:color="D5DDC6"/>
            <w:right w:val="single" w:sz="6" w:space="0" w:color="D5DDC6"/>
          </w:divBdr>
        </w:div>
        <w:div w:id="408163374">
          <w:marLeft w:val="0"/>
          <w:marRight w:val="0"/>
          <w:marTop w:val="0"/>
          <w:marBottom w:val="120"/>
          <w:divBdr>
            <w:top w:val="single" w:sz="6" w:space="0" w:color="D5DDC6"/>
            <w:left w:val="single" w:sz="24" w:space="0" w:color="66BB55"/>
            <w:bottom w:val="single" w:sz="6" w:space="0" w:color="D5DDC6"/>
            <w:right w:val="single" w:sz="6" w:space="0" w:color="D5DDC6"/>
          </w:divBdr>
        </w:div>
        <w:div w:id="1084689581">
          <w:marLeft w:val="0"/>
          <w:marRight w:val="0"/>
          <w:marTop w:val="120"/>
          <w:marBottom w:val="0"/>
          <w:divBdr>
            <w:top w:val="single" w:sz="6" w:space="0" w:color="D5DDC6"/>
            <w:left w:val="single" w:sz="6" w:space="4" w:color="D5DDC6"/>
            <w:bottom w:val="single" w:sz="6" w:space="0" w:color="D5DDC6"/>
            <w:right w:val="single" w:sz="6" w:space="0" w:color="D5DDC6"/>
          </w:divBdr>
        </w:div>
        <w:div w:id="705562814">
          <w:marLeft w:val="0"/>
          <w:marRight w:val="0"/>
          <w:marTop w:val="0"/>
          <w:marBottom w:val="120"/>
          <w:divBdr>
            <w:top w:val="single" w:sz="6" w:space="0" w:color="D5DDC6"/>
            <w:left w:val="single" w:sz="24" w:space="0" w:color="66BB55"/>
            <w:bottom w:val="single" w:sz="6" w:space="0" w:color="D5DDC6"/>
            <w:right w:val="single" w:sz="6" w:space="0" w:color="D5DDC6"/>
          </w:divBdr>
        </w:div>
        <w:div w:id="1674139894">
          <w:marLeft w:val="0"/>
          <w:marRight w:val="0"/>
          <w:marTop w:val="120"/>
          <w:marBottom w:val="0"/>
          <w:divBdr>
            <w:top w:val="single" w:sz="6" w:space="0" w:color="D5DDC6"/>
            <w:left w:val="single" w:sz="6" w:space="4" w:color="D5DDC6"/>
            <w:bottom w:val="single" w:sz="6" w:space="0" w:color="D5DDC6"/>
            <w:right w:val="single" w:sz="6" w:space="0" w:color="D5DDC6"/>
          </w:divBdr>
        </w:div>
        <w:div w:id="2078823544">
          <w:marLeft w:val="0"/>
          <w:marRight w:val="0"/>
          <w:marTop w:val="0"/>
          <w:marBottom w:val="120"/>
          <w:divBdr>
            <w:top w:val="single" w:sz="6" w:space="0" w:color="D5DDC6"/>
            <w:left w:val="single" w:sz="24" w:space="0" w:color="66BB55"/>
            <w:bottom w:val="single" w:sz="6" w:space="0" w:color="D5DDC6"/>
            <w:right w:val="single" w:sz="6" w:space="0" w:color="D5DDC6"/>
          </w:divBdr>
        </w:div>
        <w:div w:id="2042047797">
          <w:marLeft w:val="0"/>
          <w:marRight w:val="0"/>
          <w:marTop w:val="0"/>
          <w:marBottom w:val="120"/>
          <w:divBdr>
            <w:top w:val="single" w:sz="6" w:space="0" w:color="D5DDC6"/>
            <w:left w:val="single" w:sz="24" w:space="0" w:color="66BB55"/>
            <w:bottom w:val="single" w:sz="6" w:space="0" w:color="D5DDC6"/>
            <w:right w:val="single" w:sz="6" w:space="0" w:color="D5DDC6"/>
          </w:divBdr>
        </w:div>
        <w:div w:id="1367371816">
          <w:marLeft w:val="0"/>
          <w:marRight w:val="0"/>
          <w:marTop w:val="120"/>
          <w:marBottom w:val="0"/>
          <w:divBdr>
            <w:top w:val="single" w:sz="6" w:space="0" w:color="D5DDC6"/>
            <w:left w:val="single" w:sz="6" w:space="4" w:color="D5DDC6"/>
            <w:bottom w:val="single" w:sz="6" w:space="0" w:color="D5DDC6"/>
            <w:right w:val="single" w:sz="6" w:space="0" w:color="D5DDC6"/>
          </w:divBdr>
        </w:div>
        <w:div w:id="1193886023">
          <w:marLeft w:val="0"/>
          <w:marRight w:val="0"/>
          <w:marTop w:val="0"/>
          <w:marBottom w:val="120"/>
          <w:divBdr>
            <w:top w:val="single" w:sz="6" w:space="0" w:color="D5DDC6"/>
            <w:left w:val="single" w:sz="24" w:space="0" w:color="66BB55"/>
            <w:bottom w:val="single" w:sz="6" w:space="0" w:color="D5DDC6"/>
            <w:right w:val="single" w:sz="6" w:space="0" w:color="D5DDC6"/>
          </w:divBdr>
        </w:div>
        <w:div w:id="1780299732">
          <w:marLeft w:val="0"/>
          <w:marRight w:val="0"/>
          <w:marTop w:val="120"/>
          <w:marBottom w:val="0"/>
          <w:divBdr>
            <w:top w:val="single" w:sz="6" w:space="0" w:color="D5DDC6"/>
            <w:left w:val="single" w:sz="6" w:space="4" w:color="D5DDC6"/>
            <w:bottom w:val="single" w:sz="6" w:space="0" w:color="D5DDC6"/>
            <w:right w:val="single" w:sz="6" w:space="0" w:color="D5DDC6"/>
          </w:divBdr>
        </w:div>
        <w:div w:id="1059860223">
          <w:marLeft w:val="0"/>
          <w:marRight w:val="0"/>
          <w:marTop w:val="0"/>
          <w:marBottom w:val="120"/>
          <w:divBdr>
            <w:top w:val="single" w:sz="6" w:space="0" w:color="D5DDC6"/>
            <w:left w:val="single" w:sz="24" w:space="0" w:color="66BB55"/>
            <w:bottom w:val="single" w:sz="6" w:space="0" w:color="D5DDC6"/>
            <w:right w:val="single" w:sz="6" w:space="0" w:color="D5DDC6"/>
          </w:divBdr>
        </w:div>
        <w:div w:id="76482382">
          <w:marLeft w:val="0"/>
          <w:marRight w:val="0"/>
          <w:marTop w:val="120"/>
          <w:marBottom w:val="0"/>
          <w:divBdr>
            <w:top w:val="single" w:sz="6" w:space="0" w:color="D5DDC6"/>
            <w:left w:val="single" w:sz="6" w:space="4" w:color="D5DDC6"/>
            <w:bottom w:val="single" w:sz="6" w:space="0" w:color="D5DDC6"/>
            <w:right w:val="single" w:sz="6" w:space="0" w:color="D5DDC6"/>
          </w:divBdr>
        </w:div>
        <w:div w:id="2060199772">
          <w:marLeft w:val="0"/>
          <w:marRight w:val="0"/>
          <w:marTop w:val="0"/>
          <w:marBottom w:val="120"/>
          <w:divBdr>
            <w:top w:val="single" w:sz="6" w:space="0" w:color="D5DDC6"/>
            <w:left w:val="single" w:sz="24" w:space="0" w:color="66BB55"/>
            <w:bottom w:val="single" w:sz="6" w:space="0" w:color="D5DDC6"/>
            <w:right w:val="single" w:sz="6" w:space="0" w:color="D5DDC6"/>
          </w:divBdr>
        </w:div>
        <w:div w:id="4156337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0981245">
      <w:bodyDiv w:val="1"/>
      <w:marLeft w:val="0"/>
      <w:marRight w:val="0"/>
      <w:marTop w:val="0"/>
      <w:marBottom w:val="0"/>
      <w:divBdr>
        <w:top w:val="none" w:sz="0" w:space="0" w:color="auto"/>
        <w:left w:val="none" w:sz="0" w:space="0" w:color="auto"/>
        <w:bottom w:val="none" w:sz="0" w:space="0" w:color="auto"/>
        <w:right w:val="none" w:sz="0" w:space="0" w:color="auto"/>
      </w:divBdr>
      <w:divsChild>
        <w:div w:id="570844923">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1352419326">
      <w:bodyDiv w:val="1"/>
      <w:marLeft w:val="0"/>
      <w:marRight w:val="0"/>
      <w:marTop w:val="0"/>
      <w:marBottom w:val="0"/>
      <w:divBdr>
        <w:top w:val="none" w:sz="0" w:space="0" w:color="auto"/>
        <w:left w:val="none" w:sz="0" w:space="0" w:color="auto"/>
        <w:bottom w:val="none" w:sz="0" w:space="0" w:color="auto"/>
        <w:right w:val="none" w:sz="0" w:space="0" w:color="auto"/>
      </w:divBdr>
      <w:divsChild>
        <w:div w:id="677586438">
          <w:marLeft w:val="0"/>
          <w:marRight w:val="0"/>
          <w:marTop w:val="0"/>
          <w:marBottom w:val="104"/>
          <w:divBdr>
            <w:top w:val="single" w:sz="4" w:space="0" w:color="D5DDC6"/>
            <w:left w:val="single" w:sz="18" w:space="0" w:color="66BB55"/>
            <w:bottom w:val="single" w:sz="4" w:space="0" w:color="D5DDC6"/>
            <w:right w:val="single" w:sz="4" w:space="0" w:color="D5DDC6"/>
          </w:divBdr>
        </w:div>
        <w:div w:id="1868788538">
          <w:marLeft w:val="0"/>
          <w:marRight w:val="0"/>
          <w:marTop w:val="0"/>
          <w:marBottom w:val="104"/>
          <w:divBdr>
            <w:top w:val="single" w:sz="4" w:space="0" w:color="D5DDC6"/>
            <w:left w:val="single" w:sz="18" w:space="0" w:color="66BB55"/>
            <w:bottom w:val="single" w:sz="4" w:space="0" w:color="D5DDC6"/>
            <w:right w:val="single" w:sz="4" w:space="0" w:color="D5DDC6"/>
          </w:divBdr>
        </w:div>
        <w:div w:id="723680933">
          <w:marLeft w:val="0"/>
          <w:marRight w:val="0"/>
          <w:marTop w:val="104"/>
          <w:marBottom w:val="0"/>
          <w:divBdr>
            <w:top w:val="single" w:sz="4" w:space="0" w:color="D5DDC6"/>
            <w:left w:val="single" w:sz="4" w:space="3" w:color="D5DDC6"/>
            <w:bottom w:val="single" w:sz="4" w:space="0" w:color="D5DDC6"/>
            <w:right w:val="single" w:sz="4" w:space="0" w:color="D5DDC6"/>
          </w:divBdr>
        </w:div>
        <w:div w:id="2054645787">
          <w:marLeft w:val="0"/>
          <w:marRight w:val="0"/>
          <w:marTop w:val="0"/>
          <w:marBottom w:val="104"/>
          <w:divBdr>
            <w:top w:val="single" w:sz="4" w:space="0" w:color="D5DDC6"/>
            <w:left w:val="single" w:sz="18" w:space="0" w:color="66BB55"/>
            <w:bottom w:val="single" w:sz="4" w:space="0" w:color="D5DDC6"/>
            <w:right w:val="single" w:sz="4" w:space="0" w:color="D5DDC6"/>
          </w:divBdr>
        </w:div>
        <w:div w:id="1955280593">
          <w:marLeft w:val="0"/>
          <w:marRight w:val="0"/>
          <w:marTop w:val="104"/>
          <w:marBottom w:val="0"/>
          <w:divBdr>
            <w:top w:val="single" w:sz="4" w:space="0" w:color="D5DDC6"/>
            <w:left w:val="single" w:sz="4" w:space="3" w:color="D5DDC6"/>
            <w:bottom w:val="single" w:sz="4" w:space="0" w:color="D5DDC6"/>
            <w:right w:val="single" w:sz="4" w:space="0" w:color="D5DDC6"/>
          </w:divBdr>
        </w:div>
        <w:div w:id="891698284">
          <w:marLeft w:val="0"/>
          <w:marRight w:val="0"/>
          <w:marTop w:val="0"/>
          <w:marBottom w:val="104"/>
          <w:divBdr>
            <w:top w:val="single" w:sz="4" w:space="0" w:color="D5DDC6"/>
            <w:left w:val="single" w:sz="18" w:space="0" w:color="66BB55"/>
            <w:bottom w:val="single" w:sz="4" w:space="0" w:color="D5DDC6"/>
            <w:right w:val="single" w:sz="4" w:space="0" w:color="D5DDC6"/>
          </w:divBdr>
        </w:div>
        <w:div w:id="285890151">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364285231">
      <w:bodyDiv w:val="1"/>
      <w:marLeft w:val="0"/>
      <w:marRight w:val="0"/>
      <w:marTop w:val="0"/>
      <w:marBottom w:val="0"/>
      <w:divBdr>
        <w:top w:val="none" w:sz="0" w:space="0" w:color="auto"/>
        <w:left w:val="none" w:sz="0" w:space="0" w:color="auto"/>
        <w:bottom w:val="none" w:sz="0" w:space="0" w:color="auto"/>
        <w:right w:val="none" w:sz="0" w:space="0" w:color="auto"/>
      </w:divBdr>
      <w:divsChild>
        <w:div w:id="552624280">
          <w:marLeft w:val="0"/>
          <w:marRight w:val="0"/>
          <w:marTop w:val="0"/>
          <w:marBottom w:val="104"/>
          <w:divBdr>
            <w:top w:val="single" w:sz="4" w:space="0" w:color="D5DDC6"/>
            <w:left w:val="single" w:sz="18" w:space="0" w:color="66BB55"/>
            <w:bottom w:val="single" w:sz="4" w:space="0" w:color="D5DDC6"/>
            <w:right w:val="single" w:sz="4" w:space="0" w:color="D5DDC6"/>
          </w:divBdr>
        </w:div>
        <w:div w:id="1374424319">
          <w:marLeft w:val="0"/>
          <w:marRight w:val="0"/>
          <w:marTop w:val="0"/>
          <w:marBottom w:val="104"/>
          <w:divBdr>
            <w:top w:val="single" w:sz="4" w:space="0" w:color="D5DDC6"/>
            <w:left w:val="single" w:sz="18" w:space="0" w:color="66BB55"/>
            <w:bottom w:val="single" w:sz="4" w:space="0" w:color="D5DDC6"/>
            <w:right w:val="single" w:sz="4" w:space="0" w:color="D5DDC6"/>
          </w:divBdr>
        </w:div>
        <w:div w:id="1883402139">
          <w:marLeft w:val="0"/>
          <w:marRight w:val="0"/>
          <w:marTop w:val="0"/>
          <w:marBottom w:val="104"/>
          <w:divBdr>
            <w:top w:val="single" w:sz="4" w:space="0" w:color="D5DDC6"/>
            <w:left w:val="single" w:sz="18" w:space="0" w:color="66BB55"/>
            <w:bottom w:val="single" w:sz="4" w:space="0" w:color="D5DDC6"/>
            <w:right w:val="single" w:sz="4" w:space="0" w:color="D5DDC6"/>
          </w:divBdr>
        </w:div>
        <w:div w:id="638194037">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377197998">
      <w:bodyDiv w:val="1"/>
      <w:marLeft w:val="0"/>
      <w:marRight w:val="0"/>
      <w:marTop w:val="0"/>
      <w:marBottom w:val="0"/>
      <w:divBdr>
        <w:top w:val="none" w:sz="0" w:space="0" w:color="auto"/>
        <w:left w:val="none" w:sz="0" w:space="0" w:color="auto"/>
        <w:bottom w:val="none" w:sz="0" w:space="0" w:color="auto"/>
        <w:right w:val="none" w:sz="0" w:space="0" w:color="auto"/>
      </w:divBdr>
      <w:divsChild>
        <w:div w:id="1741706340">
          <w:marLeft w:val="0"/>
          <w:marRight w:val="0"/>
          <w:marTop w:val="0"/>
          <w:marBottom w:val="104"/>
          <w:divBdr>
            <w:top w:val="single" w:sz="4" w:space="0" w:color="D5DDC6"/>
            <w:left w:val="single" w:sz="18" w:space="0" w:color="66BB55"/>
            <w:bottom w:val="single" w:sz="4" w:space="0" w:color="D5DDC6"/>
            <w:right w:val="single" w:sz="4" w:space="0" w:color="D5DDC6"/>
          </w:divBdr>
        </w:div>
        <w:div w:id="421413932">
          <w:marLeft w:val="0"/>
          <w:marRight w:val="0"/>
          <w:marTop w:val="104"/>
          <w:marBottom w:val="0"/>
          <w:divBdr>
            <w:top w:val="single" w:sz="4" w:space="0" w:color="D5DDC6"/>
            <w:left w:val="single" w:sz="4" w:space="3" w:color="D5DDC6"/>
            <w:bottom w:val="single" w:sz="4" w:space="0" w:color="D5DDC6"/>
            <w:right w:val="single" w:sz="4" w:space="0" w:color="D5DDC6"/>
          </w:divBdr>
        </w:div>
        <w:div w:id="75371265">
          <w:marLeft w:val="0"/>
          <w:marRight w:val="0"/>
          <w:marTop w:val="0"/>
          <w:marBottom w:val="104"/>
          <w:divBdr>
            <w:top w:val="single" w:sz="4" w:space="0" w:color="D5DDC6"/>
            <w:left w:val="single" w:sz="18" w:space="0" w:color="66BB55"/>
            <w:bottom w:val="single" w:sz="4" w:space="0" w:color="D5DDC6"/>
            <w:right w:val="single" w:sz="4" w:space="0" w:color="D5DDC6"/>
          </w:divBdr>
        </w:div>
        <w:div w:id="150996017">
          <w:marLeft w:val="0"/>
          <w:marRight w:val="0"/>
          <w:marTop w:val="104"/>
          <w:marBottom w:val="0"/>
          <w:divBdr>
            <w:top w:val="single" w:sz="4" w:space="0" w:color="D5DDC6"/>
            <w:left w:val="single" w:sz="4" w:space="3" w:color="D5DDC6"/>
            <w:bottom w:val="single" w:sz="4" w:space="0" w:color="D5DDC6"/>
            <w:right w:val="single" w:sz="4" w:space="0" w:color="D5DDC6"/>
          </w:divBdr>
        </w:div>
        <w:div w:id="777943367">
          <w:marLeft w:val="0"/>
          <w:marRight w:val="0"/>
          <w:marTop w:val="0"/>
          <w:marBottom w:val="104"/>
          <w:divBdr>
            <w:top w:val="single" w:sz="4" w:space="0" w:color="D5DDC6"/>
            <w:left w:val="single" w:sz="18" w:space="0" w:color="66BB55"/>
            <w:bottom w:val="single" w:sz="4" w:space="0" w:color="D5DDC6"/>
            <w:right w:val="single" w:sz="4" w:space="0" w:color="D5DDC6"/>
          </w:divBdr>
        </w:div>
        <w:div w:id="1187213590">
          <w:marLeft w:val="0"/>
          <w:marRight w:val="0"/>
          <w:marTop w:val="104"/>
          <w:marBottom w:val="0"/>
          <w:divBdr>
            <w:top w:val="single" w:sz="4" w:space="0" w:color="D5DDC6"/>
            <w:left w:val="single" w:sz="4" w:space="3" w:color="D5DDC6"/>
            <w:bottom w:val="single" w:sz="4" w:space="0" w:color="D5DDC6"/>
            <w:right w:val="single" w:sz="4" w:space="0" w:color="D5DDC6"/>
          </w:divBdr>
        </w:div>
        <w:div w:id="1056506994">
          <w:marLeft w:val="0"/>
          <w:marRight w:val="0"/>
          <w:marTop w:val="0"/>
          <w:marBottom w:val="104"/>
          <w:divBdr>
            <w:top w:val="single" w:sz="4" w:space="0" w:color="D5DDC6"/>
            <w:left w:val="single" w:sz="18" w:space="0" w:color="66BB55"/>
            <w:bottom w:val="single" w:sz="4" w:space="0" w:color="D5DDC6"/>
            <w:right w:val="single" w:sz="4" w:space="0" w:color="D5DDC6"/>
          </w:divBdr>
        </w:div>
        <w:div w:id="37752550">
          <w:marLeft w:val="0"/>
          <w:marRight w:val="0"/>
          <w:marTop w:val="104"/>
          <w:marBottom w:val="0"/>
          <w:divBdr>
            <w:top w:val="single" w:sz="4" w:space="0" w:color="D5DDC6"/>
            <w:left w:val="single" w:sz="4" w:space="3" w:color="D5DDC6"/>
            <w:bottom w:val="single" w:sz="4" w:space="0" w:color="D5DDC6"/>
            <w:right w:val="single" w:sz="4" w:space="0" w:color="D5DDC6"/>
          </w:divBdr>
        </w:div>
        <w:div w:id="257757895">
          <w:marLeft w:val="0"/>
          <w:marRight w:val="0"/>
          <w:marTop w:val="0"/>
          <w:marBottom w:val="104"/>
          <w:divBdr>
            <w:top w:val="single" w:sz="4" w:space="0" w:color="D5DDC6"/>
            <w:left w:val="single" w:sz="18" w:space="0" w:color="66BB55"/>
            <w:bottom w:val="single" w:sz="4" w:space="0" w:color="D5DDC6"/>
            <w:right w:val="single" w:sz="4" w:space="0" w:color="D5DDC6"/>
          </w:divBdr>
        </w:div>
        <w:div w:id="1813862435">
          <w:marLeft w:val="0"/>
          <w:marRight w:val="0"/>
          <w:marTop w:val="104"/>
          <w:marBottom w:val="0"/>
          <w:divBdr>
            <w:top w:val="single" w:sz="4" w:space="0" w:color="D5DDC6"/>
            <w:left w:val="single" w:sz="4" w:space="3" w:color="D5DDC6"/>
            <w:bottom w:val="single" w:sz="4" w:space="0" w:color="D5DDC6"/>
            <w:right w:val="single" w:sz="4" w:space="0" w:color="D5DDC6"/>
          </w:divBdr>
        </w:div>
        <w:div w:id="27292681">
          <w:marLeft w:val="0"/>
          <w:marRight w:val="0"/>
          <w:marTop w:val="0"/>
          <w:marBottom w:val="104"/>
          <w:divBdr>
            <w:top w:val="single" w:sz="4" w:space="0" w:color="D5DDC6"/>
            <w:left w:val="single" w:sz="18" w:space="0" w:color="66BB55"/>
            <w:bottom w:val="single" w:sz="4" w:space="0" w:color="D5DDC6"/>
            <w:right w:val="single" w:sz="4" w:space="0" w:color="D5DDC6"/>
          </w:divBdr>
        </w:div>
        <w:div w:id="91320259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396318034">
      <w:bodyDiv w:val="1"/>
      <w:marLeft w:val="0"/>
      <w:marRight w:val="0"/>
      <w:marTop w:val="0"/>
      <w:marBottom w:val="0"/>
      <w:divBdr>
        <w:top w:val="none" w:sz="0" w:space="0" w:color="auto"/>
        <w:left w:val="none" w:sz="0" w:space="0" w:color="auto"/>
        <w:bottom w:val="none" w:sz="0" w:space="0" w:color="auto"/>
        <w:right w:val="none" w:sz="0" w:space="0" w:color="auto"/>
      </w:divBdr>
      <w:divsChild>
        <w:div w:id="1733770280">
          <w:marLeft w:val="0"/>
          <w:marRight w:val="0"/>
          <w:marTop w:val="0"/>
          <w:marBottom w:val="104"/>
          <w:divBdr>
            <w:top w:val="single" w:sz="4" w:space="0" w:color="D5DDC6"/>
            <w:left w:val="single" w:sz="18" w:space="0" w:color="66BB55"/>
            <w:bottom w:val="single" w:sz="4" w:space="0" w:color="D5DDC6"/>
            <w:right w:val="single" w:sz="4" w:space="0" w:color="D5DDC6"/>
          </w:divBdr>
        </w:div>
        <w:div w:id="1591304892">
          <w:marLeft w:val="0"/>
          <w:marRight w:val="0"/>
          <w:marTop w:val="104"/>
          <w:marBottom w:val="0"/>
          <w:divBdr>
            <w:top w:val="single" w:sz="4" w:space="0" w:color="D5DDC6"/>
            <w:left w:val="single" w:sz="4" w:space="3" w:color="D5DDC6"/>
            <w:bottom w:val="single" w:sz="4" w:space="0" w:color="D5DDC6"/>
            <w:right w:val="single" w:sz="4" w:space="0" w:color="D5DDC6"/>
          </w:divBdr>
        </w:div>
        <w:div w:id="853690751">
          <w:marLeft w:val="0"/>
          <w:marRight w:val="0"/>
          <w:marTop w:val="0"/>
          <w:marBottom w:val="104"/>
          <w:divBdr>
            <w:top w:val="single" w:sz="4" w:space="0" w:color="D5DDC6"/>
            <w:left w:val="single" w:sz="18" w:space="0" w:color="66BB55"/>
            <w:bottom w:val="single" w:sz="4" w:space="0" w:color="D5DDC6"/>
            <w:right w:val="single" w:sz="4" w:space="0" w:color="D5DDC6"/>
          </w:divBdr>
        </w:div>
        <w:div w:id="46859667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410155922">
      <w:bodyDiv w:val="1"/>
      <w:marLeft w:val="0"/>
      <w:marRight w:val="0"/>
      <w:marTop w:val="0"/>
      <w:marBottom w:val="0"/>
      <w:divBdr>
        <w:top w:val="none" w:sz="0" w:space="0" w:color="auto"/>
        <w:left w:val="none" w:sz="0" w:space="0" w:color="auto"/>
        <w:bottom w:val="none" w:sz="0" w:space="0" w:color="auto"/>
        <w:right w:val="none" w:sz="0" w:space="0" w:color="auto"/>
      </w:divBdr>
      <w:divsChild>
        <w:div w:id="549653238">
          <w:marLeft w:val="0"/>
          <w:marRight w:val="0"/>
          <w:marTop w:val="0"/>
          <w:marBottom w:val="104"/>
          <w:divBdr>
            <w:top w:val="single" w:sz="4" w:space="0" w:color="D5DDC6"/>
            <w:left w:val="single" w:sz="18" w:space="0" w:color="66BB55"/>
            <w:bottom w:val="single" w:sz="4" w:space="0" w:color="D5DDC6"/>
            <w:right w:val="single" w:sz="4" w:space="0" w:color="D5DDC6"/>
          </w:divBdr>
        </w:div>
        <w:div w:id="649215339">
          <w:marLeft w:val="0"/>
          <w:marRight w:val="0"/>
          <w:marTop w:val="0"/>
          <w:marBottom w:val="104"/>
          <w:divBdr>
            <w:top w:val="single" w:sz="4" w:space="0" w:color="D5DDC6"/>
            <w:left w:val="single" w:sz="18" w:space="0" w:color="66BB55"/>
            <w:bottom w:val="single" w:sz="4" w:space="0" w:color="D5DDC6"/>
            <w:right w:val="single" w:sz="4" w:space="0" w:color="D5DDC6"/>
          </w:divBdr>
        </w:div>
        <w:div w:id="758406350">
          <w:marLeft w:val="0"/>
          <w:marRight w:val="0"/>
          <w:marTop w:val="0"/>
          <w:marBottom w:val="104"/>
          <w:divBdr>
            <w:top w:val="single" w:sz="4" w:space="0" w:color="D5DDC6"/>
            <w:left w:val="single" w:sz="18" w:space="0" w:color="66BB55"/>
            <w:bottom w:val="single" w:sz="4" w:space="0" w:color="D5DDC6"/>
            <w:right w:val="single" w:sz="4" w:space="0" w:color="D5DDC6"/>
          </w:divBdr>
        </w:div>
        <w:div w:id="204093334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411266740">
      <w:bodyDiv w:val="1"/>
      <w:marLeft w:val="0"/>
      <w:marRight w:val="0"/>
      <w:marTop w:val="0"/>
      <w:marBottom w:val="0"/>
      <w:divBdr>
        <w:top w:val="none" w:sz="0" w:space="0" w:color="auto"/>
        <w:left w:val="none" w:sz="0" w:space="0" w:color="auto"/>
        <w:bottom w:val="none" w:sz="0" w:space="0" w:color="auto"/>
        <w:right w:val="none" w:sz="0" w:space="0" w:color="auto"/>
      </w:divBdr>
      <w:divsChild>
        <w:div w:id="906066302">
          <w:marLeft w:val="0"/>
          <w:marRight w:val="0"/>
          <w:marTop w:val="0"/>
          <w:marBottom w:val="104"/>
          <w:divBdr>
            <w:top w:val="single" w:sz="4" w:space="0" w:color="D5DDC6"/>
            <w:left w:val="single" w:sz="18" w:space="0" w:color="66BB55"/>
            <w:bottom w:val="single" w:sz="4" w:space="0" w:color="D5DDC6"/>
            <w:right w:val="single" w:sz="4" w:space="0" w:color="D5DDC6"/>
          </w:divBdr>
        </w:div>
        <w:div w:id="32779871">
          <w:marLeft w:val="0"/>
          <w:marRight w:val="0"/>
          <w:marTop w:val="104"/>
          <w:marBottom w:val="0"/>
          <w:divBdr>
            <w:top w:val="single" w:sz="4" w:space="0" w:color="D5DDC6"/>
            <w:left w:val="single" w:sz="4" w:space="3" w:color="D5DDC6"/>
            <w:bottom w:val="single" w:sz="4" w:space="0" w:color="D5DDC6"/>
            <w:right w:val="single" w:sz="4" w:space="0" w:color="D5DDC6"/>
          </w:divBdr>
        </w:div>
        <w:div w:id="748624913">
          <w:marLeft w:val="0"/>
          <w:marRight w:val="0"/>
          <w:marTop w:val="0"/>
          <w:marBottom w:val="104"/>
          <w:divBdr>
            <w:top w:val="single" w:sz="4" w:space="0" w:color="D5DDC6"/>
            <w:left w:val="single" w:sz="18" w:space="0" w:color="66BB55"/>
            <w:bottom w:val="single" w:sz="4" w:space="0" w:color="D5DDC6"/>
            <w:right w:val="single" w:sz="4" w:space="0" w:color="D5DDC6"/>
          </w:divBdr>
        </w:div>
        <w:div w:id="1484813388">
          <w:marLeft w:val="0"/>
          <w:marRight w:val="0"/>
          <w:marTop w:val="0"/>
          <w:marBottom w:val="104"/>
          <w:divBdr>
            <w:top w:val="single" w:sz="4" w:space="0" w:color="D5DDC6"/>
            <w:left w:val="single" w:sz="18" w:space="0" w:color="66BB55"/>
            <w:bottom w:val="single" w:sz="4" w:space="0" w:color="D5DDC6"/>
            <w:right w:val="single" w:sz="4" w:space="0" w:color="D5DDC6"/>
          </w:divBdr>
        </w:div>
        <w:div w:id="596254364">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472021857">
      <w:bodyDiv w:val="1"/>
      <w:marLeft w:val="0"/>
      <w:marRight w:val="0"/>
      <w:marTop w:val="0"/>
      <w:marBottom w:val="0"/>
      <w:divBdr>
        <w:top w:val="none" w:sz="0" w:space="0" w:color="auto"/>
        <w:left w:val="none" w:sz="0" w:space="0" w:color="auto"/>
        <w:bottom w:val="none" w:sz="0" w:space="0" w:color="auto"/>
        <w:right w:val="none" w:sz="0" w:space="0" w:color="auto"/>
      </w:divBdr>
      <w:divsChild>
        <w:div w:id="711076420">
          <w:marLeft w:val="0"/>
          <w:marRight w:val="0"/>
          <w:marTop w:val="0"/>
          <w:marBottom w:val="104"/>
          <w:divBdr>
            <w:top w:val="single" w:sz="4" w:space="0" w:color="D5DDC6"/>
            <w:left w:val="single" w:sz="18" w:space="0" w:color="66BB55"/>
            <w:bottom w:val="single" w:sz="4" w:space="0" w:color="D5DDC6"/>
            <w:right w:val="single" w:sz="4" w:space="0" w:color="D5DDC6"/>
          </w:divBdr>
        </w:div>
        <w:div w:id="41806137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506163346">
      <w:bodyDiv w:val="1"/>
      <w:marLeft w:val="0"/>
      <w:marRight w:val="0"/>
      <w:marTop w:val="0"/>
      <w:marBottom w:val="0"/>
      <w:divBdr>
        <w:top w:val="none" w:sz="0" w:space="0" w:color="auto"/>
        <w:left w:val="none" w:sz="0" w:space="0" w:color="auto"/>
        <w:bottom w:val="none" w:sz="0" w:space="0" w:color="auto"/>
        <w:right w:val="none" w:sz="0" w:space="0" w:color="auto"/>
      </w:divBdr>
      <w:divsChild>
        <w:div w:id="818038435">
          <w:marLeft w:val="0"/>
          <w:marRight w:val="0"/>
          <w:marTop w:val="0"/>
          <w:marBottom w:val="104"/>
          <w:divBdr>
            <w:top w:val="single" w:sz="4" w:space="0" w:color="D5DDC6"/>
            <w:left w:val="single" w:sz="18" w:space="0" w:color="66BB55"/>
            <w:bottom w:val="single" w:sz="4" w:space="0" w:color="D5DDC6"/>
            <w:right w:val="single" w:sz="4" w:space="0" w:color="D5DDC6"/>
          </w:divBdr>
        </w:div>
        <w:div w:id="667244933">
          <w:marLeft w:val="0"/>
          <w:marRight w:val="0"/>
          <w:marTop w:val="0"/>
          <w:marBottom w:val="104"/>
          <w:divBdr>
            <w:top w:val="single" w:sz="4" w:space="0" w:color="D5DDC6"/>
            <w:left w:val="single" w:sz="18" w:space="0" w:color="66BB55"/>
            <w:bottom w:val="single" w:sz="4" w:space="0" w:color="D5DDC6"/>
            <w:right w:val="single" w:sz="4" w:space="0" w:color="D5DDC6"/>
          </w:divBdr>
        </w:div>
        <w:div w:id="1625891171">
          <w:marLeft w:val="0"/>
          <w:marRight w:val="0"/>
          <w:marTop w:val="104"/>
          <w:marBottom w:val="0"/>
          <w:divBdr>
            <w:top w:val="single" w:sz="4" w:space="0" w:color="D5DDC6"/>
            <w:left w:val="single" w:sz="4" w:space="3" w:color="D5DDC6"/>
            <w:bottom w:val="single" w:sz="4" w:space="0" w:color="D5DDC6"/>
            <w:right w:val="single" w:sz="4" w:space="0" w:color="D5DDC6"/>
          </w:divBdr>
        </w:div>
        <w:div w:id="1398018627">
          <w:marLeft w:val="0"/>
          <w:marRight w:val="0"/>
          <w:marTop w:val="104"/>
          <w:marBottom w:val="0"/>
          <w:divBdr>
            <w:top w:val="single" w:sz="4" w:space="0" w:color="D5DDC6"/>
            <w:left w:val="single" w:sz="4" w:space="3" w:color="D5DDC6"/>
            <w:bottom w:val="single" w:sz="4" w:space="0" w:color="D5DDC6"/>
            <w:right w:val="single" w:sz="4" w:space="0" w:color="D5DDC6"/>
          </w:divBdr>
        </w:div>
        <w:div w:id="645202533">
          <w:marLeft w:val="0"/>
          <w:marRight w:val="0"/>
          <w:marTop w:val="104"/>
          <w:marBottom w:val="0"/>
          <w:divBdr>
            <w:top w:val="single" w:sz="4" w:space="0" w:color="D5DDC6"/>
            <w:left w:val="single" w:sz="4" w:space="3" w:color="D5DDC6"/>
            <w:bottom w:val="single" w:sz="4" w:space="0" w:color="D5DDC6"/>
            <w:right w:val="single" w:sz="4" w:space="0" w:color="D5DDC6"/>
          </w:divBdr>
        </w:div>
        <w:div w:id="153382345">
          <w:marLeft w:val="0"/>
          <w:marRight w:val="0"/>
          <w:marTop w:val="0"/>
          <w:marBottom w:val="104"/>
          <w:divBdr>
            <w:top w:val="single" w:sz="4" w:space="0" w:color="D5DDC6"/>
            <w:left w:val="single" w:sz="18" w:space="0" w:color="66BB55"/>
            <w:bottom w:val="single" w:sz="4" w:space="0" w:color="D5DDC6"/>
            <w:right w:val="single" w:sz="4" w:space="0" w:color="D5DDC6"/>
          </w:divBdr>
        </w:div>
        <w:div w:id="1744062254">
          <w:marLeft w:val="0"/>
          <w:marRight w:val="0"/>
          <w:marTop w:val="104"/>
          <w:marBottom w:val="0"/>
          <w:divBdr>
            <w:top w:val="single" w:sz="4" w:space="0" w:color="D5DDC6"/>
            <w:left w:val="single" w:sz="4" w:space="3" w:color="D5DDC6"/>
            <w:bottom w:val="single" w:sz="4" w:space="0" w:color="D5DDC6"/>
            <w:right w:val="single" w:sz="4" w:space="0" w:color="D5DDC6"/>
          </w:divBdr>
        </w:div>
        <w:div w:id="793061237">
          <w:marLeft w:val="0"/>
          <w:marRight w:val="0"/>
          <w:marTop w:val="0"/>
          <w:marBottom w:val="104"/>
          <w:divBdr>
            <w:top w:val="single" w:sz="4" w:space="0" w:color="D5DDC6"/>
            <w:left w:val="single" w:sz="18" w:space="0" w:color="66BB55"/>
            <w:bottom w:val="single" w:sz="4" w:space="0" w:color="D5DDC6"/>
            <w:right w:val="single" w:sz="4" w:space="0" w:color="D5DDC6"/>
          </w:divBdr>
        </w:div>
        <w:div w:id="325326774">
          <w:marLeft w:val="0"/>
          <w:marRight w:val="0"/>
          <w:marTop w:val="0"/>
          <w:marBottom w:val="104"/>
          <w:divBdr>
            <w:top w:val="single" w:sz="4" w:space="0" w:color="D5DDC6"/>
            <w:left w:val="single" w:sz="18" w:space="0" w:color="66BB55"/>
            <w:bottom w:val="single" w:sz="4" w:space="0" w:color="D5DDC6"/>
            <w:right w:val="single" w:sz="4" w:space="0" w:color="D5DDC6"/>
          </w:divBdr>
        </w:div>
        <w:div w:id="965233711">
          <w:marLeft w:val="0"/>
          <w:marRight w:val="0"/>
          <w:marTop w:val="104"/>
          <w:marBottom w:val="0"/>
          <w:divBdr>
            <w:top w:val="single" w:sz="4" w:space="0" w:color="D5DDC6"/>
            <w:left w:val="single" w:sz="4" w:space="3" w:color="D5DDC6"/>
            <w:bottom w:val="single" w:sz="4" w:space="0" w:color="D5DDC6"/>
            <w:right w:val="single" w:sz="4" w:space="0" w:color="D5DDC6"/>
          </w:divBdr>
        </w:div>
        <w:div w:id="1363364693">
          <w:marLeft w:val="0"/>
          <w:marRight w:val="0"/>
          <w:marTop w:val="104"/>
          <w:marBottom w:val="0"/>
          <w:divBdr>
            <w:top w:val="single" w:sz="4" w:space="0" w:color="D5DDC6"/>
            <w:left w:val="single" w:sz="4" w:space="3" w:color="D5DDC6"/>
            <w:bottom w:val="single" w:sz="4" w:space="0" w:color="D5DDC6"/>
            <w:right w:val="single" w:sz="4" w:space="0" w:color="D5DDC6"/>
          </w:divBdr>
        </w:div>
        <w:div w:id="670525193">
          <w:marLeft w:val="0"/>
          <w:marRight w:val="0"/>
          <w:marTop w:val="104"/>
          <w:marBottom w:val="0"/>
          <w:divBdr>
            <w:top w:val="single" w:sz="4" w:space="0" w:color="D5DDC6"/>
            <w:left w:val="single" w:sz="4" w:space="3" w:color="D5DDC6"/>
            <w:bottom w:val="single" w:sz="4" w:space="0" w:color="D5DDC6"/>
            <w:right w:val="single" w:sz="4" w:space="0" w:color="D5DDC6"/>
          </w:divBdr>
        </w:div>
        <w:div w:id="1989238134">
          <w:marLeft w:val="0"/>
          <w:marRight w:val="0"/>
          <w:marTop w:val="104"/>
          <w:marBottom w:val="0"/>
          <w:divBdr>
            <w:top w:val="single" w:sz="4" w:space="0" w:color="D5DDC6"/>
            <w:left w:val="single" w:sz="4" w:space="3" w:color="D5DDC6"/>
            <w:bottom w:val="single" w:sz="4" w:space="0" w:color="D5DDC6"/>
            <w:right w:val="single" w:sz="4" w:space="0" w:color="D5DDC6"/>
          </w:divBdr>
        </w:div>
        <w:div w:id="61474995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50728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22255">
          <w:marLeft w:val="0"/>
          <w:marRight w:val="0"/>
          <w:marTop w:val="0"/>
          <w:marBottom w:val="104"/>
          <w:divBdr>
            <w:top w:val="single" w:sz="4" w:space="0" w:color="D5DDC6"/>
            <w:left w:val="single" w:sz="18" w:space="0" w:color="66BB55"/>
            <w:bottom w:val="single" w:sz="4" w:space="0" w:color="D5DDC6"/>
            <w:right w:val="single" w:sz="4" w:space="0" w:color="D5DDC6"/>
          </w:divBdr>
        </w:div>
        <w:div w:id="1342078822">
          <w:marLeft w:val="0"/>
          <w:marRight w:val="0"/>
          <w:marTop w:val="104"/>
          <w:marBottom w:val="0"/>
          <w:divBdr>
            <w:top w:val="single" w:sz="4" w:space="0" w:color="D5DDC6"/>
            <w:left w:val="single" w:sz="4" w:space="3" w:color="D5DDC6"/>
            <w:bottom w:val="single" w:sz="4" w:space="0" w:color="D5DDC6"/>
            <w:right w:val="single" w:sz="4" w:space="0" w:color="D5DDC6"/>
          </w:divBdr>
        </w:div>
        <w:div w:id="1827742054">
          <w:marLeft w:val="0"/>
          <w:marRight w:val="0"/>
          <w:marTop w:val="0"/>
          <w:marBottom w:val="104"/>
          <w:divBdr>
            <w:top w:val="single" w:sz="4" w:space="0" w:color="D5DDC6"/>
            <w:left w:val="single" w:sz="18" w:space="0" w:color="66BB55"/>
            <w:bottom w:val="single" w:sz="4" w:space="0" w:color="D5DDC6"/>
            <w:right w:val="single" w:sz="4" w:space="0" w:color="D5DDC6"/>
          </w:divBdr>
        </w:div>
        <w:div w:id="1289975627">
          <w:marLeft w:val="0"/>
          <w:marRight w:val="0"/>
          <w:marTop w:val="104"/>
          <w:marBottom w:val="0"/>
          <w:divBdr>
            <w:top w:val="single" w:sz="4" w:space="0" w:color="D5DDC6"/>
            <w:left w:val="single" w:sz="4" w:space="3" w:color="D5DDC6"/>
            <w:bottom w:val="single" w:sz="4" w:space="0" w:color="D5DDC6"/>
            <w:right w:val="single" w:sz="4" w:space="0" w:color="D5DDC6"/>
          </w:divBdr>
        </w:div>
        <w:div w:id="2018074126">
          <w:marLeft w:val="0"/>
          <w:marRight w:val="0"/>
          <w:marTop w:val="0"/>
          <w:marBottom w:val="104"/>
          <w:divBdr>
            <w:top w:val="single" w:sz="4" w:space="0" w:color="D5DDC6"/>
            <w:left w:val="single" w:sz="18" w:space="0" w:color="66BB55"/>
            <w:bottom w:val="single" w:sz="4" w:space="0" w:color="D5DDC6"/>
            <w:right w:val="single" w:sz="4" w:space="0" w:color="D5DDC6"/>
          </w:divBdr>
        </w:div>
        <w:div w:id="1762024735">
          <w:marLeft w:val="0"/>
          <w:marRight w:val="0"/>
          <w:marTop w:val="104"/>
          <w:marBottom w:val="0"/>
          <w:divBdr>
            <w:top w:val="single" w:sz="4" w:space="0" w:color="D5DDC6"/>
            <w:left w:val="single" w:sz="4" w:space="3" w:color="D5DDC6"/>
            <w:bottom w:val="single" w:sz="4" w:space="0" w:color="D5DDC6"/>
            <w:right w:val="single" w:sz="4" w:space="0" w:color="D5DDC6"/>
          </w:divBdr>
        </w:div>
        <w:div w:id="1929389279">
          <w:marLeft w:val="0"/>
          <w:marRight w:val="0"/>
          <w:marTop w:val="0"/>
          <w:marBottom w:val="104"/>
          <w:divBdr>
            <w:top w:val="single" w:sz="4" w:space="0" w:color="D5DDC6"/>
            <w:left w:val="single" w:sz="18" w:space="0" w:color="66BB55"/>
            <w:bottom w:val="single" w:sz="4" w:space="0" w:color="D5DDC6"/>
            <w:right w:val="single" w:sz="4" w:space="0" w:color="D5DDC6"/>
          </w:divBdr>
        </w:div>
        <w:div w:id="513345509">
          <w:marLeft w:val="0"/>
          <w:marRight w:val="0"/>
          <w:marTop w:val="104"/>
          <w:marBottom w:val="0"/>
          <w:divBdr>
            <w:top w:val="single" w:sz="4" w:space="0" w:color="D5DDC6"/>
            <w:left w:val="single" w:sz="4" w:space="3" w:color="D5DDC6"/>
            <w:bottom w:val="single" w:sz="4" w:space="0" w:color="D5DDC6"/>
            <w:right w:val="single" w:sz="4" w:space="0" w:color="D5DDC6"/>
          </w:divBdr>
        </w:div>
        <w:div w:id="2004694426">
          <w:marLeft w:val="0"/>
          <w:marRight w:val="0"/>
          <w:marTop w:val="0"/>
          <w:marBottom w:val="104"/>
          <w:divBdr>
            <w:top w:val="single" w:sz="4" w:space="0" w:color="D5DDC6"/>
            <w:left w:val="single" w:sz="18" w:space="0" w:color="66BB55"/>
            <w:bottom w:val="single" w:sz="4" w:space="0" w:color="D5DDC6"/>
            <w:right w:val="single" w:sz="4" w:space="0" w:color="D5DDC6"/>
          </w:divBdr>
        </w:div>
        <w:div w:id="1740514185">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508014864">
      <w:bodyDiv w:val="1"/>
      <w:marLeft w:val="0"/>
      <w:marRight w:val="0"/>
      <w:marTop w:val="0"/>
      <w:marBottom w:val="0"/>
      <w:divBdr>
        <w:top w:val="none" w:sz="0" w:space="0" w:color="auto"/>
        <w:left w:val="none" w:sz="0" w:space="0" w:color="auto"/>
        <w:bottom w:val="none" w:sz="0" w:space="0" w:color="auto"/>
        <w:right w:val="none" w:sz="0" w:space="0" w:color="auto"/>
      </w:divBdr>
    </w:div>
    <w:div w:id="1516655667">
      <w:bodyDiv w:val="1"/>
      <w:marLeft w:val="0"/>
      <w:marRight w:val="0"/>
      <w:marTop w:val="0"/>
      <w:marBottom w:val="0"/>
      <w:divBdr>
        <w:top w:val="none" w:sz="0" w:space="0" w:color="auto"/>
        <w:left w:val="none" w:sz="0" w:space="0" w:color="auto"/>
        <w:bottom w:val="none" w:sz="0" w:space="0" w:color="auto"/>
        <w:right w:val="none" w:sz="0" w:space="0" w:color="auto"/>
      </w:divBdr>
      <w:divsChild>
        <w:div w:id="111674338">
          <w:marLeft w:val="0"/>
          <w:marRight w:val="0"/>
          <w:marTop w:val="0"/>
          <w:marBottom w:val="104"/>
          <w:divBdr>
            <w:top w:val="single" w:sz="4" w:space="0" w:color="D5DDC6"/>
            <w:left w:val="single" w:sz="18" w:space="0" w:color="66BB55"/>
            <w:bottom w:val="single" w:sz="4" w:space="0" w:color="D5DDC6"/>
            <w:right w:val="single" w:sz="4" w:space="0" w:color="D5DDC6"/>
          </w:divBdr>
        </w:div>
        <w:div w:id="1336306161">
          <w:marLeft w:val="0"/>
          <w:marRight w:val="0"/>
          <w:marTop w:val="0"/>
          <w:marBottom w:val="104"/>
          <w:divBdr>
            <w:top w:val="single" w:sz="4" w:space="0" w:color="D5DDC6"/>
            <w:left w:val="single" w:sz="18" w:space="0" w:color="66BB55"/>
            <w:bottom w:val="single" w:sz="4" w:space="0" w:color="D5DDC6"/>
            <w:right w:val="single" w:sz="4" w:space="0" w:color="D5DDC6"/>
          </w:divBdr>
        </w:div>
        <w:div w:id="1831210833">
          <w:marLeft w:val="0"/>
          <w:marRight w:val="0"/>
          <w:marTop w:val="104"/>
          <w:marBottom w:val="0"/>
          <w:divBdr>
            <w:top w:val="single" w:sz="4" w:space="0" w:color="D5DDC6"/>
            <w:left w:val="single" w:sz="4" w:space="3" w:color="D5DDC6"/>
            <w:bottom w:val="single" w:sz="4" w:space="0" w:color="D5DDC6"/>
            <w:right w:val="single" w:sz="4" w:space="0" w:color="D5DDC6"/>
          </w:divBdr>
        </w:div>
        <w:div w:id="451100214">
          <w:marLeft w:val="0"/>
          <w:marRight w:val="0"/>
          <w:marTop w:val="104"/>
          <w:marBottom w:val="0"/>
          <w:divBdr>
            <w:top w:val="single" w:sz="4" w:space="0" w:color="D5DDC6"/>
            <w:left w:val="single" w:sz="4" w:space="3" w:color="D5DDC6"/>
            <w:bottom w:val="single" w:sz="4" w:space="0" w:color="D5DDC6"/>
            <w:right w:val="single" w:sz="4" w:space="0" w:color="D5DDC6"/>
          </w:divBdr>
        </w:div>
        <w:div w:id="811018435">
          <w:marLeft w:val="0"/>
          <w:marRight w:val="0"/>
          <w:marTop w:val="104"/>
          <w:marBottom w:val="0"/>
          <w:divBdr>
            <w:top w:val="single" w:sz="4" w:space="0" w:color="D5DDC6"/>
            <w:left w:val="single" w:sz="4" w:space="3" w:color="D5DDC6"/>
            <w:bottom w:val="single" w:sz="4" w:space="0" w:color="D5DDC6"/>
            <w:right w:val="single" w:sz="4" w:space="0" w:color="D5DDC6"/>
          </w:divBdr>
        </w:div>
        <w:div w:id="1368487581">
          <w:marLeft w:val="0"/>
          <w:marRight w:val="0"/>
          <w:marTop w:val="0"/>
          <w:marBottom w:val="104"/>
          <w:divBdr>
            <w:top w:val="single" w:sz="4" w:space="0" w:color="D5DDC6"/>
            <w:left w:val="single" w:sz="18" w:space="0" w:color="66BB55"/>
            <w:bottom w:val="single" w:sz="4" w:space="0" w:color="D5DDC6"/>
            <w:right w:val="single" w:sz="4" w:space="0" w:color="D5DDC6"/>
          </w:divBdr>
        </w:div>
        <w:div w:id="32000795">
          <w:marLeft w:val="0"/>
          <w:marRight w:val="0"/>
          <w:marTop w:val="104"/>
          <w:marBottom w:val="0"/>
          <w:divBdr>
            <w:top w:val="single" w:sz="4" w:space="0" w:color="D5DDC6"/>
            <w:left w:val="single" w:sz="4" w:space="3" w:color="D5DDC6"/>
            <w:bottom w:val="single" w:sz="4" w:space="0" w:color="D5DDC6"/>
            <w:right w:val="single" w:sz="4" w:space="0" w:color="D5DDC6"/>
          </w:divBdr>
        </w:div>
        <w:div w:id="149908559">
          <w:marLeft w:val="0"/>
          <w:marRight w:val="0"/>
          <w:marTop w:val="0"/>
          <w:marBottom w:val="104"/>
          <w:divBdr>
            <w:top w:val="single" w:sz="4" w:space="0" w:color="D5DDC6"/>
            <w:left w:val="single" w:sz="18" w:space="0" w:color="66BB55"/>
            <w:bottom w:val="single" w:sz="4" w:space="0" w:color="D5DDC6"/>
            <w:right w:val="single" w:sz="4" w:space="0" w:color="D5DDC6"/>
          </w:divBdr>
        </w:div>
        <w:div w:id="308287889">
          <w:marLeft w:val="0"/>
          <w:marRight w:val="0"/>
          <w:marTop w:val="0"/>
          <w:marBottom w:val="104"/>
          <w:divBdr>
            <w:top w:val="single" w:sz="4" w:space="0" w:color="D5DDC6"/>
            <w:left w:val="single" w:sz="18" w:space="0" w:color="66BB55"/>
            <w:bottom w:val="single" w:sz="4" w:space="0" w:color="D5DDC6"/>
            <w:right w:val="single" w:sz="4" w:space="0" w:color="D5DDC6"/>
          </w:divBdr>
        </w:div>
        <w:div w:id="1575629368">
          <w:marLeft w:val="0"/>
          <w:marRight w:val="0"/>
          <w:marTop w:val="104"/>
          <w:marBottom w:val="0"/>
          <w:divBdr>
            <w:top w:val="single" w:sz="4" w:space="0" w:color="D5DDC6"/>
            <w:left w:val="single" w:sz="4" w:space="3" w:color="D5DDC6"/>
            <w:bottom w:val="single" w:sz="4" w:space="0" w:color="D5DDC6"/>
            <w:right w:val="single" w:sz="4" w:space="0" w:color="D5DDC6"/>
          </w:divBdr>
        </w:div>
        <w:div w:id="534122934">
          <w:marLeft w:val="0"/>
          <w:marRight w:val="0"/>
          <w:marTop w:val="104"/>
          <w:marBottom w:val="0"/>
          <w:divBdr>
            <w:top w:val="single" w:sz="4" w:space="0" w:color="D5DDC6"/>
            <w:left w:val="single" w:sz="4" w:space="3" w:color="D5DDC6"/>
            <w:bottom w:val="single" w:sz="4" w:space="0" w:color="D5DDC6"/>
            <w:right w:val="single" w:sz="4" w:space="0" w:color="D5DDC6"/>
          </w:divBdr>
        </w:div>
        <w:div w:id="219943779">
          <w:marLeft w:val="0"/>
          <w:marRight w:val="0"/>
          <w:marTop w:val="104"/>
          <w:marBottom w:val="0"/>
          <w:divBdr>
            <w:top w:val="single" w:sz="4" w:space="0" w:color="D5DDC6"/>
            <w:left w:val="single" w:sz="4" w:space="3" w:color="D5DDC6"/>
            <w:bottom w:val="single" w:sz="4" w:space="0" w:color="D5DDC6"/>
            <w:right w:val="single" w:sz="4" w:space="0" w:color="D5DDC6"/>
          </w:divBdr>
        </w:div>
        <w:div w:id="1406031982">
          <w:marLeft w:val="0"/>
          <w:marRight w:val="0"/>
          <w:marTop w:val="104"/>
          <w:marBottom w:val="0"/>
          <w:divBdr>
            <w:top w:val="single" w:sz="4" w:space="0" w:color="D5DDC6"/>
            <w:left w:val="single" w:sz="4" w:space="3" w:color="D5DDC6"/>
            <w:bottom w:val="single" w:sz="4" w:space="0" w:color="D5DDC6"/>
            <w:right w:val="single" w:sz="4" w:space="0" w:color="D5DDC6"/>
          </w:divBdr>
        </w:div>
        <w:div w:id="64562377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523133079">
      <w:bodyDiv w:val="1"/>
      <w:marLeft w:val="0"/>
      <w:marRight w:val="0"/>
      <w:marTop w:val="0"/>
      <w:marBottom w:val="0"/>
      <w:divBdr>
        <w:top w:val="none" w:sz="0" w:space="0" w:color="auto"/>
        <w:left w:val="none" w:sz="0" w:space="0" w:color="auto"/>
        <w:bottom w:val="none" w:sz="0" w:space="0" w:color="auto"/>
        <w:right w:val="none" w:sz="0" w:space="0" w:color="auto"/>
      </w:divBdr>
      <w:divsChild>
        <w:div w:id="1567766279">
          <w:marLeft w:val="0"/>
          <w:marRight w:val="0"/>
          <w:marTop w:val="0"/>
          <w:marBottom w:val="104"/>
          <w:divBdr>
            <w:top w:val="single" w:sz="4" w:space="0" w:color="D5DDC6"/>
            <w:left w:val="single" w:sz="18" w:space="0" w:color="66BB55"/>
            <w:bottom w:val="single" w:sz="4" w:space="0" w:color="D5DDC6"/>
            <w:right w:val="single" w:sz="4" w:space="0" w:color="D5DDC6"/>
          </w:divBdr>
        </w:div>
        <w:div w:id="1329750609">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612398589">
      <w:bodyDiv w:val="1"/>
      <w:marLeft w:val="0"/>
      <w:marRight w:val="0"/>
      <w:marTop w:val="0"/>
      <w:marBottom w:val="0"/>
      <w:divBdr>
        <w:top w:val="none" w:sz="0" w:space="0" w:color="auto"/>
        <w:left w:val="none" w:sz="0" w:space="0" w:color="auto"/>
        <w:bottom w:val="none" w:sz="0" w:space="0" w:color="auto"/>
        <w:right w:val="none" w:sz="0" w:space="0" w:color="auto"/>
      </w:divBdr>
      <w:divsChild>
        <w:div w:id="1074860952">
          <w:marLeft w:val="0"/>
          <w:marRight w:val="0"/>
          <w:marTop w:val="0"/>
          <w:marBottom w:val="104"/>
          <w:divBdr>
            <w:top w:val="single" w:sz="4" w:space="0" w:color="D5DDC6"/>
            <w:left w:val="single" w:sz="18" w:space="0" w:color="66BB55"/>
            <w:bottom w:val="single" w:sz="4" w:space="0" w:color="D5DDC6"/>
            <w:right w:val="single" w:sz="4" w:space="0" w:color="D5DDC6"/>
          </w:divBdr>
        </w:div>
        <w:div w:id="792938705">
          <w:marLeft w:val="0"/>
          <w:marRight w:val="0"/>
          <w:marTop w:val="104"/>
          <w:marBottom w:val="0"/>
          <w:divBdr>
            <w:top w:val="single" w:sz="4" w:space="0" w:color="D5DDC6"/>
            <w:left w:val="single" w:sz="4" w:space="3" w:color="D5DDC6"/>
            <w:bottom w:val="single" w:sz="4" w:space="0" w:color="D5DDC6"/>
            <w:right w:val="single" w:sz="4" w:space="0" w:color="D5DDC6"/>
          </w:divBdr>
        </w:div>
        <w:div w:id="1253776248">
          <w:marLeft w:val="0"/>
          <w:marRight w:val="0"/>
          <w:marTop w:val="0"/>
          <w:marBottom w:val="104"/>
          <w:divBdr>
            <w:top w:val="single" w:sz="4" w:space="0" w:color="D5DDC6"/>
            <w:left w:val="single" w:sz="18" w:space="0" w:color="66BB55"/>
            <w:bottom w:val="single" w:sz="4" w:space="0" w:color="D5DDC6"/>
            <w:right w:val="single" w:sz="4" w:space="0" w:color="D5DDC6"/>
          </w:divBdr>
        </w:div>
        <w:div w:id="2114546819">
          <w:marLeft w:val="0"/>
          <w:marRight w:val="0"/>
          <w:marTop w:val="0"/>
          <w:marBottom w:val="104"/>
          <w:divBdr>
            <w:top w:val="single" w:sz="4" w:space="0" w:color="D5DDC6"/>
            <w:left w:val="single" w:sz="18" w:space="0" w:color="66BB55"/>
            <w:bottom w:val="single" w:sz="4" w:space="0" w:color="D5DDC6"/>
            <w:right w:val="single" w:sz="4" w:space="0" w:color="D5DDC6"/>
          </w:divBdr>
        </w:div>
        <w:div w:id="1949653638">
          <w:marLeft w:val="0"/>
          <w:marRight w:val="0"/>
          <w:marTop w:val="0"/>
          <w:marBottom w:val="104"/>
          <w:divBdr>
            <w:top w:val="single" w:sz="4" w:space="0" w:color="D5DDC6"/>
            <w:left w:val="single" w:sz="18" w:space="0" w:color="66BB55"/>
            <w:bottom w:val="single" w:sz="4" w:space="0" w:color="D5DDC6"/>
            <w:right w:val="single" w:sz="4" w:space="0" w:color="D5DDC6"/>
          </w:divBdr>
        </w:div>
        <w:div w:id="1828325714">
          <w:marLeft w:val="0"/>
          <w:marRight w:val="0"/>
          <w:marTop w:val="104"/>
          <w:marBottom w:val="0"/>
          <w:divBdr>
            <w:top w:val="single" w:sz="4" w:space="0" w:color="D5DDC6"/>
            <w:left w:val="single" w:sz="4" w:space="3" w:color="D5DDC6"/>
            <w:bottom w:val="single" w:sz="4" w:space="0" w:color="D5DDC6"/>
            <w:right w:val="single" w:sz="4" w:space="0" w:color="D5DDC6"/>
          </w:divBdr>
        </w:div>
        <w:div w:id="89551757">
          <w:marLeft w:val="0"/>
          <w:marRight w:val="0"/>
          <w:marTop w:val="0"/>
          <w:marBottom w:val="104"/>
          <w:divBdr>
            <w:top w:val="single" w:sz="4" w:space="0" w:color="D5DDC6"/>
            <w:left w:val="single" w:sz="18" w:space="0" w:color="66BB55"/>
            <w:bottom w:val="single" w:sz="4" w:space="0" w:color="D5DDC6"/>
            <w:right w:val="single" w:sz="4" w:space="0" w:color="D5DDC6"/>
          </w:divBdr>
        </w:div>
        <w:div w:id="1057893915">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640577045">
      <w:bodyDiv w:val="1"/>
      <w:marLeft w:val="0"/>
      <w:marRight w:val="0"/>
      <w:marTop w:val="0"/>
      <w:marBottom w:val="0"/>
      <w:divBdr>
        <w:top w:val="none" w:sz="0" w:space="0" w:color="auto"/>
        <w:left w:val="none" w:sz="0" w:space="0" w:color="auto"/>
        <w:bottom w:val="none" w:sz="0" w:space="0" w:color="auto"/>
        <w:right w:val="none" w:sz="0" w:space="0" w:color="auto"/>
      </w:divBdr>
      <w:divsChild>
        <w:div w:id="107773633">
          <w:marLeft w:val="0"/>
          <w:marRight w:val="0"/>
          <w:marTop w:val="0"/>
          <w:marBottom w:val="130"/>
          <w:divBdr>
            <w:top w:val="none" w:sz="0" w:space="0" w:color="auto"/>
            <w:left w:val="none" w:sz="0" w:space="0" w:color="auto"/>
            <w:bottom w:val="none" w:sz="0" w:space="0" w:color="auto"/>
            <w:right w:val="none" w:sz="0" w:space="0" w:color="auto"/>
          </w:divBdr>
          <w:divsChild>
            <w:div w:id="1414281376">
              <w:marLeft w:val="0"/>
              <w:marRight w:val="0"/>
              <w:marTop w:val="0"/>
              <w:marBottom w:val="0"/>
              <w:divBdr>
                <w:top w:val="none" w:sz="0" w:space="0" w:color="auto"/>
                <w:left w:val="none" w:sz="0" w:space="0" w:color="auto"/>
                <w:bottom w:val="none" w:sz="0" w:space="0" w:color="auto"/>
                <w:right w:val="none" w:sz="0" w:space="0" w:color="auto"/>
              </w:divBdr>
              <w:divsChild>
                <w:div w:id="2000041132">
                  <w:marLeft w:val="0"/>
                  <w:marRight w:val="0"/>
                  <w:marTop w:val="0"/>
                  <w:marBottom w:val="0"/>
                  <w:divBdr>
                    <w:top w:val="none" w:sz="0" w:space="0" w:color="auto"/>
                    <w:left w:val="none" w:sz="0" w:space="0" w:color="auto"/>
                    <w:bottom w:val="none" w:sz="0" w:space="0" w:color="auto"/>
                    <w:right w:val="none" w:sz="0" w:space="0" w:color="auto"/>
                  </w:divBdr>
                  <w:divsChild>
                    <w:div w:id="1861162629">
                      <w:marLeft w:val="0"/>
                      <w:marRight w:val="0"/>
                      <w:marTop w:val="0"/>
                      <w:marBottom w:val="0"/>
                      <w:divBdr>
                        <w:top w:val="none" w:sz="0" w:space="0" w:color="auto"/>
                        <w:left w:val="none" w:sz="0" w:space="0" w:color="auto"/>
                        <w:bottom w:val="none" w:sz="0" w:space="0" w:color="auto"/>
                        <w:right w:val="none" w:sz="0" w:space="0" w:color="auto"/>
                      </w:divBdr>
                      <w:divsChild>
                        <w:div w:id="17101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162">
              <w:marLeft w:val="0"/>
              <w:marRight w:val="0"/>
              <w:marTop w:val="0"/>
              <w:marBottom w:val="0"/>
              <w:divBdr>
                <w:top w:val="none" w:sz="0" w:space="0" w:color="auto"/>
                <w:left w:val="none" w:sz="0" w:space="0" w:color="auto"/>
                <w:bottom w:val="none" w:sz="0" w:space="0" w:color="auto"/>
                <w:right w:val="none" w:sz="0" w:space="0" w:color="auto"/>
              </w:divBdr>
              <w:divsChild>
                <w:div w:id="1580870151">
                  <w:marLeft w:val="0"/>
                  <w:marRight w:val="0"/>
                  <w:marTop w:val="0"/>
                  <w:marBottom w:val="0"/>
                  <w:divBdr>
                    <w:top w:val="none" w:sz="0" w:space="0" w:color="auto"/>
                    <w:left w:val="none" w:sz="0" w:space="0" w:color="auto"/>
                    <w:bottom w:val="none" w:sz="0" w:space="0" w:color="auto"/>
                    <w:right w:val="none" w:sz="0" w:space="0" w:color="auto"/>
                  </w:divBdr>
                  <w:divsChild>
                    <w:div w:id="936132188">
                      <w:marLeft w:val="0"/>
                      <w:marRight w:val="0"/>
                      <w:marTop w:val="0"/>
                      <w:marBottom w:val="0"/>
                      <w:divBdr>
                        <w:top w:val="none" w:sz="0" w:space="0" w:color="auto"/>
                        <w:left w:val="none" w:sz="0" w:space="0" w:color="auto"/>
                        <w:bottom w:val="none" w:sz="0" w:space="0" w:color="auto"/>
                        <w:right w:val="none" w:sz="0" w:space="0" w:color="auto"/>
                      </w:divBdr>
                      <w:divsChild>
                        <w:div w:id="1605532025">
                          <w:marLeft w:val="0"/>
                          <w:marRight w:val="0"/>
                          <w:marTop w:val="0"/>
                          <w:marBottom w:val="0"/>
                          <w:divBdr>
                            <w:top w:val="none" w:sz="0" w:space="0" w:color="auto"/>
                            <w:left w:val="none" w:sz="0" w:space="0" w:color="auto"/>
                            <w:bottom w:val="none" w:sz="0" w:space="0" w:color="auto"/>
                            <w:right w:val="none" w:sz="0" w:space="0" w:color="auto"/>
                          </w:divBdr>
                        </w:div>
                        <w:div w:id="1269502938">
                          <w:marLeft w:val="0"/>
                          <w:marRight w:val="0"/>
                          <w:marTop w:val="0"/>
                          <w:marBottom w:val="0"/>
                          <w:divBdr>
                            <w:top w:val="none" w:sz="0" w:space="0" w:color="auto"/>
                            <w:left w:val="none" w:sz="0" w:space="0" w:color="auto"/>
                            <w:bottom w:val="none" w:sz="0" w:space="0" w:color="auto"/>
                            <w:right w:val="none" w:sz="0" w:space="0" w:color="auto"/>
                          </w:divBdr>
                        </w:div>
                        <w:div w:id="691228374">
                          <w:marLeft w:val="0"/>
                          <w:marRight w:val="0"/>
                          <w:marTop w:val="0"/>
                          <w:marBottom w:val="0"/>
                          <w:divBdr>
                            <w:top w:val="none" w:sz="0" w:space="0" w:color="auto"/>
                            <w:left w:val="none" w:sz="0" w:space="0" w:color="auto"/>
                            <w:bottom w:val="none" w:sz="0" w:space="0" w:color="auto"/>
                            <w:right w:val="none" w:sz="0" w:space="0" w:color="auto"/>
                          </w:divBdr>
                        </w:div>
                        <w:div w:id="347875243">
                          <w:marLeft w:val="0"/>
                          <w:marRight w:val="0"/>
                          <w:marTop w:val="0"/>
                          <w:marBottom w:val="0"/>
                          <w:divBdr>
                            <w:top w:val="none" w:sz="0" w:space="0" w:color="auto"/>
                            <w:left w:val="none" w:sz="0" w:space="0" w:color="auto"/>
                            <w:bottom w:val="none" w:sz="0" w:space="0" w:color="auto"/>
                            <w:right w:val="none" w:sz="0" w:space="0" w:color="auto"/>
                          </w:divBdr>
                        </w:div>
                        <w:div w:id="1853911128">
                          <w:marLeft w:val="0"/>
                          <w:marRight w:val="0"/>
                          <w:marTop w:val="0"/>
                          <w:marBottom w:val="0"/>
                          <w:divBdr>
                            <w:top w:val="none" w:sz="0" w:space="0" w:color="auto"/>
                            <w:left w:val="none" w:sz="0" w:space="0" w:color="auto"/>
                            <w:bottom w:val="none" w:sz="0" w:space="0" w:color="auto"/>
                            <w:right w:val="none" w:sz="0" w:space="0" w:color="auto"/>
                          </w:divBdr>
                        </w:div>
                        <w:div w:id="380204180">
                          <w:marLeft w:val="0"/>
                          <w:marRight w:val="0"/>
                          <w:marTop w:val="0"/>
                          <w:marBottom w:val="0"/>
                          <w:divBdr>
                            <w:top w:val="none" w:sz="0" w:space="0" w:color="auto"/>
                            <w:left w:val="none" w:sz="0" w:space="0" w:color="auto"/>
                            <w:bottom w:val="none" w:sz="0" w:space="0" w:color="auto"/>
                            <w:right w:val="none" w:sz="0" w:space="0" w:color="auto"/>
                          </w:divBdr>
                        </w:div>
                        <w:div w:id="227962821">
                          <w:marLeft w:val="0"/>
                          <w:marRight w:val="0"/>
                          <w:marTop w:val="0"/>
                          <w:marBottom w:val="0"/>
                          <w:divBdr>
                            <w:top w:val="none" w:sz="0" w:space="0" w:color="auto"/>
                            <w:left w:val="none" w:sz="0" w:space="0" w:color="auto"/>
                            <w:bottom w:val="none" w:sz="0" w:space="0" w:color="auto"/>
                            <w:right w:val="none" w:sz="0" w:space="0" w:color="auto"/>
                          </w:divBdr>
                        </w:div>
                        <w:div w:id="190144446">
                          <w:marLeft w:val="0"/>
                          <w:marRight w:val="0"/>
                          <w:marTop w:val="0"/>
                          <w:marBottom w:val="0"/>
                          <w:divBdr>
                            <w:top w:val="none" w:sz="0" w:space="0" w:color="auto"/>
                            <w:left w:val="none" w:sz="0" w:space="0" w:color="auto"/>
                            <w:bottom w:val="none" w:sz="0" w:space="0" w:color="auto"/>
                            <w:right w:val="none" w:sz="0" w:space="0" w:color="auto"/>
                          </w:divBdr>
                        </w:div>
                        <w:div w:id="595866918">
                          <w:marLeft w:val="0"/>
                          <w:marRight w:val="0"/>
                          <w:marTop w:val="0"/>
                          <w:marBottom w:val="0"/>
                          <w:divBdr>
                            <w:top w:val="none" w:sz="0" w:space="0" w:color="auto"/>
                            <w:left w:val="none" w:sz="0" w:space="0" w:color="auto"/>
                            <w:bottom w:val="none" w:sz="0" w:space="0" w:color="auto"/>
                            <w:right w:val="none" w:sz="0" w:space="0" w:color="auto"/>
                          </w:divBdr>
                        </w:div>
                        <w:div w:id="375007854">
                          <w:marLeft w:val="0"/>
                          <w:marRight w:val="0"/>
                          <w:marTop w:val="0"/>
                          <w:marBottom w:val="0"/>
                          <w:divBdr>
                            <w:top w:val="none" w:sz="0" w:space="0" w:color="auto"/>
                            <w:left w:val="none" w:sz="0" w:space="0" w:color="auto"/>
                            <w:bottom w:val="none" w:sz="0" w:space="0" w:color="auto"/>
                            <w:right w:val="none" w:sz="0" w:space="0" w:color="auto"/>
                          </w:divBdr>
                        </w:div>
                        <w:div w:id="1182820719">
                          <w:marLeft w:val="0"/>
                          <w:marRight w:val="0"/>
                          <w:marTop w:val="0"/>
                          <w:marBottom w:val="0"/>
                          <w:divBdr>
                            <w:top w:val="none" w:sz="0" w:space="0" w:color="auto"/>
                            <w:left w:val="none" w:sz="0" w:space="0" w:color="auto"/>
                            <w:bottom w:val="none" w:sz="0" w:space="0" w:color="auto"/>
                            <w:right w:val="none" w:sz="0" w:space="0" w:color="auto"/>
                          </w:divBdr>
                        </w:div>
                        <w:div w:id="1962763520">
                          <w:marLeft w:val="0"/>
                          <w:marRight w:val="0"/>
                          <w:marTop w:val="0"/>
                          <w:marBottom w:val="0"/>
                          <w:divBdr>
                            <w:top w:val="none" w:sz="0" w:space="0" w:color="auto"/>
                            <w:left w:val="none" w:sz="0" w:space="0" w:color="auto"/>
                            <w:bottom w:val="none" w:sz="0" w:space="0" w:color="auto"/>
                            <w:right w:val="none" w:sz="0" w:space="0" w:color="auto"/>
                          </w:divBdr>
                        </w:div>
                        <w:div w:id="1223785381">
                          <w:marLeft w:val="0"/>
                          <w:marRight w:val="0"/>
                          <w:marTop w:val="0"/>
                          <w:marBottom w:val="0"/>
                          <w:divBdr>
                            <w:top w:val="none" w:sz="0" w:space="0" w:color="auto"/>
                            <w:left w:val="none" w:sz="0" w:space="0" w:color="auto"/>
                            <w:bottom w:val="none" w:sz="0" w:space="0" w:color="auto"/>
                            <w:right w:val="none" w:sz="0" w:space="0" w:color="auto"/>
                          </w:divBdr>
                        </w:div>
                        <w:div w:id="252592387">
                          <w:marLeft w:val="0"/>
                          <w:marRight w:val="0"/>
                          <w:marTop w:val="0"/>
                          <w:marBottom w:val="0"/>
                          <w:divBdr>
                            <w:top w:val="none" w:sz="0" w:space="0" w:color="auto"/>
                            <w:left w:val="none" w:sz="0" w:space="0" w:color="auto"/>
                            <w:bottom w:val="none" w:sz="0" w:space="0" w:color="auto"/>
                            <w:right w:val="none" w:sz="0" w:space="0" w:color="auto"/>
                          </w:divBdr>
                        </w:div>
                        <w:div w:id="839807890">
                          <w:marLeft w:val="0"/>
                          <w:marRight w:val="0"/>
                          <w:marTop w:val="0"/>
                          <w:marBottom w:val="0"/>
                          <w:divBdr>
                            <w:top w:val="none" w:sz="0" w:space="0" w:color="auto"/>
                            <w:left w:val="none" w:sz="0" w:space="0" w:color="auto"/>
                            <w:bottom w:val="none" w:sz="0" w:space="0" w:color="auto"/>
                            <w:right w:val="none" w:sz="0" w:space="0" w:color="auto"/>
                          </w:divBdr>
                        </w:div>
                        <w:div w:id="1454905772">
                          <w:marLeft w:val="0"/>
                          <w:marRight w:val="0"/>
                          <w:marTop w:val="0"/>
                          <w:marBottom w:val="0"/>
                          <w:divBdr>
                            <w:top w:val="none" w:sz="0" w:space="0" w:color="auto"/>
                            <w:left w:val="none" w:sz="0" w:space="0" w:color="auto"/>
                            <w:bottom w:val="none" w:sz="0" w:space="0" w:color="auto"/>
                            <w:right w:val="none" w:sz="0" w:space="0" w:color="auto"/>
                          </w:divBdr>
                        </w:div>
                        <w:div w:id="2022387995">
                          <w:marLeft w:val="0"/>
                          <w:marRight w:val="0"/>
                          <w:marTop w:val="0"/>
                          <w:marBottom w:val="0"/>
                          <w:divBdr>
                            <w:top w:val="none" w:sz="0" w:space="0" w:color="auto"/>
                            <w:left w:val="none" w:sz="0" w:space="0" w:color="auto"/>
                            <w:bottom w:val="none" w:sz="0" w:space="0" w:color="auto"/>
                            <w:right w:val="none" w:sz="0" w:space="0" w:color="auto"/>
                          </w:divBdr>
                        </w:div>
                        <w:div w:id="1754860131">
                          <w:marLeft w:val="0"/>
                          <w:marRight w:val="0"/>
                          <w:marTop w:val="0"/>
                          <w:marBottom w:val="0"/>
                          <w:divBdr>
                            <w:top w:val="none" w:sz="0" w:space="0" w:color="auto"/>
                            <w:left w:val="none" w:sz="0" w:space="0" w:color="auto"/>
                            <w:bottom w:val="none" w:sz="0" w:space="0" w:color="auto"/>
                            <w:right w:val="none" w:sz="0" w:space="0" w:color="auto"/>
                          </w:divBdr>
                        </w:div>
                        <w:div w:id="196086856">
                          <w:marLeft w:val="0"/>
                          <w:marRight w:val="0"/>
                          <w:marTop w:val="0"/>
                          <w:marBottom w:val="0"/>
                          <w:divBdr>
                            <w:top w:val="none" w:sz="0" w:space="0" w:color="auto"/>
                            <w:left w:val="none" w:sz="0" w:space="0" w:color="auto"/>
                            <w:bottom w:val="none" w:sz="0" w:space="0" w:color="auto"/>
                            <w:right w:val="none" w:sz="0" w:space="0" w:color="auto"/>
                          </w:divBdr>
                        </w:div>
                        <w:div w:id="615873592">
                          <w:marLeft w:val="0"/>
                          <w:marRight w:val="0"/>
                          <w:marTop w:val="0"/>
                          <w:marBottom w:val="0"/>
                          <w:divBdr>
                            <w:top w:val="none" w:sz="0" w:space="0" w:color="auto"/>
                            <w:left w:val="none" w:sz="0" w:space="0" w:color="auto"/>
                            <w:bottom w:val="none" w:sz="0" w:space="0" w:color="auto"/>
                            <w:right w:val="none" w:sz="0" w:space="0" w:color="auto"/>
                          </w:divBdr>
                        </w:div>
                        <w:div w:id="629673885">
                          <w:marLeft w:val="0"/>
                          <w:marRight w:val="0"/>
                          <w:marTop w:val="0"/>
                          <w:marBottom w:val="0"/>
                          <w:divBdr>
                            <w:top w:val="none" w:sz="0" w:space="0" w:color="auto"/>
                            <w:left w:val="none" w:sz="0" w:space="0" w:color="auto"/>
                            <w:bottom w:val="none" w:sz="0" w:space="0" w:color="auto"/>
                            <w:right w:val="none" w:sz="0" w:space="0" w:color="auto"/>
                          </w:divBdr>
                        </w:div>
                        <w:div w:id="2141923806">
                          <w:marLeft w:val="0"/>
                          <w:marRight w:val="0"/>
                          <w:marTop w:val="0"/>
                          <w:marBottom w:val="0"/>
                          <w:divBdr>
                            <w:top w:val="none" w:sz="0" w:space="0" w:color="auto"/>
                            <w:left w:val="none" w:sz="0" w:space="0" w:color="auto"/>
                            <w:bottom w:val="none" w:sz="0" w:space="0" w:color="auto"/>
                            <w:right w:val="none" w:sz="0" w:space="0" w:color="auto"/>
                          </w:divBdr>
                        </w:div>
                        <w:div w:id="1129779757">
                          <w:marLeft w:val="0"/>
                          <w:marRight w:val="0"/>
                          <w:marTop w:val="0"/>
                          <w:marBottom w:val="0"/>
                          <w:divBdr>
                            <w:top w:val="none" w:sz="0" w:space="0" w:color="auto"/>
                            <w:left w:val="none" w:sz="0" w:space="0" w:color="auto"/>
                            <w:bottom w:val="none" w:sz="0" w:space="0" w:color="auto"/>
                            <w:right w:val="none" w:sz="0" w:space="0" w:color="auto"/>
                          </w:divBdr>
                        </w:div>
                        <w:div w:id="1665014572">
                          <w:marLeft w:val="0"/>
                          <w:marRight w:val="0"/>
                          <w:marTop w:val="0"/>
                          <w:marBottom w:val="0"/>
                          <w:divBdr>
                            <w:top w:val="none" w:sz="0" w:space="0" w:color="auto"/>
                            <w:left w:val="none" w:sz="0" w:space="0" w:color="auto"/>
                            <w:bottom w:val="none" w:sz="0" w:space="0" w:color="auto"/>
                            <w:right w:val="none" w:sz="0" w:space="0" w:color="auto"/>
                          </w:divBdr>
                        </w:div>
                        <w:div w:id="1754476498">
                          <w:marLeft w:val="0"/>
                          <w:marRight w:val="0"/>
                          <w:marTop w:val="0"/>
                          <w:marBottom w:val="0"/>
                          <w:divBdr>
                            <w:top w:val="none" w:sz="0" w:space="0" w:color="auto"/>
                            <w:left w:val="none" w:sz="0" w:space="0" w:color="auto"/>
                            <w:bottom w:val="none" w:sz="0" w:space="0" w:color="auto"/>
                            <w:right w:val="none" w:sz="0" w:space="0" w:color="auto"/>
                          </w:divBdr>
                        </w:div>
                        <w:div w:id="501314683">
                          <w:marLeft w:val="0"/>
                          <w:marRight w:val="0"/>
                          <w:marTop w:val="0"/>
                          <w:marBottom w:val="0"/>
                          <w:divBdr>
                            <w:top w:val="none" w:sz="0" w:space="0" w:color="auto"/>
                            <w:left w:val="none" w:sz="0" w:space="0" w:color="auto"/>
                            <w:bottom w:val="none" w:sz="0" w:space="0" w:color="auto"/>
                            <w:right w:val="none" w:sz="0" w:space="0" w:color="auto"/>
                          </w:divBdr>
                        </w:div>
                        <w:div w:id="772289100">
                          <w:marLeft w:val="0"/>
                          <w:marRight w:val="0"/>
                          <w:marTop w:val="0"/>
                          <w:marBottom w:val="0"/>
                          <w:divBdr>
                            <w:top w:val="none" w:sz="0" w:space="0" w:color="auto"/>
                            <w:left w:val="none" w:sz="0" w:space="0" w:color="auto"/>
                            <w:bottom w:val="none" w:sz="0" w:space="0" w:color="auto"/>
                            <w:right w:val="none" w:sz="0" w:space="0" w:color="auto"/>
                          </w:divBdr>
                        </w:div>
                        <w:div w:id="748162159">
                          <w:marLeft w:val="0"/>
                          <w:marRight w:val="0"/>
                          <w:marTop w:val="0"/>
                          <w:marBottom w:val="0"/>
                          <w:divBdr>
                            <w:top w:val="none" w:sz="0" w:space="0" w:color="auto"/>
                            <w:left w:val="none" w:sz="0" w:space="0" w:color="auto"/>
                            <w:bottom w:val="none" w:sz="0" w:space="0" w:color="auto"/>
                            <w:right w:val="none" w:sz="0" w:space="0" w:color="auto"/>
                          </w:divBdr>
                        </w:div>
                        <w:div w:id="2144275985">
                          <w:marLeft w:val="0"/>
                          <w:marRight w:val="0"/>
                          <w:marTop w:val="0"/>
                          <w:marBottom w:val="0"/>
                          <w:divBdr>
                            <w:top w:val="none" w:sz="0" w:space="0" w:color="auto"/>
                            <w:left w:val="none" w:sz="0" w:space="0" w:color="auto"/>
                            <w:bottom w:val="none" w:sz="0" w:space="0" w:color="auto"/>
                            <w:right w:val="none" w:sz="0" w:space="0" w:color="auto"/>
                          </w:divBdr>
                        </w:div>
                        <w:div w:id="712584640">
                          <w:marLeft w:val="0"/>
                          <w:marRight w:val="0"/>
                          <w:marTop w:val="0"/>
                          <w:marBottom w:val="0"/>
                          <w:divBdr>
                            <w:top w:val="none" w:sz="0" w:space="0" w:color="auto"/>
                            <w:left w:val="none" w:sz="0" w:space="0" w:color="auto"/>
                            <w:bottom w:val="none" w:sz="0" w:space="0" w:color="auto"/>
                            <w:right w:val="none" w:sz="0" w:space="0" w:color="auto"/>
                          </w:divBdr>
                        </w:div>
                        <w:div w:id="1139223971">
                          <w:marLeft w:val="0"/>
                          <w:marRight w:val="0"/>
                          <w:marTop w:val="0"/>
                          <w:marBottom w:val="0"/>
                          <w:divBdr>
                            <w:top w:val="none" w:sz="0" w:space="0" w:color="auto"/>
                            <w:left w:val="none" w:sz="0" w:space="0" w:color="auto"/>
                            <w:bottom w:val="none" w:sz="0" w:space="0" w:color="auto"/>
                            <w:right w:val="none" w:sz="0" w:space="0" w:color="auto"/>
                          </w:divBdr>
                        </w:div>
                        <w:div w:id="1537934804">
                          <w:marLeft w:val="0"/>
                          <w:marRight w:val="0"/>
                          <w:marTop w:val="0"/>
                          <w:marBottom w:val="0"/>
                          <w:divBdr>
                            <w:top w:val="none" w:sz="0" w:space="0" w:color="auto"/>
                            <w:left w:val="none" w:sz="0" w:space="0" w:color="auto"/>
                            <w:bottom w:val="none" w:sz="0" w:space="0" w:color="auto"/>
                            <w:right w:val="none" w:sz="0" w:space="0" w:color="auto"/>
                          </w:divBdr>
                        </w:div>
                        <w:div w:id="842622027">
                          <w:marLeft w:val="0"/>
                          <w:marRight w:val="0"/>
                          <w:marTop w:val="0"/>
                          <w:marBottom w:val="0"/>
                          <w:divBdr>
                            <w:top w:val="none" w:sz="0" w:space="0" w:color="auto"/>
                            <w:left w:val="none" w:sz="0" w:space="0" w:color="auto"/>
                            <w:bottom w:val="none" w:sz="0" w:space="0" w:color="auto"/>
                            <w:right w:val="none" w:sz="0" w:space="0" w:color="auto"/>
                          </w:divBdr>
                        </w:div>
                        <w:div w:id="932588120">
                          <w:marLeft w:val="0"/>
                          <w:marRight w:val="0"/>
                          <w:marTop w:val="0"/>
                          <w:marBottom w:val="0"/>
                          <w:divBdr>
                            <w:top w:val="none" w:sz="0" w:space="0" w:color="auto"/>
                            <w:left w:val="none" w:sz="0" w:space="0" w:color="auto"/>
                            <w:bottom w:val="none" w:sz="0" w:space="0" w:color="auto"/>
                            <w:right w:val="none" w:sz="0" w:space="0" w:color="auto"/>
                          </w:divBdr>
                        </w:div>
                        <w:div w:id="20927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42560">
          <w:marLeft w:val="0"/>
          <w:marRight w:val="0"/>
          <w:marTop w:val="0"/>
          <w:marBottom w:val="0"/>
          <w:divBdr>
            <w:top w:val="none" w:sz="0" w:space="0" w:color="auto"/>
            <w:left w:val="none" w:sz="0" w:space="0" w:color="auto"/>
            <w:bottom w:val="none" w:sz="0" w:space="0" w:color="auto"/>
            <w:right w:val="none" w:sz="0" w:space="0" w:color="auto"/>
          </w:divBdr>
        </w:div>
        <w:div w:id="1866939671">
          <w:marLeft w:val="0"/>
          <w:marRight w:val="0"/>
          <w:marTop w:val="0"/>
          <w:marBottom w:val="130"/>
          <w:divBdr>
            <w:top w:val="none" w:sz="0" w:space="0" w:color="auto"/>
            <w:left w:val="none" w:sz="0" w:space="0" w:color="auto"/>
            <w:bottom w:val="none" w:sz="0" w:space="0" w:color="auto"/>
            <w:right w:val="none" w:sz="0" w:space="0" w:color="auto"/>
          </w:divBdr>
          <w:divsChild>
            <w:div w:id="1924678865">
              <w:marLeft w:val="0"/>
              <w:marRight w:val="0"/>
              <w:marTop w:val="0"/>
              <w:marBottom w:val="0"/>
              <w:divBdr>
                <w:top w:val="none" w:sz="0" w:space="0" w:color="auto"/>
                <w:left w:val="none" w:sz="0" w:space="0" w:color="auto"/>
                <w:bottom w:val="none" w:sz="0" w:space="0" w:color="auto"/>
                <w:right w:val="none" w:sz="0" w:space="0" w:color="auto"/>
              </w:divBdr>
              <w:divsChild>
                <w:div w:id="1963268351">
                  <w:marLeft w:val="0"/>
                  <w:marRight w:val="0"/>
                  <w:marTop w:val="0"/>
                  <w:marBottom w:val="0"/>
                  <w:divBdr>
                    <w:top w:val="none" w:sz="0" w:space="0" w:color="auto"/>
                    <w:left w:val="none" w:sz="0" w:space="0" w:color="auto"/>
                    <w:bottom w:val="none" w:sz="0" w:space="0" w:color="auto"/>
                    <w:right w:val="none" w:sz="0" w:space="0" w:color="auto"/>
                  </w:divBdr>
                  <w:divsChild>
                    <w:div w:id="614602433">
                      <w:marLeft w:val="0"/>
                      <w:marRight w:val="0"/>
                      <w:marTop w:val="0"/>
                      <w:marBottom w:val="0"/>
                      <w:divBdr>
                        <w:top w:val="none" w:sz="0" w:space="0" w:color="auto"/>
                        <w:left w:val="none" w:sz="0" w:space="0" w:color="auto"/>
                        <w:bottom w:val="none" w:sz="0" w:space="0" w:color="auto"/>
                        <w:right w:val="none" w:sz="0" w:space="0" w:color="auto"/>
                      </w:divBdr>
                      <w:divsChild>
                        <w:div w:id="1103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1986">
              <w:marLeft w:val="0"/>
              <w:marRight w:val="0"/>
              <w:marTop w:val="0"/>
              <w:marBottom w:val="0"/>
              <w:divBdr>
                <w:top w:val="none" w:sz="0" w:space="0" w:color="auto"/>
                <w:left w:val="none" w:sz="0" w:space="0" w:color="auto"/>
                <w:bottom w:val="none" w:sz="0" w:space="0" w:color="auto"/>
                <w:right w:val="none" w:sz="0" w:space="0" w:color="auto"/>
              </w:divBdr>
              <w:divsChild>
                <w:div w:id="2106001671">
                  <w:marLeft w:val="0"/>
                  <w:marRight w:val="0"/>
                  <w:marTop w:val="0"/>
                  <w:marBottom w:val="0"/>
                  <w:divBdr>
                    <w:top w:val="none" w:sz="0" w:space="0" w:color="auto"/>
                    <w:left w:val="none" w:sz="0" w:space="0" w:color="auto"/>
                    <w:bottom w:val="none" w:sz="0" w:space="0" w:color="auto"/>
                    <w:right w:val="none" w:sz="0" w:space="0" w:color="auto"/>
                  </w:divBdr>
                  <w:divsChild>
                    <w:div w:id="1084646137">
                      <w:marLeft w:val="0"/>
                      <w:marRight w:val="0"/>
                      <w:marTop w:val="0"/>
                      <w:marBottom w:val="0"/>
                      <w:divBdr>
                        <w:top w:val="none" w:sz="0" w:space="0" w:color="auto"/>
                        <w:left w:val="none" w:sz="0" w:space="0" w:color="auto"/>
                        <w:bottom w:val="none" w:sz="0" w:space="0" w:color="auto"/>
                        <w:right w:val="none" w:sz="0" w:space="0" w:color="auto"/>
                      </w:divBdr>
                      <w:divsChild>
                        <w:div w:id="517354721">
                          <w:marLeft w:val="0"/>
                          <w:marRight w:val="0"/>
                          <w:marTop w:val="0"/>
                          <w:marBottom w:val="0"/>
                          <w:divBdr>
                            <w:top w:val="none" w:sz="0" w:space="0" w:color="auto"/>
                            <w:left w:val="none" w:sz="0" w:space="0" w:color="auto"/>
                            <w:bottom w:val="none" w:sz="0" w:space="0" w:color="auto"/>
                            <w:right w:val="none" w:sz="0" w:space="0" w:color="auto"/>
                          </w:divBdr>
                        </w:div>
                        <w:div w:id="870730938">
                          <w:marLeft w:val="0"/>
                          <w:marRight w:val="0"/>
                          <w:marTop w:val="0"/>
                          <w:marBottom w:val="0"/>
                          <w:divBdr>
                            <w:top w:val="none" w:sz="0" w:space="0" w:color="auto"/>
                            <w:left w:val="none" w:sz="0" w:space="0" w:color="auto"/>
                            <w:bottom w:val="none" w:sz="0" w:space="0" w:color="auto"/>
                            <w:right w:val="none" w:sz="0" w:space="0" w:color="auto"/>
                          </w:divBdr>
                        </w:div>
                        <w:div w:id="572198674">
                          <w:marLeft w:val="0"/>
                          <w:marRight w:val="0"/>
                          <w:marTop w:val="0"/>
                          <w:marBottom w:val="0"/>
                          <w:divBdr>
                            <w:top w:val="none" w:sz="0" w:space="0" w:color="auto"/>
                            <w:left w:val="none" w:sz="0" w:space="0" w:color="auto"/>
                            <w:bottom w:val="none" w:sz="0" w:space="0" w:color="auto"/>
                            <w:right w:val="none" w:sz="0" w:space="0" w:color="auto"/>
                          </w:divBdr>
                        </w:div>
                        <w:div w:id="1113986838">
                          <w:marLeft w:val="0"/>
                          <w:marRight w:val="0"/>
                          <w:marTop w:val="0"/>
                          <w:marBottom w:val="0"/>
                          <w:divBdr>
                            <w:top w:val="none" w:sz="0" w:space="0" w:color="auto"/>
                            <w:left w:val="none" w:sz="0" w:space="0" w:color="auto"/>
                            <w:bottom w:val="none" w:sz="0" w:space="0" w:color="auto"/>
                            <w:right w:val="none" w:sz="0" w:space="0" w:color="auto"/>
                          </w:divBdr>
                        </w:div>
                        <w:div w:id="1213154410">
                          <w:marLeft w:val="0"/>
                          <w:marRight w:val="0"/>
                          <w:marTop w:val="0"/>
                          <w:marBottom w:val="0"/>
                          <w:divBdr>
                            <w:top w:val="none" w:sz="0" w:space="0" w:color="auto"/>
                            <w:left w:val="none" w:sz="0" w:space="0" w:color="auto"/>
                            <w:bottom w:val="none" w:sz="0" w:space="0" w:color="auto"/>
                            <w:right w:val="none" w:sz="0" w:space="0" w:color="auto"/>
                          </w:divBdr>
                        </w:div>
                        <w:div w:id="958142558">
                          <w:marLeft w:val="0"/>
                          <w:marRight w:val="0"/>
                          <w:marTop w:val="0"/>
                          <w:marBottom w:val="0"/>
                          <w:divBdr>
                            <w:top w:val="none" w:sz="0" w:space="0" w:color="auto"/>
                            <w:left w:val="none" w:sz="0" w:space="0" w:color="auto"/>
                            <w:bottom w:val="none" w:sz="0" w:space="0" w:color="auto"/>
                            <w:right w:val="none" w:sz="0" w:space="0" w:color="auto"/>
                          </w:divBdr>
                        </w:div>
                        <w:div w:id="1776245901">
                          <w:marLeft w:val="0"/>
                          <w:marRight w:val="0"/>
                          <w:marTop w:val="0"/>
                          <w:marBottom w:val="0"/>
                          <w:divBdr>
                            <w:top w:val="none" w:sz="0" w:space="0" w:color="auto"/>
                            <w:left w:val="none" w:sz="0" w:space="0" w:color="auto"/>
                            <w:bottom w:val="none" w:sz="0" w:space="0" w:color="auto"/>
                            <w:right w:val="none" w:sz="0" w:space="0" w:color="auto"/>
                          </w:divBdr>
                        </w:div>
                        <w:div w:id="685406096">
                          <w:marLeft w:val="0"/>
                          <w:marRight w:val="0"/>
                          <w:marTop w:val="0"/>
                          <w:marBottom w:val="0"/>
                          <w:divBdr>
                            <w:top w:val="none" w:sz="0" w:space="0" w:color="auto"/>
                            <w:left w:val="none" w:sz="0" w:space="0" w:color="auto"/>
                            <w:bottom w:val="none" w:sz="0" w:space="0" w:color="auto"/>
                            <w:right w:val="none" w:sz="0" w:space="0" w:color="auto"/>
                          </w:divBdr>
                        </w:div>
                        <w:div w:id="2142651498">
                          <w:marLeft w:val="0"/>
                          <w:marRight w:val="0"/>
                          <w:marTop w:val="0"/>
                          <w:marBottom w:val="0"/>
                          <w:divBdr>
                            <w:top w:val="none" w:sz="0" w:space="0" w:color="auto"/>
                            <w:left w:val="none" w:sz="0" w:space="0" w:color="auto"/>
                            <w:bottom w:val="none" w:sz="0" w:space="0" w:color="auto"/>
                            <w:right w:val="none" w:sz="0" w:space="0" w:color="auto"/>
                          </w:divBdr>
                        </w:div>
                        <w:div w:id="933250482">
                          <w:marLeft w:val="0"/>
                          <w:marRight w:val="0"/>
                          <w:marTop w:val="0"/>
                          <w:marBottom w:val="0"/>
                          <w:divBdr>
                            <w:top w:val="none" w:sz="0" w:space="0" w:color="auto"/>
                            <w:left w:val="none" w:sz="0" w:space="0" w:color="auto"/>
                            <w:bottom w:val="none" w:sz="0" w:space="0" w:color="auto"/>
                            <w:right w:val="none" w:sz="0" w:space="0" w:color="auto"/>
                          </w:divBdr>
                        </w:div>
                        <w:div w:id="1317371746">
                          <w:marLeft w:val="0"/>
                          <w:marRight w:val="0"/>
                          <w:marTop w:val="0"/>
                          <w:marBottom w:val="0"/>
                          <w:divBdr>
                            <w:top w:val="none" w:sz="0" w:space="0" w:color="auto"/>
                            <w:left w:val="none" w:sz="0" w:space="0" w:color="auto"/>
                            <w:bottom w:val="none" w:sz="0" w:space="0" w:color="auto"/>
                            <w:right w:val="none" w:sz="0" w:space="0" w:color="auto"/>
                          </w:divBdr>
                        </w:div>
                        <w:div w:id="187836314">
                          <w:marLeft w:val="0"/>
                          <w:marRight w:val="0"/>
                          <w:marTop w:val="0"/>
                          <w:marBottom w:val="0"/>
                          <w:divBdr>
                            <w:top w:val="none" w:sz="0" w:space="0" w:color="auto"/>
                            <w:left w:val="none" w:sz="0" w:space="0" w:color="auto"/>
                            <w:bottom w:val="none" w:sz="0" w:space="0" w:color="auto"/>
                            <w:right w:val="none" w:sz="0" w:space="0" w:color="auto"/>
                          </w:divBdr>
                        </w:div>
                        <w:div w:id="1328559444">
                          <w:marLeft w:val="0"/>
                          <w:marRight w:val="0"/>
                          <w:marTop w:val="0"/>
                          <w:marBottom w:val="0"/>
                          <w:divBdr>
                            <w:top w:val="none" w:sz="0" w:space="0" w:color="auto"/>
                            <w:left w:val="none" w:sz="0" w:space="0" w:color="auto"/>
                            <w:bottom w:val="none" w:sz="0" w:space="0" w:color="auto"/>
                            <w:right w:val="none" w:sz="0" w:space="0" w:color="auto"/>
                          </w:divBdr>
                        </w:div>
                        <w:div w:id="1693341243">
                          <w:marLeft w:val="0"/>
                          <w:marRight w:val="0"/>
                          <w:marTop w:val="0"/>
                          <w:marBottom w:val="0"/>
                          <w:divBdr>
                            <w:top w:val="none" w:sz="0" w:space="0" w:color="auto"/>
                            <w:left w:val="none" w:sz="0" w:space="0" w:color="auto"/>
                            <w:bottom w:val="none" w:sz="0" w:space="0" w:color="auto"/>
                            <w:right w:val="none" w:sz="0" w:space="0" w:color="auto"/>
                          </w:divBdr>
                        </w:div>
                        <w:div w:id="624043768">
                          <w:marLeft w:val="0"/>
                          <w:marRight w:val="0"/>
                          <w:marTop w:val="0"/>
                          <w:marBottom w:val="0"/>
                          <w:divBdr>
                            <w:top w:val="none" w:sz="0" w:space="0" w:color="auto"/>
                            <w:left w:val="none" w:sz="0" w:space="0" w:color="auto"/>
                            <w:bottom w:val="none" w:sz="0" w:space="0" w:color="auto"/>
                            <w:right w:val="none" w:sz="0" w:space="0" w:color="auto"/>
                          </w:divBdr>
                        </w:div>
                        <w:div w:id="44914453">
                          <w:marLeft w:val="0"/>
                          <w:marRight w:val="0"/>
                          <w:marTop w:val="0"/>
                          <w:marBottom w:val="0"/>
                          <w:divBdr>
                            <w:top w:val="none" w:sz="0" w:space="0" w:color="auto"/>
                            <w:left w:val="none" w:sz="0" w:space="0" w:color="auto"/>
                            <w:bottom w:val="none" w:sz="0" w:space="0" w:color="auto"/>
                            <w:right w:val="none" w:sz="0" w:space="0" w:color="auto"/>
                          </w:divBdr>
                        </w:div>
                        <w:div w:id="1751149337">
                          <w:marLeft w:val="0"/>
                          <w:marRight w:val="0"/>
                          <w:marTop w:val="0"/>
                          <w:marBottom w:val="0"/>
                          <w:divBdr>
                            <w:top w:val="none" w:sz="0" w:space="0" w:color="auto"/>
                            <w:left w:val="none" w:sz="0" w:space="0" w:color="auto"/>
                            <w:bottom w:val="none" w:sz="0" w:space="0" w:color="auto"/>
                            <w:right w:val="none" w:sz="0" w:space="0" w:color="auto"/>
                          </w:divBdr>
                        </w:div>
                        <w:div w:id="1068265364">
                          <w:marLeft w:val="0"/>
                          <w:marRight w:val="0"/>
                          <w:marTop w:val="0"/>
                          <w:marBottom w:val="0"/>
                          <w:divBdr>
                            <w:top w:val="none" w:sz="0" w:space="0" w:color="auto"/>
                            <w:left w:val="none" w:sz="0" w:space="0" w:color="auto"/>
                            <w:bottom w:val="none" w:sz="0" w:space="0" w:color="auto"/>
                            <w:right w:val="none" w:sz="0" w:space="0" w:color="auto"/>
                          </w:divBdr>
                        </w:div>
                        <w:div w:id="1020358177">
                          <w:marLeft w:val="0"/>
                          <w:marRight w:val="0"/>
                          <w:marTop w:val="0"/>
                          <w:marBottom w:val="0"/>
                          <w:divBdr>
                            <w:top w:val="none" w:sz="0" w:space="0" w:color="auto"/>
                            <w:left w:val="none" w:sz="0" w:space="0" w:color="auto"/>
                            <w:bottom w:val="none" w:sz="0" w:space="0" w:color="auto"/>
                            <w:right w:val="none" w:sz="0" w:space="0" w:color="auto"/>
                          </w:divBdr>
                        </w:div>
                        <w:div w:id="461963489">
                          <w:marLeft w:val="0"/>
                          <w:marRight w:val="0"/>
                          <w:marTop w:val="0"/>
                          <w:marBottom w:val="0"/>
                          <w:divBdr>
                            <w:top w:val="none" w:sz="0" w:space="0" w:color="auto"/>
                            <w:left w:val="none" w:sz="0" w:space="0" w:color="auto"/>
                            <w:bottom w:val="none" w:sz="0" w:space="0" w:color="auto"/>
                            <w:right w:val="none" w:sz="0" w:space="0" w:color="auto"/>
                          </w:divBdr>
                        </w:div>
                        <w:div w:id="967009503">
                          <w:marLeft w:val="0"/>
                          <w:marRight w:val="0"/>
                          <w:marTop w:val="0"/>
                          <w:marBottom w:val="0"/>
                          <w:divBdr>
                            <w:top w:val="none" w:sz="0" w:space="0" w:color="auto"/>
                            <w:left w:val="none" w:sz="0" w:space="0" w:color="auto"/>
                            <w:bottom w:val="none" w:sz="0" w:space="0" w:color="auto"/>
                            <w:right w:val="none" w:sz="0" w:space="0" w:color="auto"/>
                          </w:divBdr>
                        </w:div>
                        <w:div w:id="1600945958">
                          <w:marLeft w:val="0"/>
                          <w:marRight w:val="0"/>
                          <w:marTop w:val="0"/>
                          <w:marBottom w:val="0"/>
                          <w:divBdr>
                            <w:top w:val="none" w:sz="0" w:space="0" w:color="auto"/>
                            <w:left w:val="none" w:sz="0" w:space="0" w:color="auto"/>
                            <w:bottom w:val="none" w:sz="0" w:space="0" w:color="auto"/>
                            <w:right w:val="none" w:sz="0" w:space="0" w:color="auto"/>
                          </w:divBdr>
                        </w:div>
                        <w:div w:id="85612860">
                          <w:marLeft w:val="0"/>
                          <w:marRight w:val="0"/>
                          <w:marTop w:val="0"/>
                          <w:marBottom w:val="0"/>
                          <w:divBdr>
                            <w:top w:val="none" w:sz="0" w:space="0" w:color="auto"/>
                            <w:left w:val="none" w:sz="0" w:space="0" w:color="auto"/>
                            <w:bottom w:val="none" w:sz="0" w:space="0" w:color="auto"/>
                            <w:right w:val="none" w:sz="0" w:space="0" w:color="auto"/>
                          </w:divBdr>
                        </w:div>
                        <w:div w:id="663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4971">
          <w:marLeft w:val="0"/>
          <w:marRight w:val="0"/>
          <w:marTop w:val="0"/>
          <w:marBottom w:val="0"/>
          <w:divBdr>
            <w:top w:val="none" w:sz="0" w:space="0" w:color="auto"/>
            <w:left w:val="none" w:sz="0" w:space="0" w:color="auto"/>
            <w:bottom w:val="none" w:sz="0" w:space="0" w:color="auto"/>
            <w:right w:val="none" w:sz="0" w:space="0" w:color="auto"/>
          </w:divBdr>
        </w:div>
        <w:div w:id="593053110">
          <w:marLeft w:val="0"/>
          <w:marRight w:val="0"/>
          <w:marTop w:val="0"/>
          <w:marBottom w:val="130"/>
          <w:divBdr>
            <w:top w:val="none" w:sz="0" w:space="0" w:color="auto"/>
            <w:left w:val="none" w:sz="0" w:space="0" w:color="auto"/>
            <w:bottom w:val="none" w:sz="0" w:space="0" w:color="auto"/>
            <w:right w:val="none" w:sz="0" w:space="0" w:color="auto"/>
          </w:divBdr>
          <w:divsChild>
            <w:div w:id="1262564014">
              <w:marLeft w:val="0"/>
              <w:marRight w:val="0"/>
              <w:marTop w:val="0"/>
              <w:marBottom w:val="0"/>
              <w:divBdr>
                <w:top w:val="none" w:sz="0" w:space="0" w:color="auto"/>
                <w:left w:val="none" w:sz="0" w:space="0" w:color="auto"/>
                <w:bottom w:val="none" w:sz="0" w:space="0" w:color="auto"/>
                <w:right w:val="none" w:sz="0" w:space="0" w:color="auto"/>
              </w:divBdr>
              <w:divsChild>
                <w:div w:id="341051371">
                  <w:marLeft w:val="0"/>
                  <w:marRight w:val="0"/>
                  <w:marTop w:val="0"/>
                  <w:marBottom w:val="0"/>
                  <w:divBdr>
                    <w:top w:val="none" w:sz="0" w:space="0" w:color="auto"/>
                    <w:left w:val="none" w:sz="0" w:space="0" w:color="auto"/>
                    <w:bottom w:val="none" w:sz="0" w:space="0" w:color="auto"/>
                    <w:right w:val="none" w:sz="0" w:space="0" w:color="auto"/>
                  </w:divBdr>
                  <w:divsChild>
                    <w:div w:id="19822317">
                      <w:marLeft w:val="0"/>
                      <w:marRight w:val="0"/>
                      <w:marTop w:val="0"/>
                      <w:marBottom w:val="0"/>
                      <w:divBdr>
                        <w:top w:val="none" w:sz="0" w:space="0" w:color="auto"/>
                        <w:left w:val="none" w:sz="0" w:space="0" w:color="auto"/>
                        <w:bottom w:val="none" w:sz="0" w:space="0" w:color="auto"/>
                        <w:right w:val="none" w:sz="0" w:space="0" w:color="auto"/>
                      </w:divBdr>
                      <w:divsChild>
                        <w:div w:id="2181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5764">
              <w:marLeft w:val="0"/>
              <w:marRight w:val="0"/>
              <w:marTop w:val="0"/>
              <w:marBottom w:val="0"/>
              <w:divBdr>
                <w:top w:val="none" w:sz="0" w:space="0" w:color="auto"/>
                <w:left w:val="none" w:sz="0" w:space="0" w:color="auto"/>
                <w:bottom w:val="none" w:sz="0" w:space="0" w:color="auto"/>
                <w:right w:val="none" w:sz="0" w:space="0" w:color="auto"/>
              </w:divBdr>
              <w:divsChild>
                <w:div w:id="588469446">
                  <w:marLeft w:val="0"/>
                  <w:marRight w:val="0"/>
                  <w:marTop w:val="0"/>
                  <w:marBottom w:val="0"/>
                  <w:divBdr>
                    <w:top w:val="none" w:sz="0" w:space="0" w:color="auto"/>
                    <w:left w:val="none" w:sz="0" w:space="0" w:color="auto"/>
                    <w:bottom w:val="none" w:sz="0" w:space="0" w:color="auto"/>
                    <w:right w:val="none" w:sz="0" w:space="0" w:color="auto"/>
                  </w:divBdr>
                  <w:divsChild>
                    <w:div w:id="1994673992">
                      <w:marLeft w:val="0"/>
                      <w:marRight w:val="0"/>
                      <w:marTop w:val="0"/>
                      <w:marBottom w:val="0"/>
                      <w:divBdr>
                        <w:top w:val="none" w:sz="0" w:space="0" w:color="auto"/>
                        <w:left w:val="none" w:sz="0" w:space="0" w:color="auto"/>
                        <w:bottom w:val="none" w:sz="0" w:space="0" w:color="auto"/>
                        <w:right w:val="none" w:sz="0" w:space="0" w:color="auto"/>
                      </w:divBdr>
                      <w:divsChild>
                        <w:div w:id="1240481409">
                          <w:marLeft w:val="0"/>
                          <w:marRight w:val="0"/>
                          <w:marTop w:val="0"/>
                          <w:marBottom w:val="0"/>
                          <w:divBdr>
                            <w:top w:val="none" w:sz="0" w:space="0" w:color="auto"/>
                            <w:left w:val="none" w:sz="0" w:space="0" w:color="auto"/>
                            <w:bottom w:val="none" w:sz="0" w:space="0" w:color="auto"/>
                            <w:right w:val="none" w:sz="0" w:space="0" w:color="auto"/>
                          </w:divBdr>
                        </w:div>
                        <w:div w:id="117843126">
                          <w:marLeft w:val="0"/>
                          <w:marRight w:val="0"/>
                          <w:marTop w:val="0"/>
                          <w:marBottom w:val="0"/>
                          <w:divBdr>
                            <w:top w:val="none" w:sz="0" w:space="0" w:color="auto"/>
                            <w:left w:val="none" w:sz="0" w:space="0" w:color="auto"/>
                            <w:bottom w:val="none" w:sz="0" w:space="0" w:color="auto"/>
                            <w:right w:val="none" w:sz="0" w:space="0" w:color="auto"/>
                          </w:divBdr>
                        </w:div>
                        <w:div w:id="1822191302">
                          <w:marLeft w:val="0"/>
                          <w:marRight w:val="0"/>
                          <w:marTop w:val="0"/>
                          <w:marBottom w:val="0"/>
                          <w:divBdr>
                            <w:top w:val="none" w:sz="0" w:space="0" w:color="auto"/>
                            <w:left w:val="none" w:sz="0" w:space="0" w:color="auto"/>
                            <w:bottom w:val="none" w:sz="0" w:space="0" w:color="auto"/>
                            <w:right w:val="none" w:sz="0" w:space="0" w:color="auto"/>
                          </w:divBdr>
                        </w:div>
                        <w:div w:id="1452164966">
                          <w:marLeft w:val="0"/>
                          <w:marRight w:val="0"/>
                          <w:marTop w:val="0"/>
                          <w:marBottom w:val="0"/>
                          <w:divBdr>
                            <w:top w:val="none" w:sz="0" w:space="0" w:color="auto"/>
                            <w:left w:val="none" w:sz="0" w:space="0" w:color="auto"/>
                            <w:bottom w:val="none" w:sz="0" w:space="0" w:color="auto"/>
                            <w:right w:val="none" w:sz="0" w:space="0" w:color="auto"/>
                          </w:divBdr>
                        </w:div>
                        <w:div w:id="969093732">
                          <w:marLeft w:val="0"/>
                          <w:marRight w:val="0"/>
                          <w:marTop w:val="0"/>
                          <w:marBottom w:val="0"/>
                          <w:divBdr>
                            <w:top w:val="none" w:sz="0" w:space="0" w:color="auto"/>
                            <w:left w:val="none" w:sz="0" w:space="0" w:color="auto"/>
                            <w:bottom w:val="none" w:sz="0" w:space="0" w:color="auto"/>
                            <w:right w:val="none" w:sz="0" w:space="0" w:color="auto"/>
                          </w:divBdr>
                        </w:div>
                        <w:div w:id="1003893828">
                          <w:marLeft w:val="0"/>
                          <w:marRight w:val="0"/>
                          <w:marTop w:val="0"/>
                          <w:marBottom w:val="0"/>
                          <w:divBdr>
                            <w:top w:val="none" w:sz="0" w:space="0" w:color="auto"/>
                            <w:left w:val="none" w:sz="0" w:space="0" w:color="auto"/>
                            <w:bottom w:val="none" w:sz="0" w:space="0" w:color="auto"/>
                            <w:right w:val="none" w:sz="0" w:space="0" w:color="auto"/>
                          </w:divBdr>
                        </w:div>
                        <w:div w:id="848906900">
                          <w:marLeft w:val="0"/>
                          <w:marRight w:val="0"/>
                          <w:marTop w:val="0"/>
                          <w:marBottom w:val="0"/>
                          <w:divBdr>
                            <w:top w:val="none" w:sz="0" w:space="0" w:color="auto"/>
                            <w:left w:val="none" w:sz="0" w:space="0" w:color="auto"/>
                            <w:bottom w:val="none" w:sz="0" w:space="0" w:color="auto"/>
                            <w:right w:val="none" w:sz="0" w:space="0" w:color="auto"/>
                          </w:divBdr>
                        </w:div>
                        <w:div w:id="805783701">
                          <w:marLeft w:val="0"/>
                          <w:marRight w:val="0"/>
                          <w:marTop w:val="0"/>
                          <w:marBottom w:val="0"/>
                          <w:divBdr>
                            <w:top w:val="none" w:sz="0" w:space="0" w:color="auto"/>
                            <w:left w:val="none" w:sz="0" w:space="0" w:color="auto"/>
                            <w:bottom w:val="none" w:sz="0" w:space="0" w:color="auto"/>
                            <w:right w:val="none" w:sz="0" w:space="0" w:color="auto"/>
                          </w:divBdr>
                        </w:div>
                        <w:div w:id="264114250">
                          <w:marLeft w:val="0"/>
                          <w:marRight w:val="0"/>
                          <w:marTop w:val="0"/>
                          <w:marBottom w:val="0"/>
                          <w:divBdr>
                            <w:top w:val="none" w:sz="0" w:space="0" w:color="auto"/>
                            <w:left w:val="none" w:sz="0" w:space="0" w:color="auto"/>
                            <w:bottom w:val="none" w:sz="0" w:space="0" w:color="auto"/>
                            <w:right w:val="none" w:sz="0" w:space="0" w:color="auto"/>
                          </w:divBdr>
                        </w:div>
                        <w:div w:id="108625806">
                          <w:marLeft w:val="0"/>
                          <w:marRight w:val="0"/>
                          <w:marTop w:val="0"/>
                          <w:marBottom w:val="0"/>
                          <w:divBdr>
                            <w:top w:val="none" w:sz="0" w:space="0" w:color="auto"/>
                            <w:left w:val="none" w:sz="0" w:space="0" w:color="auto"/>
                            <w:bottom w:val="none" w:sz="0" w:space="0" w:color="auto"/>
                            <w:right w:val="none" w:sz="0" w:space="0" w:color="auto"/>
                          </w:divBdr>
                        </w:div>
                        <w:div w:id="388575627">
                          <w:marLeft w:val="0"/>
                          <w:marRight w:val="0"/>
                          <w:marTop w:val="0"/>
                          <w:marBottom w:val="0"/>
                          <w:divBdr>
                            <w:top w:val="none" w:sz="0" w:space="0" w:color="auto"/>
                            <w:left w:val="none" w:sz="0" w:space="0" w:color="auto"/>
                            <w:bottom w:val="none" w:sz="0" w:space="0" w:color="auto"/>
                            <w:right w:val="none" w:sz="0" w:space="0" w:color="auto"/>
                          </w:divBdr>
                        </w:div>
                        <w:div w:id="955793234">
                          <w:marLeft w:val="0"/>
                          <w:marRight w:val="0"/>
                          <w:marTop w:val="0"/>
                          <w:marBottom w:val="0"/>
                          <w:divBdr>
                            <w:top w:val="none" w:sz="0" w:space="0" w:color="auto"/>
                            <w:left w:val="none" w:sz="0" w:space="0" w:color="auto"/>
                            <w:bottom w:val="none" w:sz="0" w:space="0" w:color="auto"/>
                            <w:right w:val="none" w:sz="0" w:space="0" w:color="auto"/>
                          </w:divBdr>
                        </w:div>
                        <w:div w:id="1019893674">
                          <w:marLeft w:val="0"/>
                          <w:marRight w:val="0"/>
                          <w:marTop w:val="0"/>
                          <w:marBottom w:val="0"/>
                          <w:divBdr>
                            <w:top w:val="none" w:sz="0" w:space="0" w:color="auto"/>
                            <w:left w:val="none" w:sz="0" w:space="0" w:color="auto"/>
                            <w:bottom w:val="none" w:sz="0" w:space="0" w:color="auto"/>
                            <w:right w:val="none" w:sz="0" w:space="0" w:color="auto"/>
                          </w:divBdr>
                        </w:div>
                        <w:div w:id="727188935">
                          <w:marLeft w:val="0"/>
                          <w:marRight w:val="0"/>
                          <w:marTop w:val="0"/>
                          <w:marBottom w:val="0"/>
                          <w:divBdr>
                            <w:top w:val="none" w:sz="0" w:space="0" w:color="auto"/>
                            <w:left w:val="none" w:sz="0" w:space="0" w:color="auto"/>
                            <w:bottom w:val="none" w:sz="0" w:space="0" w:color="auto"/>
                            <w:right w:val="none" w:sz="0" w:space="0" w:color="auto"/>
                          </w:divBdr>
                        </w:div>
                        <w:div w:id="596526482">
                          <w:marLeft w:val="0"/>
                          <w:marRight w:val="0"/>
                          <w:marTop w:val="0"/>
                          <w:marBottom w:val="0"/>
                          <w:divBdr>
                            <w:top w:val="none" w:sz="0" w:space="0" w:color="auto"/>
                            <w:left w:val="none" w:sz="0" w:space="0" w:color="auto"/>
                            <w:bottom w:val="none" w:sz="0" w:space="0" w:color="auto"/>
                            <w:right w:val="none" w:sz="0" w:space="0" w:color="auto"/>
                          </w:divBdr>
                        </w:div>
                        <w:div w:id="468744998">
                          <w:marLeft w:val="0"/>
                          <w:marRight w:val="0"/>
                          <w:marTop w:val="0"/>
                          <w:marBottom w:val="0"/>
                          <w:divBdr>
                            <w:top w:val="none" w:sz="0" w:space="0" w:color="auto"/>
                            <w:left w:val="none" w:sz="0" w:space="0" w:color="auto"/>
                            <w:bottom w:val="none" w:sz="0" w:space="0" w:color="auto"/>
                            <w:right w:val="none" w:sz="0" w:space="0" w:color="auto"/>
                          </w:divBdr>
                        </w:div>
                        <w:div w:id="293371441">
                          <w:marLeft w:val="0"/>
                          <w:marRight w:val="0"/>
                          <w:marTop w:val="0"/>
                          <w:marBottom w:val="0"/>
                          <w:divBdr>
                            <w:top w:val="none" w:sz="0" w:space="0" w:color="auto"/>
                            <w:left w:val="none" w:sz="0" w:space="0" w:color="auto"/>
                            <w:bottom w:val="none" w:sz="0" w:space="0" w:color="auto"/>
                            <w:right w:val="none" w:sz="0" w:space="0" w:color="auto"/>
                          </w:divBdr>
                        </w:div>
                        <w:div w:id="1380324802">
                          <w:marLeft w:val="0"/>
                          <w:marRight w:val="0"/>
                          <w:marTop w:val="0"/>
                          <w:marBottom w:val="0"/>
                          <w:divBdr>
                            <w:top w:val="none" w:sz="0" w:space="0" w:color="auto"/>
                            <w:left w:val="none" w:sz="0" w:space="0" w:color="auto"/>
                            <w:bottom w:val="none" w:sz="0" w:space="0" w:color="auto"/>
                            <w:right w:val="none" w:sz="0" w:space="0" w:color="auto"/>
                          </w:divBdr>
                        </w:div>
                        <w:div w:id="1094744149">
                          <w:marLeft w:val="0"/>
                          <w:marRight w:val="0"/>
                          <w:marTop w:val="0"/>
                          <w:marBottom w:val="0"/>
                          <w:divBdr>
                            <w:top w:val="none" w:sz="0" w:space="0" w:color="auto"/>
                            <w:left w:val="none" w:sz="0" w:space="0" w:color="auto"/>
                            <w:bottom w:val="none" w:sz="0" w:space="0" w:color="auto"/>
                            <w:right w:val="none" w:sz="0" w:space="0" w:color="auto"/>
                          </w:divBdr>
                        </w:div>
                        <w:div w:id="1909921461">
                          <w:marLeft w:val="0"/>
                          <w:marRight w:val="0"/>
                          <w:marTop w:val="0"/>
                          <w:marBottom w:val="0"/>
                          <w:divBdr>
                            <w:top w:val="none" w:sz="0" w:space="0" w:color="auto"/>
                            <w:left w:val="none" w:sz="0" w:space="0" w:color="auto"/>
                            <w:bottom w:val="none" w:sz="0" w:space="0" w:color="auto"/>
                            <w:right w:val="none" w:sz="0" w:space="0" w:color="auto"/>
                          </w:divBdr>
                        </w:div>
                        <w:div w:id="645352998">
                          <w:marLeft w:val="0"/>
                          <w:marRight w:val="0"/>
                          <w:marTop w:val="0"/>
                          <w:marBottom w:val="0"/>
                          <w:divBdr>
                            <w:top w:val="none" w:sz="0" w:space="0" w:color="auto"/>
                            <w:left w:val="none" w:sz="0" w:space="0" w:color="auto"/>
                            <w:bottom w:val="none" w:sz="0" w:space="0" w:color="auto"/>
                            <w:right w:val="none" w:sz="0" w:space="0" w:color="auto"/>
                          </w:divBdr>
                        </w:div>
                        <w:div w:id="872419640">
                          <w:marLeft w:val="0"/>
                          <w:marRight w:val="0"/>
                          <w:marTop w:val="0"/>
                          <w:marBottom w:val="0"/>
                          <w:divBdr>
                            <w:top w:val="none" w:sz="0" w:space="0" w:color="auto"/>
                            <w:left w:val="none" w:sz="0" w:space="0" w:color="auto"/>
                            <w:bottom w:val="none" w:sz="0" w:space="0" w:color="auto"/>
                            <w:right w:val="none" w:sz="0" w:space="0" w:color="auto"/>
                          </w:divBdr>
                        </w:div>
                        <w:div w:id="199130929">
                          <w:marLeft w:val="0"/>
                          <w:marRight w:val="0"/>
                          <w:marTop w:val="0"/>
                          <w:marBottom w:val="0"/>
                          <w:divBdr>
                            <w:top w:val="none" w:sz="0" w:space="0" w:color="auto"/>
                            <w:left w:val="none" w:sz="0" w:space="0" w:color="auto"/>
                            <w:bottom w:val="none" w:sz="0" w:space="0" w:color="auto"/>
                            <w:right w:val="none" w:sz="0" w:space="0" w:color="auto"/>
                          </w:divBdr>
                        </w:div>
                        <w:div w:id="375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9213">
          <w:marLeft w:val="0"/>
          <w:marRight w:val="0"/>
          <w:marTop w:val="0"/>
          <w:marBottom w:val="0"/>
          <w:divBdr>
            <w:top w:val="none" w:sz="0" w:space="0" w:color="auto"/>
            <w:left w:val="none" w:sz="0" w:space="0" w:color="auto"/>
            <w:bottom w:val="none" w:sz="0" w:space="0" w:color="auto"/>
            <w:right w:val="none" w:sz="0" w:space="0" w:color="auto"/>
          </w:divBdr>
        </w:div>
      </w:divsChild>
    </w:div>
    <w:div w:id="1667200302">
      <w:bodyDiv w:val="1"/>
      <w:marLeft w:val="0"/>
      <w:marRight w:val="0"/>
      <w:marTop w:val="0"/>
      <w:marBottom w:val="0"/>
      <w:divBdr>
        <w:top w:val="none" w:sz="0" w:space="0" w:color="auto"/>
        <w:left w:val="none" w:sz="0" w:space="0" w:color="auto"/>
        <w:bottom w:val="none" w:sz="0" w:space="0" w:color="auto"/>
        <w:right w:val="none" w:sz="0" w:space="0" w:color="auto"/>
      </w:divBdr>
      <w:divsChild>
        <w:div w:id="1762753886">
          <w:marLeft w:val="0"/>
          <w:marRight w:val="0"/>
          <w:marTop w:val="0"/>
          <w:marBottom w:val="104"/>
          <w:divBdr>
            <w:top w:val="single" w:sz="4" w:space="0" w:color="D5DDC6"/>
            <w:left w:val="single" w:sz="18" w:space="0" w:color="66BB55"/>
            <w:bottom w:val="single" w:sz="4" w:space="0" w:color="D5DDC6"/>
            <w:right w:val="single" w:sz="4" w:space="0" w:color="D5DDC6"/>
          </w:divBdr>
        </w:div>
        <w:div w:id="662201223">
          <w:marLeft w:val="0"/>
          <w:marRight w:val="0"/>
          <w:marTop w:val="0"/>
          <w:marBottom w:val="104"/>
          <w:divBdr>
            <w:top w:val="single" w:sz="4" w:space="0" w:color="D5DDC6"/>
            <w:left w:val="single" w:sz="18" w:space="0" w:color="66BB55"/>
            <w:bottom w:val="single" w:sz="4" w:space="0" w:color="D5DDC6"/>
            <w:right w:val="single" w:sz="4" w:space="0" w:color="D5DDC6"/>
          </w:divBdr>
        </w:div>
        <w:div w:id="1741173656">
          <w:marLeft w:val="0"/>
          <w:marRight w:val="0"/>
          <w:marTop w:val="104"/>
          <w:marBottom w:val="0"/>
          <w:divBdr>
            <w:top w:val="single" w:sz="4" w:space="0" w:color="D5DDC6"/>
            <w:left w:val="single" w:sz="4" w:space="3" w:color="D5DDC6"/>
            <w:bottom w:val="single" w:sz="4" w:space="0" w:color="D5DDC6"/>
            <w:right w:val="single" w:sz="4" w:space="0" w:color="D5DDC6"/>
          </w:divBdr>
        </w:div>
        <w:div w:id="1256865871">
          <w:marLeft w:val="0"/>
          <w:marRight w:val="0"/>
          <w:marTop w:val="0"/>
          <w:marBottom w:val="104"/>
          <w:divBdr>
            <w:top w:val="single" w:sz="4" w:space="0" w:color="D5DDC6"/>
            <w:left w:val="single" w:sz="18" w:space="0" w:color="66BB55"/>
            <w:bottom w:val="single" w:sz="4" w:space="0" w:color="D5DDC6"/>
            <w:right w:val="single" w:sz="4" w:space="0" w:color="D5DDC6"/>
          </w:divBdr>
        </w:div>
        <w:div w:id="666716177">
          <w:marLeft w:val="0"/>
          <w:marRight w:val="0"/>
          <w:marTop w:val="104"/>
          <w:marBottom w:val="0"/>
          <w:divBdr>
            <w:top w:val="single" w:sz="4" w:space="0" w:color="D5DDC6"/>
            <w:left w:val="single" w:sz="4" w:space="3" w:color="D5DDC6"/>
            <w:bottom w:val="single" w:sz="4" w:space="0" w:color="D5DDC6"/>
            <w:right w:val="single" w:sz="4" w:space="0" w:color="D5DDC6"/>
          </w:divBdr>
        </w:div>
        <w:div w:id="535696405">
          <w:marLeft w:val="0"/>
          <w:marRight w:val="0"/>
          <w:marTop w:val="0"/>
          <w:marBottom w:val="104"/>
          <w:divBdr>
            <w:top w:val="single" w:sz="4" w:space="0" w:color="D5DDC6"/>
            <w:left w:val="single" w:sz="18" w:space="0" w:color="66BB55"/>
            <w:bottom w:val="single" w:sz="4" w:space="0" w:color="D5DDC6"/>
            <w:right w:val="single" w:sz="4" w:space="0" w:color="D5DDC6"/>
          </w:divBdr>
        </w:div>
        <w:div w:id="151455054">
          <w:marLeft w:val="0"/>
          <w:marRight w:val="0"/>
          <w:marTop w:val="104"/>
          <w:marBottom w:val="0"/>
          <w:divBdr>
            <w:top w:val="single" w:sz="4" w:space="0" w:color="D5DDC6"/>
            <w:left w:val="single" w:sz="4" w:space="3" w:color="D5DDC6"/>
            <w:bottom w:val="single" w:sz="4" w:space="0" w:color="D5DDC6"/>
            <w:right w:val="single" w:sz="4" w:space="0" w:color="D5DDC6"/>
          </w:divBdr>
        </w:div>
        <w:div w:id="845485187">
          <w:marLeft w:val="0"/>
          <w:marRight w:val="0"/>
          <w:marTop w:val="0"/>
          <w:marBottom w:val="104"/>
          <w:divBdr>
            <w:top w:val="single" w:sz="4" w:space="0" w:color="D5DDC6"/>
            <w:left w:val="single" w:sz="18" w:space="0" w:color="66BB55"/>
            <w:bottom w:val="single" w:sz="4" w:space="0" w:color="D5DDC6"/>
            <w:right w:val="single" w:sz="4" w:space="0" w:color="D5DDC6"/>
          </w:divBdr>
        </w:div>
        <w:div w:id="208733799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673139300">
      <w:bodyDiv w:val="1"/>
      <w:marLeft w:val="0"/>
      <w:marRight w:val="0"/>
      <w:marTop w:val="0"/>
      <w:marBottom w:val="0"/>
      <w:divBdr>
        <w:top w:val="none" w:sz="0" w:space="0" w:color="auto"/>
        <w:left w:val="none" w:sz="0" w:space="0" w:color="auto"/>
        <w:bottom w:val="none" w:sz="0" w:space="0" w:color="auto"/>
        <w:right w:val="none" w:sz="0" w:space="0" w:color="auto"/>
      </w:divBdr>
      <w:divsChild>
        <w:div w:id="1102534505">
          <w:marLeft w:val="0"/>
          <w:marRight w:val="0"/>
          <w:marTop w:val="0"/>
          <w:marBottom w:val="104"/>
          <w:divBdr>
            <w:top w:val="single" w:sz="4" w:space="0" w:color="D5DDC6"/>
            <w:left w:val="single" w:sz="18" w:space="0" w:color="66BB55"/>
            <w:bottom w:val="single" w:sz="4" w:space="0" w:color="D5DDC6"/>
            <w:right w:val="single" w:sz="4" w:space="0" w:color="D5DDC6"/>
          </w:divBdr>
        </w:div>
        <w:div w:id="1725370992">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743796364">
      <w:bodyDiv w:val="1"/>
      <w:marLeft w:val="0"/>
      <w:marRight w:val="0"/>
      <w:marTop w:val="0"/>
      <w:marBottom w:val="0"/>
      <w:divBdr>
        <w:top w:val="none" w:sz="0" w:space="0" w:color="auto"/>
        <w:left w:val="none" w:sz="0" w:space="0" w:color="auto"/>
        <w:bottom w:val="none" w:sz="0" w:space="0" w:color="auto"/>
        <w:right w:val="none" w:sz="0" w:space="0" w:color="auto"/>
      </w:divBdr>
      <w:divsChild>
        <w:div w:id="618531792">
          <w:marLeft w:val="0"/>
          <w:marRight w:val="0"/>
          <w:marTop w:val="0"/>
          <w:marBottom w:val="104"/>
          <w:divBdr>
            <w:top w:val="single" w:sz="4" w:space="0" w:color="D5DDC6"/>
            <w:left w:val="single" w:sz="18" w:space="0" w:color="66BB55"/>
            <w:bottom w:val="single" w:sz="4" w:space="0" w:color="D5DDC6"/>
            <w:right w:val="single" w:sz="4" w:space="0" w:color="D5DDC6"/>
          </w:divBdr>
        </w:div>
        <w:div w:id="1100757321">
          <w:marLeft w:val="0"/>
          <w:marRight w:val="0"/>
          <w:marTop w:val="0"/>
          <w:marBottom w:val="0"/>
          <w:divBdr>
            <w:top w:val="none" w:sz="0" w:space="0" w:color="auto"/>
            <w:left w:val="none" w:sz="0" w:space="0" w:color="auto"/>
            <w:bottom w:val="none" w:sz="0" w:space="0" w:color="auto"/>
            <w:right w:val="none" w:sz="0" w:space="0" w:color="auto"/>
          </w:divBdr>
        </w:div>
        <w:div w:id="1110974565">
          <w:marLeft w:val="0"/>
          <w:marRight w:val="0"/>
          <w:marTop w:val="104"/>
          <w:marBottom w:val="0"/>
          <w:divBdr>
            <w:top w:val="single" w:sz="4" w:space="0" w:color="D5DDC6"/>
            <w:left w:val="single" w:sz="4" w:space="3" w:color="D5DDC6"/>
            <w:bottom w:val="single" w:sz="4" w:space="0" w:color="D5DDC6"/>
            <w:right w:val="single" w:sz="4" w:space="0" w:color="D5DDC6"/>
          </w:divBdr>
        </w:div>
        <w:div w:id="9237318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01652269">
      <w:bodyDiv w:val="1"/>
      <w:marLeft w:val="0"/>
      <w:marRight w:val="0"/>
      <w:marTop w:val="0"/>
      <w:marBottom w:val="0"/>
      <w:divBdr>
        <w:top w:val="none" w:sz="0" w:space="0" w:color="auto"/>
        <w:left w:val="none" w:sz="0" w:space="0" w:color="auto"/>
        <w:bottom w:val="none" w:sz="0" w:space="0" w:color="auto"/>
        <w:right w:val="none" w:sz="0" w:space="0" w:color="auto"/>
      </w:divBdr>
      <w:divsChild>
        <w:div w:id="947739125">
          <w:marLeft w:val="0"/>
          <w:marRight w:val="0"/>
          <w:marTop w:val="0"/>
          <w:marBottom w:val="104"/>
          <w:divBdr>
            <w:top w:val="single" w:sz="4" w:space="0" w:color="D5DDC6"/>
            <w:left w:val="single" w:sz="18" w:space="0" w:color="66BB55"/>
            <w:bottom w:val="single" w:sz="4" w:space="0" w:color="D5DDC6"/>
            <w:right w:val="single" w:sz="4" w:space="0" w:color="D5DDC6"/>
          </w:divBdr>
        </w:div>
        <w:div w:id="863707853">
          <w:marLeft w:val="0"/>
          <w:marRight w:val="0"/>
          <w:marTop w:val="104"/>
          <w:marBottom w:val="0"/>
          <w:divBdr>
            <w:top w:val="single" w:sz="4" w:space="0" w:color="D5DDC6"/>
            <w:left w:val="single" w:sz="4" w:space="3" w:color="D5DDC6"/>
            <w:bottom w:val="single" w:sz="4" w:space="0" w:color="D5DDC6"/>
            <w:right w:val="single" w:sz="4" w:space="0" w:color="D5DDC6"/>
          </w:divBdr>
        </w:div>
        <w:div w:id="372537920">
          <w:marLeft w:val="0"/>
          <w:marRight w:val="0"/>
          <w:marTop w:val="0"/>
          <w:marBottom w:val="104"/>
          <w:divBdr>
            <w:top w:val="single" w:sz="4" w:space="0" w:color="D5DDC6"/>
            <w:left w:val="single" w:sz="18" w:space="0" w:color="66BB55"/>
            <w:bottom w:val="single" w:sz="4" w:space="0" w:color="D5DDC6"/>
            <w:right w:val="single" w:sz="4" w:space="0" w:color="D5DDC6"/>
          </w:divBdr>
        </w:div>
        <w:div w:id="286737439">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846632402">
      <w:bodyDiv w:val="1"/>
      <w:marLeft w:val="0"/>
      <w:marRight w:val="0"/>
      <w:marTop w:val="0"/>
      <w:marBottom w:val="0"/>
      <w:divBdr>
        <w:top w:val="none" w:sz="0" w:space="0" w:color="auto"/>
        <w:left w:val="none" w:sz="0" w:space="0" w:color="auto"/>
        <w:bottom w:val="none" w:sz="0" w:space="0" w:color="auto"/>
        <w:right w:val="none" w:sz="0" w:space="0" w:color="auto"/>
      </w:divBdr>
      <w:divsChild>
        <w:div w:id="1879076898">
          <w:marLeft w:val="0"/>
          <w:marRight w:val="0"/>
          <w:marTop w:val="0"/>
          <w:marBottom w:val="104"/>
          <w:divBdr>
            <w:top w:val="single" w:sz="4" w:space="0" w:color="D5DDC6"/>
            <w:left w:val="single" w:sz="18" w:space="0" w:color="66BB55"/>
            <w:bottom w:val="single" w:sz="4" w:space="0" w:color="D5DDC6"/>
            <w:right w:val="single" w:sz="4" w:space="0" w:color="D5DDC6"/>
          </w:divBdr>
        </w:div>
        <w:div w:id="419715855">
          <w:marLeft w:val="0"/>
          <w:marRight w:val="0"/>
          <w:marTop w:val="0"/>
          <w:marBottom w:val="104"/>
          <w:divBdr>
            <w:top w:val="single" w:sz="4" w:space="0" w:color="D5DDC6"/>
            <w:left w:val="single" w:sz="18" w:space="0" w:color="66BB55"/>
            <w:bottom w:val="single" w:sz="4" w:space="0" w:color="D5DDC6"/>
            <w:right w:val="single" w:sz="4" w:space="0" w:color="D5DDC6"/>
          </w:divBdr>
        </w:div>
        <w:div w:id="1819496221">
          <w:marLeft w:val="0"/>
          <w:marRight w:val="0"/>
          <w:marTop w:val="0"/>
          <w:marBottom w:val="104"/>
          <w:divBdr>
            <w:top w:val="single" w:sz="4" w:space="0" w:color="D5DDC6"/>
            <w:left w:val="single" w:sz="18" w:space="0" w:color="66BB55"/>
            <w:bottom w:val="single" w:sz="4" w:space="0" w:color="D5DDC6"/>
            <w:right w:val="single" w:sz="4" w:space="0" w:color="D5DDC6"/>
          </w:divBdr>
        </w:div>
        <w:div w:id="773666696">
          <w:marLeft w:val="0"/>
          <w:marRight w:val="0"/>
          <w:marTop w:val="104"/>
          <w:marBottom w:val="0"/>
          <w:divBdr>
            <w:top w:val="single" w:sz="4" w:space="0" w:color="D5DDC6"/>
            <w:left w:val="single" w:sz="4" w:space="3" w:color="D5DDC6"/>
            <w:bottom w:val="single" w:sz="4" w:space="0" w:color="D5DDC6"/>
            <w:right w:val="single" w:sz="4" w:space="0" w:color="D5DDC6"/>
          </w:divBdr>
        </w:div>
        <w:div w:id="177158407">
          <w:marLeft w:val="0"/>
          <w:marRight w:val="0"/>
          <w:marTop w:val="0"/>
          <w:marBottom w:val="104"/>
          <w:divBdr>
            <w:top w:val="single" w:sz="4" w:space="0" w:color="D5DDC6"/>
            <w:left w:val="single" w:sz="18" w:space="0" w:color="66BB55"/>
            <w:bottom w:val="single" w:sz="4" w:space="0" w:color="D5DDC6"/>
            <w:right w:val="single" w:sz="4" w:space="0" w:color="D5DDC6"/>
          </w:divBdr>
        </w:div>
        <w:div w:id="1359701500">
          <w:marLeft w:val="0"/>
          <w:marRight w:val="0"/>
          <w:marTop w:val="104"/>
          <w:marBottom w:val="0"/>
          <w:divBdr>
            <w:top w:val="single" w:sz="4" w:space="0" w:color="D5DDC6"/>
            <w:left w:val="single" w:sz="4" w:space="3" w:color="D5DDC6"/>
            <w:bottom w:val="single" w:sz="4" w:space="0" w:color="D5DDC6"/>
            <w:right w:val="single" w:sz="4" w:space="0" w:color="D5DDC6"/>
          </w:divBdr>
        </w:div>
        <w:div w:id="994409954">
          <w:marLeft w:val="0"/>
          <w:marRight w:val="0"/>
          <w:marTop w:val="0"/>
          <w:marBottom w:val="104"/>
          <w:divBdr>
            <w:top w:val="single" w:sz="4" w:space="0" w:color="D5DDC6"/>
            <w:left w:val="single" w:sz="18" w:space="0" w:color="66BB55"/>
            <w:bottom w:val="single" w:sz="4" w:space="0" w:color="D5DDC6"/>
            <w:right w:val="single" w:sz="4" w:space="0" w:color="D5DDC6"/>
          </w:divBdr>
        </w:div>
        <w:div w:id="1829899675">
          <w:marLeft w:val="0"/>
          <w:marRight w:val="0"/>
          <w:marTop w:val="104"/>
          <w:marBottom w:val="0"/>
          <w:divBdr>
            <w:top w:val="single" w:sz="4" w:space="0" w:color="D5DDC6"/>
            <w:left w:val="single" w:sz="4" w:space="3" w:color="D5DDC6"/>
            <w:bottom w:val="single" w:sz="4" w:space="0" w:color="D5DDC6"/>
            <w:right w:val="single" w:sz="4" w:space="0" w:color="D5DDC6"/>
          </w:divBdr>
        </w:div>
        <w:div w:id="88044629">
          <w:marLeft w:val="0"/>
          <w:marRight w:val="0"/>
          <w:marTop w:val="0"/>
          <w:marBottom w:val="104"/>
          <w:divBdr>
            <w:top w:val="single" w:sz="4" w:space="0" w:color="D5DDC6"/>
            <w:left w:val="single" w:sz="18" w:space="0" w:color="66BB55"/>
            <w:bottom w:val="single" w:sz="4" w:space="0" w:color="D5DDC6"/>
            <w:right w:val="single" w:sz="4" w:space="0" w:color="D5DDC6"/>
          </w:divBdr>
        </w:div>
        <w:div w:id="69622042">
          <w:marLeft w:val="0"/>
          <w:marRight w:val="0"/>
          <w:marTop w:val="104"/>
          <w:marBottom w:val="0"/>
          <w:divBdr>
            <w:top w:val="single" w:sz="4" w:space="0" w:color="D5DDC6"/>
            <w:left w:val="single" w:sz="4" w:space="3" w:color="D5DDC6"/>
            <w:bottom w:val="single" w:sz="4" w:space="0" w:color="D5DDC6"/>
            <w:right w:val="single" w:sz="4" w:space="0" w:color="D5DDC6"/>
          </w:divBdr>
        </w:div>
        <w:div w:id="893125140">
          <w:marLeft w:val="0"/>
          <w:marRight w:val="0"/>
          <w:marTop w:val="0"/>
          <w:marBottom w:val="104"/>
          <w:divBdr>
            <w:top w:val="single" w:sz="4" w:space="0" w:color="D5DDC6"/>
            <w:left w:val="single" w:sz="18" w:space="0" w:color="66BB55"/>
            <w:bottom w:val="single" w:sz="4" w:space="0" w:color="D5DDC6"/>
            <w:right w:val="single" w:sz="4" w:space="0" w:color="D5DDC6"/>
          </w:divBdr>
        </w:div>
        <w:div w:id="1007370002">
          <w:marLeft w:val="0"/>
          <w:marRight w:val="0"/>
          <w:marTop w:val="104"/>
          <w:marBottom w:val="0"/>
          <w:divBdr>
            <w:top w:val="single" w:sz="4" w:space="0" w:color="D5DDC6"/>
            <w:left w:val="single" w:sz="4" w:space="3" w:color="D5DDC6"/>
            <w:bottom w:val="single" w:sz="4" w:space="0" w:color="D5DDC6"/>
            <w:right w:val="single" w:sz="4" w:space="0" w:color="D5DDC6"/>
          </w:divBdr>
        </w:div>
        <w:div w:id="243220988">
          <w:marLeft w:val="0"/>
          <w:marRight w:val="0"/>
          <w:marTop w:val="0"/>
          <w:marBottom w:val="104"/>
          <w:divBdr>
            <w:top w:val="single" w:sz="4" w:space="0" w:color="D5DDC6"/>
            <w:left w:val="single" w:sz="18" w:space="0" w:color="66BB55"/>
            <w:bottom w:val="single" w:sz="4" w:space="0" w:color="D5DDC6"/>
            <w:right w:val="single" w:sz="4" w:space="0" w:color="D5DDC6"/>
          </w:divBdr>
        </w:div>
        <w:div w:id="237445049">
          <w:marLeft w:val="0"/>
          <w:marRight w:val="0"/>
          <w:marTop w:val="104"/>
          <w:marBottom w:val="0"/>
          <w:divBdr>
            <w:top w:val="single" w:sz="4" w:space="0" w:color="D5DDC6"/>
            <w:left w:val="single" w:sz="4" w:space="3" w:color="D5DDC6"/>
            <w:bottom w:val="single" w:sz="4" w:space="0" w:color="D5DDC6"/>
            <w:right w:val="single" w:sz="4" w:space="0" w:color="D5DDC6"/>
          </w:divBdr>
        </w:div>
        <w:div w:id="1760171719">
          <w:marLeft w:val="0"/>
          <w:marRight w:val="0"/>
          <w:marTop w:val="0"/>
          <w:marBottom w:val="104"/>
          <w:divBdr>
            <w:top w:val="single" w:sz="4" w:space="0" w:color="D5DDC6"/>
            <w:left w:val="single" w:sz="18" w:space="0" w:color="66BB55"/>
            <w:bottom w:val="single" w:sz="4" w:space="0" w:color="D5DDC6"/>
            <w:right w:val="single" w:sz="4" w:space="0" w:color="D5DDC6"/>
          </w:divBdr>
        </w:div>
        <w:div w:id="1791170748">
          <w:marLeft w:val="0"/>
          <w:marRight w:val="0"/>
          <w:marTop w:val="104"/>
          <w:marBottom w:val="0"/>
          <w:divBdr>
            <w:top w:val="single" w:sz="4" w:space="0" w:color="D5DDC6"/>
            <w:left w:val="single" w:sz="4" w:space="3" w:color="D5DDC6"/>
            <w:bottom w:val="single" w:sz="4" w:space="0" w:color="D5DDC6"/>
            <w:right w:val="single" w:sz="4" w:space="0" w:color="D5DDC6"/>
          </w:divBdr>
        </w:div>
        <w:div w:id="177425534">
          <w:marLeft w:val="0"/>
          <w:marRight w:val="0"/>
          <w:marTop w:val="0"/>
          <w:marBottom w:val="104"/>
          <w:divBdr>
            <w:top w:val="single" w:sz="4" w:space="0" w:color="D5DDC6"/>
            <w:left w:val="single" w:sz="18" w:space="0" w:color="66BB55"/>
            <w:bottom w:val="single" w:sz="4" w:space="0" w:color="D5DDC6"/>
            <w:right w:val="single" w:sz="4" w:space="0" w:color="D5DDC6"/>
          </w:divBdr>
        </w:div>
        <w:div w:id="386147933">
          <w:marLeft w:val="0"/>
          <w:marRight w:val="0"/>
          <w:marTop w:val="104"/>
          <w:marBottom w:val="0"/>
          <w:divBdr>
            <w:top w:val="single" w:sz="4" w:space="0" w:color="D5DDC6"/>
            <w:left w:val="single" w:sz="4" w:space="3" w:color="D5DDC6"/>
            <w:bottom w:val="single" w:sz="4" w:space="0" w:color="D5DDC6"/>
            <w:right w:val="single" w:sz="4" w:space="0" w:color="D5DDC6"/>
          </w:divBdr>
        </w:div>
        <w:div w:id="1516535091">
          <w:marLeft w:val="0"/>
          <w:marRight w:val="0"/>
          <w:marTop w:val="0"/>
          <w:marBottom w:val="104"/>
          <w:divBdr>
            <w:top w:val="single" w:sz="4" w:space="0" w:color="D5DDC6"/>
            <w:left w:val="single" w:sz="18" w:space="0" w:color="66BB55"/>
            <w:bottom w:val="single" w:sz="4" w:space="0" w:color="D5DDC6"/>
            <w:right w:val="single" w:sz="4" w:space="0" w:color="D5DDC6"/>
          </w:divBdr>
        </w:div>
        <w:div w:id="1168715626">
          <w:marLeft w:val="0"/>
          <w:marRight w:val="0"/>
          <w:marTop w:val="104"/>
          <w:marBottom w:val="0"/>
          <w:divBdr>
            <w:top w:val="single" w:sz="4" w:space="0" w:color="D5DDC6"/>
            <w:left w:val="single" w:sz="4" w:space="3" w:color="D5DDC6"/>
            <w:bottom w:val="single" w:sz="4" w:space="0" w:color="D5DDC6"/>
            <w:right w:val="single" w:sz="4" w:space="0" w:color="D5DDC6"/>
          </w:divBdr>
        </w:div>
        <w:div w:id="135729873">
          <w:marLeft w:val="0"/>
          <w:marRight w:val="0"/>
          <w:marTop w:val="0"/>
          <w:marBottom w:val="104"/>
          <w:divBdr>
            <w:top w:val="single" w:sz="4" w:space="0" w:color="D5DDC6"/>
            <w:left w:val="single" w:sz="18" w:space="0" w:color="66BB55"/>
            <w:bottom w:val="single" w:sz="4" w:space="0" w:color="D5DDC6"/>
            <w:right w:val="single" w:sz="4" w:space="0" w:color="D5DDC6"/>
          </w:divBdr>
        </w:div>
        <w:div w:id="1593008638">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855536707">
      <w:bodyDiv w:val="1"/>
      <w:marLeft w:val="0"/>
      <w:marRight w:val="0"/>
      <w:marTop w:val="0"/>
      <w:marBottom w:val="0"/>
      <w:divBdr>
        <w:top w:val="none" w:sz="0" w:space="0" w:color="auto"/>
        <w:left w:val="none" w:sz="0" w:space="0" w:color="auto"/>
        <w:bottom w:val="none" w:sz="0" w:space="0" w:color="auto"/>
        <w:right w:val="none" w:sz="0" w:space="0" w:color="auto"/>
      </w:divBdr>
    </w:div>
    <w:div w:id="1867593629">
      <w:bodyDiv w:val="1"/>
      <w:marLeft w:val="0"/>
      <w:marRight w:val="0"/>
      <w:marTop w:val="0"/>
      <w:marBottom w:val="0"/>
      <w:divBdr>
        <w:top w:val="none" w:sz="0" w:space="0" w:color="auto"/>
        <w:left w:val="none" w:sz="0" w:space="0" w:color="auto"/>
        <w:bottom w:val="none" w:sz="0" w:space="0" w:color="auto"/>
        <w:right w:val="none" w:sz="0" w:space="0" w:color="auto"/>
      </w:divBdr>
    </w:div>
    <w:div w:id="1878152987">
      <w:bodyDiv w:val="1"/>
      <w:marLeft w:val="0"/>
      <w:marRight w:val="0"/>
      <w:marTop w:val="0"/>
      <w:marBottom w:val="0"/>
      <w:divBdr>
        <w:top w:val="none" w:sz="0" w:space="0" w:color="auto"/>
        <w:left w:val="none" w:sz="0" w:space="0" w:color="auto"/>
        <w:bottom w:val="none" w:sz="0" w:space="0" w:color="auto"/>
        <w:right w:val="none" w:sz="0" w:space="0" w:color="auto"/>
      </w:divBdr>
      <w:divsChild>
        <w:div w:id="1862625311">
          <w:marLeft w:val="0"/>
          <w:marRight w:val="0"/>
          <w:marTop w:val="0"/>
          <w:marBottom w:val="104"/>
          <w:divBdr>
            <w:top w:val="single" w:sz="4" w:space="0" w:color="D5DDC6"/>
            <w:left w:val="single" w:sz="18" w:space="0" w:color="66BB55"/>
            <w:bottom w:val="single" w:sz="4" w:space="0" w:color="D5DDC6"/>
            <w:right w:val="single" w:sz="4" w:space="0" w:color="D5DDC6"/>
          </w:divBdr>
        </w:div>
        <w:div w:id="2144273002">
          <w:marLeft w:val="0"/>
          <w:marRight w:val="0"/>
          <w:marTop w:val="0"/>
          <w:marBottom w:val="104"/>
          <w:divBdr>
            <w:top w:val="single" w:sz="4" w:space="0" w:color="D5DDC6"/>
            <w:left w:val="single" w:sz="18" w:space="0" w:color="66BB55"/>
            <w:bottom w:val="single" w:sz="4" w:space="0" w:color="D5DDC6"/>
            <w:right w:val="single" w:sz="4" w:space="0" w:color="D5DDC6"/>
          </w:divBdr>
        </w:div>
        <w:div w:id="507333777">
          <w:marLeft w:val="0"/>
          <w:marRight w:val="0"/>
          <w:marTop w:val="0"/>
          <w:marBottom w:val="104"/>
          <w:divBdr>
            <w:top w:val="single" w:sz="4" w:space="0" w:color="D5DDC6"/>
            <w:left w:val="single" w:sz="18" w:space="0" w:color="66BB55"/>
            <w:bottom w:val="single" w:sz="4" w:space="0" w:color="D5DDC6"/>
            <w:right w:val="single" w:sz="4" w:space="0" w:color="D5DDC6"/>
          </w:divBdr>
        </w:div>
        <w:div w:id="795030159">
          <w:marLeft w:val="0"/>
          <w:marRight w:val="0"/>
          <w:marTop w:val="0"/>
          <w:marBottom w:val="104"/>
          <w:divBdr>
            <w:top w:val="single" w:sz="4" w:space="0" w:color="D5DDC6"/>
            <w:left w:val="single" w:sz="18" w:space="0" w:color="66BB55"/>
            <w:bottom w:val="single" w:sz="4" w:space="0" w:color="D5DDC6"/>
            <w:right w:val="single" w:sz="4" w:space="0" w:color="D5DDC6"/>
          </w:divBdr>
        </w:div>
        <w:div w:id="2086535858">
          <w:marLeft w:val="0"/>
          <w:marRight w:val="0"/>
          <w:marTop w:val="0"/>
          <w:marBottom w:val="104"/>
          <w:divBdr>
            <w:top w:val="single" w:sz="4" w:space="0" w:color="D5DDC6"/>
            <w:left w:val="single" w:sz="18" w:space="0" w:color="66BB55"/>
            <w:bottom w:val="single" w:sz="4" w:space="0" w:color="D5DDC6"/>
            <w:right w:val="single" w:sz="4" w:space="0" w:color="D5DDC6"/>
          </w:divBdr>
        </w:div>
        <w:div w:id="757411265">
          <w:marLeft w:val="0"/>
          <w:marRight w:val="0"/>
          <w:marTop w:val="0"/>
          <w:marBottom w:val="104"/>
          <w:divBdr>
            <w:top w:val="single" w:sz="4" w:space="0" w:color="D5DDC6"/>
            <w:left w:val="single" w:sz="18" w:space="0" w:color="66BB55"/>
            <w:bottom w:val="single" w:sz="4" w:space="0" w:color="D5DDC6"/>
            <w:right w:val="single" w:sz="4" w:space="0" w:color="D5DDC6"/>
          </w:divBdr>
        </w:div>
        <w:div w:id="2106609172">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19362053">
      <w:bodyDiv w:val="1"/>
      <w:marLeft w:val="0"/>
      <w:marRight w:val="0"/>
      <w:marTop w:val="0"/>
      <w:marBottom w:val="0"/>
      <w:divBdr>
        <w:top w:val="none" w:sz="0" w:space="0" w:color="auto"/>
        <w:left w:val="none" w:sz="0" w:space="0" w:color="auto"/>
        <w:bottom w:val="none" w:sz="0" w:space="0" w:color="auto"/>
        <w:right w:val="none" w:sz="0" w:space="0" w:color="auto"/>
      </w:divBdr>
      <w:divsChild>
        <w:div w:id="519971425">
          <w:marLeft w:val="0"/>
          <w:marRight w:val="0"/>
          <w:marTop w:val="0"/>
          <w:marBottom w:val="104"/>
          <w:divBdr>
            <w:top w:val="single" w:sz="4" w:space="0" w:color="D5DDC6"/>
            <w:left w:val="single" w:sz="18" w:space="0" w:color="66BB55"/>
            <w:bottom w:val="single" w:sz="4" w:space="0" w:color="D5DDC6"/>
            <w:right w:val="single" w:sz="4" w:space="0" w:color="D5DDC6"/>
          </w:divBdr>
        </w:div>
        <w:div w:id="1662351011">
          <w:marLeft w:val="0"/>
          <w:marRight w:val="0"/>
          <w:marTop w:val="104"/>
          <w:marBottom w:val="0"/>
          <w:divBdr>
            <w:top w:val="single" w:sz="4" w:space="0" w:color="D5DDC6"/>
            <w:left w:val="single" w:sz="4" w:space="3" w:color="D5DDC6"/>
            <w:bottom w:val="single" w:sz="4" w:space="0" w:color="D5DDC6"/>
            <w:right w:val="single" w:sz="4" w:space="0" w:color="D5DDC6"/>
          </w:divBdr>
        </w:div>
        <w:div w:id="2046520974">
          <w:marLeft w:val="0"/>
          <w:marRight w:val="0"/>
          <w:marTop w:val="0"/>
          <w:marBottom w:val="104"/>
          <w:divBdr>
            <w:top w:val="single" w:sz="4" w:space="0" w:color="D5DDC6"/>
            <w:left w:val="single" w:sz="18" w:space="0" w:color="66BB55"/>
            <w:bottom w:val="single" w:sz="4" w:space="0" w:color="D5DDC6"/>
            <w:right w:val="single" w:sz="4" w:space="0" w:color="D5DDC6"/>
          </w:divBdr>
        </w:div>
        <w:div w:id="1896310358">
          <w:marLeft w:val="0"/>
          <w:marRight w:val="0"/>
          <w:marTop w:val="104"/>
          <w:marBottom w:val="0"/>
          <w:divBdr>
            <w:top w:val="single" w:sz="4" w:space="0" w:color="D5DDC6"/>
            <w:left w:val="single" w:sz="4" w:space="3" w:color="D5DDC6"/>
            <w:bottom w:val="single" w:sz="4" w:space="0" w:color="D5DDC6"/>
            <w:right w:val="single" w:sz="4" w:space="0" w:color="D5DDC6"/>
          </w:divBdr>
        </w:div>
        <w:div w:id="792283669">
          <w:marLeft w:val="0"/>
          <w:marRight w:val="0"/>
          <w:marTop w:val="0"/>
          <w:marBottom w:val="104"/>
          <w:divBdr>
            <w:top w:val="single" w:sz="4" w:space="0" w:color="D5DDC6"/>
            <w:left w:val="single" w:sz="18" w:space="0" w:color="66BB55"/>
            <w:bottom w:val="single" w:sz="4" w:space="0" w:color="D5DDC6"/>
            <w:right w:val="single" w:sz="4" w:space="0" w:color="D5DDC6"/>
          </w:divBdr>
        </w:div>
        <w:div w:id="552427972">
          <w:marLeft w:val="0"/>
          <w:marRight w:val="0"/>
          <w:marTop w:val="104"/>
          <w:marBottom w:val="0"/>
          <w:divBdr>
            <w:top w:val="single" w:sz="4" w:space="0" w:color="D5DDC6"/>
            <w:left w:val="single" w:sz="4" w:space="3" w:color="D5DDC6"/>
            <w:bottom w:val="single" w:sz="4" w:space="0" w:color="D5DDC6"/>
            <w:right w:val="single" w:sz="4" w:space="0" w:color="D5DDC6"/>
          </w:divBdr>
        </w:div>
        <w:div w:id="182018612">
          <w:marLeft w:val="0"/>
          <w:marRight w:val="0"/>
          <w:marTop w:val="0"/>
          <w:marBottom w:val="104"/>
          <w:divBdr>
            <w:top w:val="single" w:sz="4" w:space="0" w:color="D5DDC6"/>
            <w:left w:val="single" w:sz="18" w:space="0" w:color="66BB55"/>
            <w:bottom w:val="single" w:sz="4" w:space="0" w:color="D5DDC6"/>
            <w:right w:val="single" w:sz="4" w:space="0" w:color="D5DDC6"/>
          </w:divBdr>
        </w:div>
        <w:div w:id="168445739">
          <w:marLeft w:val="0"/>
          <w:marRight w:val="0"/>
          <w:marTop w:val="104"/>
          <w:marBottom w:val="0"/>
          <w:divBdr>
            <w:top w:val="single" w:sz="4" w:space="0" w:color="D5DDC6"/>
            <w:left w:val="single" w:sz="4" w:space="3" w:color="D5DDC6"/>
            <w:bottom w:val="single" w:sz="4" w:space="0" w:color="D5DDC6"/>
            <w:right w:val="single" w:sz="4" w:space="0" w:color="D5DDC6"/>
          </w:divBdr>
        </w:div>
        <w:div w:id="1253323528">
          <w:marLeft w:val="0"/>
          <w:marRight w:val="0"/>
          <w:marTop w:val="0"/>
          <w:marBottom w:val="104"/>
          <w:divBdr>
            <w:top w:val="single" w:sz="4" w:space="0" w:color="D5DDC6"/>
            <w:left w:val="single" w:sz="18" w:space="0" w:color="66BB55"/>
            <w:bottom w:val="single" w:sz="4" w:space="0" w:color="D5DDC6"/>
            <w:right w:val="single" w:sz="4" w:space="0" w:color="D5DDC6"/>
          </w:divBdr>
        </w:div>
        <w:div w:id="1144352372">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sChild>
        <w:div w:id="1901943817">
          <w:marLeft w:val="0"/>
          <w:marRight w:val="0"/>
          <w:marTop w:val="0"/>
          <w:marBottom w:val="104"/>
          <w:divBdr>
            <w:top w:val="single" w:sz="4" w:space="0" w:color="D5DDC6"/>
            <w:left w:val="single" w:sz="18" w:space="0" w:color="66BB55"/>
            <w:bottom w:val="single" w:sz="4" w:space="0" w:color="D5DDC6"/>
            <w:right w:val="single" w:sz="4" w:space="0" w:color="D5DDC6"/>
          </w:divBdr>
        </w:div>
        <w:div w:id="1637027864">
          <w:marLeft w:val="0"/>
          <w:marRight w:val="0"/>
          <w:marTop w:val="0"/>
          <w:marBottom w:val="104"/>
          <w:divBdr>
            <w:top w:val="single" w:sz="4" w:space="0" w:color="D5DDC6"/>
            <w:left w:val="single" w:sz="18" w:space="0" w:color="66BB55"/>
            <w:bottom w:val="single" w:sz="4" w:space="0" w:color="D5DDC6"/>
            <w:right w:val="single" w:sz="4" w:space="0" w:color="D5DDC6"/>
          </w:divBdr>
        </w:div>
        <w:div w:id="162693289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59558567">
      <w:bodyDiv w:val="1"/>
      <w:marLeft w:val="0"/>
      <w:marRight w:val="0"/>
      <w:marTop w:val="0"/>
      <w:marBottom w:val="0"/>
      <w:divBdr>
        <w:top w:val="none" w:sz="0" w:space="0" w:color="auto"/>
        <w:left w:val="none" w:sz="0" w:space="0" w:color="auto"/>
        <w:bottom w:val="none" w:sz="0" w:space="0" w:color="auto"/>
        <w:right w:val="none" w:sz="0" w:space="0" w:color="auto"/>
      </w:divBdr>
      <w:divsChild>
        <w:div w:id="680399246">
          <w:marLeft w:val="0"/>
          <w:marRight w:val="0"/>
          <w:marTop w:val="0"/>
          <w:marBottom w:val="104"/>
          <w:divBdr>
            <w:top w:val="single" w:sz="4" w:space="0" w:color="D5DDC6"/>
            <w:left w:val="single" w:sz="18" w:space="0" w:color="66BB55"/>
            <w:bottom w:val="single" w:sz="4" w:space="0" w:color="D5DDC6"/>
            <w:right w:val="single" w:sz="4" w:space="0" w:color="D5DDC6"/>
          </w:divBdr>
        </w:div>
        <w:div w:id="2089577439">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88170451">
      <w:bodyDiv w:val="1"/>
      <w:marLeft w:val="0"/>
      <w:marRight w:val="0"/>
      <w:marTop w:val="0"/>
      <w:marBottom w:val="0"/>
      <w:divBdr>
        <w:top w:val="none" w:sz="0" w:space="0" w:color="auto"/>
        <w:left w:val="none" w:sz="0" w:space="0" w:color="auto"/>
        <w:bottom w:val="none" w:sz="0" w:space="0" w:color="auto"/>
        <w:right w:val="none" w:sz="0" w:space="0" w:color="auto"/>
      </w:divBdr>
      <w:divsChild>
        <w:div w:id="7677037">
          <w:marLeft w:val="130"/>
          <w:marRight w:val="0"/>
          <w:marTop w:val="0"/>
          <w:marBottom w:val="0"/>
          <w:divBdr>
            <w:top w:val="single" w:sz="4" w:space="0" w:color="FFC0CB"/>
            <w:left w:val="single" w:sz="4" w:space="1" w:color="FFC0CB"/>
            <w:bottom w:val="single" w:sz="4" w:space="1" w:color="FFC0CB"/>
            <w:right w:val="single" w:sz="4" w:space="1" w:color="FFC0CB"/>
          </w:divBdr>
        </w:div>
        <w:div w:id="421411873">
          <w:marLeft w:val="0"/>
          <w:marRight w:val="0"/>
          <w:marTop w:val="0"/>
          <w:marBottom w:val="104"/>
          <w:divBdr>
            <w:top w:val="single" w:sz="4" w:space="0" w:color="D5DDC6"/>
            <w:left w:val="single" w:sz="18" w:space="0" w:color="66BB55"/>
            <w:bottom w:val="single" w:sz="4" w:space="0" w:color="D5DDC6"/>
            <w:right w:val="single" w:sz="4" w:space="0" w:color="D5DDC6"/>
          </w:divBdr>
        </w:div>
        <w:div w:id="1585411290">
          <w:marLeft w:val="0"/>
          <w:marRight w:val="0"/>
          <w:marTop w:val="0"/>
          <w:marBottom w:val="104"/>
          <w:divBdr>
            <w:top w:val="single" w:sz="4" w:space="0" w:color="D5DDC6"/>
            <w:left w:val="single" w:sz="18" w:space="0" w:color="66BB55"/>
            <w:bottom w:val="single" w:sz="4" w:space="0" w:color="D5DDC6"/>
            <w:right w:val="single" w:sz="4" w:space="0" w:color="D5DDC6"/>
          </w:divBdr>
        </w:div>
        <w:div w:id="873269445">
          <w:marLeft w:val="0"/>
          <w:marRight w:val="0"/>
          <w:marTop w:val="0"/>
          <w:marBottom w:val="104"/>
          <w:divBdr>
            <w:top w:val="single" w:sz="4" w:space="0" w:color="D5DDC6"/>
            <w:left w:val="single" w:sz="18" w:space="0" w:color="66BB55"/>
            <w:bottom w:val="single" w:sz="4" w:space="0" w:color="D5DDC6"/>
            <w:right w:val="single" w:sz="4" w:space="0" w:color="D5DDC6"/>
          </w:divBdr>
        </w:div>
        <w:div w:id="58140007">
          <w:marLeft w:val="0"/>
          <w:marRight w:val="0"/>
          <w:marTop w:val="104"/>
          <w:marBottom w:val="0"/>
          <w:divBdr>
            <w:top w:val="single" w:sz="4" w:space="0" w:color="D5DDC6"/>
            <w:left w:val="single" w:sz="4" w:space="3" w:color="D5DDC6"/>
            <w:bottom w:val="single" w:sz="4" w:space="0" w:color="D5DDC6"/>
            <w:right w:val="single" w:sz="4" w:space="0" w:color="D5DDC6"/>
          </w:divBdr>
        </w:div>
        <w:div w:id="2039501067">
          <w:marLeft w:val="0"/>
          <w:marRight w:val="0"/>
          <w:marTop w:val="0"/>
          <w:marBottom w:val="104"/>
          <w:divBdr>
            <w:top w:val="single" w:sz="4" w:space="0" w:color="D5DDC6"/>
            <w:left w:val="single" w:sz="18" w:space="0" w:color="66BB55"/>
            <w:bottom w:val="single" w:sz="4" w:space="0" w:color="D5DDC6"/>
            <w:right w:val="single" w:sz="4" w:space="0" w:color="D5DDC6"/>
          </w:divBdr>
        </w:div>
        <w:div w:id="1517383837">
          <w:marLeft w:val="0"/>
          <w:marRight w:val="0"/>
          <w:marTop w:val="0"/>
          <w:marBottom w:val="104"/>
          <w:divBdr>
            <w:top w:val="single" w:sz="4" w:space="0" w:color="D5DDC6"/>
            <w:left w:val="single" w:sz="18" w:space="0" w:color="66BB55"/>
            <w:bottom w:val="single" w:sz="4" w:space="0" w:color="D5DDC6"/>
            <w:right w:val="single" w:sz="4" w:space="0" w:color="D5DDC6"/>
          </w:divBdr>
        </w:div>
        <w:div w:id="1560439683">
          <w:marLeft w:val="0"/>
          <w:marRight w:val="0"/>
          <w:marTop w:val="104"/>
          <w:marBottom w:val="0"/>
          <w:divBdr>
            <w:top w:val="single" w:sz="4" w:space="0" w:color="D5DDC6"/>
            <w:left w:val="single" w:sz="4" w:space="3" w:color="D5DDC6"/>
            <w:bottom w:val="single" w:sz="4" w:space="0" w:color="D5DDC6"/>
            <w:right w:val="single" w:sz="4" w:space="0" w:color="D5DDC6"/>
          </w:divBdr>
        </w:div>
        <w:div w:id="105080737">
          <w:marLeft w:val="0"/>
          <w:marRight w:val="0"/>
          <w:marTop w:val="0"/>
          <w:marBottom w:val="104"/>
          <w:divBdr>
            <w:top w:val="single" w:sz="4" w:space="0" w:color="D5DDC6"/>
            <w:left w:val="single" w:sz="18" w:space="0" w:color="66BB55"/>
            <w:bottom w:val="single" w:sz="4" w:space="0" w:color="D5DDC6"/>
            <w:right w:val="single" w:sz="4" w:space="0" w:color="D5DDC6"/>
          </w:divBdr>
        </w:div>
        <w:div w:id="1817723621">
          <w:marLeft w:val="0"/>
          <w:marRight w:val="0"/>
          <w:marTop w:val="0"/>
          <w:marBottom w:val="104"/>
          <w:divBdr>
            <w:top w:val="single" w:sz="4" w:space="0" w:color="D5DDC6"/>
            <w:left w:val="single" w:sz="18" w:space="0" w:color="66BB55"/>
            <w:bottom w:val="single" w:sz="4" w:space="0" w:color="D5DDC6"/>
            <w:right w:val="single" w:sz="4" w:space="0" w:color="D5DDC6"/>
          </w:divBdr>
        </w:div>
        <w:div w:id="1471052943">
          <w:marLeft w:val="0"/>
          <w:marRight w:val="0"/>
          <w:marTop w:val="104"/>
          <w:marBottom w:val="0"/>
          <w:divBdr>
            <w:top w:val="single" w:sz="4" w:space="0" w:color="D5DDC6"/>
            <w:left w:val="single" w:sz="4" w:space="3" w:color="D5DDC6"/>
            <w:bottom w:val="single" w:sz="4" w:space="0" w:color="D5DDC6"/>
            <w:right w:val="single" w:sz="4" w:space="0" w:color="D5DDC6"/>
          </w:divBdr>
        </w:div>
        <w:div w:id="569074081">
          <w:marLeft w:val="0"/>
          <w:marRight w:val="0"/>
          <w:marTop w:val="0"/>
          <w:marBottom w:val="104"/>
          <w:divBdr>
            <w:top w:val="single" w:sz="4" w:space="0" w:color="D5DDC6"/>
            <w:left w:val="single" w:sz="18" w:space="0" w:color="66BB55"/>
            <w:bottom w:val="single" w:sz="4" w:space="0" w:color="D5DDC6"/>
            <w:right w:val="single" w:sz="4" w:space="0" w:color="D5DDC6"/>
          </w:divBdr>
        </w:div>
        <w:div w:id="1652246700">
          <w:marLeft w:val="0"/>
          <w:marRight w:val="0"/>
          <w:marTop w:val="0"/>
          <w:marBottom w:val="104"/>
          <w:divBdr>
            <w:top w:val="single" w:sz="4" w:space="0" w:color="D5DDC6"/>
            <w:left w:val="single" w:sz="18" w:space="0" w:color="66BB55"/>
            <w:bottom w:val="single" w:sz="4" w:space="0" w:color="D5DDC6"/>
            <w:right w:val="single" w:sz="4" w:space="0" w:color="D5DDC6"/>
          </w:divBdr>
        </w:div>
        <w:div w:id="230194055">
          <w:marLeft w:val="0"/>
          <w:marRight w:val="0"/>
          <w:marTop w:val="104"/>
          <w:marBottom w:val="0"/>
          <w:divBdr>
            <w:top w:val="single" w:sz="4" w:space="0" w:color="D5DDC6"/>
            <w:left w:val="single" w:sz="4" w:space="3" w:color="D5DDC6"/>
            <w:bottom w:val="single" w:sz="4" w:space="0" w:color="D5DDC6"/>
            <w:right w:val="single" w:sz="4" w:space="0" w:color="D5DDC6"/>
          </w:divBdr>
        </w:div>
        <w:div w:id="2041003097">
          <w:marLeft w:val="0"/>
          <w:marRight w:val="0"/>
          <w:marTop w:val="0"/>
          <w:marBottom w:val="104"/>
          <w:divBdr>
            <w:top w:val="single" w:sz="4" w:space="0" w:color="D5DDC6"/>
            <w:left w:val="single" w:sz="18" w:space="0" w:color="66BB55"/>
            <w:bottom w:val="single" w:sz="4" w:space="0" w:color="D5DDC6"/>
            <w:right w:val="single" w:sz="4" w:space="0" w:color="D5DDC6"/>
          </w:divBdr>
        </w:div>
        <w:div w:id="1037971985">
          <w:marLeft w:val="0"/>
          <w:marRight w:val="0"/>
          <w:marTop w:val="104"/>
          <w:marBottom w:val="0"/>
          <w:divBdr>
            <w:top w:val="single" w:sz="4" w:space="0" w:color="D5DDC6"/>
            <w:left w:val="single" w:sz="4" w:space="3" w:color="D5DDC6"/>
            <w:bottom w:val="single" w:sz="4" w:space="0" w:color="D5DDC6"/>
            <w:right w:val="single" w:sz="4" w:space="0" w:color="D5DDC6"/>
          </w:divBdr>
        </w:div>
        <w:div w:id="679283219">
          <w:marLeft w:val="0"/>
          <w:marRight w:val="0"/>
          <w:marTop w:val="0"/>
          <w:marBottom w:val="104"/>
          <w:divBdr>
            <w:top w:val="single" w:sz="4" w:space="0" w:color="D5DDC6"/>
            <w:left w:val="single" w:sz="18" w:space="0" w:color="66BB55"/>
            <w:bottom w:val="single" w:sz="4" w:space="0" w:color="D5DDC6"/>
            <w:right w:val="single" w:sz="4" w:space="0" w:color="D5DDC6"/>
          </w:divBdr>
        </w:div>
        <w:div w:id="2024551850">
          <w:marLeft w:val="0"/>
          <w:marRight w:val="0"/>
          <w:marTop w:val="104"/>
          <w:marBottom w:val="0"/>
          <w:divBdr>
            <w:top w:val="single" w:sz="4" w:space="0" w:color="D5DDC6"/>
            <w:left w:val="single" w:sz="4" w:space="3" w:color="D5DDC6"/>
            <w:bottom w:val="single" w:sz="4" w:space="0" w:color="D5DDC6"/>
            <w:right w:val="single" w:sz="4" w:space="0" w:color="D5DDC6"/>
          </w:divBdr>
        </w:div>
        <w:div w:id="1473789639">
          <w:marLeft w:val="0"/>
          <w:marRight w:val="0"/>
          <w:marTop w:val="0"/>
          <w:marBottom w:val="104"/>
          <w:divBdr>
            <w:top w:val="single" w:sz="4" w:space="0" w:color="D5DDC6"/>
            <w:left w:val="single" w:sz="18" w:space="0" w:color="66BB55"/>
            <w:bottom w:val="single" w:sz="4" w:space="0" w:color="D5DDC6"/>
            <w:right w:val="single" w:sz="4" w:space="0" w:color="D5DDC6"/>
          </w:divBdr>
        </w:div>
        <w:div w:id="2048604977">
          <w:marLeft w:val="0"/>
          <w:marRight w:val="0"/>
          <w:marTop w:val="0"/>
          <w:marBottom w:val="104"/>
          <w:divBdr>
            <w:top w:val="single" w:sz="4" w:space="0" w:color="D5DDC6"/>
            <w:left w:val="single" w:sz="18" w:space="0" w:color="66BB55"/>
            <w:bottom w:val="single" w:sz="4" w:space="0" w:color="D5DDC6"/>
            <w:right w:val="single" w:sz="4" w:space="0" w:color="D5DDC6"/>
          </w:divBdr>
        </w:div>
        <w:div w:id="197698097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88897520">
      <w:bodyDiv w:val="1"/>
      <w:marLeft w:val="0"/>
      <w:marRight w:val="0"/>
      <w:marTop w:val="0"/>
      <w:marBottom w:val="0"/>
      <w:divBdr>
        <w:top w:val="none" w:sz="0" w:space="0" w:color="auto"/>
        <w:left w:val="none" w:sz="0" w:space="0" w:color="auto"/>
        <w:bottom w:val="none" w:sz="0" w:space="0" w:color="auto"/>
        <w:right w:val="none" w:sz="0" w:space="0" w:color="auto"/>
      </w:divBdr>
      <w:divsChild>
        <w:div w:id="570965036">
          <w:marLeft w:val="0"/>
          <w:marRight w:val="0"/>
          <w:marTop w:val="0"/>
          <w:marBottom w:val="104"/>
          <w:divBdr>
            <w:top w:val="single" w:sz="4" w:space="0" w:color="D5DDC6"/>
            <w:left w:val="single" w:sz="18" w:space="0" w:color="66BB55"/>
            <w:bottom w:val="single" w:sz="4" w:space="0" w:color="D5DDC6"/>
            <w:right w:val="single" w:sz="4" w:space="0" w:color="D5DDC6"/>
          </w:divBdr>
        </w:div>
        <w:div w:id="1180192805">
          <w:marLeft w:val="0"/>
          <w:marRight w:val="0"/>
          <w:marTop w:val="0"/>
          <w:marBottom w:val="104"/>
          <w:divBdr>
            <w:top w:val="single" w:sz="4" w:space="0" w:color="D5DDC6"/>
            <w:left w:val="single" w:sz="18" w:space="0" w:color="66BB55"/>
            <w:bottom w:val="single" w:sz="4" w:space="0" w:color="D5DDC6"/>
            <w:right w:val="single" w:sz="4" w:space="0" w:color="D5DDC6"/>
          </w:divBdr>
        </w:div>
        <w:div w:id="1190995680">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1989704604">
      <w:bodyDiv w:val="1"/>
      <w:marLeft w:val="0"/>
      <w:marRight w:val="0"/>
      <w:marTop w:val="0"/>
      <w:marBottom w:val="0"/>
      <w:divBdr>
        <w:top w:val="none" w:sz="0" w:space="0" w:color="auto"/>
        <w:left w:val="none" w:sz="0" w:space="0" w:color="auto"/>
        <w:bottom w:val="none" w:sz="0" w:space="0" w:color="auto"/>
        <w:right w:val="none" w:sz="0" w:space="0" w:color="auto"/>
      </w:divBdr>
      <w:divsChild>
        <w:div w:id="892471542">
          <w:marLeft w:val="0"/>
          <w:marRight w:val="0"/>
          <w:marTop w:val="0"/>
          <w:marBottom w:val="104"/>
          <w:divBdr>
            <w:top w:val="single" w:sz="4" w:space="0" w:color="D5DDC6"/>
            <w:left w:val="single" w:sz="18" w:space="0" w:color="66BB55"/>
            <w:bottom w:val="single" w:sz="4" w:space="0" w:color="D5DDC6"/>
            <w:right w:val="single" w:sz="4" w:space="0" w:color="D5DDC6"/>
          </w:divBdr>
        </w:div>
        <w:div w:id="752699238">
          <w:marLeft w:val="0"/>
          <w:marRight w:val="0"/>
          <w:marTop w:val="0"/>
          <w:marBottom w:val="104"/>
          <w:divBdr>
            <w:top w:val="single" w:sz="4" w:space="0" w:color="D5DDC6"/>
            <w:left w:val="single" w:sz="18" w:space="0" w:color="66BB55"/>
            <w:bottom w:val="single" w:sz="4" w:space="0" w:color="D5DDC6"/>
            <w:right w:val="single" w:sz="4" w:space="0" w:color="D5DDC6"/>
          </w:divBdr>
        </w:div>
        <w:div w:id="374278086">
          <w:marLeft w:val="0"/>
          <w:marRight w:val="0"/>
          <w:marTop w:val="0"/>
          <w:marBottom w:val="104"/>
          <w:divBdr>
            <w:top w:val="single" w:sz="4" w:space="0" w:color="D5DDC6"/>
            <w:left w:val="single" w:sz="18" w:space="0" w:color="66BB55"/>
            <w:bottom w:val="single" w:sz="4" w:space="0" w:color="D5DDC6"/>
            <w:right w:val="single" w:sz="4" w:space="0" w:color="D5DDC6"/>
          </w:divBdr>
        </w:div>
        <w:div w:id="1231649650">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042855331">
      <w:bodyDiv w:val="1"/>
      <w:marLeft w:val="0"/>
      <w:marRight w:val="0"/>
      <w:marTop w:val="0"/>
      <w:marBottom w:val="0"/>
      <w:divBdr>
        <w:top w:val="none" w:sz="0" w:space="0" w:color="auto"/>
        <w:left w:val="none" w:sz="0" w:space="0" w:color="auto"/>
        <w:bottom w:val="none" w:sz="0" w:space="0" w:color="auto"/>
        <w:right w:val="none" w:sz="0" w:space="0" w:color="auto"/>
      </w:divBdr>
      <w:divsChild>
        <w:div w:id="1721586624">
          <w:marLeft w:val="0"/>
          <w:marRight w:val="0"/>
          <w:marTop w:val="0"/>
          <w:marBottom w:val="104"/>
          <w:divBdr>
            <w:top w:val="single" w:sz="4" w:space="0" w:color="D5DDC6"/>
            <w:left w:val="single" w:sz="18" w:space="0" w:color="66BB55"/>
            <w:bottom w:val="single" w:sz="4" w:space="0" w:color="D5DDC6"/>
            <w:right w:val="single" w:sz="4" w:space="0" w:color="D5DDC6"/>
          </w:divBdr>
        </w:div>
        <w:div w:id="233784941">
          <w:marLeft w:val="0"/>
          <w:marRight w:val="0"/>
          <w:marTop w:val="104"/>
          <w:marBottom w:val="0"/>
          <w:divBdr>
            <w:top w:val="single" w:sz="4" w:space="0" w:color="D5DDC6"/>
            <w:left w:val="single" w:sz="4" w:space="3" w:color="D5DDC6"/>
            <w:bottom w:val="single" w:sz="4" w:space="0" w:color="D5DDC6"/>
            <w:right w:val="single" w:sz="4" w:space="0" w:color="D5DDC6"/>
          </w:divBdr>
        </w:div>
        <w:div w:id="1058288138">
          <w:marLeft w:val="0"/>
          <w:marRight w:val="0"/>
          <w:marTop w:val="0"/>
          <w:marBottom w:val="104"/>
          <w:divBdr>
            <w:top w:val="single" w:sz="4" w:space="0" w:color="D5DDC6"/>
            <w:left w:val="single" w:sz="18" w:space="0" w:color="66BB55"/>
            <w:bottom w:val="single" w:sz="4" w:space="0" w:color="D5DDC6"/>
            <w:right w:val="single" w:sz="4" w:space="0" w:color="D5DDC6"/>
          </w:divBdr>
        </w:div>
        <w:div w:id="1836144704">
          <w:marLeft w:val="0"/>
          <w:marRight w:val="0"/>
          <w:marTop w:val="0"/>
          <w:marBottom w:val="104"/>
          <w:divBdr>
            <w:top w:val="single" w:sz="4" w:space="0" w:color="D5DDC6"/>
            <w:left w:val="single" w:sz="18" w:space="0" w:color="66BB55"/>
            <w:bottom w:val="single" w:sz="4" w:space="0" w:color="D5DDC6"/>
            <w:right w:val="single" w:sz="4" w:space="0" w:color="D5DDC6"/>
          </w:divBdr>
        </w:div>
        <w:div w:id="927081901">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063166972">
      <w:bodyDiv w:val="1"/>
      <w:marLeft w:val="0"/>
      <w:marRight w:val="0"/>
      <w:marTop w:val="0"/>
      <w:marBottom w:val="0"/>
      <w:divBdr>
        <w:top w:val="none" w:sz="0" w:space="0" w:color="auto"/>
        <w:left w:val="none" w:sz="0" w:space="0" w:color="auto"/>
        <w:bottom w:val="none" w:sz="0" w:space="0" w:color="auto"/>
        <w:right w:val="none" w:sz="0" w:space="0" w:color="auto"/>
      </w:divBdr>
      <w:divsChild>
        <w:div w:id="238441261">
          <w:marLeft w:val="0"/>
          <w:marRight w:val="0"/>
          <w:marTop w:val="0"/>
          <w:marBottom w:val="0"/>
          <w:divBdr>
            <w:top w:val="none" w:sz="0" w:space="0" w:color="auto"/>
            <w:left w:val="none" w:sz="0" w:space="0" w:color="auto"/>
            <w:bottom w:val="none" w:sz="0" w:space="0" w:color="auto"/>
            <w:right w:val="none" w:sz="0" w:space="0" w:color="auto"/>
          </w:divBdr>
        </w:div>
        <w:div w:id="388571755">
          <w:marLeft w:val="0"/>
          <w:marRight w:val="0"/>
          <w:marTop w:val="0"/>
          <w:marBottom w:val="104"/>
          <w:divBdr>
            <w:top w:val="single" w:sz="4" w:space="0" w:color="D5DDC6"/>
            <w:left w:val="single" w:sz="18" w:space="0" w:color="66BB55"/>
            <w:bottom w:val="single" w:sz="4" w:space="0" w:color="D5DDC6"/>
            <w:right w:val="single" w:sz="4" w:space="0" w:color="D5DDC6"/>
          </w:divBdr>
        </w:div>
        <w:div w:id="162164969">
          <w:marLeft w:val="0"/>
          <w:marRight w:val="0"/>
          <w:marTop w:val="0"/>
          <w:marBottom w:val="104"/>
          <w:divBdr>
            <w:top w:val="single" w:sz="4" w:space="0" w:color="D5DDC6"/>
            <w:left w:val="single" w:sz="18" w:space="0" w:color="66BB55"/>
            <w:bottom w:val="single" w:sz="4" w:space="0" w:color="D5DDC6"/>
            <w:right w:val="single" w:sz="4" w:space="0" w:color="D5DDC6"/>
          </w:divBdr>
        </w:div>
        <w:div w:id="1137645203">
          <w:marLeft w:val="0"/>
          <w:marRight w:val="0"/>
          <w:marTop w:val="104"/>
          <w:marBottom w:val="0"/>
          <w:divBdr>
            <w:top w:val="single" w:sz="4" w:space="0" w:color="D5DDC6"/>
            <w:left w:val="single" w:sz="4" w:space="3" w:color="D5DDC6"/>
            <w:bottom w:val="single" w:sz="4" w:space="0" w:color="D5DDC6"/>
            <w:right w:val="single" w:sz="4" w:space="0" w:color="D5DDC6"/>
          </w:divBdr>
        </w:div>
        <w:div w:id="340352784">
          <w:marLeft w:val="0"/>
          <w:marRight w:val="0"/>
          <w:marTop w:val="104"/>
          <w:marBottom w:val="0"/>
          <w:divBdr>
            <w:top w:val="single" w:sz="4" w:space="0" w:color="D5DDC6"/>
            <w:left w:val="single" w:sz="4" w:space="3" w:color="D5DDC6"/>
            <w:bottom w:val="single" w:sz="4" w:space="0" w:color="D5DDC6"/>
            <w:right w:val="single" w:sz="4" w:space="0" w:color="D5DDC6"/>
          </w:divBdr>
        </w:div>
        <w:div w:id="1347710136">
          <w:marLeft w:val="0"/>
          <w:marRight w:val="0"/>
          <w:marTop w:val="0"/>
          <w:marBottom w:val="104"/>
          <w:divBdr>
            <w:top w:val="single" w:sz="4" w:space="0" w:color="D5DDC6"/>
            <w:left w:val="single" w:sz="18" w:space="0" w:color="66BB55"/>
            <w:bottom w:val="single" w:sz="4" w:space="0" w:color="D5DDC6"/>
            <w:right w:val="single" w:sz="4" w:space="0" w:color="D5DDC6"/>
          </w:divBdr>
        </w:div>
        <w:div w:id="1997099984">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118136043">
      <w:bodyDiv w:val="1"/>
      <w:marLeft w:val="0"/>
      <w:marRight w:val="0"/>
      <w:marTop w:val="0"/>
      <w:marBottom w:val="0"/>
      <w:divBdr>
        <w:top w:val="none" w:sz="0" w:space="0" w:color="auto"/>
        <w:left w:val="none" w:sz="0" w:space="0" w:color="auto"/>
        <w:bottom w:val="none" w:sz="0" w:space="0" w:color="auto"/>
        <w:right w:val="none" w:sz="0" w:space="0" w:color="auto"/>
      </w:divBdr>
      <w:divsChild>
        <w:div w:id="1069689883">
          <w:marLeft w:val="0"/>
          <w:marRight w:val="0"/>
          <w:marTop w:val="0"/>
          <w:marBottom w:val="104"/>
          <w:divBdr>
            <w:top w:val="single" w:sz="4" w:space="0" w:color="D5DDC6"/>
            <w:left w:val="single" w:sz="18" w:space="0" w:color="66BB55"/>
            <w:bottom w:val="single" w:sz="4" w:space="0" w:color="D5DDC6"/>
            <w:right w:val="single" w:sz="4" w:space="0" w:color="D5DDC6"/>
          </w:divBdr>
        </w:div>
        <w:div w:id="724448579">
          <w:marLeft w:val="0"/>
          <w:marRight w:val="0"/>
          <w:marTop w:val="104"/>
          <w:marBottom w:val="0"/>
          <w:divBdr>
            <w:top w:val="single" w:sz="4" w:space="0" w:color="D5DDC6"/>
            <w:left w:val="single" w:sz="4" w:space="3" w:color="D5DDC6"/>
            <w:bottom w:val="single" w:sz="4" w:space="0" w:color="D5DDC6"/>
            <w:right w:val="single" w:sz="4" w:space="0" w:color="D5DDC6"/>
          </w:divBdr>
        </w:div>
        <w:div w:id="971446946">
          <w:marLeft w:val="0"/>
          <w:marRight w:val="0"/>
          <w:marTop w:val="0"/>
          <w:marBottom w:val="104"/>
          <w:divBdr>
            <w:top w:val="single" w:sz="4" w:space="0" w:color="D5DDC6"/>
            <w:left w:val="single" w:sz="18" w:space="0" w:color="66BB55"/>
            <w:bottom w:val="single" w:sz="4" w:space="0" w:color="D5DDC6"/>
            <w:right w:val="single" w:sz="4" w:space="0" w:color="D5DDC6"/>
          </w:divBdr>
        </w:div>
        <w:div w:id="1389761477">
          <w:marLeft w:val="0"/>
          <w:marRight w:val="0"/>
          <w:marTop w:val="104"/>
          <w:marBottom w:val="0"/>
          <w:divBdr>
            <w:top w:val="single" w:sz="4" w:space="0" w:color="D5DDC6"/>
            <w:left w:val="single" w:sz="4" w:space="3" w:color="D5DDC6"/>
            <w:bottom w:val="single" w:sz="4" w:space="0" w:color="D5DDC6"/>
            <w:right w:val="single" w:sz="4" w:space="0" w:color="D5DDC6"/>
          </w:divBdr>
        </w:div>
      </w:divsChild>
    </w:div>
    <w:div w:id="2124304939">
      <w:bodyDiv w:val="1"/>
      <w:marLeft w:val="0"/>
      <w:marRight w:val="0"/>
      <w:marTop w:val="0"/>
      <w:marBottom w:val="0"/>
      <w:divBdr>
        <w:top w:val="none" w:sz="0" w:space="0" w:color="auto"/>
        <w:left w:val="none" w:sz="0" w:space="0" w:color="auto"/>
        <w:bottom w:val="none" w:sz="0" w:space="0" w:color="auto"/>
        <w:right w:val="none" w:sz="0" w:space="0" w:color="auto"/>
      </w:divBdr>
      <w:divsChild>
        <w:div w:id="1071346907">
          <w:marLeft w:val="130"/>
          <w:marRight w:val="0"/>
          <w:marTop w:val="0"/>
          <w:marBottom w:val="0"/>
          <w:divBdr>
            <w:top w:val="single" w:sz="4" w:space="0" w:color="FFC0CB"/>
            <w:left w:val="single" w:sz="4" w:space="1" w:color="FFC0CB"/>
            <w:bottom w:val="single" w:sz="4" w:space="1" w:color="FFC0CB"/>
            <w:right w:val="single" w:sz="4" w:space="1" w:color="FFC0CB"/>
          </w:divBdr>
        </w:div>
        <w:div w:id="870188908">
          <w:marLeft w:val="0"/>
          <w:marRight w:val="0"/>
          <w:marTop w:val="0"/>
          <w:marBottom w:val="104"/>
          <w:divBdr>
            <w:top w:val="single" w:sz="4" w:space="0" w:color="D5DDC6"/>
            <w:left w:val="single" w:sz="18" w:space="0" w:color="66BB55"/>
            <w:bottom w:val="single" w:sz="4" w:space="0" w:color="D5DDC6"/>
            <w:right w:val="single" w:sz="4" w:space="0" w:color="D5DDC6"/>
          </w:divBdr>
        </w:div>
        <w:div w:id="940648740">
          <w:marLeft w:val="0"/>
          <w:marRight w:val="0"/>
          <w:marTop w:val="0"/>
          <w:marBottom w:val="104"/>
          <w:divBdr>
            <w:top w:val="single" w:sz="4" w:space="0" w:color="D5DDC6"/>
            <w:left w:val="single" w:sz="18" w:space="0" w:color="66BB55"/>
            <w:bottom w:val="single" w:sz="4" w:space="0" w:color="D5DDC6"/>
            <w:right w:val="single" w:sz="4" w:space="0" w:color="D5DDC6"/>
          </w:divBdr>
        </w:div>
        <w:div w:id="1294755326">
          <w:marLeft w:val="0"/>
          <w:marRight w:val="0"/>
          <w:marTop w:val="104"/>
          <w:marBottom w:val="0"/>
          <w:divBdr>
            <w:top w:val="single" w:sz="4" w:space="0" w:color="D5DDC6"/>
            <w:left w:val="single" w:sz="4" w:space="3" w:color="D5DDC6"/>
            <w:bottom w:val="single" w:sz="4" w:space="0" w:color="D5DDC6"/>
            <w:right w:val="single" w:sz="4" w:space="0" w:color="D5DDC6"/>
          </w:divBdr>
        </w:div>
        <w:div w:id="575166052">
          <w:marLeft w:val="0"/>
          <w:marRight w:val="0"/>
          <w:marTop w:val="0"/>
          <w:marBottom w:val="104"/>
          <w:divBdr>
            <w:top w:val="single" w:sz="4" w:space="0" w:color="D5DDC6"/>
            <w:left w:val="single" w:sz="18" w:space="0" w:color="66BB55"/>
            <w:bottom w:val="single" w:sz="4" w:space="0" w:color="D5DDC6"/>
            <w:right w:val="single" w:sz="4" w:space="0" w:color="D5DDC6"/>
          </w:divBdr>
        </w:div>
        <w:div w:id="1491826523">
          <w:marLeft w:val="0"/>
          <w:marRight w:val="0"/>
          <w:marTop w:val="104"/>
          <w:marBottom w:val="0"/>
          <w:divBdr>
            <w:top w:val="single" w:sz="4" w:space="0" w:color="D5DDC6"/>
            <w:left w:val="single" w:sz="4" w:space="3" w:color="D5DDC6"/>
            <w:bottom w:val="single" w:sz="4" w:space="0" w:color="D5DDC6"/>
            <w:right w:val="single" w:sz="4" w:space="0" w:color="D5DDC6"/>
          </w:divBdr>
        </w:div>
        <w:div w:id="1075665454">
          <w:marLeft w:val="0"/>
          <w:marRight w:val="0"/>
          <w:marTop w:val="0"/>
          <w:marBottom w:val="104"/>
          <w:divBdr>
            <w:top w:val="single" w:sz="4" w:space="0" w:color="D5DDC6"/>
            <w:left w:val="single" w:sz="18" w:space="0" w:color="66BB55"/>
            <w:bottom w:val="single" w:sz="4" w:space="0" w:color="D5DDC6"/>
            <w:right w:val="single" w:sz="4" w:space="0" w:color="D5DDC6"/>
          </w:divBdr>
        </w:div>
        <w:div w:id="1036779735">
          <w:marLeft w:val="0"/>
          <w:marRight w:val="0"/>
          <w:marTop w:val="104"/>
          <w:marBottom w:val="0"/>
          <w:divBdr>
            <w:top w:val="single" w:sz="4" w:space="0" w:color="D5DDC6"/>
            <w:left w:val="single" w:sz="4" w:space="3" w:color="D5DDC6"/>
            <w:bottom w:val="single" w:sz="4" w:space="0" w:color="D5DDC6"/>
            <w:right w:val="single" w:sz="4" w:space="0" w:color="D5DDC6"/>
          </w:divBdr>
        </w:div>
        <w:div w:id="1504737353">
          <w:marLeft w:val="0"/>
          <w:marRight w:val="0"/>
          <w:marTop w:val="0"/>
          <w:marBottom w:val="104"/>
          <w:divBdr>
            <w:top w:val="single" w:sz="4" w:space="0" w:color="D5DDC6"/>
            <w:left w:val="single" w:sz="18" w:space="0" w:color="66BB55"/>
            <w:bottom w:val="single" w:sz="4" w:space="0" w:color="D5DDC6"/>
            <w:right w:val="single" w:sz="4" w:space="0" w:color="D5DDC6"/>
          </w:divBdr>
        </w:div>
        <w:div w:id="677974066">
          <w:marLeft w:val="0"/>
          <w:marRight w:val="0"/>
          <w:marTop w:val="104"/>
          <w:marBottom w:val="0"/>
          <w:divBdr>
            <w:top w:val="single" w:sz="4" w:space="0" w:color="D5DDC6"/>
            <w:left w:val="single" w:sz="4" w:space="3" w:color="D5DDC6"/>
            <w:bottom w:val="single" w:sz="4" w:space="0" w:color="D5DDC6"/>
            <w:right w:val="single" w:sz="4" w:space="0" w:color="D5DDC6"/>
          </w:divBdr>
        </w:div>
        <w:div w:id="1289119190">
          <w:marLeft w:val="0"/>
          <w:marRight w:val="0"/>
          <w:marTop w:val="0"/>
          <w:marBottom w:val="104"/>
          <w:divBdr>
            <w:top w:val="single" w:sz="4" w:space="0" w:color="D5DDC6"/>
            <w:left w:val="single" w:sz="18" w:space="0" w:color="66BB55"/>
            <w:bottom w:val="single" w:sz="4" w:space="0" w:color="D5DDC6"/>
            <w:right w:val="single" w:sz="4" w:space="0" w:color="D5DDC6"/>
          </w:divBdr>
        </w:div>
        <w:div w:id="1509834493">
          <w:marLeft w:val="0"/>
          <w:marRight w:val="0"/>
          <w:marTop w:val="104"/>
          <w:marBottom w:val="0"/>
          <w:divBdr>
            <w:top w:val="single" w:sz="4" w:space="0" w:color="D5DDC6"/>
            <w:left w:val="single" w:sz="4" w:space="3" w:color="D5DDC6"/>
            <w:bottom w:val="single" w:sz="4" w:space="0" w:color="D5DDC6"/>
            <w:right w:val="single" w:sz="4" w:space="0" w:color="D5DDC6"/>
          </w:divBdr>
        </w:div>
        <w:div w:id="1272130203">
          <w:marLeft w:val="0"/>
          <w:marRight w:val="0"/>
          <w:marTop w:val="0"/>
          <w:marBottom w:val="104"/>
          <w:divBdr>
            <w:top w:val="single" w:sz="4" w:space="0" w:color="D5DDC6"/>
            <w:left w:val="single" w:sz="18" w:space="0" w:color="66BB55"/>
            <w:bottom w:val="single" w:sz="4" w:space="0" w:color="D5DDC6"/>
            <w:right w:val="single" w:sz="4" w:space="0" w:color="D5DDC6"/>
          </w:divBdr>
        </w:div>
        <w:div w:id="583495180">
          <w:marLeft w:val="0"/>
          <w:marRight w:val="0"/>
          <w:marTop w:val="104"/>
          <w:marBottom w:val="0"/>
          <w:divBdr>
            <w:top w:val="single" w:sz="4" w:space="0" w:color="D5DDC6"/>
            <w:left w:val="single" w:sz="4" w:space="3" w:color="D5DDC6"/>
            <w:bottom w:val="single" w:sz="4" w:space="0" w:color="D5DDC6"/>
            <w:right w:val="single" w:sz="4" w:space="0" w:color="D5DDC6"/>
          </w:divBdr>
        </w:div>
        <w:div w:id="2036686060">
          <w:marLeft w:val="0"/>
          <w:marRight w:val="0"/>
          <w:marTop w:val="0"/>
          <w:marBottom w:val="104"/>
          <w:divBdr>
            <w:top w:val="single" w:sz="4" w:space="0" w:color="D5DDC6"/>
            <w:left w:val="single" w:sz="18" w:space="0" w:color="66BB55"/>
            <w:bottom w:val="single" w:sz="4" w:space="0" w:color="D5DDC6"/>
            <w:right w:val="single" w:sz="4" w:space="0" w:color="D5DDC6"/>
          </w:divBdr>
        </w:div>
        <w:div w:id="1666006496">
          <w:marLeft w:val="0"/>
          <w:marRight w:val="0"/>
          <w:marTop w:val="104"/>
          <w:marBottom w:val="0"/>
          <w:divBdr>
            <w:top w:val="single" w:sz="4" w:space="0" w:color="D5DDC6"/>
            <w:left w:val="single" w:sz="4" w:space="3" w:color="D5DDC6"/>
            <w:bottom w:val="single" w:sz="4" w:space="0" w:color="D5DDC6"/>
            <w:right w:val="single" w:sz="4" w:space="0" w:color="D5DDC6"/>
          </w:divBdr>
        </w:div>
        <w:div w:id="2109931898">
          <w:marLeft w:val="0"/>
          <w:marRight w:val="0"/>
          <w:marTop w:val="0"/>
          <w:marBottom w:val="104"/>
          <w:divBdr>
            <w:top w:val="single" w:sz="4" w:space="0" w:color="D5DDC6"/>
            <w:left w:val="single" w:sz="18" w:space="0" w:color="66BB55"/>
            <w:bottom w:val="single" w:sz="4" w:space="0" w:color="D5DDC6"/>
            <w:right w:val="single" w:sz="4" w:space="0" w:color="D5DDC6"/>
          </w:divBdr>
        </w:div>
        <w:div w:id="802580805">
          <w:marLeft w:val="0"/>
          <w:marRight w:val="0"/>
          <w:marTop w:val="104"/>
          <w:marBottom w:val="0"/>
          <w:divBdr>
            <w:top w:val="single" w:sz="4" w:space="0" w:color="D5DDC6"/>
            <w:left w:val="single" w:sz="4" w:space="3" w:color="D5DDC6"/>
            <w:bottom w:val="single" w:sz="4" w:space="0" w:color="D5DDC6"/>
            <w:right w:val="single" w:sz="4" w:space="0" w:color="D5DDC6"/>
          </w:divBdr>
        </w:div>
        <w:div w:id="1536118403">
          <w:marLeft w:val="0"/>
          <w:marRight w:val="0"/>
          <w:marTop w:val="0"/>
          <w:marBottom w:val="104"/>
          <w:divBdr>
            <w:top w:val="single" w:sz="4" w:space="0" w:color="D5DDC6"/>
            <w:left w:val="single" w:sz="18" w:space="0" w:color="66BB55"/>
            <w:bottom w:val="single" w:sz="4" w:space="0" w:color="D5DDC6"/>
            <w:right w:val="single" w:sz="4" w:space="0" w:color="D5DDC6"/>
          </w:divBdr>
        </w:div>
        <w:div w:id="1191067429">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interface-in-java" TargetMode="External"/><Relationship Id="rId117" Type="http://schemas.openxmlformats.org/officeDocument/2006/relationships/hyperlink" Target="https://www.tutorialspoint.com/java/java_filereader_class.htm" TargetMode="External"/><Relationship Id="rId21" Type="http://schemas.openxmlformats.org/officeDocument/2006/relationships/hyperlink" Target="https://www.javatpoint.com/package-class" TargetMode="External"/><Relationship Id="rId42" Type="http://schemas.openxmlformats.org/officeDocument/2006/relationships/hyperlink" Target="http://www.javatpoint.com/opr/test.jsp?filename=localInner1" TargetMode="External"/><Relationship Id="rId47" Type="http://schemas.openxmlformats.org/officeDocument/2006/relationships/hyperlink" Target="https://www.javatpoint.com/exception-handling-in-java" TargetMode="External"/><Relationship Id="rId63" Type="http://schemas.openxmlformats.org/officeDocument/2006/relationships/hyperlink" Target="https://www.javatpoint.com/life-cycle-of-a-thread" TargetMode="External"/><Relationship Id="rId68" Type="http://schemas.openxmlformats.org/officeDocument/2006/relationships/hyperlink" Target="https://www.javatpoint.com/life-cycle-of-a-thread" TargetMode="External"/><Relationship Id="rId84" Type="http://schemas.openxmlformats.org/officeDocument/2006/relationships/hyperlink" Target="https://www.javatpoint.com/java-localdatetime" TargetMode="External"/><Relationship Id="rId89" Type="http://schemas.openxmlformats.org/officeDocument/2006/relationships/hyperlink" Target="https://www.javatpoint.com/java-zoneddatetime" TargetMode="External"/><Relationship Id="rId112" Type="http://schemas.openxmlformats.org/officeDocument/2006/relationships/hyperlink" Target="https://www.tutorialspoint.com/java/java_bytearrayinputstream.htm" TargetMode="External"/><Relationship Id="rId133" Type="http://schemas.openxmlformats.org/officeDocument/2006/relationships/hyperlink" Target="https://www.javatpoint.com/java-tutorial" TargetMode="External"/><Relationship Id="rId138" Type="http://schemas.openxmlformats.org/officeDocument/2006/relationships/hyperlink" Target="https://www.javatpoint.com/java-tutorial" TargetMode="External"/><Relationship Id="rId16" Type="http://schemas.openxmlformats.org/officeDocument/2006/relationships/hyperlink" Target="https://www.javatpoint.com/package" TargetMode="External"/><Relationship Id="rId107" Type="http://schemas.openxmlformats.org/officeDocument/2006/relationships/hyperlink" Target="https://www.guru99.com/images/uploads/2012/12/java11.jpg" TargetMode="External"/><Relationship Id="rId11" Type="http://schemas.openxmlformats.org/officeDocument/2006/relationships/hyperlink" Target="https://www.javatpoint.com/package" TargetMode="External"/><Relationship Id="rId32" Type="http://schemas.openxmlformats.org/officeDocument/2006/relationships/hyperlink" Target="https://www.javatpoint.com/java-inner-class" TargetMode="External"/><Relationship Id="rId37" Type="http://schemas.openxmlformats.org/officeDocument/2006/relationships/hyperlink" Target="https://www.javatpoint.com/local-inner-class" TargetMode="External"/><Relationship Id="rId53" Type="http://schemas.openxmlformats.org/officeDocument/2006/relationships/hyperlink" Target="http://www.javatpoint.com/opr/test.jsp?filename=MultipleCatchBlock4" TargetMode="External"/><Relationship Id="rId58" Type="http://schemas.openxmlformats.org/officeDocument/2006/relationships/hyperlink" Target="https://www.javatpoint.com/multithreading-in-java" TargetMode="External"/><Relationship Id="rId74" Type="http://schemas.openxmlformats.org/officeDocument/2006/relationships/hyperlink" Target="http://www.javatpoint.com/opr/test.jsp?filename=TestJoinMethod3" TargetMode="External"/><Relationship Id="rId79" Type="http://schemas.openxmlformats.org/officeDocument/2006/relationships/hyperlink" Target="http://www.javatpoint.com/opr/test.jsp?filename=TestDaemonThread1" TargetMode="External"/><Relationship Id="rId102" Type="http://schemas.openxmlformats.org/officeDocument/2006/relationships/hyperlink" Target="https://www.geeksforgeeks.org/java-util-vector-class-java/" TargetMode="External"/><Relationship Id="rId123" Type="http://schemas.openxmlformats.org/officeDocument/2006/relationships/hyperlink" Target="https://www.javatpoint.com/array-in-java" TargetMode="External"/><Relationship Id="rId128" Type="http://schemas.openxmlformats.org/officeDocument/2006/relationships/hyperlink" Target="https://www.javatpoint.com/object-and-class-in-java" TargetMode="External"/><Relationship Id="rId144" Type="http://schemas.openxmlformats.org/officeDocument/2006/relationships/hyperlink" Target="https://www.javatpoint.com/java-8-stream" TargetMode="External"/><Relationship Id="rId149"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javatpoint.com/java-zoneid" TargetMode="External"/><Relationship Id="rId95" Type="http://schemas.openxmlformats.org/officeDocument/2006/relationships/hyperlink" Target="https://www.javatpoint.com/java-duration" TargetMode="External"/><Relationship Id="rId22" Type="http://schemas.openxmlformats.org/officeDocument/2006/relationships/hyperlink" Target="https://www.javatpoint.com/src/oops/callbyvalue1.zip" TargetMode="External"/><Relationship Id="rId27" Type="http://schemas.openxmlformats.org/officeDocument/2006/relationships/hyperlink" Target="https://www.javatpoint.com/interface-in-java" TargetMode="External"/><Relationship Id="rId43" Type="http://schemas.openxmlformats.org/officeDocument/2006/relationships/hyperlink" Target="http://www.javatpoint.com/opr/test.jsp?filename=TestOuter1" TargetMode="External"/><Relationship Id="rId48" Type="http://schemas.openxmlformats.org/officeDocument/2006/relationships/hyperlink" Target="https://www.javatpoint.com/exception-handling-in-java" TargetMode="External"/><Relationship Id="rId64" Type="http://schemas.openxmlformats.org/officeDocument/2006/relationships/hyperlink" Target="https://www.javatpoint.com/life-cycle-of-a-thread" TargetMode="External"/><Relationship Id="rId69" Type="http://schemas.openxmlformats.org/officeDocument/2006/relationships/hyperlink" Target="http://www.javatpoint.com/opr/test.jsp?filename=TestThreadTwice1" TargetMode="External"/><Relationship Id="rId113" Type="http://schemas.openxmlformats.org/officeDocument/2006/relationships/hyperlink" Target="https://www.tutorialspoint.com/java/java_datainputstream.htm" TargetMode="External"/><Relationship Id="rId118" Type="http://schemas.openxmlformats.org/officeDocument/2006/relationships/hyperlink" Target="https://www.tutorialspoint.com/java/java_filewriter_class.htm" TargetMode="External"/><Relationship Id="rId134" Type="http://schemas.openxmlformats.org/officeDocument/2006/relationships/hyperlink" Target="https://www.javatpoint.com/object-class" TargetMode="External"/><Relationship Id="rId139" Type="http://schemas.openxmlformats.org/officeDocument/2006/relationships/hyperlink" Target="https://www.javatpoint.com/object-class" TargetMode="External"/><Relationship Id="rId80" Type="http://schemas.openxmlformats.org/officeDocument/2006/relationships/hyperlink" Target="http://www.javatpoint.com/opr/test.jsp?filename=TestDaemonThread2" TargetMode="External"/><Relationship Id="rId85" Type="http://schemas.openxmlformats.org/officeDocument/2006/relationships/hyperlink" Target="https://www.javatpoint.com/java-monthday"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package" TargetMode="External"/><Relationship Id="rId17" Type="http://schemas.openxmlformats.org/officeDocument/2006/relationships/hyperlink" Target="https://www.javatpoint.com/package" TargetMode="External"/><Relationship Id="rId25" Type="http://schemas.openxmlformats.org/officeDocument/2006/relationships/hyperlink" Target="https://www.javatpoint.com/interface-in-java" TargetMode="External"/><Relationship Id="rId33" Type="http://schemas.openxmlformats.org/officeDocument/2006/relationships/hyperlink" Target="https://www.javatpoint.com/java-inner-class" TargetMode="External"/><Relationship Id="rId38" Type="http://schemas.openxmlformats.org/officeDocument/2006/relationships/hyperlink" Target="https://www.javatpoint.com/static-nested-class" TargetMode="External"/><Relationship Id="rId46" Type="http://schemas.openxmlformats.org/officeDocument/2006/relationships/hyperlink" Target="https://www.javatpoint.com/exception-handling-in-java" TargetMode="External"/><Relationship Id="rId59" Type="http://schemas.openxmlformats.org/officeDocument/2006/relationships/hyperlink" Target="https://www.javatpoint.com/multithreading-in-java" TargetMode="External"/><Relationship Id="rId67" Type="http://schemas.openxmlformats.org/officeDocument/2006/relationships/hyperlink" Target="https://www.javatpoint.com/life-cycle-of-a-thread" TargetMode="External"/><Relationship Id="rId103" Type="http://schemas.openxmlformats.org/officeDocument/2006/relationships/hyperlink" Target="https://www.geeksforgeeks.org/stack-class-in-java/" TargetMode="External"/><Relationship Id="rId108" Type="http://schemas.openxmlformats.org/officeDocument/2006/relationships/image" Target="media/image2.jpeg"/><Relationship Id="rId116" Type="http://schemas.openxmlformats.org/officeDocument/2006/relationships/hyperlink" Target="https://www.tutorialspoint.com/java/java_file_class.htm" TargetMode="External"/><Relationship Id="rId124" Type="http://schemas.openxmlformats.org/officeDocument/2006/relationships/hyperlink" Target="https://www.javatpoint.com/java-file-class" TargetMode="External"/><Relationship Id="rId129" Type="http://schemas.openxmlformats.org/officeDocument/2006/relationships/hyperlink" Target="https://www.javatpoint.com/array-in-java" TargetMode="External"/><Relationship Id="rId137" Type="http://schemas.openxmlformats.org/officeDocument/2006/relationships/hyperlink" Target="https://www.javatpoint.com/array-in-java" TargetMode="External"/><Relationship Id="rId20" Type="http://schemas.openxmlformats.org/officeDocument/2006/relationships/hyperlink" Target="https://www.javatpoint.com/package" TargetMode="External"/><Relationship Id="rId41" Type="http://schemas.openxmlformats.org/officeDocument/2006/relationships/hyperlink" Target="http://www.javatpoint.com/opr/test.jsp?filename=TestAnnonymousInner" TargetMode="External"/><Relationship Id="rId54" Type="http://schemas.openxmlformats.org/officeDocument/2006/relationships/hyperlink" Target="http://www.javatpoint.com/opr/test.jsp?filename=MultipleCatchBlock5" TargetMode="External"/><Relationship Id="rId62" Type="http://schemas.openxmlformats.org/officeDocument/2006/relationships/hyperlink" Target="https://www.javatpoint.com/multithreading-in-java" TargetMode="External"/><Relationship Id="rId70" Type="http://schemas.openxmlformats.org/officeDocument/2006/relationships/hyperlink" Target="http://www.javatpoint.com/opr/test.jsp?filename=TestCallRun1" TargetMode="External"/><Relationship Id="rId75" Type="http://schemas.openxmlformats.org/officeDocument/2006/relationships/hyperlink" Target="http://www.javatpoint.com/opr/test.jsp?filename=TestJoinMethod4" TargetMode="External"/><Relationship Id="rId83" Type="http://schemas.openxmlformats.org/officeDocument/2006/relationships/hyperlink" Target="https://www.javatpoint.com/java-localtime" TargetMode="External"/><Relationship Id="rId88" Type="http://schemas.openxmlformats.org/officeDocument/2006/relationships/hyperlink" Target="https://www.javatpoint.com/java-clock" TargetMode="External"/><Relationship Id="rId91" Type="http://schemas.openxmlformats.org/officeDocument/2006/relationships/hyperlink" Target="https://www.javatpoint.com/java-zoneoffset" TargetMode="External"/><Relationship Id="rId96" Type="http://schemas.openxmlformats.org/officeDocument/2006/relationships/hyperlink" Target="https://www.javatpoint.com/java-instant" TargetMode="External"/><Relationship Id="rId111" Type="http://schemas.openxmlformats.org/officeDocument/2006/relationships/image" Target="media/image4.png"/><Relationship Id="rId132" Type="http://schemas.openxmlformats.org/officeDocument/2006/relationships/hyperlink" Target="https://www.javatpoint.com/array-in-java" TargetMode="External"/><Relationship Id="rId140" Type="http://schemas.openxmlformats.org/officeDocument/2006/relationships/hyperlink" Target="https://www.javatpoint.com/java-8-stream" TargetMode="External"/><Relationship Id="rId145" Type="http://schemas.openxmlformats.org/officeDocument/2006/relationships/hyperlink" Target="https://www.javatpoint.com/java-str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package" TargetMode="External"/><Relationship Id="rId23" Type="http://schemas.openxmlformats.org/officeDocument/2006/relationships/hyperlink" Target="https://www.javatpoint.com/interface-in-java" TargetMode="External"/><Relationship Id="rId28" Type="http://schemas.openxmlformats.org/officeDocument/2006/relationships/hyperlink" Target="https://www.javatpoint.com/nested-interface" TargetMode="External"/><Relationship Id="rId36" Type="http://schemas.openxmlformats.org/officeDocument/2006/relationships/hyperlink" Target="https://www.javatpoint.com/anonymous-inner-class" TargetMode="External"/><Relationship Id="rId49" Type="http://schemas.openxmlformats.org/officeDocument/2006/relationships/hyperlink" Target="https://www.javatpoint.com/exception-handling-in-java" TargetMode="External"/><Relationship Id="rId57" Type="http://schemas.openxmlformats.org/officeDocument/2006/relationships/hyperlink" Target="http://www.javatpoint.com/opr/test.jsp?filename=TestCustomException1" TargetMode="External"/><Relationship Id="rId106" Type="http://schemas.openxmlformats.org/officeDocument/2006/relationships/hyperlink" Target="https://www.guru99.com/images/uploads/2012/12/java6.jpg" TargetMode="External"/><Relationship Id="rId114" Type="http://schemas.openxmlformats.org/officeDocument/2006/relationships/hyperlink" Target="https://www.tutorialspoint.com/java/java_bytearrayoutputstream.htm" TargetMode="External"/><Relationship Id="rId119" Type="http://schemas.openxmlformats.org/officeDocument/2006/relationships/hyperlink" Target="https://www.javatpoint.com/java-fileinputstream-class" TargetMode="External"/><Relationship Id="rId127" Type="http://schemas.openxmlformats.org/officeDocument/2006/relationships/hyperlink" Target="https://www.javatpoint.com/java-8-stream" TargetMode="External"/><Relationship Id="rId10" Type="http://schemas.openxmlformats.org/officeDocument/2006/relationships/hyperlink" Target="https://www.javatpoint.com/package" TargetMode="External"/><Relationship Id="rId31" Type="http://schemas.openxmlformats.org/officeDocument/2006/relationships/hyperlink" Target="https://www.javatpoint.com/java-inner-class" TargetMode="External"/><Relationship Id="rId44" Type="http://schemas.openxmlformats.org/officeDocument/2006/relationships/hyperlink" Target="https://www.javatpoint.com/exception-handling-in-java" TargetMode="External"/><Relationship Id="rId52" Type="http://schemas.openxmlformats.org/officeDocument/2006/relationships/hyperlink" Target="http://www.javatpoint.com/opr/test.jsp?filename=MultipleCatchBlock3" TargetMode="External"/><Relationship Id="rId60" Type="http://schemas.openxmlformats.org/officeDocument/2006/relationships/hyperlink" Target="https://www.javatpoint.com/multithreading-in-java" TargetMode="External"/><Relationship Id="rId65" Type="http://schemas.openxmlformats.org/officeDocument/2006/relationships/hyperlink" Target="https://www.javatpoint.com/life-cycle-of-a-thread" TargetMode="External"/><Relationship Id="rId73" Type="http://schemas.openxmlformats.org/officeDocument/2006/relationships/hyperlink" Target="http://www.javatpoint.com/opr/test.jsp?filename=TestJoinMethod2" TargetMode="External"/><Relationship Id="rId78" Type="http://schemas.openxmlformats.org/officeDocument/2006/relationships/hyperlink" Target="http://www.javatpoint.com/opr/test.jsp?filename=TestMultiPriority1" TargetMode="External"/><Relationship Id="rId81" Type="http://schemas.openxmlformats.org/officeDocument/2006/relationships/hyperlink" Target="http://quiz.geeksforgeeks.org/multithreading-in-java/" TargetMode="External"/><Relationship Id="rId86" Type="http://schemas.openxmlformats.org/officeDocument/2006/relationships/hyperlink" Target="https://www.javatpoint.com/java-offsettime" TargetMode="External"/><Relationship Id="rId94" Type="http://schemas.openxmlformats.org/officeDocument/2006/relationships/hyperlink" Target="https://www.javatpoint.com/java-period" TargetMode="External"/><Relationship Id="rId99" Type="http://schemas.openxmlformats.org/officeDocument/2006/relationships/hyperlink" Target="https://www.geeksforgeeks.org/collections-in-java-2/" TargetMode="External"/><Relationship Id="rId101" Type="http://schemas.openxmlformats.org/officeDocument/2006/relationships/hyperlink" Target="https://www.geeksforgeeks.org/linked-list-in-java/" TargetMode="External"/><Relationship Id="rId122" Type="http://schemas.openxmlformats.org/officeDocument/2006/relationships/hyperlink" Target="https://www.javatpoint.com/java-filterwriter-class" TargetMode="External"/><Relationship Id="rId130" Type="http://schemas.openxmlformats.org/officeDocument/2006/relationships/hyperlink" Target="https://www.javatpoint.com/object-and-class-in-java" TargetMode="External"/><Relationship Id="rId135" Type="http://schemas.openxmlformats.org/officeDocument/2006/relationships/hyperlink" Target="https://www.javatpoint.com/java-8-stream" TargetMode="External"/><Relationship Id="rId143" Type="http://schemas.openxmlformats.org/officeDocument/2006/relationships/hyperlink" Target="https://www.javatpoint.com/array-in-java"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3" Type="http://schemas.openxmlformats.org/officeDocument/2006/relationships/hyperlink" Target="https://www.javatpoint.com/package" TargetMode="External"/><Relationship Id="rId18" Type="http://schemas.openxmlformats.org/officeDocument/2006/relationships/hyperlink" Target="https://www.javatpoint.com/package" TargetMode="External"/><Relationship Id="rId39" Type="http://schemas.openxmlformats.org/officeDocument/2006/relationships/hyperlink" Target="https://www.javatpoint.com/nested-interface" TargetMode="External"/><Relationship Id="rId109" Type="http://schemas.openxmlformats.org/officeDocument/2006/relationships/image" Target="media/image3.png"/><Relationship Id="rId34" Type="http://schemas.openxmlformats.org/officeDocument/2006/relationships/hyperlink" Target="https://www.javatpoint.com/java-inner-class" TargetMode="External"/><Relationship Id="rId50" Type="http://schemas.openxmlformats.org/officeDocument/2006/relationships/hyperlink" Target="http://www.javatpoint.com/opr/test.jsp?filename=MultipleCatchBlock1" TargetMode="External"/><Relationship Id="rId55" Type="http://schemas.openxmlformats.org/officeDocument/2006/relationships/hyperlink" Target="http://www.javatpoint.com/opr/test.jsp?filename=TestExceptionPropagation1" TargetMode="External"/><Relationship Id="rId76" Type="http://schemas.openxmlformats.org/officeDocument/2006/relationships/hyperlink" Target="http://www.javatpoint.com/opr/test.jsp?filename=TestMultiNaming1" TargetMode="External"/><Relationship Id="rId97" Type="http://schemas.openxmlformats.org/officeDocument/2006/relationships/hyperlink" Target="https://www.javatpoint.com/java-dayofweek-enum" TargetMode="External"/><Relationship Id="rId104" Type="http://schemas.openxmlformats.org/officeDocument/2006/relationships/image" Target="media/image1.png"/><Relationship Id="rId120" Type="http://schemas.openxmlformats.org/officeDocument/2006/relationships/hyperlink" Target="https://www.javatpoint.com/reentrant-monitor-in-java" TargetMode="External"/><Relationship Id="rId125" Type="http://schemas.openxmlformats.org/officeDocument/2006/relationships/hyperlink" Target="https://www.javatpoint.com/java-filereader-class" TargetMode="External"/><Relationship Id="rId141" Type="http://schemas.openxmlformats.org/officeDocument/2006/relationships/hyperlink" Target="https://www.javatpoint.com/java-constructor" TargetMode="External"/><Relationship Id="rId146" Type="http://schemas.openxmlformats.org/officeDocument/2006/relationships/hyperlink" Target="https://www.javatpoint.com/array-in-java" TargetMode="External"/><Relationship Id="rId7" Type="http://schemas.openxmlformats.org/officeDocument/2006/relationships/hyperlink" Target="https://www.javatpoint.com/difference-between-stringbuffer-and-stringbuilder" TargetMode="External"/><Relationship Id="rId71" Type="http://schemas.openxmlformats.org/officeDocument/2006/relationships/hyperlink" Target="http://www.javatpoint.com/opr/test.jsp?filename=TestCallRun2" TargetMode="External"/><Relationship Id="rId92" Type="http://schemas.openxmlformats.org/officeDocument/2006/relationships/hyperlink" Target="https://www.javatpoint.com/java-year" TargetMode="External"/><Relationship Id="rId2" Type="http://schemas.openxmlformats.org/officeDocument/2006/relationships/styles" Target="styles.xml"/><Relationship Id="rId29" Type="http://schemas.openxmlformats.org/officeDocument/2006/relationships/hyperlink" Target="https://www.javatpoint.com/package" TargetMode="External"/><Relationship Id="rId24" Type="http://schemas.openxmlformats.org/officeDocument/2006/relationships/hyperlink" Target="https://www.javatpoint.com/interface-in-java" TargetMode="External"/><Relationship Id="rId40" Type="http://schemas.openxmlformats.org/officeDocument/2006/relationships/hyperlink" Target="http://www.javatpoint.com/opr/test.jsp?filename=TestMemberOuter1" TargetMode="External"/><Relationship Id="rId45" Type="http://schemas.openxmlformats.org/officeDocument/2006/relationships/hyperlink" Target="https://www.javatpoint.com/exception-handling-in-java" TargetMode="External"/><Relationship Id="rId66" Type="http://schemas.openxmlformats.org/officeDocument/2006/relationships/hyperlink" Target="https://www.javatpoint.com/life-cycle-of-a-thread" TargetMode="External"/><Relationship Id="rId87" Type="http://schemas.openxmlformats.org/officeDocument/2006/relationships/hyperlink" Target="https://www.javatpoint.com/java-offsetdatetime" TargetMode="External"/><Relationship Id="rId110" Type="http://schemas.openxmlformats.org/officeDocument/2006/relationships/hyperlink" Target="http://tpcg.io/lVH2u1" TargetMode="External"/><Relationship Id="rId115" Type="http://schemas.openxmlformats.org/officeDocument/2006/relationships/hyperlink" Target="https://www.tutorialspoint.com/java/java_dataoutputstream.htm" TargetMode="External"/><Relationship Id="rId131" Type="http://schemas.openxmlformats.org/officeDocument/2006/relationships/hyperlink" Target="https://www.javatpoint.com/java-8-stream" TargetMode="External"/><Relationship Id="rId136" Type="http://schemas.openxmlformats.org/officeDocument/2006/relationships/hyperlink" Target="https://www.javatpoint.com/java-constructor" TargetMode="External"/><Relationship Id="rId61" Type="http://schemas.openxmlformats.org/officeDocument/2006/relationships/hyperlink" Target="https://www.javatpoint.com/multithreading-in-java" TargetMode="External"/><Relationship Id="rId82" Type="http://schemas.openxmlformats.org/officeDocument/2006/relationships/hyperlink" Target="https://www.javatpoint.com/java-localdate" TargetMode="External"/><Relationship Id="rId19" Type="http://schemas.openxmlformats.org/officeDocument/2006/relationships/hyperlink" Target="https://www.javatpoint.com/package" TargetMode="External"/><Relationship Id="rId14" Type="http://schemas.openxmlformats.org/officeDocument/2006/relationships/hyperlink" Target="https://www.javatpoint.com/package" TargetMode="External"/><Relationship Id="rId30" Type="http://schemas.openxmlformats.org/officeDocument/2006/relationships/hyperlink" Target="https://www.javatpoint.com/interface-in-java" TargetMode="External"/><Relationship Id="rId35" Type="http://schemas.openxmlformats.org/officeDocument/2006/relationships/hyperlink" Target="https://www.javatpoint.com/member-inner-class" TargetMode="External"/><Relationship Id="rId56" Type="http://schemas.openxmlformats.org/officeDocument/2006/relationships/hyperlink" Target="http://www.javatpoint.com/opr/test.jsp?filename=TestExceptionChild" TargetMode="External"/><Relationship Id="rId77" Type="http://schemas.openxmlformats.org/officeDocument/2006/relationships/hyperlink" Target="http://www.javatpoint.com/opr/test.jsp?filename=TestMultiNaming2" TargetMode="External"/><Relationship Id="rId100" Type="http://schemas.openxmlformats.org/officeDocument/2006/relationships/hyperlink" Target="https://www.geeksforgeeks.org/arraylist-in-java/" TargetMode="External"/><Relationship Id="rId105" Type="http://schemas.openxmlformats.org/officeDocument/2006/relationships/hyperlink" Target="https://www.geeksforgeeks.org/list-interface-java-examples/" TargetMode="External"/><Relationship Id="rId126" Type="http://schemas.openxmlformats.org/officeDocument/2006/relationships/hyperlink" Target="https://www.javatpoint.com/java-filedescriptor-class" TargetMode="External"/><Relationship Id="rId147" Type="http://schemas.openxmlformats.org/officeDocument/2006/relationships/hyperlink" Target="https://www.javatpoint.com/object-and-class-in-java" TargetMode="External"/><Relationship Id="rId8" Type="http://schemas.openxmlformats.org/officeDocument/2006/relationships/hyperlink" Target="https://www.javatpoint.com/StringBuilder-class" TargetMode="External"/><Relationship Id="rId51" Type="http://schemas.openxmlformats.org/officeDocument/2006/relationships/hyperlink" Target="http://www.javatpoint.com/opr/test.jsp?filename=MultipleCatchBlock2" TargetMode="External"/><Relationship Id="rId72" Type="http://schemas.openxmlformats.org/officeDocument/2006/relationships/hyperlink" Target="http://www.javatpoint.com/opr/test.jsp?filename=TestJoinMethod1" TargetMode="External"/><Relationship Id="rId93" Type="http://schemas.openxmlformats.org/officeDocument/2006/relationships/hyperlink" Target="https://www.javatpoint.com/java-yearmonth" TargetMode="External"/><Relationship Id="rId98" Type="http://schemas.openxmlformats.org/officeDocument/2006/relationships/hyperlink" Target="https://www.javatpoint.com/java-month-enum" TargetMode="External"/><Relationship Id="rId121" Type="http://schemas.openxmlformats.org/officeDocument/2006/relationships/hyperlink" Target="https://www.javatpoint.com/java-file-class" TargetMode="External"/><Relationship Id="rId142" Type="http://schemas.openxmlformats.org/officeDocument/2006/relationships/hyperlink" Target="https://www.javatpoint.com/array-in-jav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2326</TotalTime>
  <Pages>145</Pages>
  <Words>29681</Words>
  <Characters>169184</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117</cp:revision>
  <dcterms:created xsi:type="dcterms:W3CDTF">2020-01-06T05:44:00Z</dcterms:created>
  <dcterms:modified xsi:type="dcterms:W3CDTF">2020-01-17T00:59:00Z</dcterms:modified>
</cp:coreProperties>
</file>