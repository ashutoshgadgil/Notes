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4ED" w:rsidRPr="004534ED" w:rsidRDefault="004534ED" w:rsidP="004534E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4534ED">
        <w:rPr>
          <w:rFonts w:ascii="Helvetica" w:eastAsia="Times New Roman" w:hAnsi="Helvetica" w:cs="Helvetica"/>
          <w:color w:val="610B38"/>
          <w:kern w:val="36"/>
          <w:sz w:val="38"/>
          <w:szCs w:val="38"/>
          <w:lang w:eastAsia="en-IN"/>
        </w:rPr>
        <w:t>Java JDBC Tutorial</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JDBC stands for Java Database Connectivity. JDBC is a Java API to connect and execute the query with the database. It is a part of JavaSE (Java Standard Edition). JDBC API uses JDBC drivers to connect with the database. There are four types of JDBC drivers:</w:t>
      </w:r>
    </w:p>
    <w:p w:rsidR="004534ED" w:rsidRPr="004534ED" w:rsidRDefault="004534ED" w:rsidP="004534ED">
      <w:pPr>
        <w:numPr>
          <w:ilvl w:val="0"/>
          <w:numId w:val="1"/>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JDBC-ODBC Bridge Driver,</w:t>
      </w:r>
    </w:p>
    <w:p w:rsidR="004534ED" w:rsidRPr="004534ED" w:rsidRDefault="004534ED" w:rsidP="004534ED">
      <w:pPr>
        <w:numPr>
          <w:ilvl w:val="0"/>
          <w:numId w:val="1"/>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Native Driver,</w:t>
      </w:r>
    </w:p>
    <w:p w:rsidR="004534ED" w:rsidRPr="004534ED" w:rsidRDefault="004534ED" w:rsidP="004534ED">
      <w:pPr>
        <w:numPr>
          <w:ilvl w:val="0"/>
          <w:numId w:val="1"/>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Network Protocol Driver, and</w:t>
      </w:r>
    </w:p>
    <w:p w:rsidR="004534ED" w:rsidRPr="004534ED" w:rsidRDefault="004534ED" w:rsidP="004534ED">
      <w:pPr>
        <w:numPr>
          <w:ilvl w:val="0"/>
          <w:numId w:val="1"/>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Thin Driver</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We have discussed the above four drivers in the next chapter.</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We can use JDBC API to access tabular data stored in any relational database. By the help of JDBC API, we can save, update, delete and fetch data from the database. It is like Open Database Connectivity (ODBC) provided by Microsoft.</w:t>
      </w:r>
    </w:p>
    <w:p w:rsidR="004534ED" w:rsidRPr="004534ED" w:rsidRDefault="004534ED" w:rsidP="004534ED">
      <w:pPr>
        <w:spacing w:after="0" w:line="240" w:lineRule="auto"/>
        <w:rPr>
          <w:rFonts w:ascii="Times New Roman" w:eastAsia="Times New Roman" w:hAnsi="Times New Roman" w:cs="Times New Roman"/>
          <w:sz w:val="24"/>
          <w:szCs w:val="24"/>
          <w:lang w:eastAsia="en-IN"/>
        </w:rPr>
      </w:pPr>
      <w:r w:rsidRPr="004534ED">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DBC (Java Database Connectivity) " style="width:24pt;height:24pt"/>
        </w:pic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The current version of JDBC is 4.3. It is the stable release since 21st September, 2017. It is based on the X/Open SQL Call Level Interface. The </w:t>
      </w:r>
      <w:r w:rsidRPr="004534ED">
        <w:rPr>
          <w:rFonts w:ascii="Verdana" w:eastAsia="Times New Roman" w:hAnsi="Verdana" w:cs="Times New Roman"/>
          <w:b/>
          <w:bCs/>
          <w:color w:val="000000"/>
          <w:sz w:val="17"/>
          <w:lang w:eastAsia="en-IN"/>
        </w:rPr>
        <w:t>java.sql</w:t>
      </w:r>
      <w:r w:rsidRPr="004534ED">
        <w:rPr>
          <w:rFonts w:ascii="Verdana" w:eastAsia="Times New Roman" w:hAnsi="Verdana" w:cs="Times New Roman"/>
          <w:color w:val="000000"/>
          <w:sz w:val="17"/>
          <w:szCs w:val="17"/>
          <w:lang w:eastAsia="en-IN"/>
        </w:rPr>
        <w:t> package contains classes and interfaces for JDBC API. A list of popular </w:t>
      </w:r>
      <w:r w:rsidRPr="004534ED">
        <w:rPr>
          <w:rFonts w:ascii="Verdana" w:eastAsia="Times New Roman" w:hAnsi="Verdana" w:cs="Times New Roman"/>
          <w:i/>
          <w:iCs/>
          <w:color w:val="000000"/>
          <w:sz w:val="17"/>
          <w:lang w:eastAsia="en-IN"/>
        </w:rPr>
        <w:t>interfaces</w:t>
      </w:r>
      <w:r w:rsidRPr="004534ED">
        <w:rPr>
          <w:rFonts w:ascii="Verdana" w:eastAsia="Times New Roman" w:hAnsi="Verdana" w:cs="Times New Roman"/>
          <w:color w:val="000000"/>
          <w:sz w:val="17"/>
          <w:szCs w:val="17"/>
          <w:lang w:eastAsia="en-IN"/>
        </w:rPr>
        <w:t> of JDBC API are given below:</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Driver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Connection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Statement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PreparedStatement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CallableStatement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ResultSet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ResultSetMetaData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DatabaseMetaData interface</w:t>
      </w:r>
    </w:p>
    <w:p w:rsidR="004534ED" w:rsidRPr="004534ED" w:rsidRDefault="004534ED" w:rsidP="004534ED">
      <w:pPr>
        <w:numPr>
          <w:ilvl w:val="0"/>
          <w:numId w:val="2"/>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RowSet interface</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A list of popular </w:t>
      </w:r>
      <w:r w:rsidRPr="004534ED">
        <w:rPr>
          <w:rFonts w:ascii="Verdana" w:eastAsia="Times New Roman" w:hAnsi="Verdana" w:cs="Times New Roman"/>
          <w:i/>
          <w:iCs/>
          <w:color w:val="000000"/>
          <w:sz w:val="17"/>
          <w:lang w:eastAsia="en-IN"/>
        </w:rPr>
        <w:t>classes</w:t>
      </w:r>
      <w:r w:rsidRPr="004534ED">
        <w:rPr>
          <w:rFonts w:ascii="Verdana" w:eastAsia="Times New Roman" w:hAnsi="Verdana" w:cs="Times New Roman"/>
          <w:color w:val="000000"/>
          <w:sz w:val="17"/>
          <w:szCs w:val="17"/>
          <w:lang w:eastAsia="en-IN"/>
        </w:rPr>
        <w:t> of JDBC API are given below:</w:t>
      </w:r>
    </w:p>
    <w:p w:rsidR="004534ED" w:rsidRPr="004534ED" w:rsidRDefault="004534ED" w:rsidP="004534ED">
      <w:pPr>
        <w:numPr>
          <w:ilvl w:val="0"/>
          <w:numId w:val="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DriverManager class</w:t>
      </w:r>
    </w:p>
    <w:p w:rsidR="004534ED" w:rsidRPr="004534ED" w:rsidRDefault="004534ED" w:rsidP="004534ED">
      <w:pPr>
        <w:numPr>
          <w:ilvl w:val="0"/>
          <w:numId w:val="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Blob class</w:t>
      </w:r>
    </w:p>
    <w:p w:rsidR="004534ED" w:rsidRPr="004534ED" w:rsidRDefault="004534ED" w:rsidP="004534ED">
      <w:pPr>
        <w:numPr>
          <w:ilvl w:val="0"/>
          <w:numId w:val="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Clob class</w:t>
      </w:r>
    </w:p>
    <w:p w:rsidR="004534ED" w:rsidRPr="004534ED" w:rsidRDefault="004534ED" w:rsidP="004534ED">
      <w:pPr>
        <w:numPr>
          <w:ilvl w:val="0"/>
          <w:numId w:val="3"/>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Types class</w:t>
      </w:r>
    </w:p>
    <w:p w:rsidR="004534ED" w:rsidRPr="004534ED" w:rsidRDefault="004534ED" w:rsidP="004534ED">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lang w:eastAsia="en-IN"/>
        </w:rPr>
      </w:pPr>
      <w:bookmarkStart w:id="0" w:name="why"/>
      <w:bookmarkEnd w:id="0"/>
      <w:r w:rsidRPr="004534ED">
        <w:rPr>
          <w:rFonts w:ascii="Helvetica" w:eastAsia="Times New Roman" w:hAnsi="Helvetica" w:cs="Helvetica"/>
          <w:color w:val="610B4B"/>
          <w:sz w:val="27"/>
          <w:szCs w:val="27"/>
          <w:lang w:eastAsia="en-IN"/>
        </w:rPr>
        <w:t>Why Should We Use JDBC</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4534ED" w:rsidRPr="004534ED" w:rsidRDefault="004534ED" w:rsidP="004534ED">
      <w:pPr>
        <w:shd w:val="clear" w:color="auto" w:fill="FFFFFF"/>
        <w:spacing w:before="100" w:beforeAutospacing="1" w:after="100" w:afterAutospacing="1" w:line="240" w:lineRule="auto"/>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We can use JDBC API to handle database using Java program and can perform the following activities:</w:t>
      </w:r>
    </w:p>
    <w:p w:rsidR="004534ED" w:rsidRPr="004534ED" w:rsidRDefault="004534ED" w:rsidP="004534ED">
      <w:pPr>
        <w:numPr>
          <w:ilvl w:val="0"/>
          <w:numId w:val="4"/>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Connect to the database</w:t>
      </w:r>
    </w:p>
    <w:p w:rsidR="004534ED" w:rsidRPr="004534ED" w:rsidRDefault="004534ED" w:rsidP="004534ED">
      <w:pPr>
        <w:numPr>
          <w:ilvl w:val="0"/>
          <w:numId w:val="4"/>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lastRenderedPageBreak/>
        <w:t>Execute queries and update statements to the database</w:t>
      </w:r>
    </w:p>
    <w:p w:rsidR="004534ED" w:rsidRPr="004534ED" w:rsidRDefault="004534ED" w:rsidP="004534ED">
      <w:pPr>
        <w:numPr>
          <w:ilvl w:val="0"/>
          <w:numId w:val="4"/>
        </w:numPr>
        <w:shd w:val="clear" w:color="auto" w:fill="FFFFFF"/>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Retrieve the result received from the database.</w:t>
      </w:r>
    </w:p>
    <w:p w:rsidR="004534ED" w:rsidRPr="004534ED" w:rsidRDefault="004534ED" w:rsidP="004534ED">
      <w:pPr>
        <w:spacing w:after="0" w:line="240" w:lineRule="auto"/>
        <w:rPr>
          <w:rFonts w:ascii="Times New Roman" w:eastAsia="Times New Roman" w:hAnsi="Times New Roman" w:cs="Times New Roman"/>
          <w:sz w:val="24"/>
          <w:szCs w:val="24"/>
          <w:lang w:eastAsia="en-IN"/>
        </w:rPr>
      </w:pPr>
      <w:r w:rsidRPr="004534ED">
        <w:rPr>
          <w:rFonts w:ascii="Times New Roman" w:eastAsia="Times New Roman" w:hAnsi="Times New Roman" w:cs="Times New Roman"/>
          <w:sz w:val="24"/>
          <w:szCs w:val="24"/>
          <w:lang w:eastAsia="en-IN"/>
        </w:rPr>
        <w:t>Do You Know</w:t>
      </w:r>
    </w:p>
    <w:p w:rsidR="004534ED" w:rsidRPr="004534ED" w:rsidRDefault="004534ED" w:rsidP="004534ED">
      <w:pPr>
        <w:numPr>
          <w:ilvl w:val="0"/>
          <w:numId w:val="5"/>
        </w:numPr>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How to connect Java application with Oracle and Mysql database using JDBC?</w:t>
      </w:r>
    </w:p>
    <w:p w:rsidR="004534ED" w:rsidRPr="004534ED" w:rsidRDefault="004534ED" w:rsidP="004534ED">
      <w:pPr>
        <w:numPr>
          <w:ilvl w:val="0"/>
          <w:numId w:val="5"/>
        </w:numPr>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What is the difference between Statement and PreparedStatement interface?</w:t>
      </w:r>
    </w:p>
    <w:p w:rsidR="004534ED" w:rsidRPr="004534ED" w:rsidRDefault="004534ED" w:rsidP="004534ED">
      <w:pPr>
        <w:numPr>
          <w:ilvl w:val="0"/>
          <w:numId w:val="5"/>
        </w:numPr>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How to print total numbers of tables and views of a database using JDBC?</w:t>
      </w:r>
    </w:p>
    <w:p w:rsidR="004534ED" w:rsidRPr="004534ED" w:rsidRDefault="004534ED" w:rsidP="004534ED">
      <w:pPr>
        <w:numPr>
          <w:ilvl w:val="0"/>
          <w:numId w:val="5"/>
        </w:numPr>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How to store and retrieve images from Oracle database using JDBC?</w:t>
      </w:r>
    </w:p>
    <w:p w:rsidR="004534ED" w:rsidRPr="004534ED" w:rsidRDefault="004534ED" w:rsidP="004534ED">
      <w:pPr>
        <w:numPr>
          <w:ilvl w:val="0"/>
          <w:numId w:val="5"/>
        </w:numPr>
        <w:spacing w:before="52" w:after="100" w:afterAutospacing="1" w:line="272" w:lineRule="atLeast"/>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How to store and retrieve files from Oracle database using JDBC?</w:t>
      </w:r>
    </w:p>
    <w:p w:rsidR="004534ED" w:rsidRPr="004534ED" w:rsidRDefault="004534ED" w:rsidP="004534ED">
      <w:pPr>
        <w:shd w:val="clear" w:color="auto" w:fill="FFFFFF"/>
        <w:spacing w:before="100" w:beforeAutospacing="1" w:after="100" w:afterAutospacing="1" w:line="312" w:lineRule="atLeast"/>
        <w:outlineLvl w:val="1"/>
        <w:rPr>
          <w:ins w:id="1" w:author="Unknown"/>
          <w:rFonts w:ascii="Helvetica" w:eastAsia="Times New Roman" w:hAnsi="Helvetica" w:cs="Helvetica"/>
          <w:color w:val="610B38"/>
          <w:sz w:val="32"/>
          <w:szCs w:val="32"/>
          <w:lang w:eastAsia="en-IN"/>
        </w:rPr>
      </w:pPr>
      <w:bookmarkStart w:id="2" w:name="api"/>
      <w:bookmarkEnd w:id="2"/>
      <w:ins w:id="3" w:author="Unknown">
        <w:r w:rsidRPr="004534ED">
          <w:rPr>
            <w:rFonts w:ascii="Helvetica" w:eastAsia="Times New Roman" w:hAnsi="Helvetica" w:cs="Helvetica"/>
            <w:color w:val="610B38"/>
            <w:sz w:val="32"/>
            <w:szCs w:val="32"/>
            <w:lang w:eastAsia="en-IN"/>
          </w:rPr>
          <w:t>What is API</w:t>
        </w:r>
      </w:ins>
    </w:p>
    <w:p w:rsidR="004534ED" w:rsidRPr="004534ED" w:rsidRDefault="004534ED" w:rsidP="004534ED">
      <w:pPr>
        <w:shd w:val="clear" w:color="auto" w:fill="FFFFFF"/>
        <w:spacing w:before="100" w:beforeAutospacing="1" w:after="100" w:afterAutospacing="1" w:line="240" w:lineRule="auto"/>
        <w:rPr>
          <w:ins w:id="4" w:author="Unknown"/>
          <w:rFonts w:ascii="Verdana" w:eastAsia="Times New Roman" w:hAnsi="Verdana" w:cs="Times New Roman"/>
          <w:color w:val="000000"/>
          <w:sz w:val="17"/>
          <w:szCs w:val="17"/>
          <w:lang w:eastAsia="en-IN"/>
        </w:rPr>
      </w:pPr>
      <w:ins w:id="5" w:author="Unknown">
        <w:r w:rsidRPr="004534ED">
          <w:rPr>
            <w:rFonts w:ascii="Verdana" w:eastAsia="Times New Roman" w:hAnsi="Verdana" w:cs="Times New Roman"/>
            <w:color w:val="000000"/>
            <w:sz w:val="17"/>
            <w:szCs w:val="17"/>
            <w:lang w:eastAsia="en-IN"/>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ins>
    </w:p>
    <w:p w:rsidR="00C2257D" w:rsidRDefault="00B0459E"/>
    <w:p w:rsidR="004534ED" w:rsidRDefault="004534ED"/>
    <w:p w:rsidR="004534ED" w:rsidRDefault="004534ED"/>
    <w:p w:rsidR="004534ED" w:rsidRDefault="004534ED" w:rsidP="004534E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JDBC Driver</w:t>
      </w:r>
    </w:p>
    <w:p w:rsidR="004534ED" w:rsidRDefault="004534ED" w:rsidP="004534ED">
      <w:pPr>
        <w:numPr>
          <w:ilvl w:val="0"/>
          <w:numId w:val="6"/>
        </w:numPr>
        <w:shd w:val="clear" w:color="auto" w:fill="FFFFFF"/>
        <w:spacing w:before="52" w:after="100" w:afterAutospacing="1" w:line="272" w:lineRule="atLeast"/>
        <w:rPr>
          <w:rFonts w:ascii="Verdana" w:hAnsi="Verdana" w:cs="Times New Roman"/>
          <w:color w:val="000000"/>
          <w:sz w:val="17"/>
          <w:szCs w:val="17"/>
        </w:rPr>
      </w:pPr>
      <w:hyperlink r:id="rId5" w:history="1">
        <w:r>
          <w:rPr>
            <w:rStyle w:val="Hyperlink"/>
            <w:color w:val="008000"/>
            <w:sz w:val="20"/>
            <w:szCs w:val="20"/>
          </w:rPr>
          <w:t>JDBC Drivers</w:t>
        </w:r>
      </w:hyperlink>
    </w:p>
    <w:p w:rsidR="004534ED" w:rsidRDefault="004534ED" w:rsidP="004534ED">
      <w:pPr>
        <w:numPr>
          <w:ilvl w:val="1"/>
          <w:numId w:val="6"/>
        </w:numPr>
        <w:shd w:val="clear" w:color="auto" w:fill="FFFFFF"/>
        <w:spacing w:before="52" w:after="100" w:afterAutospacing="1" w:line="272" w:lineRule="atLeast"/>
        <w:ind w:left="720"/>
        <w:rPr>
          <w:rFonts w:ascii="Verdana" w:hAnsi="Verdana"/>
          <w:color w:val="000000"/>
          <w:sz w:val="17"/>
          <w:szCs w:val="17"/>
        </w:rPr>
      </w:pPr>
      <w:hyperlink r:id="rId6" w:anchor="driver1" w:history="1">
        <w:r>
          <w:rPr>
            <w:rStyle w:val="Hyperlink"/>
            <w:color w:val="008000"/>
            <w:sz w:val="20"/>
            <w:szCs w:val="20"/>
          </w:rPr>
          <w:t>JDBC-ODBC bridge driver</w:t>
        </w:r>
      </w:hyperlink>
    </w:p>
    <w:p w:rsidR="004534ED" w:rsidRDefault="004534ED" w:rsidP="004534ED">
      <w:pPr>
        <w:numPr>
          <w:ilvl w:val="1"/>
          <w:numId w:val="6"/>
        </w:numPr>
        <w:shd w:val="clear" w:color="auto" w:fill="FFFFFF"/>
        <w:spacing w:before="52" w:after="100" w:afterAutospacing="1" w:line="272" w:lineRule="atLeast"/>
        <w:ind w:left="720"/>
        <w:rPr>
          <w:rFonts w:ascii="Verdana" w:hAnsi="Verdana"/>
          <w:color w:val="000000"/>
          <w:sz w:val="17"/>
          <w:szCs w:val="17"/>
        </w:rPr>
      </w:pPr>
      <w:hyperlink r:id="rId7" w:anchor="driver2" w:history="1">
        <w:r>
          <w:rPr>
            <w:rStyle w:val="Hyperlink"/>
            <w:color w:val="008000"/>
            <w:sz w:val="20"/>
            <w:szCs w:val="20"/>
          </w:rPr>
          <w:t>Native-API driver</w:t>
        </w:r>
      </w:hyperlink>
    </w:p>
    <w:p w:rsidR="004534ED" w:rsidRDefault="004534ED" w:rsidP="004534ED">
      <w:pPr>
        <w:numPr>
          <w:ilvl w:val="1"/>
          <w:numId w:val="6"/>
        </w:numPr>
        <w:shd w:val="clear" w:color="auto" w:fill="FFFFFF"/>
        <w:spacing w:before="52" w:after="100" w:afterAutospacing="1" w:line="272" w:lineRule="atLeast"/>
        <w:ind w:left="720"/>
        <w:rPr>
          <w:rFonts w:ascii="Verdana" w:hAnsi="Verdana"/>
          <w:color w:val="000000"/>
          <w:sz w:val="17"/>
          <w:szCs w:val="17"/>
        </w:rPr>
      </w:pPr>
      <w:hyperlink r:id="rId8" w:anchor="driver3" w:history="1">
        <w:r>
          <w:rPr>
            <w:rStyle w:val="Hyperlink"/>
            <w:color w:val="008000"/>
            <w:sz w:val="20"/>
            <w:szCs w:val="20"/>
          </w:rPr>
          <w:t>Network Protocol driver</w:t>
        </w:r>
      </w:hyperlink>
    </w:p>
    <w:p w:rsidR="004534ED" w:rsidRDefault="004534ED" w:rsidP="004534ED">
      <w:pPr>
        <w:numPr>
          <w:ilvl w:val="1"/>
          <w:numId w:val="6"/>
        </w:numPr>
        <w:shd w:val="clear" w:color="auto" w:fill="FFFFFF"/>
        <w:spacing w:before="52" w:after="100" w:afterAutospacing="1" w:line="272" w:lineRule="atLeast"/>
        <w:ind w:left="720"/>
        <w:rPr>
          <w:rFonts w:ascii="Verdana" w:hAnsi="Verdana"/>
          <w:color w:val="000000"/>
          <w:sz w:val="17"/>
          <w:szCs w:val="17"/>
        </w:rPr>
      </w:pPr>
      <w:hyperlink r:id="rId9" w:anchor="driver4" w:history="1">
        <w:r>
          <w:rPr>
            <w:rStyle w:val="Hyperlink"/>
            <w:color w:val="008000"/>
            <w:sz w:val="20"/>
            <w:szCs w:val="20"/>
          </w:rPr>
          <w:t>Thin driver</w:t>
        </w:r>
      </w:hyperlink>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JDBC Driver is a software component that enables java application to interact with the database. There are 4 types of JDBC drivers:</w:t>
            </w:r>
          </w:p>
          <w:p w:rsidR="004534ED" w:rsidRDefault="004534ED" w:rsidP="004534ED">
            <w:pPr>
              <w:numPr>
                <w:ilvl w:val="0"/>
                <w:numId w:val="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JDBC-ODBC bridge driver</w:t>
            </w:r>
          </w:p>
          <w:p w:rsidR="004534ED" w:rsidRDefault="004534ED" w:rsidP="004534ED">
            <w:pPr>
              <w:numPr>
                <w:ilvl w:val="0"/>
                <w:numId w:val="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Native-API driver (partially java driver)</w:t>
            </w:r>
          </w:p>
          <w:p w:rsidR="004534ED" w:rsidRDefault="004534ED" w:rsidP="004534ED">
            <w:pPr>
              <w:numPr>
                <w:ilvl w:val="0"/>
                <w:numId w:val="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Network Protocol driver (fully java driver)</w:t>
            </w:r>
          </w:p>
          <w:p w:rsidR="004534ED" w:rsidRDefault="004534ED" w:rsidP="004534ED">
            <w:pPr>
              <w:numPr>
                <w:ilvl w:val="0"/>
                <w:numId w:val="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Thin driver (fully java driver)</w:t>
            </w:r>
          </w:p>
        </w:tc>
      </w:tr>
    </w:tbl>
    <w:p w:rsidR="004534ED" w:rsidRDefault="004534ED" w:rsidP="004534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1) JDBC-ODBC bridge driver</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JDBC-ODBC bridge driver uses ODBC driver to connect to the database. The JDBC-ODBC bridge driver converts JDBC method calls into the ODBC function calls. This is now discouraged because of thin driver.</w:t>
            </w:r>
          </w:p>
        </w:tc>
      </w:tr>
    </w:tbl>
    <w:p w:rsidR="004534ED" w:rsidRDefault="004534ED" w:rsidP="004534ED">
      <w:pPr>
        <w:rPr>
          <w:rFonts w:ascii="Times New Roman" w:hAnsi="Times New Roman" w:cs="Times New Roman"/>
        </w:rPr>
      </w:pPr>
      <w:r>
        <w:pict>
          <v:shape id="_x0000_i1026" type="#_x0000_t75" alt="bridge driver" style="width:24pt;height:24pt"/>
        </w:pict>
      </w:r>
    </w:p>
    <w:p w:rsidR="004534ED" w:rsidRDefault="004534ED" w:rsidP="004534ED">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lastRenderedPageBreak/>
        <w:t>In Java 8, the JDBC-ODBC Bridge has been removed.</w:t>
      </w:r>
    </w:p>
    <w:p w:rsidR="004534ED" w:rsidRDefault="004534ED" w:rsidP="004534ED">
      <w:pPr>
        <w:pStyle w:val="NormalWeb"/>
        <w:shd w:val="clear" w:color="auto" w:fill="FFFFFF"/>
        <w:rPr>
          <w:rFonts w:ascii="Verdana" w:hAnsi="Verdana"/>
          <w:color w:val="000000"/>
          <w:sz w:val="17"/>
          <w:szCs w:val="17"/>
        </w:rPr>
      </w:pPr>
      <w:r>
        <w:rPr>
          <w:rFonts w:ascii="Verdana" w:hAnsi="Verdana"/>
          <w:color w:val="000000"/>
          <w:sz w:val="17"/>
          <w:szCs w:val="17"/>
        </w:rPr>
        <w:t>Oracle does not support the JDBC-ODBC Bridge from Java 8. Oracle recommends that you use JDBC drivers provided by the vendor of your database instead of the JDBC-ODBC Bridge.</w:t>
      </w:r>
    </w:p>
    <w:p w:rsidR="004534ED" w:rsidRDefault="004534ED" w:rsidP="004534ED">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Advantages:</w:t>
      </w:r>
    </w:p>
    <w:p w:rsidR="004534ED" w:rsidRDefault="004534ED" w:rsidP="004534ED">
      <w:pPr>
        <w:numPr>
          <w:ilvl w:val="0"/>
          <w:numId w:val="8"/>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easy to use.</w:t>
      </w:r>
    </w:p>
    <w:p w:rsidR="004534ED" w:rsidRDefault="004534ED" w:rsidP="004534ED">
      <w:pPr>
        <w:numPr>
          <w:ilvl w:val="0"/>
          <w:numId w:val="8"/>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can be easily connected to any database.</w:t>
      </w:r>
    </w:p>
    <w:p w:rsidR="004534ED" w:rsidRDefault="004534ED" w:rsidP="004534ED">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Disadvantages:</w:t>
      </w:r>
    </w:p>
    <w:p w:rsidR="004534ED" w:rsidRDefault="004534ED" w:rsidP="004534ED">
      <w:pPr>
        <w:numPr>
          <w:ilvl w:val="0"/>
          <w:numId w:val="9"/>
        </w:numPr>
        <w:shd w:val="clear" w:color="auto" w:fill="FFFFFF"/>
        <w:spacing w:before="52" w:after="100" w:afterAutospacing="1" w:line="272" w:lineRule="atLeast"/>
        <w:rPr>
          <w:rFonts w:ascii="Verdana" w:hAnsi="Verdana" w:cs="Times New Roman"/>
          <w:color w:val="000000"/>
          <w:sz w:val="17"/>
          <w:szCs w:val="17"/>
        </w:rPr>
      </w:pPr>
      <w:r>
        <w:rPr>
          <w:rFonts w:ascii="Verdana" w:hAnsi="Verdana"/>
          <w:color w:val="000000"/>
          <w:sz w:val="17"/>
          <w:szCs w:val="17"/>
        </w:rPr>
        <w:t>Performance degraded because JDBC method call is converted into the ODBC function calls.</w:t>
      </w:r>
    </w:p>
    <w:p w:rsidR="004534ED" w:rsidRDefault="004534ED" w:rsidP="004534ED">
      <w:pPr>
        <w:numPr>
          <w:ilvl w:val="0"/>
          <w:numId w:val="9"/>
        </w:numPr>
        <w:shd w:val="clear" w:color="auto" w:fill="FFFFFF"/>
        <w:spacing w:before="52" w:after="100" w:afterAutospacing="1" w:line="272" w:lineRule="atLeast"/>
        <w:rPr>
          <w:rFonts w:ascii="Verdana" w:hAnsi="Verdana"/>
          <w:color w:val="000000"/>
          <w:sz w:val="17"/>
          <w:szCs w:val="17"/>
        </w:rPr>
      </w:pPr>
      <w:r>
        <w:rPr>
          <w:rFonts w:ascii="Verdana" w:hAnsi="Verdana"/>
          <w:color w:val="000000"/>
          <w:sz w:val="17"/>
          <w:szCs w:val="17"/>
        </w:rPr>
        <w:t>The ODBC driver needs to be installed on the client machine.</w:t>
      </w:r>
    </w:p>
    <w:p w:rsidR="004534ED" w:rsidRDefault="004534ED" w:rsidP="004534ED">
      <w:pPr>
        <w:spacing w:after="0" w:line="240" w:lineRule="auto"/>
        <w:rPr>
          <w:rFonts w:ascii="Times New Roman" w:hAnsi="Times New Roman"/>
          <w:sz w:val="24"/>
          <w:szCs w:val="24"/>
        </w:rPr>
      </w:pPr>
      <w:r>
        <w:pict>
          <v:rect id="_x0000_i1027" style="width:0;height:.65pt" o:hralign="center" o:hrstd="t" o:hrnoshade="t" o:hr="t" fillcolor="#d4d4d4" stroked="f"/>
        </w:pict>
      </w:r>
    </w:p>
    <w:p w:rsidR="004534ED" w:rsidRDefault="004534ED" w:rsidP="004534ED">
      <w:pPr>
        <w:pStyle w:val="Heading3"/>
        <w:shd w:val="clear" w:color="auto" w:fill="FFFFFF"/>
        <w:spacing w:line="312" w:lineRule="atLeast"/>
        <w:rPr>
          <w:ins w:id="6" w:author="Unknown"/>
          <w:rFonts w:ascii="Helvetica" w:hAnsi="Helvetica" w:cs="Helvetica"/>
          <w:b w:val="0"/>
          <w:bCs w:val="0"/>
          <w:color w:val="610B4B"/>
        </w:rPr>
      </w:pPr>
      <w:ins w:id="7" w:author="Unknown">
        <w:r>
          <w:rPr>
            <w:rFonts w:ascii="Helvetica" w:hAnsi="Helvetica" w:cs="Helvetica"/>
            <w:b w:val="0"/>
            <w:bCs w:val="0"/>
            <w:color w:val="610B4B"/>
          </w:rPr>
          <w:t>2) Native-API driver</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Native API driver uses the client-side libraries of the database. The driver converts JDBC method calls into native calls of the database API. It is not written entirely in java.</w:t>
            </w:r>
          </w:p>
        </w:tc>
      </w:tr>
    </w:tbl>
    <w:p w:rsidR="004534ED" w:rsidRDefault="004534ED" w:rsidP="004534ED">
      <w:pPr>
        <w:rPr>
          <w:ins w:id="8" w:author="Unknown"/>
          <w:rFonts w:ascii="Times New Roman" w:hAnsi="Times New Roman" w:cs="Times New Roman"/>
        </w:rPr>
      </w:pPr>
      <w:ins w:id="9" w:author="Unknown">
        <w:r>
          <w:fldChar w:fldCharType="begin"/>
        </w:r>
        <w:r>
          <w:instrText xml:space="preserve"> INCLUDEPICTURE "https://static.javatpoint.com/images/type12.JPG" \* MERGEFORMATINET </w:instrText>
        </w:r>
      </w:ins>
      <w:r>
        <w:fldChar w:fldCharType="separate"/>
      </w:r>
      <w:r>
        <w:pict>
          <v:shape id="_x0000_i1028" type="#_x0000_t75" alt="Native-API driver" style="width:24pt;height:24pt"/>
        </w:pict>
      </w:r>
      <w:ins w:id="10" w:author="Unknown">
        <w:r>
          <w:fldChar w:fldCharType="end"/>
        </w:r>
      </w:ins>
    </w:p>
    <w:p w:rsidR="004534ED" w:rsidRDefault="004534ED" w:rsidP="004534ED">
      <w:pPr>
        <w:pStyle w:val="Heading3"/>
        <w:shd w:val="clear" w:color="auto" w:fill="FFFFFF"/>
        <w:spacing w:line="312" w:lineRule="atLeast"/>
        <w:rPr>
          <w:ins w:id="11" w:author="Unknown"/>
          <w:rFonts w:ascii="Helvetica" w:hAnsi="Helvetica" w:cs="Helvetica"/>
          <w:b w:val="0"/>
          <w:bCs w:val="0"/>
          <w:color w:val="610B4B"/>
          <w:sz w:val="22"/>
          <w:szCs w:val="22"/>
        </w:rPr>
      </w:pPr>
      <w:ins w:id="12" w:author="Unknown">
        <w:r>
          <w:rPr>
            <w:rFonts w:ascii="Helvetica" w:hAnsi="Helvetica" w:cs="Helvetica"/>
            <w:b w:val="0"/>
            <w:bCs w:val="0"/>
            <w:color w:val="610B4B"/>
            <w:sz w:val="22"/>
            <w:szCs w:val="22"/>
          </w:rPr>
          <w:t>Advantage:</w:t>
        </w:r>
      </w:ins>
    </w:p>
    <w:p w:rsidR="004534ED" w:rsidRDefault="004534ED" w:rsidP="004534ED">
      <w:pPr>
        <w:numPr>
          <w:ilvl w:val="0"/>
          <w:numId w:val="10"/>
        </w:numPr>
        <w:shd w:val="clear" w:color="auto" w:fill="FFFFFF"/>
        <w:spacing w:before="52" w:after="100" w:afterAutospacing="1" w:line="272" w:lineRule="atLeast"/>
        <w:rPr>
          <w:ins w:id="13" w:author="Unknown"/>
          <w:rFonts w:ascii="Verdana" w:hAnsi="Verdana" w:cs="Times New Roman"/>
          <w:color w:val="000000"/>
          <w:sz w:val="17"/>
          <w:szCs w:val="17"/>
        </w:rPr>
      </w:pPr>
      <w:ins w:id="14" w:author="Unknown">
        <w:r>
          <w:rPr>
            <w:rFonts w:ascii="Verdana" w:hAnsi="Verdana"/>
            <w:color w:val="000000"/>
            <w:sz w:val="17"/>
            <w:szCs w:val="17"/>
          </w:rPr>
          <w:t>performance upgraded than JDBC-ODBC bridge driver.</w:t>
        </w:r>
      </w:ins>
    </w:p>
    <w:p w:rsidR="004534ED" w:rsidRDefault="004534ED" w:rsidP="004534ED">
      <w:pPr>
        <w:pStyle w:val="Heading3"/>
        <w:shd w:val="clear" w:color="auto" w:fill="FFFFFF"/>
        <w:spacing w:line="312" w:lineRule="atLeast"/>
        <w:rPr>
          <w:ins w:id="15" w:author="Unknown"/>
          <w:rFonts w:ascii="Helvetica" w:hAnsi="Helvetica" w:cs="Helvetica"/>
          <w:b w:val="0"/>
          <w:bCs w:val="0"/>
          <w:color w:val="610B4B"/>
          <w:sz w:val="22"/>
          <w:szCs w:val="22"/>
        </w:rPr>
      </w:pPr>
      <w:ins w:id="16" w:author="Unknown">
        <w:r>
          <w:rPr>
            <w:rFonts w:ascii="Helvetica" w:hAnsi="Helvetica" w:cs="Helvetica"/>
            <w:b w:val="0"/>
            <w:bCs w:val="0"/>
            <w:color w:val="610B4B"/>
            <w:sz w:val="22"/>
            <w:szCs w:val="22"/>
          </w:rPr>
          <w:t>Disadvantage:</w:t>
        </w:r>
      </w:ins>
    </w:p>
    <w:p w:rsidR="004534ED" w:rsidRDefault="004534ED" w:rsidP="004534ED">
      <w:pPr>
        <w:numPr>
          <w:ilvl w:val="0"/>
          <w:numId w:val="11"/>
        </w:numPr>
        <w:shd w:val="clear" w:color="auto" w:fill="FFFFFF"/>
        <w:spacing w:before="52" w:after="100" w:afterAutospacing="1" w:line="272" w:lineRule="atLeast"/>
        <w:rPr>
          <w:ins w:id="17" w:author="Unknown"/>
          <w:rFonts w:ascii="Verdana" w:hAnsi="Verdana" w:cs="Times New Roman"/>
          <w:color w:val="000000"/>
          <w:sz w:val="17"/>
          <w:szCs w:val="17"/>
        </w:rPr>
      </w:pPr>
      <w:ins w:id="18" w:author="Unknown">
        <w:r>
          <w:rPr>
            <w:rFonts w:ascii="Verdana" w:hAnsi="Verdana"/>
            <w:color w:val="000000"/>
            <w:sz w:val="17"/>
            <w:szCs w:val="17"/>
          </w:rPr>
          <w:t>The Native driver needs to be installed on the each client machine.</w:t>
        </w:r>
      </w:ins>
    </w:p>
    <w:p w:rsidR="004534ED" w:rsidRDefault="004534ED" w:rsidP="004534ED">
      <w:pPr>
        <w:numPr>
          <w:ilvl w:val="0"/>
          <w:numId w:val="11"/>
        </w:numPr>
        <w:shd w:val="clear" w:color="auto" w:fill="FFFFFF"/>
        <w:spacing w:before="52" w:after="100" w:afterAutospacing="1" w:line="272" w:lineRule="atLeast"/>
        <w:rPr>
          <w:ins w:id="19" w:author="Unknown"/>
          <w:rFonts w:ascii="Verdana" w:hAnsi="Verdana"/>
          <w:color w:val="000000"/>
          <w:sz w:val="17"/>
          <w:szCs w:val="17"/>
        </w:rPr>
      </w:pPr>
      <w:ins w:id="20" w:author="Unknown">
        <w:r>
          <w:rPr>
            <w:rFonts w:ascii="Verdana" w:hAnsi="Verdana"/>
            <w:color w:val="000000"/>
            <w:sz w:val="17"/>
            <w:szCs w:val="17"/>
          </w:rPr>
          <w:t>The Vendor client library needs to be installed on client machine.</w:t>
        </w:r>
      </w:ins>
    </w:p>
    <w:p w:rsidR="004534ED" w:rsidRDefault="004534ED" w:rsidP="004534ED">
      <w:pPr>
        <w:spacing w:after="0" w:line="240" w:lineRule="auto"/>
        <w:rPr>
          <w:ins w:id="21" w:author="Unknown"/>
          <w:rFonts w:ascii="Times New Roman" w:hAnsi="Times New Roman"/>
          <w:sz w:val="24"/>
          <w:szCs w:val="24"/>
        </w:rPr>
      </w:pPr>
      <w:ins w:id="22" w:author="Unknown">
        <w:r>
          <w:pict>
            <v:rect id="_x0000_i1029" style="width:0;height:.65pt" o:hralign="center" o:hrstd="t" o:hrnoshade="t" o:hr="t" fillcolor="#d4d4d4" stroked="f"/>
          </w:pict>
        </w:r>
      </w:ins>
    </w:p>
    <w:p w:rsidR="004534ED" w:rsidRDefault="004534ED" w:rsidP="004534ED">
      <w:pPr>
        <w:pStyle w:val="Heading3"/>
        <w:shd w:val="clear" w:color="auto" w:fill="FFFFFF"/>
        <w:spacing w:line="312" w:lineRule="atLeast"/>
        <w:rPr>
          <w:ins w:id="23" w:author="Unknown"/>
          <w:rFonts w:ascii="Helvetica" w:hAnsi="Helvetica" w:cs="Helvetica"/>
          <w:b w:val="0"/>
          <w:bCs w:val="0"/>
          <w:color w:val="610B4B"/>
        </w:rPr>
      </w:pPr>
      <w:ins w:id="24" w:author="Unknown">
        <w:r>
          <w:rPr>
            <w:rFonts w:ascii="Helvetica" w:hAnsi="Helvetica" w:cs="Helvetica"/>
            <w:b w:val="0"/>
            <w:bCs w:val="0"/>
            <w:color w:val="610B4B"/>
          </w:rPr>
          <w:t>3) Network Protocol driver</w:t>
        </w:r>
      </w:ins>
    </w:p>
    <w:p w:rsidR="004534ED" w:rsidRDefault="004534ED" w:rsidP="004534ED">
      <w:pPr>
        <w:pStyle w:val="NormalWeb"/>
        <w:shd w:val="clear" w:color="auto" w:fill="FFFFFF"/>
        <w:rPr>
          <w:ins w:id="25" w:author="Unknown"/>
          <w:rFonts w:ascii="Verdana" w:hAnsi="Verdana"/>
          <w:color w:val="000000"/>
          <w:sz w:val="17"/>
          <w:szCs w:val="17"/>
        </w:rPr>
      </w:pPr>
      <w:ins w:id="26" w:author="Unknown">
        <w:r>
          <w:rPr>
            <w:rFonts w:ascii="Verdana" w:hAnsi="Verdana"/>
            <w:color w:val="000000"/>
            <w:sz w:val="17"/>
            <w:szCs w:val="17"/>
          </w:rPr>
          <w:t>The Network Protocol driver uses middleware (application server) that converts JDBC calls directly or indirectly into the vendor-specific database protocol. It is fully written in java.</w:t>
        </w:r>
      </w:ins>
    </w:p>
    <w:p w:rsidR="004534ED" w:rsidRDefault="004534ED" w:rsidP="004534ED">
      <w:pPr>
        <w:rPr>
          <w:ins w:id="27" w:author="Unknown"/>
          <w:rFonts w:ascii="Times New Roman" w:hAnsi="Times New Roman"/>
          <w:sz w:val="24"/>
          <w:szCs w:val="24"/>
        </w:rPr>
      </w:pPr>
      <w:ins w:id="28" w:author="Unknown">
        <w:r>
          <w:fldChar w:fldCharType="begin"/>
        </w:r>
        <w:r>
          <w:instrText xml:space="preserve"> INCLUDEPICTURE "https://static.javatpoint.com/images/type13.JPG" \* MERGEFORMATINET </w:instrText>
        </w:r>
      </w:ins>
      <w:r>
        <w:fldChar w:fldCharType="separate"/>
      </w:r>
      <w:r>
        <w:pict>
          <v:shape id="_x0000_i1030" type="#_x0000_t75" alt="Network Protocol driver" style="width:24pt;height:24pt"/>
        </w:pict>
      </w:r>
      <w:ins w:id="29" w:author="Unknown">
        <w:r>
          <w:fldChar w:fldCharType="end"/>
        </w:r>
      </w:ins>
    </w:p>
    <w:p w:rsidR="004534ED" w:rsidRDefault="004534ED" w:rsidP="004534ED">
      <w:pPr>
        <w:pStyle w:val="Heading3"/>
        <w:shd w:val="clear" w:color="auto" w:fill="FFFFFF"/>
        <w:spacing w:line="312" w:lineRule="atLeast"/>
        <w:rPr>
          <w:ins w:id="30" w:author="Unknown"/>
          <w:rFonts w:ascii="Helvetica" w:hAnsi="Helvetica" w:cs="Helvetica"/>
          <w:b w:val="0"/>
          <w:bCs w:val="0"/>
          <w:color w:val="610B4B"/>
          <w:sz w:val="22"/>
          <w:szCs w:val="22"/>
        </w:rPr>
      </w:pPr>
      <w:ins w:id="31" w:author="Unknown">
        <w:r>
          <w:rPr>
            <w:rFonts w:ascii="Helvetica" w:hAnsi="Helvetica" w:cs="Helvetica"/>
            <w:b w:val="0"/>
            <w:bCs w:val="0"/>
            <w:color w:val="610B4B"/>
            <w:sz w:val="22"/>
            <w:szCs w:val="22"/>
          </w:rPr>
          <w:t>Advantage:</w:t>
        </w:r>
      </w:ins>
    </w:p>
    <w:p w:rsidR="004534ED" w:rsidRDefault="004534ED" w:rsidP="004534ED">
      <w:pPr>
        <w:numPr>
          <w:ilvl w:val="0"/>
          <w:numId w:val="12"/>
        </w:numPr>
        <w:shd w:val="clear" w:color="auto" w:fill="FFFFFF"/>
        <w:spacing w:before="52" w:after="100" w:afterAutospacing="1" w:line="272" w:lineRule="atLeast"/>
        <w:rPr>
          <w:ins w:id="32" w:author="Unknown"/>
          <w:rFonts w:ascii="Verdana" w:hAnsi="Verdana" w:cs="Times New Roman"/>
          <w:color w:val="000000"/>
          <w:sz w:val="17"/>
          <w:szCs w:val="17"/>
        </w:rPr>
      </w:pPr>
      <w:ins w:id="33" w:author="Unknown">
        <w:r>
          <w:rPr>
            <w:rFonts w:ascii="Verdana" w:hAnsi="Verdana"/>
            <w:color w:val="000000"/>
            <w:sz w:val="17"/>
            <w:szCs w:val="17"/>
          </w:rPr>
          <w:t>No client side library is required because of application server that can perform many tasks like auditing, load balancing, logging etc.</w:t>
        </w:r>
      </w:ins>
    </w:p>
    <w:p w:rsidR="004534ED" w:rsidRDefault="004534ED" w:rsidP="004534ED">
      <w:pPr>
        <w:pStyle w:val="Heading3"/>
        <w:shd w:val="clear" w:color="auto" w:fill="FFFFFF"/>
        <w:spacing w:line="312" w:lineRule="atLeast"/>
        <w:rPr>
          <w:ins w:id="34" w:author="Unknown"/>
          <w:rFonts w:ascii="Helvetica" w:hAnsi="Helvetica" w:cs="Helvetica"/>
          <w:b w:val="0"/>
          <w:bCs w:val="0"/>
          <w:color w:val="610B4B"/>
          <w:sz w:val="22"/>
          <w:szCs w:val="22"/>
        </w:rPr>
      </w:pPr>
      <w:ins w:id="35" w:author="Unknown">
        <w:r>
          <w:rPr>
            <w:rFonts w:ascii="Helvetica" w:hAnsi="Helvetica" w:cs="Helvetica"/>
            <w:b w:val="0"/>
            <w:bCs w:val="0"/>
            <w:color w:val="610B4B"/>
            <w:sz w:val="22"/>
            <w:szCs w:val="22"/>
          </w:rPr>
          <w:lastRenderedPageBreak/>
          <w:t>Disadvantages:</w:t>
        </w:r>
      </w:ins>
    </w:p>
    <w:p w:rsidR="004534ED" w:rsidRDefault="004534ED" w:rsidP="004534ED">
      <w:pPr>
        <w:numPr>
          <w:ilvl w:val="0"/>
          <w:numId w:val="13"/>
        </w:numPr>
        <w:shd w:val="clear" w:color="auto" w:fill="FFFFFF"/>
        <w:spacing w:before="52" w:after="100" w:afterAutospacing="1" w:line="272" w:lineRule="atLeast"/>
        <w:rPr>
          <w:ins w:id="36" w:author="Unknown"/>
          <w:rFonts w:ascii="Verdana" w:hAnsi="Verdana" w:cs="Times New Roman"/>
          <w:color w:val="000000"/>
          <w:sz w:val="17"/>
          <w:szCs w:val="17"/>
        </w:rPr>
      </w:pPr>
      <w:ins w:id="37" w:author="Unknown">
        <w:r>
          <w:rPr>
            <w:rFonts w:ascii="Verdana" w:hAnsi="Verdana"/>
            <w:color w:val="000000"/>
            <w:sz w:val="17"/>
            <w:szCs w:val="17"/>
          </w:rPr>
          <w:t>Network support is required on client machine.</w:t>
        </w:r>
      </w:ins>
    </w:p>
    <w:p w:rsidR="004534ED" w:rsidRDefault="004534ED" w:rsidP="004534ED">
      <w:pPr>
        <w:numPr>
          <w:ilvl w:val="0"/>
          <w:numId w:val="13"/>
        </w:numPr>
        <w:shd w:val="clear" w:color="auto" w:fill="FFFFFF"/>
        <w:spacing w:before="52" w:after="100" w:afterAutospacing="1" w:line="272" w:lineRule="atLeast"/>
        <w:rPr>
          <w:ins w:id="38" w:author="Unknown"/>
          <w:rFonts w:ascii="Verdana" w:hAnsi="Verdana"/>
          <w:color w:val="000000"/>
          <w:sz w:val="17"/>
          <w:szCs w:val="17"/>
        </w:rPr>
      </w:pPr>
      <w:ins w:id="39" w:author="Unknown">
        <w:r>
          <w:rPr>
            <w:rFonts w:ascii="Verdana" w:hAnsi="Verdana"/>
            <w:color w:val="000000"/>
            <w:sz w:val="17"/>
            <w:szCs w:val="17"/>
          </w:rPr>
          <w:t>Requires database-specific coding to be done in the middle tier.</w:t>
        </w:r>
      </w:ins>
    </w:p>
    <w:p w:rsidR="004534ED" w:rsidRDefault="004534ED" w:rsidP="004534ED">
      <w:pPr>
        <w:numPr>
          <w:ilvl w:val="0"/>
          <w:numId w:val="13"/>
        </w:numPr>
        <w:shd w:val="clear" w:color="auto" w:fill="FFFFFF"/>
        <w:spacing w:before="52" w:after="100" w:afterAutospacing="1" w:line="272" w:lineRule="atLeast"/>
        <w:rPr>
          <w:ins w:id="40" w:author="Unknown"/>
          <w:rFonts w:ascii="Verdana" w:hAnsi="Verdana"/>
          <w:color w:val="000000"/>
          <w:sz w:val="17"/>
          <w:szCs w:val="17"/>
        </w:rPr>
      </w:pPr>
      <w:ins w:id="41" w:author="Unknown">
        <w:r>
          <w:rPr>
            <w:rFonts w:ascii="Verdana" w:hAnsi="Verdana"/>
            <w:color w:val="000000"/>
            <w:sz w:val="17"/>
            <w:szCs w:val="17"/>
          </w:rPr>
          <w:t>Maintenance of Network Protocol driver becomes costly because it requires database-specific coding to be done in the middle tier.</w:t>
        </w:r>
      </w:ins>
    </w:p>
    <w:p w:rsidR="004534ED" w:rsidRDefault="004534ED" w:rsidP="004534ED">
      <w:pPr>
        <w:spacing w:after="0" w:line="240" w:lineRule="auto"/>
        <w:rPr>
          <w:ins w:id="42" w:author="Unknown"/>
          <w:rFonts w:ascii="Times New Roman" w:hAnsi="Times New Roman"/>
          <w:sz w:val="24"/>
          <w:szCs w:val="24"/>
        </w:rPr>
      </w:pPr>
      <w:ins w:id="43" w:author="Unknown">
        <w:r>
          <w:pict>
            <v:rect id="_x0000_i1031" style="width:0;height:.65pt" o:hralign="center" o:hrstd="t" o:hrnoshade="t" o:hr="t" fillcolor="#d4d4d4" stroked="f"/>
          </w:pict>
        </w:r>
      </w:ins>
    </w:p>
    <w:p w:rsidR="004534ED" w:rsidRDefault="004534ED" w:rsidP="004534ED">
      <w:pPr>
        <w:pStyle w:val="Heading3"/>
        <w:shd w:val="clear" w:color="auto" w:fill="FFFFFF"/>
        <w:spacing w:line="312" w:lineRule="atLeast"/>
        <w:rPr>
          <w:ins w:id="44" w:author="Unknown"/>
          <w:rFonts w:ascii="Helvetica" w:hAnsi="Helvetica" w:cs="Helvetica"/>
          <w:b w:val="0"/>
          <w:bCs w:val="0"/>
          <w:color w:val="610B4B"/>
        </w:rPr>
      </w:pPr>
      <w:ins w:id="45" w:author="Unknown">
        <w:r>
          <w:rPr>
            <w:rFonts w:ascii="Helvetica" w:hAnsi="Helvetica" w:cs="Helvetica"/>
            <w:b w:val="0"/>
            <w:bCs w:val="0"/>
            <w:color w:val="610B4B"/>
          </w:rPr>
          <w:t>4) Thin driver</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thin driver converts JDBC calls directly into the vendor-specific database protocol. That is why it is known as thin driver. It is fully written in Java language.</w:t>
            </w:r>
          </w:p>
        </w:tc>
      </w:tr>
    </w:tbl>
    <w:p w:rsidR="004534ED" w:rsidRDefault="004534ED" w:rsidP="004534ED">
      <w:pPr>
        <w:rPr>
          <w:ins w:id="46" w:author="Unknown"/>
          <w:rFonts w:ascii="Times New Roman" w:hAnsi="Times New Roman" w:cs="Times New Roman"/>
        </w:rPr>
      </w:pPr>
      <w:ins w:id="47" w:author="Unknown">
        <w:r>
          <w:fldChar w:fldCharType="begin"/>
        </w:r>
        <w:r>
          <w:instrText xml:space="preserve"> INCLUDEPICTURE "https://static.javatpoint.com/images/type14.JPG" \* MERGEFORMATINET </w:instrText>
        </w:r>
      </w:ins>
      <w:r>
        <w:fldChar w:fldCharType="separate"/>
      </w:r>
      <w:r>
        <w:pict>
          <v:shape id="_x0000_i1032" type="#_x0000_t75" alt="Thin driver" style="width:24pt;height:24pt"/>
        </w:pict>
      </w:r>
      <w:ins w:id="48" w:author="Unknown">
        <w:r>
          <w:fldChar w:fldCharType="end"/>
        </w:r>
      </w:ins>
    </w:p>
    <w:p w:rsidR="004534ED" w:rsidRDefault="004534ED" w:rsidP="004534ED">
      <w:pPr>
        <w:pStyle w:val="Heading3"/>
        <w:shd w:val="clear" w:color="auto" w:fill="FFFFFF"/>
        <w:spacing w:line="312" w:lineRule="atLeast"/>
        <w:rPr>
          <w:ins w:id="49" w:author="Unknown"/>
          <w:rFonts w:ascii="Helvetica" w:hAnsi="Helvetica" w:cs="Helvetica"/>
          <w:b w:val="0"/>
          <w:bCs w:val="0"/>
          <w:color w:val="610B4B"/>
          <w:sz w:val="22"/>
          <w:szCs w:val="22"/>
        </w:rPr>
      </w:pPr>
      <w:ins w:id="50" w:author="Unknown">
        <w:r>
          <w:rPr>
            <w:rFonts w:ascii="Helvetica" w:hAnsi="Helvetica" w:cs="Helvetica"/>
            <w:b w:val="0"/>
            <w:bCs w:val="0"/>
            <w:color w:val="610B4B"/>
            <w:sz w:val="22"/>
            <w:szCs w:val="22"/>
          </w:rPr>
          <w:t>Advantage:</w:t>
        </w:r>
      </w:ins>
    </w:p>
    <w:p w:rsidR="004534ED" w:rsidRDefault="004534ED" w:rsidP="004534ED">
      <w:pPr>
        <w:numPr>
          <w:ilvl w:val="0"/>
          <w:numId w:val="14"/>
        </w:numPr>
        <w:shd w:val="clear" w:color="auto" w:fill="FFFFFF"/>
        <w:spacing w:before="52" w:after="100" w:afterAutospacing="1" w:line="272" w:lineRule="atLeast"/>
        <w:rPr>
          <w:ins w:id="51" w:author="Unknown"/>
          <w:rFonts w:ascii="Verdana" w:hAnsi="Verdana" w:cs="Times New Roman"/>
          <w:color w:val="000000"/>
          <w:sz w:val="17"/>
          <w:szCs w:val="17"/>
        </w:rPr>
      </w:pPr>
      <w:ins w:id="52" w:author="Unknown">
        <w:r>
          <w:rPr>
            <w:rFonts w:ascii="Verdana" w:hAnsi="Verdana"/>
            <w:color w:val="000000"/>
            <w:sz w:val="17"/>
            <w:szCs w:val="17"/>
          </w:rPr>
          <w:t>Better performance than all other drivers.</w:t>
        </w:r>
      </w:ins>
    </w:p>
    <w:p w:rsidR="004534ED" w:rsidRDefault="004534ED" w:rsidP="004534ED">
      <w:pPr>
        <w:numPr>
          <w:ilvl w:val="0"/>
          <w:numId w:val="14"/>
        </w:numPr>
        <w:shd w:val="clear" w:color="auto" w:fill="FFFFFF"/>
        <w:spacing w:before="52" w:after="100" w:afterAutospacing="1" w:line="272" w:lineRule="atLeast"/>
        <w:rPr>
          <w:ins w:id="53" w:author="Unknown"/>
          <w:rFonts w:ascii="Verdana" w:hAnsi="Verdana"/>
          <w:color w:val="000000"/>
          <w:sz w:val="17"/>
          <w:szCs w:val="17"/>
        </w:rPr>
      </w:pPr>
      <w:ins w:id="54" w:author="Unknown">
        <w:r>
          <w:rPr>
            <w:rFonts w:ascii="Verdana" w:hAnsi="Verdana"/>
            <w:color w:val="000000"/>
            <w:sz w:val="17"/>
            <w:szCs w:val="17"/>
          </w:rPr>
          <w:t>No software is required at client side or server side.</w:t>
        </w:r>
      </w:ins>
    </w:p>
    <w:p w:rsidR="004534ED" w:rsidRDefault="004534ED" w:rsidP="004534ED">
      <w:pPr>
        <w:pStyle w:val="Heading3"/>
        <w:shd w:val="clear" w:color="auto" w:fill="FFFFFF"/>
        <w:spacing w:line="312" w:lineRule="atLeast"/>
        <w:rPr>
          <w:ins w:id="55" w:author="Unknown"/>
          <w:rFonts w:ascii="Helvetica" w:hAnsi="Helvetica" w:cs="Helvetica"/>
          <w:b w:val="0"/>
          <w:bCs w:val="0"/>
          <w:color w:val="610B4B"/>
          <w:sz w:val="22"/>
          <w:szCs w:val="22"/>
        </w:rPr>
      </w:pPr>
      <w:ins w:id="56" w:author="Unknown">
        <w:r>
          <w:rPr>
            <w:rFonts w:ascii="Helvetica" w:hAnsi="Helvetica" w:cs="Helvetica"/>
            <w:b w:val="0"/>
            <w:bCs w:val="0"/>
            <w:color w:val="610B4B"/>
            <w:sz w:val="22"/>
            <w:szCs w:val="22"/>
          </w:rPr>
          <w:t>Disadvantage:</w:t>
        </w:r>
      </w:ins>
    </w:p>
    <w:p w:rsidR="004534ED" w:rsidRDefault="004534ED" w:rsidP="004534ED">
      <w:pPr>
        <w:numPr>
          <w:ilvl w:val="0"/>
          <w:numId w:val="15"/>
        </w:numPr>
        <w:shd w:val="clear" w:color="auto" w:fill="FFFFFF"/>
        <w:spacing w:before="52" w:after="100" w:afterAutospacing="1" w:line="272" w:lineRule="atLeast"/>
        <w:rPr>
          <w:ins w:id="57" w:author="Unknown"/>
          <w:rFonts w:ascii="Verdana" w:hAnsi="Verdana" w:cs="Times New Roman"/>
          <w:color w:val="000000"/>
          <w:sz w:val="17"/>
          <w:szCs w:val="17"/>
        </w:rPr>
      </w:pPr>
      <w:ins w:id="58" w:author="Unknown">
        <w:r>
          <w:rPr>
            <w:rFonts w:ascii="Verdana" w:hAnsi="Verdana"/>
            <w:color w:val="000000"/>
            <w:sz w:val="17"/>
            <w:szCs w:val="17"/>
          </w:rPr>
          <w:t>Drivers depend on the Database.</w:t>
        </w:r>
      </w:ins>
    </w:p>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p w:rsidR="004534ED" w:rsidRDefault="004534ED" w:rsidP="004534ED">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Database Connectivity with 5 Steps</w:t>
      </w:r>
    </w:p>
    <w:p w:rsidR="004534ED" w:rsidRDefault="004534ED" w:rsidP="004534ED">
      <w:pPr>
        <w:numPr>
          <w:ilvl w:val="0"/>
          <w:numId w:val="16"/>
        </w:numPr>
        <w:shd w:val="clear" w:color="auto" w:fill="FFFFFF"/>
        <w:spacing w:before="52" w:after="100" w:afterAutospacing="1" w:line="272" w:lineRule="atLeast"/>
        <w:rPr>
          <w:rFonts w:ascii="Verdana" w:hAnsi="Verdana" w:cs="Times New Roman"/>
          <w:color w:val="000000"/>
          <w:sz w:val="17"/>
          <w:szCs w:val="17"/>
        </w:rPr>
      </w:pPr>
      <w:hyperlink r:id="rId10" w:history="1">
        <w:r>
          <w:rPr>
            <w:rStyle w:val="Hyperlink"/>
            <w:color w:val="008000"/>
            <w:sz w:val="20"/>
            <w:szCs w:val="20"/>
          </w:rPr>
          <w:t>5 Steps to connect to the database in java</w:t>
        </w:r>
      </w:hyperlink>
    </w:p>
    <w:p w:rsidR="004534ED" w:rsidRDefault="004534ED" w:rsidP="004534ED">
      <w:pPr>
        <w:numPr>
          <w:ilvl w:val="1"/>
          <w:numId w:val="16"/>
        </w:numPr>
        <w:shd w:val="clear" w:color="auto" w:fill="FFFFFF"/>
        <w:spacing w:before="52" w:after="100" w:afterAutospacing="1" w:line="272" w:lineRule="atLeast"/>
        <w:ind w:left="720"/>
        <w:rPr>
          <w:rFonts w:ascii="Verdana" w:hAnsi="Verdana"/>
          <w:color w:val="000000"/>
          <w:sz w:val="17"/>
          <w:szCs w:val="17"/>
        </w:rPr>
      </w:pPr>
      <w:hyperlink r:id="rId11" w:anchor="step1" w:history="1">
        <w:r>
          <w:rPr>
            <w:rStyle w:val="Hyperlink"/>
            <w:color w:val="008000"/>
            <w:sz w:val="20"/>
            <w:szCs w:val="20"/>
          </w:rPr>
          <w:t>Register the driver class</w:t>
        </w:r>
      </w:hyperlink>
    </w:p>
    <w:p w:rsidR="004534ED" w:rsidRDefault="004534ED" w:rsidP="004534ED">
      <w:pPr>
        <w:numPr>
          <w:ilvl w:val="1"/>
          <w:numId w:val="16"/>
        </w:numPr>
        <w:shd w:val="clear" w:color="auto" w:fill="FFFFFF"/>
        <w:spacing w:before="52" w:after="100" w:afterAutospacing="1" w:line="272" w:lineRule="atLeast"/>
        <w:ind w:left="720"/>
        <w:rPr>
          <w:rFonts w:ascii="Verdana" w:hAnsi="Verdana"/>
          <w:color w:val="000000"/>
          <w:sz w:val="17"/>
          <w:szCs w:val="17"/>
        </w:rPr>
      </w:pPr>
      <w:hyperlink r:id="rId12" w:anchor="step2" w:history="1">
        <w:r>
          <w:rPr>
            <w:rStyle w:val="Hyperlink"/>
            <w:color w:val="008000"/>
            <w:sz w:val="20"/>
            <w:szCs w:val="20"/>
          </w:rPr>
          <w:t>Create the connection object</w:t>
        </w:r>
      </w:hyperlink>
    </w:p>
    <w:p w:rsidR="004534ED" w:rsidRDefault="004534ED" w:rsidP="004534ED">
      <w:pPr>
        <w:numPr>
          <w:ilvl w:val="1"/>
          <w:numId w:val="16"/>
        </w:numPr>
        <w:shd w:val="clear" w:color="auto" w:fill="FFFFFF"/>
        <w:spacing w:before="52" w:after="100" w:afterAutospacing="1" w:line="272" w:lineRule="atLeast"/>
        <w:ind w:left="720"/>
        <w:rPr>
          <w:rFonts w:ascii="Verdana" w:hAnsi="Verdana"/>
          <w:color w:val="000000"/>
          <w:sz w:val="17"/>
          <w:szCs w:val="17"/>
        </w:rPr>
      </w:pPr>
      <w:hyperlink r:id="rId13" w:anchor="step3" w:history="1">
        <w:r>
          <w:rPr>
            <w:rStyle w:val="Hyperlink"/>
            <w:color w:val="008000"/>
            <w:sz w:val="20"/>
            <w:szCs w:val="20"/>
          </w:rPr>
          <w:t>Create the Statement object</w:t>
        </w:r>
      </w:hyperlink>
    </w:p>
    <w:p w:rsidR="004534ED" w:rsidRDefault="004534ED" w:rsidP="004534ED">
      <w:pPr>
        <w:numPr>
          <w:ilvl w:val="1"/>
          <w:numId w:val="16"/>
        </w:numPr>
        <w:shd w:val="clear" w:color="auto" w:fill="FFFFFF"/>
        <w:spacing w:before="52" w:after="100" w:afterAutospacing="1" w:line="272" w:lineRule="atLeast"/>
        <w:ind w:left="720"/>
        <w:rPr>
          <w:rFonts w:ascii="Verdana" w:hAnsi="Verdana"/>
          <w:color w:val="000000"/>
          <w:sz w:val="17"/>
          <w:szCs w:val="17"/>
        </w:rPr>
      </w:pPr>
      <w:hyperlink r:id="rId14" w:anchor="step4" w:history="1">
        <w:r>
          <w:rPr>
            <w:rStyle w:val="Hyperlink"/>
            <w:color w:val="008000"/>
            <w:sz w:val="20"/>
            <w:szCs w:val="20"/>
          </w:rPr>
          <w:t>Execute the query</w:t>
        </w:r>
      </w:hyperlink>
    </w:p>
    <w:p w:rsidR="004534ED" w:rsidRDefault="004534ED" w:rsidP="004534ED">
      <w:pPr>
        <w:numPr>
          <w:ilvl w:val="1"/>
          <w:numId w:val="16"/>
        </w:numPr>
        <w:shd w:val="clear" w:color="auto" w:fill="FFFFFF"/>
        <w:spacing w:before="52" w:after="100" w:afterAutospacing="1" w:line="272" w:lineRule="atLeast"/>
        <w:ind w:left="720"/>
        <w:rPr>
          <w:rFonts w:ascii="Verdana" w:hAnsi="Verdana"/>
          <w:color w:val="000000"/>
          <w:sz w:val="17"/>
          <w:szCs w:val="17"/>
        </w:rPr>
      </w:pPr>
      <w:hyperlink r:id="rId15" w:anchor="step5" w:history="1">
        <w:r>
          <w:rPr>
            <w:rStyle w:val="Hyperlink"/>
            <w:color w:val="008000"/>
            <w:sz w:val="20"/>
            <w:szCs w:val="20"/>
          </w:rPr>
          <w:t>Close the connection object</w:t>
        </w:r>
      </w:hyperlink>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There are 5 steps to connect any java application with the database using JDBC. These steps are as follows:</w:t>
            </w:r>
          </w:p>
          <w:p w:rsidR="004534ED" w:rsidRDefault="004534ED" w:rsidP="004534ED">
            <w:pPr>
              <w:numPr>
                <w:ilvl w:val="0"/>
                <w:numId w:val="1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Register the Driver class</w:t>
            </w:r>
          </w:p>
          <w:p w:rsidR="004534ED" w:rsidRDefault="004534ED" w:rsidP="004534ED">
            <w:pPr>
              <w:numPr>
                <w:ilvl w:val="0"/>
                <w:numId w:val="1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Create connection</w:t>
            </w:r>
          </w:p>
          <w:p w:rsidR="004534ED" w:rsidRDefault="004534ED" w:rsidP="004534ED">
            <w:pPr>
              <w:numPr>
                <w:ilvl w:val="0"/>
                <w:numId w:val="1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Create statement</w:t>
            </w:r>
          </w:p>
          <w:p w:rsidR="004534ED" w:rsidRDefault="004534ED" w:rsidP="004534ED">
            <w:pPr>
              <w:numPr>
                <w:ilvl w:val="0"/>
                <w:numId w:val="1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Execute queries</w:t>
            </w:r>
          </w:p>
          <w:p w:rsidR="004534ED" w:rsidRDefault="004534ED" w:rsidP="004534ED">
            <w:pPr>
              <w:numPr>
                <w:ilvl w:val="0"/>
                <w:numId w:val="17"/>
              </w:numPr>
              <w:spacing w:before="52" w:after="100" w:afterAutospacing="1" w:line="272" w:lineRule="atLeast"/>
              <w:ind w:left="979"/>
              <w:rPr>
                <w:rFonts w:ascii="Verdana" w:hAnsi="Verdana"/>
                <w:color w:val="000000"/>
                <w:sz w:val="17"/>
                <w:szCs w:val="17"/>
              </w:rPr>
            </w:pPr>
            <w:r>
              <w:rPr>
                <w:rFonts w:ascii="Verdana" w:hAnsi="Verdana"/>
                <w:color w:val="000000"/>
                <w:sz w:val="17"/>
                <w:szCs w:val="17"/>
              </w:rPr>
              <w:t>Close connection</w:t>
            </w:r>
          </w:p>
        </w:tc>
      </w:tr>
    </w:tbl>
    <w:p w:rsidR="004534ED" w:rsidRDefault="004534ED" w:rsidP="004534ED">
      <w:pPr>
        <w:spacing w:after="0" w:line="240" w:lineRule="auto"/>
        <w:rPr>
          <w:rFonts w:ascii="Times New Roman" w:hAnsi="Times New Roman"/>
          <w:sz w:val="24"/>
          <w:szCs w:val="24"/>
        </w:rPr>
      </w:pPr>
      <w:r>
        <w:pict>
          <v:shape id="_x0000_i1033" type="#_x0000_t75" alt="Java Database Connectivity Steps" style="width:24pt;height:24pt"/>
        </w:pict>
      </w:r>
    </w:p>
    <w:p w:rsidR="004534ED" w:rsidRDefault="004534ED" w:rsidP="004534ED">
      <w:r>
        <w:pict>
          <v:rect id="_x0000_i1034" style="width:0;height:.65pt" o:hralign="center" o:hrstd="t" o:hrnoshade="t" o:hr="t" fillcolor="#d4d4d4" stroked="f"/>
        </w:pict>
      </w:r>
    </w:p>
    <w:p w:rsidR="004534ED" w:rsidRDefault="004534ED" w:rsidP="004534ED">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1) Register the driver class</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forName()</w:t>
            </w:r>
            <w:r>
              <w:rPr>
                <w:rFonts w:ascii="Verdana" w:hAnsi="Verdana"/>
                <w:color w:val="000000"/>
                <w:sz w:val="17"/>
                <w:szCs w:val="17"/>
              </w:rPr>
              <w:t> method of Class class is used to register the driver class. This method is used to dynamically load the driver class.</w:t>
            </w:r>
          </w:p>
        </w:tc>
      </w:tr>
    </w:tbl>
    <w:p w:rsidR="004534ED" w:rsidRDefault="004534ED" w:rsidP="004534ED">
      <w:pPr>
        <w:pStyle w:val="Heading3"/>
        <w:shd w:val="clear" w:color="auto" w:fill="FFFFFF"/>
        <w:spacing w:line="312" w:lineRule="atLeast"/>
        <w:rPr>
          <w:rFonts w:ascii="Helvetica" w:hAnsi="Helvetica" w:cs="Helvetica"/>
          <w:b w:val="0"/>
          <w:bCs w:val="0"/>
          <w:color w:val="610B4B"/>
          <w:sz w:val="22"/>
          <w:szCs w:val="22"/>
        </w:rPr>
      </w:pPr>
      <w:r>
        <w:rPr>
          <w:rFonts w:ascii="Helvetica" w:hAnsi="Helvetica" w:cs="Helvetica"/>
          <w:b w:val="0"/>
          <w:bCs w:val="0"/>
          <w:color w:val="610B4B"/>
          <w:sz w:val="22"/>
          <w:szCs w:val="22"/>
        </w:rPr>
        <w:t>Syntax of forName() method</w:t>
      </w:r>
    </w:p>
    <w:p w:rsidR="004534ED" w:rsidRDefault="004534ED" w:rsidP="004534ED">
      <w:pPr>
        <w:numPr>
          <w:ilvl w:val="0"/>
          <w:numId w:val="18"/>
        </w:numPr>
        <w:shd w:val="clear" w:color="auto" w:fill="FFFFFF"/>
        <w:spacing w:after="0" w:line="272" w:lineRule="atLeast"/>
        <w:ind w:left="0"/>
        <w:rPr>
          <w:rFonts w:ascii="Verdana" w:hAnsi="Verdana" w:cs="Times New Roman"/>
          <w:color w:val="000000"/>
          <w:sz w:val="17"/>
          <w:szCs w:val="17"/>
        </w:rPr>
      </w:pP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forName(String className)</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ClassNotFoundException  </w:t>
      </w:r>
    </w:p>
    <w:p w:rsidR="004534ED" w:rsidRDefault="004534ED" w:rsidP="004534ED">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Since JDBC 4.0, explicitly registering the driver is optional. We just need to put vender's Jar in the classpath, and then JDBC driver manager can detect and load the driver automatically.</w:t>
      </w:r>
    </w:p>
    <w:p w:rsidR="004534ED" w:rsidRDefault="004534ED" w:rsidP="004534ED">
      <w:pPr>
        <w:pStyle w:val="Heading3"/>
        <w:shd w:val="clear" w:color="auto" w:fill="FFFFFF"/>
        <w:rPr>
          <w:rFonts w:ascii="Tahoma" w:hAnsi="Tahoma" w:cs="Tahoma"/>
          <w:b w:val="0"/>
          <w:bCs w:val="0"/>
          <w:color w:val="610B4B"/>
          <w:sz w:val="29"/>
          <w:szCs w:val="29"/>
        </w:rPr>
      </w:pPr>
      <w:r>
        <w:rPr>
          <w:rFonts w:ascii="Tahoma" w:hAnsi="Tahoma" w:cs="Tahoma"/>
          <w:b w:val="0"/>
          <w:bCs w:val="0"/>
          <w:color w:val="610B4B"/>
          <w:sz w:val="29"/>
          <w:szCs w:val="29"/>
        </w:rPr>
        <w:t>Example to register the OracleDriver class</w:t>
      </w:r>
    </w:p>
    <w:p w:rsidR="004534ED" w:rsidRDefault="004534ED" w:rsidP="004534ED">
      <w:pPr>
        <w:pStyle w:val="NormalWeb"/>
        <w:shd w:val="clear" w:color="auto" w:fill="FFFFFF"/>
        <w:rPr>
          <w:rFonts w:ascii="Verdana" w:hAnsi="Verdana"/>
          <w:color w:val="000000"/>
          <w:sz w:val="17"/>
          <w:szCs w:val="17"/>
        </w:rPr>
      </w:pPr>
      <w:r>
        <w:rPr>
          <w:rFonts w:ascii="Verdana" w:hAnsi="Verdana"/>
          <w:color w:val="000000"/>
          <w:sz w:val="17"/>
          <w:szCs w:val="17"/>
        </w:rPr>
        <w:t>Here, Java program is loading oracle driver to esteblish database connection.</w:t>
      </w:r>
    </w:p>
    <w:p w:rsidR="004534ED" w:rsidRDefault="004534ED" w:rsidP="004534ED">
      <w:pPr>
        <w:numPr>
          <w:ilvl w:val="0"/>
          <w:numId w:val="1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Class.forName(</w:t>
      </w:r>
      <w:r>
        <w:rPr>
          <w:rStyle w:val="string"/>
          <w:rFonts w:ascii="Verdana" w:hAnsi="Verdana"/>
          <w:color w:val="0000FF"/>
          <w:sz w:val="17"/>
          <w:szCs w:val="17"/>
          <w:bdr w:val="none" w:sz="0" w:space="0" w:color="auto" w:frame="1"/>
        </w:rPr>
        <w:t>"oracle.jdbc.driver.OracleDriver"</w:t>
      </w:r>
      <w:r>
        <w:rPr>
          <w:rFonts w:ascii="Verdana" w:hAnsi="Verdana"/>
          <w:color w:val="000000"/>
          <w:sz w:val="17"/>
          <w:szCs w:val="17"/>
          <w:bdr w:val="none" w:sz="0" w:space="0" w:color="auto" w:frame="1"/>
        </w:rPr>
        <w:t>);  </w:t>
      </w:r>
    </w:p>
    <w:p w:rsidR="004534ED" w:rsidRDefault="004534ED" w:rsidP="004534ED">
      <w:pPr>
        <w:spacing w:line="240" w:lineRule="auto"/>
        <w:rPr>
          <w:rFonts w:ascii="Times New Roman" w:hAnsi="Times New Roman"/>
          <w:sz w:val="24"/>
          <w:szCs w:val="24"/>
        </w:rPr>
      </w:pPr>
      <w:r>
        <w:pict>
          <v:rect id="_x0000_i1035" style="width:0;height:.65pt" o:hralign="center" o:hrstd="t" o:hrnoshade="t" o:hr="t" fillcolor="#d4d4d4" stroked="f"/>
        </w:pict>
      </w:r>
    </w:p>
    <w:p w:rsidR="004534ED" w:rsidRDefault="004534ED" w:rsidP="004534ED">
      <w:pPr>
        <w:pStyle w:val="Heading3"/>
        <w:shd w:val="clear" w:color="auto" w:fill="FFFFFF"/>
        <w:spacing w:line="312" w:lineRule="atLeast"/>
        <w:rPr>
          <w:ins w:id="59" w:author="Unknown"/>
          <w:rFonts w:ascii="Helvetica" w:hAnsi="Helvetica" w:cs="Helvetica"/>
          <w:b w:val="0"/>
          <w:bCs w:val="0"/>
          <w:color w:val="610B4B"/>
        </w:rPr>
      </w:pPr>
      <w:ins w:id="60" w:author="Unknown">
        <w:r>
          <w:rPr>
            <w:rFonts w:ascii="Helvetica" w:hAnsi="Helvetica" w:cs="Helvetica"/>
            <w:b w:val="0"/>
            <w:bCs w:val="0"/>
            <w:color w:val="610B4B"/>
          </w:rPr>
          <w:t>2) Create the connection object</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getConnection()</w:t>
            </w:r>
            <w:r>
              <w:rPr>
                <w:rFonts w:ascii="Verdana" w:hAnsi="Verdana"/>
                <w:color w:val="000000"/>
                <w:sz w:val="17"/>
                <w:szCs w:val="17"/>
              </w:rPr>
              <w:t> method of DriverManager class is used to establish connection with the database.</w:t>
            </w:r>
          </w:p>
        </w:tc>
      </w:tr>
    </w:tbl>
    <w:p w:rsidR="004534ED" w:rsidRDefault="004534ED" w:rsidP="004534ED">
      <w:pPr>
        <w:pStyle w:val="Heading3"/>
        <w:shd w:val="clear" w:color="auto" w:fill="FFFFFF"/>
        <w:spacing w:line="312" w:lineRule="atLeast"/>
        <w:rPr>
          <w:ins w:id="61" w:author="Unknown"/>
          <w:rFonts w:ascii="Helvetica" w:hAnsi="Helvetica" w:cs="Helvetica"/>
          <w:b w:val="0"/>
          <w:bCs w:val="0"/>
          <w:color w:val="610B4B"/>
          <w:sz w:val="22"/>
          <w:szCs w:val="22"/>
        </w:rPr>
      </w:pPr>
      <w:ins w:id="62" w:author="Unknown">
        <w:r>
          <w:rPr>
            <w:rFonts w:ascii="Helvetica" w:hAnsi="Helvetica" w:cs="Helvetica"/>
            <w:b w:val="0"/>
            <w:bCs w:val="0"/>
            <w:color w:val="610B4B"/>
            <w:sz w:val="22"/>
            <w:szCs w:val="22"/>
          </w:rPr>
          <w:lastRenderedPageBreak/>
          <w:t>Syntax of getConnection() method</w:t>
        </w:r>
      </w:ins>
    </w:p>
    <w:p w:rsidR="004534ED" w:rsidRDefault="004534ED" w:rsidP="004534ED">
      <w:pPr>
        <w:numPr>
          <w:ilvl w:val="0"/>
          <w:numId w:val="20"/>
        </w:numPr>
        <w:shd w:val="clear" w:color="auto" w:fill="FFFFFF"/>
        <w:spacing w:after="0" w:line="272" w:lineRule="atLeast"/>
        <w:ind w:left="0"/>
        <w:rPr>
          <w:ins w:id="63" w:author="Unknown"/>
          <w:rFonts w:ascii="Verdana" w:hAnsi="Verdana" w:cs="Times New Roman"/>
          <w:color w:val="000000"/>
          <w:sz w:val="17"/>
          <w:szCs w:val="17"/>
        </w:rPr>
      </w:pPr>
      <w:ins w:id="64" w:author="Unknown">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Connection getConnection(String url)</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SQLException  </w:t>
        </w:r>
      </w:ins>
    </w:p>
    <w:p w:rsidR="004534ED" w:rsidRDefault="004534ED" w:rsidP="004534ED">
      <w:pPr>
        <w:numPr>
          <w:ilvl w:val="0"/>
          <w:numId w:val="20"/>
        </w:numPr>
        <w:shd w:val="clear" w:color="auto" w:fill="FFFFFF"/>
        <w:spacing w:after="0" w:line="272" w:lineRule="atLeast"/>
        <w:ind w:left="0"/>
        <w:rPr>
          <w:ins w:id="65" w:author="Unknown"/>
          <w:rFonts w:ascii="Verdana" w:hAnsi="Verdana"/>
          <w:color w:val="000000"/>
          <w:sz w:val="17"/>
          <w:szCs w:val="17"/>
        </w:rPr>
      </w:pPr>
      <w:ins w:id="66" w:author="Unknown">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Connection getConnection(String url,String name,String password)  </w:t>
        </w:r>
      </w:ins>
    </w:p>
    <w:p w:rsidR="004534ED" w:rsidRDefault="004534ED" w:rsidP="004534ED">
      <w:pPr>
        <w:numPr>
          <w:ilvl w:val="0"/>
          <w:numId w:val="20"/>
        </w:numPr>
        <w:shd w:val="clear" w:color="auto" w:fill="FFFFFF"/>
        <w:spacing w:after="0" w:line="272" w:lineRule="atLeast"/>
        <w:ind w:left="0"/>
        <w:rPr>
          <w:ins w:id="67" w:author="Unknown"/>
          <w:rFonts w:ascii="Verdana" w:hAnsi="Verdana"/>
          <w:color w:val="000000"/>
          <w:sz w:val="17"/>
          <w:szCs w:val="17"/>
        </w:rPr>
      </w:pPr>
      <w:ins w:id="68" w:author="Unknown">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SQLException  </w:t>
        </w:r>
      </w:ins>
    </w:p>
    <w:p w:rsidR="004534ED" w:rsidRDefault="004534ED" w:rsidP="004534ED">
      <w:pPr>
        <w:pStyle w:val="Heading3"/>
        <w:shd w:val="clear" w:color="auto" w:fill="FFFFFF"/>
        <w:rPr>
          <w:ins w:id="69" w:author="Unknown"/>
          <w:rFonts w:ascii="Tahoma" w:hAnsi="Tahoma" w:cs="Tahoma"/>
          <w:b w:val="0"/>
          <w:bCs w:val="0"/>
          <w:color w:val="610B4B"/>
          <w:sz w:val="29"/>
          <w:szCs w:val="29"/>
        </w:rPr>
      </w:pPr>
      <w:ins w:id="70" w:author="Unknown">
        <w:r>
          <w:rPr>
            <w:rFonts w:ascii="Tahoma" w:hAnsi="Tahoma" w:cs="Tahoma"/>
            <w:b w:val="0"/>
            <w:bCs w:val="0"/>
            <w:color w:val="610B4B"/>
            <w:sz w:val="29"/>
            <w:szCs w:val="29"/>
          </w:rPr>
          <w:t>Example to establish connection with the Oracle database</w:t>
        </w:r>
      </w:ins>
    </w:p>
    <w:p w:rsidR="004534ED" w:rsidRDefault="004534ED" w:rsidP="004534ED">
      <w:pPr>
        <w:numPr>
          <w:ilvl w:val="0"/>
          <w:numId w:val="21"/>
        </w:numPr>
        <w:shd w:val="clear" w:color="auto" w:fill="FFFFFF"/>
        <w:spacing w:after="0" w:line="272" w:lineRule="atLeast"/>
        <w:ind w:left="0"/>
        <w:rPr>
          <w:ins w:id="71" w:author="Unknown"/>
          <w:rFonts w:ascii="Verdana" w:hAnsi="Verdana" w:cs="Times New Roman"/>
          <w:color w:val="000000"/>
          <w:sz w:val="17"/>
          <w:szCs w:val="17"/>
        </w:rPr>
      </w:pPr>
      <w:ins w:id="72" w:author="Unknown">
        <w:r>
          <w:rPr>
            <w:rFonts w:ascii="Verdana" w:hAnsi="Verdana"/>
            <w:color w:val="000000"/>
            <w:sz w:val="17"/>
            <w:szCs w:val="17"/>
            <w:bdr w:val="none" w:sz="0" w:space="0" w:color="auto" w:frame="1"/>
          </w:rPr>
          <w:t>Connection con=DriverManager.getConnection(  </w:t>
        </w:r>
      </w:ins>
    </w:p>
    <w:p w:rsidR="004534ED" w:rsidRDefault="004534ED" w:rsidP="004534ED">
      <w:pPr>
        <w:numPr>
          <w:ilvl w:val="0"/>
          <w:numId w:val="21"/>
        </w:numPr>
        <w:shd w:val="clear" w:color="auto" w:fill="FFFFFF"/>
        <w:spacing w:after="0" w:line="272" w:lineRule="atLeast"/>
        <w:ind w:left="0"/>
        <w:rPr>
          <w:ins w:id="73" w:author="Unknown"/>
          <w:rFonts w:ascii="Verdana" w:hAnsi="Verdana"/>
          <w:color w:val="000000"/>
          <w:sz w:val="17"/>
          <w:szCs w:val="17"/>
        </w:rPr>
      </w:pPr>
      <w:ins w:id="74" w:author="Unknown">
        <w:r>
          <w:rPr>
            <w:rStyle w:val="string"/>
            <w:rFonts w:ascii="Verdana" w:hAnsi="Verdana"/>
            <w:color w:val="0000FF"/>
            <w:sz w:val="17"/>
            <w:szCs w:val="17"/>
            <w:bdr w:val="none" w:sz="0" w:space="0" w:color="auto" w:frame="1"/>
          </w:rPr>
          <w:t>"jdbc:oracle:thin:@localhost:1521:xe"</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"system"</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ins>
    </w:p>
    <w:p w:rsidR="004534ED" w:rsidRDefault="004534ED" w:rsidP="004534ED">
      <w:pPr>
        <w:spacing w:line="240" w:lineRule="auto"/>
        <w:rPr>
          <w:ins w:id="75" w:author="Unknown"/>
          <w:rFonts w:ascii="Times New Roman" w:hAnsi="Times New Roman"/>
          <w:sz w:val="24"/>
          <w:szCs w:val="24"/>
        </w:rPr>
      </w:pPr>
      <w:ins w:id="76" w:author="Unknown">
        <w:r>
          <w:pict>
            <v:rect id="_x0000_i1036" style="width:0;height:.65pt" o:hralign="center" o:hrstd="t" o:hrnoshade="t" o:hr="t" fillcolor="#d4d4d4" stroked="f"/>
          </w:pict>
        </w:r>
      </w:ins>
    </w:p>
    <w:p w:rsidR="004534ED" w:rsidRDefault="004534ED" w:rsidP="004534ED">
      <w:pPr>
        <w:pStyle w:val="Heading3"/>
        <w:shd w:val="clear" w:color="auto" w:fill="FFFFFF"/>
        <w:spacing w:line="312" w:lineRule="atLeast"/>
        <w:rPr>
          <w:ins w:id="77" w:author="Unknown"/>
          <w:rFonts w:ascii="Helvetica" w:hAnsi="Helvetica" w:cs="Helvetica"/>
          <w:b w:val="0"/>
          <w:bCs w:val="0"/>
          <w:color w:val="610B4B"/>
        </w:rPr>
      </w:pPr>
      <w:ins w:id="78" w:author="Unknown">
        <w:r>
          <w:rPr>
            <w:rFonts w:ascii="Helvetica" w:hAnsi="Helvetica" w:cs="Helvetica"/>
            <w:b w:val="0"/>
            <w:bCs w:val="0"/>
            <w:color w:val="610B4B"/>
          </w:rPr>
          <w:t>3) Create the Statement object</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createStatement() method of Connection interface is used to create statement. The object of statement is responsible to execute queries with the database.</w:t>
            </w:r>
          </w:p>
        </w:tc>
      </w:tr>
    </w:tbl>
    <w:p w:rsidR="004534ED" w:rsidRDefault="004534ED" w:rsidP="004534ED">
      <w:pPr>
        <w:pStyle w:val="Heading3"/>
        <w:shd w:val="clear" w:color="auto" w:fill="FFFFFF"/>
        <w:spacing w:line="312" w:lineRule="atLeast"/>
        <w:rPr>
          <w:ins w:id="79" w:author="Unknown"/>
          <w:rFonts w:ascii="Helvetica" w:hAnsi="Helvetica" w:cs="Helvetica"/>
          <w:b w:val="0"/>
          <w:bCs w:val="0"/>
          <w:color w:val="610B4B"/>
          <w:sz w:val="22"/>
          <w:szCs w:val="22"/>
        </w:rPr>
      </w:pPr>
      <w:ins w:id="80" w:author="Unknown">
        <w:r>
          <w:rPr>
            <w:rFonts w:ascii="Helvetica" w:hAnsi="Helvetica" w:cs="Helvetica"/>
            <w:b w:val="0"/>
            <w:bCs w:val="0"/>
            <w:color w:val="610B4B"/>
            <w:sz w:val="22"/>
            <w:szCs w:val="22"/>
          </w:rPr>
          <w:t>Syntax of createStatement() method</w:t>
        </w:r>
      </w:ins>
    </w:p>
    <w:p w:rsidR="004534ED" w:rsidRDefault="004534ED" w:rsidP="004534ED">
      <w:pPr>
        <w:numPr>
          <w:ilvl w:val="0"/>
          <w:numId w:val="22"/>
        </w:numPr>
        <w:shd w:val="clear" w:color="auto" w:fill="FFFFFF"/>
        <w:spacing w:after="0" w:line="272" w:lineRule="atLeast"/>
        <w:ind w:left="0"/>
        <w:rPr>
          <w:ins w:id="81" w:author="Unknown"/>
          <w:rFonts w:ascii="Verdana" w:hAnsi="Verdana" w:cs="Times New Roman"/>
          <w:color w:val="000000"/>
          <w:sz w:val="17"/>
          <w:szCs w:val="17"/>
        </w:rPr>
      </w:pPr>
      <w:ins w:id="82"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Statement createStatement()</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SQLException  </w:t>
        </w:r>
      </w:ins>
    </w:p>
    <w:p w:rsidR="004534ED" w:rsidRDefault="004534ED" w:rsidP="004534ED">
      <w:pPr>
        <w:pStyle w:val="Heading3"/>
        <w:shd w:val="clear" w:color="auto" w:fill="FFFFFF"/>
        <w:rPr>
          <w:ins w:id="83" w:author="Unknown"/>
          <w:rFonts w:ascii="Tahoma" w:hAnsi="Tahoma" w:cs="Tahoma"/>
          <w:b w:val="0"/>
          <w:bCs w:val="0"/>
          <w:color w:val="610B4B"/>
          <w:sz w:val="29"/>
          <w:szCs w:val="29"/>
        </w:rPr>
      </w:pPr>
      <w:ins w:id="84" w:author="Unknown">
        <w:r>
          <w:rPr>
            <w:rFonts w:ascii="Tahoma" w:hAnsi="Tahoma" w:cs="Tahoma"/>
            <w:b w:val="0"/>
            <w:bCs w:val="0"/>
            <w:color w:val="610B4B"/>
            <w:sz w:val="29"/>
            <w:szCs w:val="29"/>
          </w:rPr>
          <w:t>Example to create the statement object</w:t>
        </w:r>
      </w:ins>
    </w:p>
    <w:p w:rsidR="004534ED" w:rsidRDefault="004534ED" w:rsidP="004534ED">
      <w:pPr>
        <w:numPr>
          <w:ilvl w:val="0"/>
          <w:numId w:val="23"/>
        </w:numPr>
        <w:shd w:val="clear" w:color="auto" w:fill="FFFFFF"/>
        <w:spacing w:after="0" w:line="272" w:lineRule="atLeast"/>
        <w:ind w:left="0"/>
        <w:rPr>
          <w:ins w:id="85" w:author="Unknown"/>
          <w:rFonts w:ascii="Verdana" w:hAnsi="Verdana" w:cs="Times New Roman"/>
          <w:color w:val="000000"/>
          <w:sz w:val="17"/>
          <w:szCs w:val="17"/>
        </w:rPr>
      </w:pPr>
      <w:ins w:id="86" w:author="Unknown">
        <w:r>
          <w:rPr>
            <w:rFonts w:ascii="Verdana" w:hAnsi="Verdana"/>
            <w:color w:val="000000"/>
            <w:sz w:val="17"/>
            <w:szCs w:val="17"/>
            <w:bdr w:val="none" w:sz="0" w:space="0" w:color="auto" w:frame="1"/>
          </w:rPr>
          <w:t>Statement stmt=con.createStatement();  </w:t>
        </w:r>
      </w:ins>
    </w:p>
    <w:p w:rsidR="004534ED" w:rsidRDefault="004534ED" w:rsidP="004534ED">
      <w:pPr>
        <w:spacing w:line="240" w:lineRule="auto"/>
        <w:rPr>
          <w:ins w:id="87" w:author="Unknown"/>
          <w:rFonts w:ascii="Times New Roman" w:hAnsi="Times New Roman"/>
          <w:sz w:val="24"/>
          <w:szCs w:val="24"/>
        </w:rPr>
      </w:pPr>
      <w:ins w:id="88" w:author="Unknown">
        <w:r>
          <w:pict>
            <v:rect id="_x0000_i1037" style="width:0;height:.65pt" o:hralign="center" o:hrstd="t" o:hrnoshade="t" o:hr="t" fillcolor="#d4d4d4" stroked="f"/>
          </w:pict>
        </w:r>
      </w:ins>
    </w:p>
    <w:p w:rsidR="004534ED" w:rsidRDefault="004534ED" w:rsidP="004534ED">
      <w:pPr>
        <w:pStyle w:val="Heading3"/>
        <w:shd w:val="clear" w:color="auto" w:fill="FFFFFF"/>
        <w:spacing w:line="312" w:lineRule="atLeast"/>
        <w:rPr>
          <w:ins w:id="89" w:author="Unknown"/>
          <w:rFonts w:ascii="Helvetica" w:hAnsi="Helvetica" w:cs="Helvetica"/>
          <w:b w:val="0"/>
          <w:bCs w:val="0"/>
          <w:color w:val="610B4B"/>
        </w:rPr>
      </w:pPr>
      <w:ins w:id="90" w:author="Unknown">
        <w:r>
          <w:rPr>
            <w:rFonts w:ascii="Helvetica" w:hAnsi="Helvetica" w:cs="Helvetica"/>
            <w:b w:val="0"/>
            <w:bCs w:val="0"/>
            <w:color w:val="610B4B"/>
          </w:rPr>
          <w:t>4) Execute the query</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t>The executeQuery() method of Statement interface is used to execute queries to the database. This method returns the object of ResultSet that can be used to get all the records of a table.</w:t>
            </w:r>
          </w:p>
        </w:tc>
      </w:tr>
    </w:tbl>
    <w:p w:rsidR="004534ED" w:rsidRDefault="004534ED" w:rsidP="004534ED">
      <w:pPr>
        <w:pStyle w:val="Heading3"/>
        <w:shd w:val="clear" w:color="auto" w:fill="FFFFFF"/>
        <w:spacing w:line="312" w:lineRule="atLeast"/>
        <w:rPr>
          <w:ins w:id="91" w:author="Unknown"/>
          <w:rFonts w:ascii="Helvetica" w:hAnsi="Helvetica" w:cs="Helvetica"/>
          <w:b w:val="0"/>
          <w:bCs w:val="0"/>
          <w:color w:val="610B4B"/>
          <w:sz w:val="22"/>
          <w:szCs w:val="22"/>
        </w:rPr>
      </w:pPr>
      <w:ins w:id="92" w:author="Unknown">
        <w:r>
          <w:rPr>
            <w:rFonts w:ascii="Helvetica" w:hAnsi="Helvetica" w:cs="Helvetica"/>
            <w:b w:val="0"/>
            <w:bCs w:val="0"/>
            <w:color w:val="610B4B"/>
            <w:sz w:val="22"/>
            <w:szCs w:val="22"/>
          </w:rPr>
          <w:t>Syntax of executeQuery() method</w:t>
        </w:r>
      </w:ins>
    </w:p>
    <w:p w:rsidR="004534ED" w:rsidRDefault="004534ED" w:rsidP="004534ED">
      <w:pPr>
        <w:numPr>
          <w:ilvl w:val="0"/>
          <w:numId w:val="24"/>
        </w:numPr>
        <w:shd w:val="clear" w:color="auto" w:fill="FFFFFF"/>
        <w:spacing w:after="0" w:line="272" w:lineRule="atLeast"/>
        <w:ind w:left="0"/>
        <w:rPr>
          <w:ins w:id="93" w:author="Unknown"/>
          <w:rFonts w:ascii="Verdana" w:hAnsi="Verdana" w:cs="Times New Roman"/>
          <w:color w:val="000000"/>
          <w:sz w:val="17"/>
          <w:szCs w:val="17"/>
        </w:rPr>
      </w:pPr>
      <w:ins w:id="9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ResultSet executeQuery(String sql)</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SQLException  </w:t>
        </w:r>
      </w:ins>
    </w:p>
    <w:p w:rsidR="004534ED" w:rsidRDefault="004534ED" w:rsidP="004534ED">
      <w:pPr>
        <w:pStyle w:val="Heading3"/>
        <w:shd w:val="clear" w:color="auto" w:fill="FFFFFF"/>
        <w:rPr>
          <w:ins w:id="95" w:author="Unknown"/>
          <w:rFonts w:ascii="Tahoma" w:hAnsi="Tahoma" w:cs="Tahoma"/>
          <w:b w:val="0"/>
          <w:bCs w:val="0"/>
          <w:color w:val="610B4B"/>
          <w:sz w:val="29"/>
          <w:szCs w:val="29"/>
        </w:rPr>
      </w:pPr>
      <w:ins w:id="96" w:author="Unknown">
        <w:r>
          <w:rPr>
            <w:rFonts w:ascii="Tahoma" w:hAnsi="Tahoma" w:cs="Tahoma"/>
            <w:b w:val="0"/>
            <w:bCs w:val="0"/>
            <w:color w:val="610B4B"/>
            <w:sz w:val="29"/>
            <w:szCs w:val="29"/>
          </w:rPr>
          <w:t>Example to execute query</w:t>
        </w:r>
      </w:ins>
    </w:p>
    <w:p w:rsidR="004534ED" w:rsidRDefault="004534ED" w:rsidP="004534ED">
      <w:pPr>
        <w:numPr>
          <w:ilvl w:val="0"/>
          <w:numId w:val="25"/>
        </w:numPr>
        <w:shd w:val="clear" w:color="auto" w:fill="FFFFFF"/>
        <w:spacing w:after="0" w:line="272" w:lineRule="atLeast"/>
        <w:ind w:left="0"/>
        <w:rPr>
          <w:ins w:id="97" w:author="Unknown"/>
          <w:rFonts w:ascii="Verdana" w:hAnsi="Verdana" w:cs="Times New Roman"/>
          <w:color w:val="000000"/>
          <w:sz w:val="17"/>
          <w:szCs w:val="17"/>
        </w:rPr>
      </w:pPr>
      <w:ins w:id="98" w:author="Unknown">
        <w:r>
          <w:rPr>
            <w:rFonts w:ascii="Verdana" w:hAnsi="Verdana"/>
            <w:color w:val="000000"/>
            <w:sz w:val="17"/>
            <w:szCs w:val="17"/>
            <w:bdr w:val="none" w:sz="0" w:space="0" w:color="auto" w:frame="1"/>
          </w:rPr>
          <w:t>ResultSet rs=stmt.executeQuery(</w:t>
        </w:r>
        <w:r>
          <w:rPr>
            <w:rStyle w:val="string"/>
            <w:rFonts w:ascii="Verdana" w:hAnsi="Verdana"/>
            <w:color w:val="0000FF"/>
            <w:sz w:val="17"/>
            <w:szCs w:val="17"/>
            <w:bdr w:val="none" w:sz="0" w:space="0" w:color="auto" w:frame="1"/>
          </w:rPr>
          <w:t>"select * from emp"</w:t>
        </w:r>
        <w:r>
          <w:rPr>
            <w:rFonts w:ascii="Verdana" w:hAnsi="Verdana"/>
            <w:color w:val="000000"/>
            <w:sz w:val="17"/>
            <w:szCs w:val="17"/>
            <w:bdr w:val="none" w:sz="0" w:space="0" w:color="auto" w:frame="1"/>
          </w:rPr>
          <w:t>);  </w:t>
        </w:r>
      </w:ins>
    </w:p>
    <w:p w:rsidR="004534ED" w:rsidRDefault="004534ED" w:rsidP="004534ED">
      <w:pPr>
        <w:numPr>
          <w:ilvl w:val="0"/>
          <w:numId w:val="25"/>
        </w:numPr>
        <w:shd w:val="clear" w:color="auto" w:fill="FFFFFF"/>
        <w:spacing w:after="0" w:line="272" w:lineRule="atLeast"/>
        <w:ind w:left="0"/>
        <w:rPr>
          <w:ins w:id="99" w:author="Unknown"/>
          <w:rFonts w:ascii="Verdana" w:hAnsi="Verdana"/>
          <w:color w:val="000000"/>
          <w:sz w:val="17"/>
          <w:szCs w:val="17"/>
        </w:rPr>
      </w:pPr>
      <w:ins w:id="100" w:author="Unknown">
        <w:r>
          <w:rPr>
            <w:rFonts w:ascii="Verdana" w:hAnsi="Verdana"/>
            <w:color w:val="000000"/>
            <w:sz w:val="17"/>
            <w:szCs w:val="17"/>
            <w:bdr w:val="none" w:sz="0" w:space="0" w:color="auto" w:frame="1"/>
          </w:rPr>
          <w:t>  </w:t>
        </w:r>
      </w:ins>
    </w:p>
    <w:p w:rsidR="004534ED" w:rsidRDefault="004534ED" w:rsidP="004534ED">
      <w:pPr>
        <w:numPr>
          <w:ilvl w:val="0"/>
          <w:numId w:val="25"/>
        </w:numPr>
        <w:shd w:val="clear" w:color="auto" w:fill="FFFFFF"/>
        <w:spacing w:after="0" w:line="272" w:lineRule="atLeast"/>
        <w:ind w:left="0"/>
        <w:rPr>
          <w:ins w:id="101" w:author="Unknown"/>
          <w:rFonts w:ascii="Verdana" w:hAnsi="Verdana"/>
          <w:color w:val="000000"/>
          <w:sz w:val="17"/>
          <w:szCs w:val="17"/>
        </w:rPr>
      </w:pPr>
      <w:ins w:id="102" w:author="Unknown">
        <w:r>
          <w:rPr>
            <w:rStyle w:val="keyword"/>
            <w:rFonts w:ascii="Verdana" w:hAnsi="Verdana"/>
            <w:b/>
            <w:bCs/>
            <w:color w:val="006699"/>
            <w:sz w:val="17"/>
            <w:szCs w:val="17"/>
            <w:bdr w:val="none" w:sz="0" w:space="0" w:color="auto" w:frame="1"/>
          </w:rPr>
          <w:t>while</w:t>
        </w:r>
        <w:r>
          <w:rPr>
            <w:rFonts w:ascii="Verdana" w:hAnsi="Verdana"/>
            <w:color w:val="000000"/>
            <w:sz w:val="17"/>
            <w:szCs w:val="17"/>
            <w:bdr w:val="none" w:sz="0" w:space="0" w:color="auto" w:frame="1"/>
          </w:rPr>
          <w:t>(rs.next()){  </w:t>
        </w:r>
      </w:ins>
    </w:p>
    <w:p w:rsidR="004534ED" w:rsidRDefault="004534ED" w:rsidP="004534ED">
      <w:pPr>
        <w:numPr>
          <w:ilvl w:val="0"/>
          <w:numId w:val="25"/>
        </w:numPr>
        <w:shd w:val="clear" w:color="auto" w:fill="FFFFFF"/>
        <w:spacing w:after="0" w:line="272" w:lineRule="atLeast"/>
        <w:ind w:left="0"/>
        <w:rPr>
          <w:ins w:id="103" w:author="Unknown"/>
          <w:rFonts w:ascii="Verdana" w:hAnsi="Verdana"/>
          <w:color w:val="000000"/>
          <w:sz w:val="17"/>
          <w:szCs w:val="17"/>
        </w:rPr>
      </w:pPr>
      <w:ins w:id="104" w:author="Unknown">
        <w:r>
          <w:rPr>
            <w:rFonts w:ascii="Verdana" w:hAnsi="Verdana"/>
            <w:color w:val="000000"/>
            <w:sz w:val="17"/>
            <w:szCs w:val="17"/>
            <w:bdr w:val="none" w:sz="0" w:space="0" w:color="auto" w:frame="1"/>
          </w:rPr>
          <w:t>System.out.println(rs.getInt(</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+rs.getString(</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  </w:t>
        </w:r>
      </w:ins>
    </w:p>
    <w:p w:rsidR="004534ED" w:rsidRDefault="004534ED" w:rsidP="004534ED">
      <w:pPr>
        <w:numPr>
          <w:ilvl w:val="0"/>
          <w:numId w:val="25"/>
        </w:numPr>
        <w:shd w:val="clear" w:color="auto" w:fill="FFFFFF"/>
        <w:spacing w:after="0" w:line="272" w:lineRule="atLeast"/>
        <w:ind w:left="0"/>
        <w:rPr>
          <w:ins w:id="105" w:author="Unknown"/>
          <w:rFonts w:ascii="Verdana" w:hAnsi="Verdana"/>
          <w:color w:val="000000"/>
          <w:sz w:val="17"/>
          <w:szCs w:val="17"/>
        </w:rPr>
      </w:pPr>
      <w:ins w:id="106" w:author="Unknown">
        <w:r>
          <w:rPr>
            <w:rFonts w:ascii="Verdana" w:hAnsi="Verdana"/>
            <w:color w:val="000000"/>
            <w:sz w:val="17"/>
            <w:szCs w:val="17"/>
            <w:bdr w:val="none" w:sz="0" w:space="0" w:color="auto" w:frame="1"/>
          </w:rPr>
          <w:t>}  </w:t>
        </w:r>
      </w:ins>
    </w:p>
    <w:p w:rsidR="004534ED" w:rsidRDefault="004534ED" w:rsidP="004534ED">
      <w:pPr>
        <w:spacing w:line="240" w:lineRule="auto"/>
        <w:rPr>
          <w:ins w:id="107" w:author="Unknown"/>
          <w:rFonts w:ascii="Times New Roman" w:hAnsi="Times New Roman"/>
          <w:sz w:val="24"/>
          <w:szCs w:val="24"/>
        </w:rPr>
      </w:pPr>
      <w:ins w:id="108" w:author="Unknown">
        <w:r>
          <w:pict>
            <v:rect id="_x0000_i1038" style="width:0;height:.65pt" o:hralign="center" o:hrstd="t" o:hrnoshade="t" o:hr="t" fillcolor="#d4d4d4" stroked="f"/>
          </w:pict>
        </w:r>
      </w:ins>
    </w:p>
    <w:p w:rsidR="004534ED" w:rsidRDefault="004534ED" w:rsidP="004534ED">
      <w:pPr>
        <w:pStyle w:val="Heading3"/>
        <w:shd w:val="clear" w:color="auto" w:fill="FFFFFF"/>
        <w:spacing w:line="312" w:lineRule="atLeast"/>
        <w:rPr>
          <w:ins w:id="109" w:author="Unknown"/>
          <w:rFonts w:ascii="Helvetica" w:hAnsi="Helvetica" w:cs="Helvetica"/>
          <w:b w:val="0"/>
          <w:bCs w:val="0"/>
          <w:color w:val="610B4B"/>
        </w:rPr>
      </w:pPr>
      <w:ins w:id="110" w:author="Unknown">
        <w:r>
          <w:rPr>
            <w:rFonts w:ascii="Helvetica" w:hAnsi="Helvetica" w:cs="Helvetica"/>
            <w:b w:val="0"/>
            <w:bCs w:val="0"/>
            <w:color w:val="610B4B"/>
          </w:rPr>
          <w:t>5) Close the connection object</w:t>
        </w:r>
      </w:ins>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Tr="004534ED">
        <w:trPr>
          <w:tblCellSpacing w:w="15" w:type="dxa"/>
        </w:trPr>
        <w:tc>
          <w:tcPr>
            <w:tcW w:w="0" w:type="auto"/>
            <w:shd w:val="clear" w:color="auto" w:fill="FFFFFF"/>
            <w:vAlign w:val="center"/>
            <w:hideMark/>
          </w:tcPr>
          <w:p w:rsidR="004534ED" w:rsidRDefault="004534ED">
            <w:pPr>
              <w:spacing w:line="298" w:lineRule="atLeast"/>
              <w:ind w:left="259"/>
              <w:rPr>
                <w:rFonts w:ascii="Verdana" w:hAnsi="Verdana"/>
                <w:color w:val="000000"/>
                <w:sz w:val="17"/>
                <w:szCs w:val="17"/>
              </w:rPr>
            </w:pPr>
            <w:r>
              <w:rPr>
                <w:rFonts w:ascii="Verdana" w:hAnsi="Verdana"/>
                <w:color w:val="000000"/>
                <w:sz w:val="17"/>
                <w:szCs w:val="17"/>
              </w:rPr>
              <w:lastRenderedPageBreak/>
              <w:t>By closing connection object statement and ResultSet will be closed automatically. The close() method of Connection interface is used to close the connection.</w:t>
            </w:r>
          </w:p>
        </w:tc>
      </w:tr>
    </w:tbl>
    <w:p w:rsidR="004534ED" w:rsidRDefault="004534ED" w:rsidP="004534ED">
      <w:pPr>
        <w:pStyle w:val="Heading3"/>
        <w:shd w:val="clear" w:color="auto" w:fill="FFFFFF"/>
        <w:spacing w:line="312" w:lineRule="atLeast"/>
        <w:rPr>
          <w:ins w:id="111" w:author="Unknown"/>
          <w:rFonts w:ascii="Helvetica" w:hAnsi="Helvetica" w:cs="Helvetica"/>
          <w:b w:val="0"/>
          <w:bCs w:val="0"/>
          <w:color w:val="610B4B"/>
          <w:sz w:val="22"/>
          <w:szCs w:val="22"/>
        </w:rPr>
      </w:pPr>
      <w:ins w:id="112" w:author="Unknown">
        <w:r>
          <w:rPr>
            <w:rFonts w:ascii="Helvetica" w:hAnsi="Helvetica" w:cs="Helvetica"/>
            <w:b w:val="0"/>
            <w:bCs w:val="0"/>
            <w:color w:val="610B4B"/>
            <w:sz w:val="22"/>
            <w:szCs w:val="22"/>
          </w:rPr>
          <w:t>Syntax of close() method</w:t>
        </w:r>
      </w:ins>
    </w:p>
    <w:p w:rsidR="004534ED" w:rsidRDefault="004534ED" w:rsidP="004534ED">
      <w:pPr>
        <w:numPr>
          <w:ilvl w:val="0"/>
          <w:numId w:val="26"/>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close()</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SQLException  </w:t>
        </w:r>
      </w:ins>
    </w:p>
    <w:p w:rsidR="004534ED" w:rsidRDefault="004534ED" w:rsidP="004534ED">
      <w:pPr>
        <w:pStyle w:val="Heading3"/>
        <w:shd w:val="clear" w:color="auto" w:fill="FFFFFF"/>
        <w:rPr>
          <w:ins w:id="115" w:author="Unknown"/>
          <w:rFonts w:ascii="Tahoma" w:hAnsi="Tahoma" w:cs="Tahoma"/>
          <w:b w:val="0"/>
          <w:bCs w:val="0"/>
          <w:color w:val="610B4B"/>
          <w:sz w:val="29"/>
          <w:szCs w:val="29"/>
        </w:rPr>
      </w:pPr>
      <w:ins w:id="116" w:author="Unknown">
        <w:r>
          <w:rPr>
            <w:rFonts w:ascii="Tahoma" w:hAnsi="Tahoma" w:cs="Tahoma"/>
            <w:b w:val="0"/>
            <w:bCs w:val="0"/>
            <w:color w:val="610B4B"/>
            <w:sz w:val="29"/>
            <w:szCs w:val="29"/>
          </w:rPr>
          <w:t>Example to close connection</w:t>
        </w:r>
      </w:ins>
    </w:p>
    <w:p w:rsidR="004534ED" w:rsidRDefault="004534ED" w:rsidP="004534ED">
      <w:pPr>
        <w:numPr>
          <w:ilvl w:val="0"/>
          <w:numId w:val="27"/>
        </w:numPr>
        <w:shd w:val="clear" w:color="auto" w:fill="FFFFFF"/>
        <w:spacing w:after="0" w:line="272" w:lineRule="atLeast"/>
        <w:ind w:left="0"/>
        <w:rPr>
          <w:ins w:id="117" w:author="Unknown"/>
          <w:rFonts w:ascii="Verdana" w:hAnsi="Verdana" w:cs="Times New Roman"/>
          <w:color w:val="000000"/>
          <w:sz w:val="17"/>
          <w:szCs w:val="17"/>
        </w:rPr>
      </w:pPr>
      <w:ins w:id="118" w:author="Unknown">
        <w:r>
          <w:rPr>
            <w:rFonts w:ascii="Verdana" w:hAnsi="Verdana"/>
            <w:color w:val="000000"/>
            <w:sz w:val="17"/>
            <w:szCs w:val="17"/>
            <w:bdr w:val="none" w:sz="0" w:space="0" w:color="auto" w:frame="1"/>
          </w:rPr>
          <w:t>con.close();  </w:t>
        </w:r>
      </w:ins>
    </w:p>
    <w:p w:rsidR="004534ED" w:rsidRDefault="004534ED" w:rsidP="004534ED">
      <w:pPr>
        <w:pStyle w:val="Heading4"/>
        <w:pBdr>
          <w:top w:val="single" w:sz="4" w:space="13" w:color="FFC0CB"/>
          <w:left w:val="single" w:sz="18" w:space="26" w:color="FFA500"/>
          <w:bottom w:val="single" w:sz="4" w:space="13" w:color="FFC0CB"/>
          <w:right w:val="single" w:sz="4" w:space="10" w:color="FFC0CB"/>
        </w:pBdr>
        <w:shd w:val="clear" w:color="auto" w:fill="FFFFFF"/>
        <w:rPr>
          <w:ins w:id="119" w:author="Unknown"/>
          <w:rFonts w:ascii="Arial" w:hAnsi="Arial" w:cs="Arial"/>
          <w:b w:val="0"/>
          <w:bCs w:val="0"/>
          <w:color w:val="008000"/>
          <w:sz w:val="20"/>
          <w:szCs w:val="20"/>
        </w:rPr>
      </w:pPr>
      <w:ins w:id="120" w:author="Unknown">
        <w:r>
          <w:rPr>
            <w:rFonts w:ascii="Arial" w:hAnsi="Arial" w:cs="Arial"/>
            <w:b w:val="0"/>
            <w:bCs w:val="0"/>
            <w:color w:val="008000"/>
            <w:sz w:val="20"/>
            <w:szCs w:val="20"/>
          </w:rPr>
          <w:t>Note: Since Java 7, JDBC has ability to use try-with-resources statement to automatically close resources of type Connection, ResultSet, and Statement.</w:t>
        </w:r>
      </w:ins>
    </w:p>
    <w:p w:rsidR="004534ED" w:rsidRDefault="004534ED" w:rsidP="004534ED">
      <w:pPr>
        <w:pStyle w:val="NormalWeb"/>
        <w:shd w:val="clear" w:color="auto" w:fill="FFFFFF"/>
        <w:rPr>
          <w:ins w:id="121" w:author="Unknown"/>
          <w:rFonts w:ascii="Verdana" w:hAnsi="Verdana"/>
          <w:color w:val="000000"/>
          <w:sz w:val="17"/>
          <w:szCs w:val="17"/>
        </w:rPr>
      </w:pPr>
      <w:ins w:id="122" w:author="Unknown">
        <w:r>
          <w:rPr>
            <w:rFonts w:ascii="Verdana" w:hAnsi="Verdana"/>
            <w:color w:val="000000"/>
            <w:sz w:val="17"/>
            <w:szCs w:val="17"/>
          </w:rPr>
          <w:t>It avoids explicit connection closing step.</w:t>
        </w:r>
      </w:ins>
    </w:p>
    <w:p w:rsidR="004534ED" w:rsidRDefault="004534ED"/>
    <w:p w:rsidR="004534ED" w:rsidRDefault="004534ED"/>
    <w:p w:rsidR="004534ED" w:rsidRPr="004534ED" w:rsidRDefault="004534ED" w:rsidP="004534ED">
      <w:pPr>
        <w:shd w:val="clear" w:color="auto" w:fill="FFFFFF"/>
        <w:spacing w:before="65" w:after="100" w:afterAutospacing="1" w:line="312" w:lineRule="atLeast"/>
        <w:outlineLvl w:val="0"/>
        <w:rPr>
          <w:rFonts w:ascii="Helvetica" w:eastAsia="Times New Roman" w:hAnsi="Helvetica" w:cs="Helvetica"/>
          <w:color w:val="610B38"/>
          <w:kern w:val="36"/>
          <w:sz w:val="38"/>
          <w:szCs w:val="38"/>
          <w:lang w:eastAsia="en-IN"/>
        </w:rPr>
      </w:pPr>
      <w:r w:rsidRPr="004534ED">
        <w:rPr>
          <w:rFonts w:ascii="Helvetica" w:eastAsia="Times New Roman" w:hAnsi="Helvetica" w:cs="Helvetica"/>
          <w:color w:val="610B38"/>
          <w:kern w:val="36"/>
          <w:sz w:val="38"/>
          <w:szCs w:val="38"/>
          <w:lang w:eastAsia="en-IN"/>
        </w:rPr>
        <w:t>Java Database Connectivity with Oracle</w:t>
      </w: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RPr="004534ED" w:rsidTr="004534ED">
        <w:trPr>
          <w:tblCellSpacing w:w="15" w:type="dxa"/>
        </w:trPr>
        <w:tc>
          <w:tcPr>
            <w:tcW w:w="0" w:type="auto"/>
            <w:shd w:val="clear" w:color="auto" w:fill="FFFFFF"/>
            <w:vAlign w:val="center"/>
            <w:hideMark/>
          </w:tcPr>
          <w:p w:rsidR="004534ED" w:rsidRPr="004534ED" w:rsidRDefault="004534ED" w:rsidP="004534ED">
            <w:pPr>
              <w:spacing w:after="0" w:line="298" w:lineRule="atLeast"/>
              <w:ind w:left="259"/>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To connect java application with the oracle database, we need to follow 5 following steps. In this example, we are using Oracle 10g as the database. So we need to know following information for the oracle database:</w:t>
            </w:r>
          </w:p>
          <w:p w:rsidR="004534ED" w:rsidRPr="004534ED" w:rsidRDefault="004534ED" w:rsidP="004534ED">
            <w:pPr>
              <w:numPr>
                <w:ilvl w:val="0"/>
                <w:numId w:val="28"/>
              </w:numPr>
              <w:spacing w:before="52" w:after="100" w:afterAutospacing="1" w:line="272" w:lineRule="atLeast"/>
              <w:ind w:left="979"/>
              <w:rPr>
                <w:rFonts w:ascii="Verdana" w:eastAsia="Times New Roman" w:hAnsi="Verdana" w:cs="Times New Roman"/>
                <w:color w:val="000000"/>
                <w:sz w:val="17"/>
                <w:szCs w:val="17"/>
                <w:lang w:eastAsia="en-IN"/>
              </w:rPr>
            </w:pPr>
            <w:r w:rsidRPr="004534ED">
              <w:rPr>
                <w:rFonts w:ascii="Verdana" w:eastAsia="Times New Roman" w:hAnsi="Verdana" w:cs="Times New Roman"/>
                <w:b/>
                <w:bCs/>
                <w:color w:val="000000"/>
                <w:sz w:val="17"/>
                <w:lang w:eastAsia="en-IN"/>
              </w:rPr>
              <w:t>Driver class: </w:t>
            </w:r>
            <w:r w:rsidRPr="004534ED">
              <w:rPr>
                <w:rFonts w:ascii="Verdana" w:eastAsia="Times New Roman" w:hAnsi="Verdana" w:cs="Times New Roman"/>
                <w:color w:val="000000"/>
                <w:sz w:val="17"/>
                <w:szCs w:val="17"/>
                <w:lang w:eastAsia="en-IN"/>
              </w:rPr>
              <w:t>The driver class for the oracle database is </w:t>
            </w:r>
            <w:r w:rsidRPr="004534ED">
              <w:rPr>
                <w:rFonts w:ascii="Verdana" w:eastAsia="Times New Roman" w:hAnsi="Verdana" w:cs="Times New Roman"/>
                <w:b/>
                <w:bCs/>
                <w:color w:val="000000"/>
                <w:sz w:val="17"/>
                <w:lang w:eastAsia="en-IN"/>
              </w:rPr>
              <w:t>oracle.jdbc.driver.OracleDriver</w:t>
            </w:r>
            <w:r w:rsidRPr="004534ED">
              <w:rPr>
                <w:rFonts w:ascii="Verdana" w:eastAsia="Times New Roman" w:hAnsi="Verdana" w:cs="Times New Roman"/>
                <w:color w:val="000000"/>
                <w:sz w:val="17"/>
                <w:szCs w:val="17"/>
                <w:lang w:eastAsia="en-IN"/>
              </w:rPr>
              <w:t>.</w:t>
            </w:r>
          </w:p>
          <w:p w:rsidR="004534ED" w:rsidRPr="004534ED" w:rsidRDefault="004534ED" w:rsidP="004534ED">
            <w:pPr>
              <w:numPr>
                <w:ilvl w:val="0"/>
                <w:numId w:val="28"/>
              </w:numPr>
              <w:spacing w:before="52" w:after="100" w:afterAutospacing="1" w:line="272" w:lineRule="atLeast"/>
              <w:ind w:left="979"/>
              <w:rPr>
                <w:rFonts w:ascii="Verdana" w:eastAsia="Times New Roman" w:hAnsi="Verdana" w:cs="Times New Roman"/>
                <w:color w:val="000000"/>
                <w:sz w:val="17"/>
                <w:szCs w:val="17"/>
                <w:lang w:eastAsia="en-IN"/>
              </w:rPr>
            </w:pPr>
            <w:r w:rsidRPr="004534ED">
              <w:rPr>
                <w:rFonts w:ascii="Verdana" w:eastAsia="Times New Roman" w:hAnsi="Verdana" w:cs="Times New Roman"/>
                <w:b/>
                <w:bCs/>
                <w:color w:val="000000"/>
                <w:sz w:val="17"/>
                <w:lang w:eastAsia="en-IN"/>
              </w:rPr>
              <w:t>Connection URL: </w:t>
            </w:r>
            <w:r w:rsidRPr="004534ED">
              <w:rPr>
                <w:rFonts w:ascii="Verdana" w:eastAsia="Times New Roman" w:hAnsi="Verdana" w:cs="Times New Roman"/>
                <w:color w:val="000000"/>
                <w:sz w:val="17"/>
                <w:szCs w:val="17"/>
                <w:lang w:eastAsia="en-IN"/>
              </w:rPr>
              <w:t>The connection URL for the oracle10G database is </w:t>
            </w:r>
            <w:r w:rsidRPr="004534ED">
              <w:rPr>
                <w:rFonts w:ascii="Verdana" w:eastAsia="Times New Roman" w:hAnsi="Verdana" w:cs="Times New Roman"/>
                <w:b/>
                <w:bCs/>
                <w:color w:val="000000"/>
                <w:sz w:val="17"/>
                <w:lang w:eastAsia="en-IN"/>
              </w:rPr>
              <w:t>jdbc:oracle:thin:@localhost:1521:xe</w:t>
            </w:r>
            <w:r w:rsidRPr="004534ED">
              <w:rPr>
                <w:rFonts w:ascii="Verdana" w:eastAsia="Times New Roman" w:hAnsi="Verdana" w:cs="Times New Roman"/>
                <w:color w:val="000000"/>
                <w:sz w:val="17"/>
                <w:szCs w:val="17"/>
                <w:lang w:eastAsia="en-IN"/>
              </w:rPr>
              <w:t> where jdbc is the API, oracle is the database, thin is the driver, localhost is the server name on which oracle is running, we may also use IP address, 1521 is the port number and XE is the Oracle service name. You may get all these information from the tnsnames.ora file.</w:t>
            </w:r>
          </w:p>
          <w:p w:rsidR="004534ED" w:rsidRPr="004534ED" w:rsidRDefault="004534ED" w:rsidP="004534ED">
            <w:pPr>
              <w:numPr>
                <w:ilvl w:val="0"/>
                <w:numId w:val="28"/>
              </w:numPr>
              <w:spacing w:before="52" w:after="100" w:afterAutospacing="1" w:line="272" w:lineRule="atLeast"/>
              <w:ind w:left="979"/>
              <w:rPr>
                <w:rFonts w:ascii="Verdana" w:eastAsia="Times New Roman" w:hAnsi="Verdana" w:cs="Times New Roman"/>
                <w:color w:val="000000"/>
                <w:sz w:val="17"/>
                <w:szCs w:val="17"/>
                <w:lang w:eastAsia="en-IN"/>
              </w:rPr>
            </w:pPr>
            <w:r w:rsidRPr="004534ED">
              <w:rPr>
                <w:rFonts w:ascii="Verdana" w:eastAsia="Times New Roman" w:hAnsi="Verdana" w:cs="Times New Roman"/>
                <w:b/>
                <w:bCs/>
                <w:color w:val="000000"/>
                <w:sz w:val="17"/>
                <w:lang w:eastAsia="en-IN"/>
              </w:rPr>
              <w:t>Username: </w:t>
            </w:r>
            <w:r w:rsidRPr="004534ED">
              <w:rPr>
                <w:rFonts w:ascii="Verdana" w:eastAsia="Times New Roman" w:hAnsi="Verdana" w:cs="Times New Roman"/>
                <w:color w:val="000000"/>
                <w:sz w:val="17"/>
                <w:szCs w:val="17"/>
                <w:lang w:eastAsia="en-IN"/>
              </w:rPr>
              <w:t>The default username for the oracle database is </w:t>
            </w:r>
            <w:r w:rsidRPr="004534ED">
              <w:rPr>
                <w:rFonts w:ascii="Verdana" w:eastAsia="Times New Roman" w:hAnsi="Verdana" w:cs="Times New Roman"/>
                <w:b/>
                <w:bCs/>
                <w:color w:val="000000"/>
                <w:sz w:val="17"/>
                <w:lang w:eastAsia="en-IN"/>
              </w:rPr>
              <w:t>system</w:t>
            </w:r>
            <w:r w:rsidRPr="004534ED">
              <w:rPr>
                <w:rFonts w:ascii="Verdana" w:eastAsia="Times New Roman" w:hAnsi="Verdana" w:cs="Times New Roman"/>
                <w:color w:val="000000"/>
                <w:sz w:val="17"/>
                <w:szCs w:val="17"/>
                <w:lang w:eastAsia="en-IN"/>
              </w:rPr>
              <w:t>.</w:t>
            </w:r>
          </w:p>
          <w:p w:rsidR="004534ED" w:rsidRPr="004534ED" w:rsidRDefault="004534ED" w:rsidP="004534ED">
            <w:pPr>
              <w:numPr>
                <w:ilvl w:val="0"/>
                <w:numId w:val="28"/>
              </w:numPr>
              <w:spacing w:before="52" w:after="100" w:afterAutospacing="1" w:line="272" w:lineRule="atLeast"/>
              <w:ind w:left="979"/>
              <w:rPr>
                <w:rFonts w:ascii="Verdana" w:eastAsia="Times New Roman" w:hAnsi="Verdana" w:cs="Times New Roman"/>
                <w:color w:val="000000"/>
                <w:sz w:val="17"/>
                <w:szCs w:val="17"/>
                <w:lang w:eastAsia="en-IN"/>
              </w:rPr>
            </w:pPr>
            <w:r w:rsidRPr="004534ED">
              <w:rPr>
                <w:rFonts w:ascii="Verdana" w:eastAsia="Times New Roman" w:hAnsi="Verdana" w:cs="Times New Roman"/>
                <w:b/>
                <w:bCs/>
                <w:color w:val="000000"/>
                <w:sz w:val="17"/>
                <w:lang w:eastAsia="en-IN"/>
              </w:rPr>
              <w:t>Password: </w:t>
            </w:r>
            <w:r w:rsidRPr="004534ED">
              <w:rPr>
                <w:rFonts w:ascii="Verdana" w:eastAsia="Times New Roman" w:hAnsi="Verdana" w:cs="Times New Roman"/>
                <w:color w:val="000000"/>
                <w:sz w:val="17"/>
                <w:szCs w:val="17"/>
                <w:lang w:eastAsia="en-IN"/>
              </w:rPr>
              <w:t>It is the password given by the user at the time of installing the oracle database.</w:t>
            </w:r>
          </w:p>
        </w:tc>
      </w:tr>
    </w:tbl>
    <w:p w:rsidR="004534ED" w:rsidRPr="004534ED" w:rsidRDefault="004534ED" w:rsidP="004534ED">
      <w:pPr>
        <w:spacing w:after="0" w:line="240" w:lineRule="auto"/>
        <w:rPr>
          <w:rFonts w:ascii="Times New Roman" w:eastAsia="Times New Roman" w:hAnsi="Times New Roman" w:cs="Times New Roman"/>
          <w:sz w:val="24"/>
          <w:szCs w:val="24"/>
          <w:lang w:eastAsia="en-IN"/>
        </w:rPr>
      </w:pPr>
    </w:p>
    <w:tbl>
      <w:tblPr>
        <w:tblW w:w="11286" w:type="dxa"/>
        <w:tblCellSpacing w:w="15" w:type="dxa"/>
        <w:shd w:val="clear" w:color="auto" w:fill="FFFFFF"/>
        <w:tblCellMar>
          <w:top w:w="15" w:type="dxa"/>
          <w:left w:w="15" w:type="dxa"/>
          <w:bottom w:w="15" w:type="dxa"/>
          <w:right w:w="15" w:type="dxa"/>
        </w:tblCellMar>
        <w:tblLook w:val="04A0"/>
      </w:tblPr>
      <w:tblGrid>
        <w:gridCol w:w="11286"/>
      </w:tblGrid>
      <w:tr w:rsidR="004534ED" w:rsidRPr="004534ED" w:rsidTr="004534ED">
        <w:trPr>
          <w:tblCellSpacing w:w="15" w:type="dxa"/>
        </w:trPr>
        <w:tc>
          <w:tcPr>
            <w:tcW w:w="0" w:type="auto"/>
            <w:shd w:val="clear" w:color="auto" w:fill="FFFFFF"/>
            <w:vAlign w:val="center"/>
            <w:hideMark/>
          </w:tcPr>
          <w:p w:rsidR="004534ED" w:rsidRPr="004534ED" w:rsidRDefault="004534ED" w:rsidP="004534ED">
            <w:pPr>
              <w:spacing w:before="100" w:beforeAutospacing="1" w:after="100" w:afterAutospacing="1" w:line="312" w:lineRule="atLeast"/>
              <w:ind w:left="259"/>
              <w:outlineLvl w:val="2"/>
              <w:rPr>
                <w:rFonts w:ascii="Verdana" w:eastAsia="Times New Roman" w:hAnsi="Verdana" w:cs="Times New Roman"/>
                <w:b/>
                <w:bCs/>
                <w:color w:val="000000"/>
                <w:sz w:val="27"/>
                <w:szCs w:val="27"/>
                <w:lang w:eastAsia="en-IN"/>
              </w:rPr>
            </w:pPr>
            <w:r w:rsidRPr="004534ED">
              <w:rPr>
                <w:rFonts w:ascii="Verdana" w:eastAsia="Times New Roman" w:hAnsi="Verdana" w:cs="Times New Roman"/>
                <w:b/>
                <w:bCs/>
                <w:color w:val="000000"/>
                <w:sz w:val="27"/>
                <w:szCs w:val="27"/>
                <w:lang w:eastAsia="en-IN"/>
              </w:rPr>
              <w:t>Create a Table</w:t>
            </w:r>
          </w:p>
          <w:p w:rsidR="004534ED" w:rsidRPr="004534ED" w:rsidRDefault="004534ED" w:rsidP="004534ED">
            <w:pPr>
              <w:spacing w:after="0" w:line="298" w:lineRule="atLeast"/>
              <w:ind w:left="259"/>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lang w:eastAsia="en-IN"/>
              </w:rPr>
              <w:t>Before establishing connection, let's first create a table in oracle database. Following is the SQL query to create a table.</w:t>
            </w:r>
          </w:p>
        </w:tc>
      </w:tr>
    </w:tbl>
    <w:p w:rsidR="004534ED" w:rsidRPr="004534ED" w:rsidRDefault="004534ED" w:rsidP="004534ED">
      <w:pPr>
        <w:numPr>
          <w:ilvl w:val="0"/>
          <w:numId w:val="29"/>
        </w:numPr>
        <w:shd w:val="clear" w:color="auto" w:fill="FFFFFF"/>
        <w:spacing w:after="104" w:line="272" w:lineRule="atLeast"/>
        <w:ind w:left="0"/>
        <w:rPr>
          <w:rFonts w:ascii="Verdana" w:eastAsia="Times New Roman" w:hAnsi="Verdana" w:cs="Times New Roman"/>
          <w:color w:val="000000"/>
          <w:sz w:val="17"/>
          <w:szCs w:val="17"/>
          <w:lang w:eastAsia="en-IN"/>
        </w:rPr>
      </w:pPr>
      <w:r w:rsidRPr="004534ED">
        <w:rPr>
          <w:rFonts w:ascii="Verdana" w:eastAsia="Times New Roman" w:hAnsi="Verdana" w:cs="Times New Roman"/>
          <w:color w:val="000000"/>
          <w:sz w:val="17"/>
          <w:szCs w:val="17"/>
          <w:bdr w:val="none" w:sz="0" w:space="0" w:color="auto" w:frame="1"/>
          <w:lang w:eastAsia="en-IN"/>
        </w:rPr>
        <w:t>create table emp(id number(</w:t>
      </w:r>
      <w:r w:rsidRPr="004534ED">
        <w:rPr>
          <w:rFonts w:ascii="Verdana" w:eastAsia="Times New Roman" w:hAnsi="Verdana" w:cs="Times New Roman"/>
          <w:color w:val="C00000"/>
          <w:sz w:val="17"/>
          <w:lang w:eastAsia="en-IN"/>
        </w:rPr>
        <w:t>10</w:t>
      </w:r>
      <w:r w:rsidRPr="004534ED">
        <w:rPr>
          <w:rFonts w:ascii="Verdana" w:eastAsia="Times New Roman" w:hAnsi="Verdana" w:cs="Times New Roman"/>
          <w:color w:val="000000"/>
          <w:sz w:val="17"/>
          <w:szCs w:val="17"/>
          <w:bdr w:val="none" w:sz="0" w:space="0" w:color="auto" w:frame="1"/>
          <w:lang w:eastAsia="en-IN"/>
        </w:rPr>
        <w:t>),name varchar2(</w:t>
      </w:r>
      <w:r w:rsidRPr="004534ED">
        <w:rPr>
          <w:rFonts w:ascii="Verdana" w:eastAsia="Times New Roman" w:hAnsi="Verdana" w:cs="Times New Roman"/>
          <w:color w:val="C00000"/>
          <w:sz w:val="17"/>
          <w:lang w:eastAsia="en-IN"/>
        </w:rPr>
        <w:t>40</w:t>
      </w:r>
      <w:r w:rsidRPr="004534ED">
        <w:rPr>
          <w:rFonts w:ascii="Verdana" w:eastAsia="Times New Roman" w:hAnsi="Verdana" w:cs="Times New Roman"/>
          <w:color w:val="000000"/>
          <w:sz w:val="17"/>
          <w:szCs w:val="17"/>
          <w:bdr w:val="none" w:sz="0" w:space="0" w:color="auto" w:frame="1"/>
          <w:lang w:eastAsia="en-IN"/>
        </w:rPr>
        <w:t>),age number(</w:t>
      </w:r>
      <w:r w:rsidRPr="004534ED">
        <w:rPr>
          <w:rFonts w:ascii="Verdana" w:eastAsia="Times New Roman" w:hAnsi="Verdana" w:cs="Times New Roman"/>
          <w:color w:val="C00000"/>
          <w:sz w:val="17"/>
          <w:lang w:eastAsia="en-IN"/>
        </w:rPr>
        <w:t>3</w:t>
      </w:r>
      <w:r w:rsidRPr="004534ED">
        <w:rPr>
          <w:rFonts w:ascii="Verdana" w:eastAsia="Times New Roman" w:hAnsi="Verdana" w:cs="Times New Roman"/>
          <w:color w:val="000000"/>
          <w:sz w:val="17"/>
          <w:szCs w:val="17"/>
          <w:bdr w:val="none" w:sz="0" w:space="0" w:color="auto" w:frame="1"/>
          <w:lang w:eastAsia="en-IN"/>
        </w:rPr>
        <w:t>));  </w:t>
      </w:r>
    </w:p>
    <w:p w:rsidR="004534ED" w:rsidRPr="004534ED" w:rsidRDefault="004534ED" w:rsidP="004534ED">
      <w:pPr>
        <w:spacing w:after="0" w:line="240" w:lineRule="auto"/>
        <w:rPr>
          <w:rFonts w:ascii="Times New Roman" w:eastAsia="Times New Roman" w:hAnsi="Times New Roman" w:cs="Times New Roman"/>
          <w:sz w:val="24"/>
          <w:szCs w:val="24"/>
          <w:lang w:eastAsia="en-IN"/>
        </w:rPr>
      </w:pPr>
      <w:r w:rsidRPr="004534ED">
        <w:rPr>
          <w:rFonts w:ascii="Times New Roman" w:eastAsia="Times New Roman" w:hAnsi="Times New Roman" w:cs="Times New Roman"/>
          <w:sz w:val="24"/>
          <w:szCs w:val="24"/>
          <w:lang w:eastAsia="en-IN"/>
        </w:rPr>
        <w:pict>
          <v:rect id="_x0000_i1039" style="width:0;height:.65pt" o:hralign="center" o:hrstd="t" o:hrnoshade="t" o:hr="t" fillcolor="#d4d4d4" stroked="f"/>
        </w:pict>
      </w:r>
    </w:p>
    <w:p w:rsidR="004534ED" w:rsidRPr="004534ED" w:rsidRDefault="004534ED" w:rsidP="004534ED">
      <w:pPr>
        <w:shd w:val="clear" w:color="auto" w:fill="FFFFFF"/>
        <w:spacing w:before="100" w:beforeAutospacing="1" w:after="100" w:afterAutospacing="1" w:line="240" w:lineRule="auto"/>
        <w:outlineLvl w:val="2"/>
        <w:rPr>
          <w:ins w:id="123" w:author="Unknown"/>
          <w:rFonts w:ascii="Tahoma" w:eastAsia="Times New Roman" w:hAnsi="Tahoma" w:cs="Tahoma"/>
          <w:color w:val="610B4B"/>
          <w:sz w:val="29"/>
          <w:szCs w:val="29"/>
          <w:lang w:eastAsia="en-IN"/>
        </w:rPr>
      </w:pPr>
      <w:ins w:id="124" w:author="Unknown">
        <w:r w:rsidRPr="004534ED">
          <w:rPr>
            <w:rFonts w:ascii="Tahoma" w:eastAsia="Times New Roman" w:hAnsi="Tahoma" w:cs="Tahoma"/>
            <w:color w:val="610B4B"/>
            <w:sz w:val="29"/>
            <w:szCs w:val="29"/>
            <w:lang w:eastAsia="en-IN"/>
          </w:rPr>
          <w:t>Example to Connect Java Application with Oracle database</w:t>
        </w:r>
      </w:ins>
    </w:p>
    <w:p w:rsidR="004534ED" w:rsidRPr="004534ED" w:rsidRDefault="004534ED" w:rsidP="004534ED">
      <w:pPr>
        <w:shd w:val="clear" w:color="auto" w:fill="FFFFFF"/>
        <w:spacing w:before="100" w:beforeAutospacing="1" w:after="100" w:afterAutospacing="1" w:line="240" w:lineRule="auto"/>
        <w:rPr>
          <w:ins w:id="125" w:author="Unknown"/>
          <w:rFonts w:ascii="Verdana" w:eastAsia="Times New Roman" w:hAnsi="Verdana" w:cs="Times New Roman"/>
          <w:color w:val="000000"/>
          <w:sz w:val="17"/>
          <w:szCs w:val="17"/>
          <w:lang w:eastAsia="en-IN"/>
        </w:rPr>
      </w:pPr>
      <w:ins w:id="126" w:author="Unknown">
        <w:r w:rsidRPr="004534ED">
          <w:rPr>
            <w:rFonts w:ascii="Verdana" w:eastAsia="Times New Roman" w:hAnsi="Verdana" w:cs="Times New Roman"/>
            <w:color w:val="000000"/>
            <w:sz w:val="17"/>
            <w:szCs w:val="17"/>
            <w:lang w:eastAsia="en-IN"/>
          </w:rPr>
          <w:t>In this example, we are connecting to an Oracle database and getting data from </w:t>
        </w:r>
        <w:r w:rsidRPr="004534ED">
          <w:rPr>
            <w:rFonts w:ascii="Verdana" w:eastAsia="Times New Roman" w:hAnsi="Verdana" w:cs="Times New Roman"/>
            <w:b/>
            <w:bCs/>
            <w:color w:val="000000"/>
            <w:sz w:val="17"/>
            <w:lang w:eastAsia="en-IN"/>
          </w:rPr>
          <w:t>emp</w:t>
        </w:r>
        <w:r w:rsidRPr="004534ED">
          <w:rPr>
            <w:rFonts w:ascii="Verdana" w:eastAsia="Times New Roman" w:hAnsi="Verdana" w:cs="Times New Roman"/>
            <w:color w:val="000000"/>
            <w:sz w:val="17"/>
            <w:szCs w:val="17"/>
            <w:lang w:eastAsia="en-IN"/>
          </w:rPr>
          <w:t> table. Here, </w:t>
        </w:r>
        <w:r w:rsidRPr="004534ED">
          <w:rPr>
            <w:rFonts w:ascii="Verdana" w:eastAsia="Times New Roman" w:hAnsi="Verdana" w:cs="Times New Roman"/>
            <w:b/>
            <w:bCs/>
            <w:color w:val="000000"/>
            <w:sz w:val="17"/>
            <w:lang w:eastAsia="en-IN"/>
          </w:rPr>
          <w:t>system</w:t>
        </w:r>
        <w:r w:rsidRPr="004534ED">
          <w:rPr>
            <w:rFonts w:ascii="Verdana" w:eastAsia="Times New Roman" w:hAnsi="Verdana" w:cs="Times New Roman"/>
            <w:color w:val="000000"/>
            <w:sz w:val="17"/>
            <w:szCs w:val="17"/>
            <w:lang w:eastAsia="en-IN"/>
          </w:rPr>
          <w:t> and </w:t>
        </w:r>
        <w:r w:rsidRPr="004534ED">
          <w:rPr>
            <w:rFonts w:ascii="Verdana" w:eastAsia="Times New Roman" w:hAnsi="Verdana" w:cs="Times New Roman"/>
            <w:b/>
            <w:bCs/>
            <w:color w:val="000000"/>
            <w:sz w:val="17"/>
            <w:lang w:eastAsia="en-IN"/>
          </w:rPr>
          <w:t>oracle</w:t>
        </w:r>
        <w:r w:rsidRPr="004534ED">
          <w:rPr>
            <w:rFonts w:ascii="Verdana" w:eastAsia="Times New Roman" w:hAnsi="Verdana" w:cs="Times New Roman"/>
            <w:color w:val="000000"/>
            <w:sz w:val="17"/>
            <w:szCs w:val="17"/>
            <w:lang w:eastAsia="en-IN"/>
          </w:rPr>
          <w:t> are the username and password of the Oracle database.</w:t>
        </w:r>
      </w:ins>
    </w:p>
    <w:p w:rsidR="004534ED" w:rsidRPr="004534ED" w:rsidRDefault="004534ED" w:rsidP="004534ED">
      <w:pPr>
        <w:numPr>
          <w:ilvl w:val="0"/>
          <w:numId w:val="30"/>
        </w:numPr>
        <w:shd w:val="clear" w:color="auto" w:fill="FFFFFF"/>
        <w:spacing w:after="0" w:line="272" w:lineRule="atLeast"/>
        <w:ind w:left="0"/>
        <w:rPr>
          <w:ins w:id="127" w:author="Unknown"/>
          <w:rFonts w:ascii="Verdana" w:eastAsia="Times New Roman" w:hAnsi="Verdana" w:cs="Times New Roman"/>
          <w:color w:val="000000"/>
          <w:sz w:val="17"/>
          <w:szCs w:val="17"/>
          <w:lang w:eastAsia="en-IN"/>
        </w:rPr>
      </w:pPr>
      <w:ins w:id="128" w:author="Unknown">
        <w:r w:rsidRPr="004534ED">
          <w:rPr>
            <w:rFonts w:ascii="Verdana" w:eastAsia="Times New Roman" w:hAnsi="Verdana" w:cs="Times New Roman"/>
            <w:b/>
            <w:bCs/>
            <w:color w:val="006699"/>
            <w:sz w:val="17"/>
            <w:lang w:eastAsia="en-IN"/>
          </w:rPr>
          <w:t>import</w:t>
        </w:r>
        <w:r w:rsidRPr="004534ED">
          <w:rPr>
            <w:rFonts w:ascii="Verdana" w:eastAsia="Times New Roman" w:hAnsi="Verdana" w:cs="Times New Roman"/>
            <w:color w:val="000000"/>
            <w:sz w:val="17"/>
            <w:szCs w:val="17"/>
            <w:bdr w:val="none" w:sz="0" w:space="0" w:color="auto" w:frame="1"/>
            <w:lang w:eastAsia="en-IN"/>
          </w:rPr>
          <w:t> java.sql.*;  </w:t>
        </w:r>
      </w:ins>
    </w:p>
    <w:p w:rsidR="004534ED" w:rsidRPr="004534ED" w:rsidRDefault="004534ED" w:rsidP="004534ED">
      <w:pPr>
        <w:numPr>
          <w:ilvl w:val="0"/>
          <w:numId w:val="30"/>
        </w:numPr>
        <w:shd w:val="clear" w:color="auto" w:fill="FFFFFF"/>
        <w:spacing w:after="0" w:line="272" w:lineRule="atLeast"/>
        <w:ind w:left="0"/>
        <w:rPr>
          <w:ins w:id="129" w:author="Unknown"/>
          <w:rFonts w:ascii="Verdana" w:eastAsia="Times New Roman" w:hAnsi="Verdana" w:cs="Times New Roman"/>
          <w:color w:val="000000"/>
          <w:sz w:val="17"/>
          <w:szCs w:val="17"/>
          <w:lang w:eastAsia="en-IN"/>
        </w:rPr>
      </w:pPr>
      <w:ins w:id="130" w:author="Unknown">
        <w:r w:rsidRPr="004534ED">
          <w:rPr>
            <w:rFonts w:ascii="Verdana" w:eastAsia="Times New Roman" w:hAnsi="Verdana" w:cs="Times New Roman"/>
            <w:b/>
            <w:bCs/>
            <w:color w:val="006699"/>
            <w:sz w:val="17"/>
            <w:lang w:eastAsia="en-IN"/>
          </w:rPr>
          <w:lastRenderedPageBreak/>
          <w:t>class</w:t>
        </w:r>
        <w:r w:rsidRPr="004534ED">
          <w:rPr>
            <w:rFonts w:ascii="Verdana" w:eastAsia="Times New Roman" w:hAnsi="Verdana" w:cs="Times New Roman"/>
            <w:color w:val="000000"/>
            <w:sz w:val="17"/>
            <w:szCs w:val="17"/>
            <w:bdr w:val="none" w:sz="0" w:space="0" w:color="auto" w:frame="1"/>
            <w:lang w:eastAsia="en-IN"/>
          </w:rPr>
          <w:t> OracleCon{  </w:t>
        </w:r>
      </w:ins>
    </w:p>
    <w:p w:rsidR="004534ED" w:rsidRPr="004534ED" w:rsidRDefault="004534ED" w:rsidP="004534ED">
      <w:pPr>
        <w:numPr>
          <w:ilvl w:val="0"/>
          <w:numId w:val="30"/>
        </w:numPr>
        <w:shd w:val="clear" w:color="auto" w:fill="FFFFFF"/>
        <w:spacing w:after="0" w:line="272" w:lineRule="atLeast"/>
        <w:ind w:left="0"/>
        <w:rPr>
          <w:ins w:id="131" w:author="Unknown"/>
          <w:rFonts w:ascii="Verdana" w:eastAsia="Times New Roman" w:hAnsi="Verdana" w:cs="Times New Roman"/>
          <w:color w:val="000000"/>
          <w:sz w:val="17"/>
          <w:szCs w:val="17"/>
          <w:lang w:eastAsia="en-IN"/>
        </w:rPr>
      </w:pPr>
      <w:ins w:id="132" w:author="Unknown">
        <w:r w:rsidRPr="004534ED">
          <w:rPr>
            <w:rFonts w:ascii="Verdana" w:eastAsia="Times New Roman" w:hAnsi="Verdana" w:cs="Times New Roman"/>
            <w:b/>
            <w:bCs/>
            <w:color w:val="006699"/>
            <w:sz w:val="17"/>
            <w:lang w:eastAsia="en-IN"/>
          </w:rPr>
          <w:t>public</w:t>
        </w:r>
        <w:r w:rsidRPr="004534ED">
          <w:rPr>
            <w:rFonts w:ascii="Verdana" w:eastAsia="Times New Roman" w:hAnsi="Verdana" w:cs="Times New Roman"/>
            <w:color w:val="000000"/>
            <w:sz w:val="17"/>
            <w:szCs w:val="17"/>
            <w:bdr w:val="none" w:sz="0" w:space="0" w:color="auto" w:frame="1"/>
            <w:lang w:eastAsia="en-IN"/>
          </w:rPr>
          <w:t> </w:t>
        </w:r>
        <w:r w:rsidRPr="004534ED">
          <w:rPr>
            <w:rFonts w:ascii="Verdana" w:eastAsia="Times New Roman" w:hAnsi="Verdana" w:cs="Times New Roman"/>
            <w:b/>
            <w:bCs/>
            <w:color w:val="006699"/>
            <w:sz w:val="17"/>
            <w:lang w:eastAsia="en-IN"/>
          </w:rPr>
          <w:t>static</w:t>
        </w:r>
        <w:r w:rsidRPr="004534ED">
          <w:rPr>
            <w:rFonts w:ascii="Verdana" w:eastAsia="Times New Roman" w:hAnsi="Verdana" w:cs="Times New Roman"/>
            <w:color w:val="000000"/>
            <w:sz w:val="17"/>
            <w:szCs w:val="17"/>
            <w:bdr w:val="none" w:sz="0" w:space="0" w:color="auto" w:frame="1"/>
            <w:lang w:eastAsia="en-IN"/>
          </w:rPr>
          <w:t> </w:t>
        </w:r>
        <w:r w:rsidRPr="004534ED">
          <w:rPr>
            <w:rFonts w:ascii="Verdana" w:eastAsia="Times New Roman" w:hAnsi="Verdana" w:cs="Times New Roman"/>
            <w:b/>
            <w:bCs/>
            <w:color w:val="006699"/>
            <w:sz w:val="17"/>
            <w:lang w:eastAsia="en-IN"/>
          </w:rPr>
          <w:t>void</w:t>
        </w:r>
        <w:r w:rsidRPr="004534ED">
          <w:rPr>
            <w:rFonts w:ascii="Verdana" w:eastAsia="Times New Roman" w:hAnsi="Verdana" w:cs="Times New Roman"/>
            <w:color w:val="000000"/>
            <w:sz w:val="17"/>
            <w:szCs w:val="17"/>
            <w:bdr w:val="none" w:sz="0" w:space="0" w:color="auto" w:frame="1"/>
            <w:lang w:eastAsia="en-IN"/>
          </w:rPr>
          <w:t> main(String args[]){  </w:t>
        </w:r>
      </w:ins>
    </w:p>
    <w:p w:rsidR="004534ED" w:rsidRPr="004534ED" w:rsidRDefault="004534ED" w:rsidP="004534ED">
      <w:pPr>
        <w:numPr>
          <w:ilvl w:val="0"/>
          <w:numId w:val="30"/>
        </w:numPr>
        <w:shd w:val="clear" w:color="auto" w:fill="FFFFFF"/>
        <w:spacing w:after="0" w:line="272" w:lineRule="atLeast"/>
        <w:ind w:left="0"/>
        <w:rPr>
          <w:ins w:id="133" w:author="Unknown"/>
          <w:rFonts w:ascii="Verdana" w:eastAsia="Times New Roman" w:hAnsi="Verdana" w:cs="Times New Roman"/>
          <w:color w:val="000000"/>
          <w:sz w:val="17"/>
          <w:szCs w:val="17"/>
          <w:lang w:eastAsia="en-IN"/>
        </w:rPr>
      </w:pPr>
      <w:ins w:id="134" w:author="Unknown">
        <w:r w:rsidRPr="004534ED">
          <w:rPr>
            <w:rFonts w:ascii="Verdana" w:eastAsia="Times New Roman" w:hAnsi="Verdana" w:cs="Times New Roman"/>
            <w:b/>
            <w:bCs/>
            <w:color w:val="006699"/>
            <w:sz w:val="17"/>
            <w:lang w:eastAsia="en-IN"/>
          </w:rPr>
          <w:t>try</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35" w:author="Unknown"/>
          <w:rFonts w:ascii="Verdana" w:eastAsia="Times New Roman" w:hAnsi="Verdana" w:cs="Times New Roman"/>
          <w:color w:val="000000"/>
          <w:sz w:val="17"/>
          <w:szCs w:val="17"/>
          <w:lang w:eastAsia="en-IN"/>
        </w:rPr>
      </w:pPr>
      <w:ins w:id="136" w:author="Unknown">
        <w:r w:rsidRPr="004534ED">
          <w:rPr>
            <w:rFonts w:ascii="Verdana" w:eastAsia="Times New Roman" w:hAnsi="Verdana" w:cs="Times New Roman"/>
            <w:color w:val="008200"/>
            <w:sz w:val="17"/>
            <w:lang w:eastAsia="en-IN"/>
          </w:rPr>
          <w:t>//step1 load the driver class</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37" w:author="Unknown"/>
          <w:rFonts w:ascii="Verdana" w:eastAsia="Times New Roman" w:hAnsi="Verdana" w:cs="Times New Roman"/>
          <w:color w:val="000000"/>
          <w:sz w:val="17"/>
          <w:szCs w:val="17"/>
          <w:lang w:eastAsia="en-IN"/>
        </w:rPr>
      </w:pPr>
      <w:ins w:id="138" w:author="Unknown">
        <w:r w:rsidRPr="004534ED">
          <w:rPr>
            <w:rFonts w:ascii="Verdana" w:eastAsia="Times New Roman" w:hAnsi="Verdana" w:cs="Times New Roman"/>
            <w:color w:val="000000"/>
            <w:sz w:val="17"/>
            <w:szCs w:val="17"/>
            <w:bdr w:val="none" w:sz="0" w:space="0" w:color="auto" w:frame="1"/>
            <w:lang w:eastAsia="en-IN"/>
          </w:rPr>
          <w:t>Class.forName(</w:t>
        </w:r>
        <w:r w:rsidRPr="004534ED">
          <w:rPr>
            <w:rFonts w:ascii="Verdana" w:eastAsia="Times New Roman" w:hAnsi="Verdana" w:cs="Times New Roman"/>
            <w:color w:val="0000FF"/>
            <w:sz w:val="17"/>
            <w:lang w:eastAsia="en-IN"/>
          </w:rPr>
          <w:t>"oracle.jdbc.driver.OracleDriver"</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39" w:author="Unknown"/>
          <w:rFonts w:ascii="Verdana" w:eastAsia="Times New Roman" w:hAnsi="Verdana" w:cs="Times New Roman"/>
          <w:color w:val="000000"/>
          <w:sz w:val="17"/>
          <w:szCs w:val="17"/>
          <w:lang w:eastAsia="en-IN"/>
        </w:rPr>
      </w:pPr>
      <w:ins w:id="140"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41" w:author="Unknown"/>
          <w:rFonts w:ascii="Verdana" w:eastAsia="Times New Roman" w:hAnsi="Verdana" w:cs="Times New Roman"/>
          <w:color w:val="000000"/>
          <w:sz w:val="17"/>
          <w:szCs w:val="17"/>
          <w:lang w:eastAsia="en-IN"/>
        </w:rPr>
      </w:pPr>
      <w:ins w:id="142" w:author="Unknown">
        <w:r w:rsidRPr="004534ED">
          <w:rPr>
            <w:rFonts w:ascii="Verdana" w:eastAsia="Times New Roman" w:hAnsi="Verdana" w:cs="Times New Roman"/>
            <w:color w:val="008200"/>
            <w:sz w:val="17"/>
            <w:lang w:eastAsia="en-IN"/>
          </w:rPr>
          <w:t>//step2 create  the connection object</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43" w:author="Unknown"/>
          <w:rFonts w:ascii="Verdana" w:eastAsia="Times New Roman" w:hAnsi="Verdana" w:cs="Times New Roman"/>
          <w:color w:val="000000"/>
          <w:sz w:val="17"/>
          <w:szCs w:val="17"/>
          <w:lang w:eastAsia="en-IN"/>
        </w:rPr>
      </w:pPr>
      <w:ins w:id="144" w:author="Unknown">
        <w:r w:rsidRPr="004534ED">
          <w:rPr>
            <w:rFonts w:ascii="Verdana" w:eastAsia="Times New Roman" w:hAnsi="Verdana" w:cs="Times New Roman"/>
            <w:color w:val="000000"/>
            <w:sz w:val="17"/>
            <w:szCs w:val="17"/>
            <w:bdr w:val="none" w:sz="0" w:space="0" w:color="auto" w:frame="1"/>
            <w:lang w:eastAsia="en-IN"/>
          </w:rPr>
          <w:t>Connection con=DriverManager.getConnection(  </w:t>
        </w:r>
      </w:ins>
    </w:p>
    <w:p w:rsidR="004534ED" w:rsidRPr="004534ED" w:rsidRDefault="004534ED" w:rsidP="004534ED">
      <w:pPr>
        <w:numPr>
          <w:ilvl w:val="0"/>
          <w:numId w:val="30"/>
        </w:numPr>
        <w:shd w:val="clear" w:color="auto" w:fill="FFFFFF"/>
        <w:spacing w:after="0" w:line="272" w:lineRule="atLeast"/>
        <w:ind w:left="0"/>
        <w:rPr>
          <w:ins w:id="145" w:author="Unknown"/>
          <w:rFonts w:ascii="Verdana" w:eastAsia="Times New Roman" w:hAnsi="Verdana" w:cs="Times New Roman"/>
          <w:color w:val="000000"/>
          <w:sz w:val="17"/>
          <w:szCs w:val="17"/>
          <w:lang w:eastAsia="en-IN"/>
        </w:rPr>
      </w:pPr>
      <w:ins w:id="146" w:author="Unknown">
        <w:r w:rsidRPr="004534ED">
          <w:rPr>
            <w:rFonts w:ascii="Verdana" w:eastAsia="Times New Roman" w:hAnsi="Verdana" w:cs="Times New Roman"/>
            <w:color w:val="0000FF"/>
            <w:sz w:val="17"/>
            <w:lang w:eastAsia="en-IN"/>
          </w:rPr>
          <w:t>"jdbc:oracle:thin:@localhost:1521:xe"</w:t>
        </w:r>
        <w:r w:rsidRPr="004534ED">
          <w:rPr>
            <w:rFonts w:ascii="Verdana" w:eastAsia="Times New Roman" w:hAnsi="Verdana" w:cs="Times New Roman"/>
            <w:color w:val="000000"/>
            <w:sz w:val="17"/>
            <w:szCs w:val="17"/>
            <w:bdr w:val="none" w:sz="0" w:space="0" w:color="auto" w:frame="1"/>
            <w:lang w:eastAsia="en-IN"/>
          </w:rPr>
          <w:t>,</w:t>
        </w:r>
        <w:r w:rsidRPr="004534ED">
          <w:rPr>
            <w:rFonts w:ascii="Verdana" w:eastAsia="Times New Roman" w:hAnsi="Verdana" w:cs="Times New Roman"/>
            <w:color w:val="0000FF"/>
            <w:sz w:val="17"/>
            <w:lang w:eastAsia="en-IN"/>
          </w:rPr>
          <w:t>"system"</w:t>
        </w:r>
        <w:r w:rsidRPr="004534ED">
          <w:rPr>
            <w:rFonts w:ascii="Verdana" w:eastAsia="Times New Roman" w:hAnsi="Verdana" w:cs="Times New Roman"/>
            <w:color w:val="000000"/>
            <w:sz w:val="17"/>
            <w:szCs w:val="17"/>
            <w:bdr w:val="none" w:sz="0" w:space="0" w:color="auto" w:frame="1"/>
            <w:lang w:eastAsia="en-IN"/>
          </w:rPr>
          <w:t>,</w:t>
        </w:r>
        <w:r w:rsidRPr="004534ED">
          <w:rPr>
            <w:rFonts w:ascii="Verdana" w:eastAsia="Times New Roman" w:hAnsi="Verdana" w:cs="Times New Roman"/>
            <w:color w:val="0000FF"/>
            <w:sz w:val="17"/>
            <w:lang w:eastAsia="en-IN"/>
          </w:rPr>
          <w:t>"oracle"</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47" w:author="Unknown"/>
          <w:rFonts w:ascii="Verdana" w:eastAsia="Times New Roman" w:hAnsi="Verdana" w:cs="Times New Roman"/>
          <w:color w:val="000000"/>
          <w:sz w:val="17"/>
          <w:szCs w:val="17"/>
          <w:lang w:eastAsia="en-IN"/>
        </w:rPr>
      </w:pPr>
      <w:ins w:id="148"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49" w:author="Unknown"/>
          <w:rFonts w:ascii="Verdana" w:eastAsia="Times New Roman" w:hAnsi="Verdana" w:cs="Times New Roman"/>
          <w:color w:val="000000"/>
          <w:sz w:val="17"/>
          <w:szCs w:val="17"/>
          <w:lang w:eastAsia="en-IN"/>
        </w:rPr>
      </w:pPr>
      <w:ins w:id="150" w:author="Unknown">
        <w:r w:rsidRPr="004534ED">
          <w:rPr>
            <w:rFonts w:ascii="Verdana" w:eastAsia="Times New Roman" w:hAnsi="Verdana" w:cs="Times New Roman"/>
            <w:color w:val="008200"/>
            <w:sz w:val="17"/>
            <w:lang w:eastAsia="en-IN"/>
          </w:rPr>
          <w:t>//step3 create the statement object</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51" w:author="Unknown"/>
          <w:rFonts w:ascii="Verdana" w:eastAsia="Times New Roman" w:hAnsi="Verdana" w:cs="Times New Roman"/>
          <w:color w:val="000000"/>
          <w:sz w:val="17"/>
          <w:szCs w:val="17"/>
          <w:lang w:eastAsia="en-IN"/>
        </w:rPr>
      </w:pPr>
      <w:ins w:id="152" w:author="Unknown">
        <w:r w:rsidRPr="004534ED">
          <w:rPr>
            <w:rFonts w:ascii="Verdana" w:eastAsia="Times New Roman" w:hAnsi="Verdana" w:cs="Times New Roman"/>
            <w:color w:val="000000"/>
            <w:sz w:val="17"/>
            <w:szCs w:val="17"/>
            <w:bdr w:val="none" w:sz="0" w:space="0" w:color="auto" w:frame="1"/>
            <w:lang w:eastAsia="en-IN"/>
          </w:rPr>
          <w:t>Statement stmt=con.createStatement();  </w:t>
        </w:r>
      </w:ins>
    </w:p>
    <w:p w:rsidR="004534ED" w:rsidRPr="004534ED" w:rsidRDefault="004534ED" w:rsidP="004534ED">
      <w:pPr>
        <w:numPr>
          <w:ilvl w:val="0"/>
          <w:numId w:val="30"/>
        </w:numPr>
        <w:shd w:val="clear" w:color="auto" w:fill="FFFFFF"/>
        <w:spacing w:after="0" w:line="272" w:lineRule="atLeast"/>
        <w:ind w:left="0"/>
        <w:rPr>
          <w:ins w:id="153" w:author="Unknown"/>
          <w:rFonts w:ascii="Verdana" w:eastAsia="Times New Roman" w:hAnsi="Verdana" w:cs="Times New Roman"/>
          <w:color w:val="000000"/>
          <w:sz w:val="17"/>
          <w:szCs w:val="17"/>
          <w:lang w:eastAsia="en-IN"/>
        </w:rPr>
      </w:pPr>
      <w:ins w:id="154"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55" w:author="Unknown"/>
          <w:rFonts w:ascii="Verdana" w:eastAsia="Times New Roman" w:hAnsi="Verdana" w:cs="Times New Roman"/>
          <w:color w:val="000000"/>
          <w:sz w:val="17"/>
          <w:szCs w:val="17"/>
          <w:lang w:eastAsia="en-IN"/>
        </w:rPr>
      </w:pPr>
      <w:ins w:id="156" w:author="Unknown">
        <w:r w:rsidRPr="004534ED">
          <w:rPr>
            <w:rFonts w:ascii="Verdana" w:eastAsia="Times New Roman" w:hAnsi="Verdana" w:cs="Times New Roman"/>
            <w:color w:val="008200"/>
            <w:sz w:val="17"/>
            <w:lang w:eastAsia="en-IN"/>
          </w:rPr>
          <w:t>//step4 execute query</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57" w:author="Unknown"/>
          <w:rFonts w:ascii="Verdana" w:eastAsia="Times New Roman" w:hAnsi="Verdana" w:cs="Times New Roman"/>
          <w:color w:val="000000"/>
          <w:sz w:val="17"/>
          <w:szCs w:val="17"/>
          <w:lang w:eastAsia="en-IN"/>
        </w:rPr>
      </w:pPr>
      <w:ins w:id="158" w:author="Unknown">
        <w:r w:rsidRPr="004534ED">
          <w:rPr>
            <w:rFonts w:ascii="Verdana" w:eastAsia="Times New Roman" w:hAnsi="Verdana" w:cs="Times New Roman"/>
            <w:color w:val="000000"/>
            <w:sz w:val="17"/>
            <w:szCs w:val="17"/>
            <w:bdr w:val="none" w:sz="0" w:space="0" w:color="auto" w:frame="1"/>
            <w:lang w:eastAsia="en-IN"/>
          </w:rPr>
          <w:t>ResultSet rs=stmt.executeQuery(</w:t>
        </w:r>
        <w:r w:rsidRPr="004534ED">
          <w:rPr>
            <w:rFonts w:ascii="Verdana" w:eastAsia="Times New Roman" w:hAnsi="Verdana" w:cs="Times New Roman"/>
            <w:color w:val="0000FF"/>
            <w:sz w:val="17"/>
            <w:lang w:eastAsia="en-IN"/>
          </w:rPr>
          <w:t>"select * from emp"</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59" w:author="Unknown"/>
          <w:rFonts w:ascii="Verdana" w:eastAsia="Times New Roman" w:hAnsi="Verdana" w:cs="Times New Roman"/>
          <w:color w:val="000000"/>
          <w:sz w:val="17"/>
          <w:szCs w:val="17"/>
          <w:lang w:eastAsia="en-IN"/>
        </w:rPr>
      </w:pPr>
      <w:ins w:id="160" w:author="Unknown">
        <w:r w:rsidRPr="004534ED">
          <w:rPr>
            <w:rFonts w:ascii="Verdana" w:eastAsia="Times New Roman" w:hAnsi="Verdana" w:cs="Times New Roman"/>
            <w:b/>
            <w:bCs/>
            <w:color w:val="006699"/>
            <w:sz w:val="17"/>
            <w:lang w:eastAsia="en-IN"/>
          </w:rPr>
          <w:t>while</w:t>
        </w:r>
        <w:r w:rsidRPr="004534ED">
          <w:rPr>
            <w:rFonts w:ascii="Verdana" w:eastAsia="Times New Roman" w:hAnsi="Verdana" w:cs="Times New Roman"/>
            <w:color w:val="000000"/>
            <w:sz w:val="17"/>
            <w:szCs w:val="17"/>
            <w:bdr w:val="none" w:sz="0" w:space="0" w:color="auto" w:frame="1"/>
            <w:lang w:eastAsia="en-IN"/>
          </w:rPr>
          <w:t>(rs.next())  </w:t>
        </w:r>
      </w:ins>
    </w:p>
    <w:p w:rsidR="004534ED" w:rsidRPr="004534ED" w:rsidRDefault="004534ED" w:rsidP="004534ED">
      <w:pPr>
        <w:numPr>
          <w:ilvl w:val="0"/>
          <w:numId w:val="30"/>
        </w:numPr>
        <w:shd w:val="clear" w:color="auto" w:fill="FFFFFF"/>
        <w:spacing w:after="0" w:line="272" w:lineRule="atLeast"/>
        <w:ind w:left="0"/>
        <w:rPr>
          <w:ins w:id="161" w:author="Unknown"/>
          <w:rFonts w:ascii="Verdana" w:eastAsia="Times New Roman" w:hAnsi="Verdana" w:cs="Times New Roman"/>
          <w:color w:val="000000"/>
          <w:sz w:val="17"/>
          <w:szCs w:val="17"/>
          <w:lang w:eastAsia="en-IN"/>
        </w:rPr>
      </w:pPr>
      <w:ins w:id="162" w:author="Unknown">
        <w:r w:rsidRPr="004534ED">
          <w:rPr>
            <w:rFonts w:ascii="Verdana" w:eastAsia="Times New Roman" w:hAnsi="Verdana" w:cs="Times New Roman"/>
            <w:color w:val="000000"/>
            <w:sz w:val="17"/>
            <w:szCs w:val="17"/>
            <w:bdr w:val="none" w:sz="0" w:space="0" w:color="auto" w:frame="1"/>
            <w:lang w:eastAsia="en-IN"/>
          </w:rPr>
          <w:t>System.out.println(rs.getInt(</w:t>
        </w:r>
        <w:r w:rsidRPr="004534ED">
          <w:rPr>
            <w:rFonts w:ascii="Verdana" w:eastAsia="Times New Roman" w:hAnsi="Verdana" w:cs="Times New Roman"/>
            <w:color w:val="C00000"/>
            <w:sz w:val="17"/>
            <w:lang w:eastAsia="en-IN"/>
          </w:rPr>
          <w:t>1</w:t>
        </w:r>
        <w:r w:rsidRPr="004534ED">
          <w:rPr>
            <w:rFonts w:ascii="Verdana" w:eastAsia="Times New Roman" w:hAnsi="Verdana" w:cs="Times New Roman"/>
            <w:color w:val="000000"/>
            <w:sz w:val="17"/>
            <w:szCs w:val="17"/>
            <w:bdr w:val="none" w:sz="0" w:space="0" w:color="auto" w:frame="1"/>
            <w:lang w:eastAsia="en-IN"/>
          </w:rPr>
          <w:t>)+</w:t>
        </w:r>
        <w:r w:rsidRPr="004534ED">
          <w:rPr>
            <w:rFonts w:ascii="Verdana" w:eastAsia="Times New Roman" w:hAnsi="Verdana" w:cs="Times New Roman"/>
            <w:color w:val="0000FF"/>
            <w:sz w:val="17"/>
            <w:lang w:eastAsia="en-IN"/>
          </w:rPr>
          <w:t>"  "</w:t>
        </w:r>
        <w:r w:rsidRPr="004534ED">
          <w:rPr>
            <w:rFonts w:ascii="Verdana" w:eastAsia="Times New Roman" w:hAnsi="Verdana" w:cs="Times New Roman"/>
            <w:color w:val="000000"/>
            <w:sz w:val="17"/>
            <w:szCs w:val="17"/>
            <w:bdr w:val="none" w:sz="0" w:space="0" w:color="auto" w:frame="1"/>
            <w:lang w:eastAsia="en-IN"/>
          </w:rPr>
          <w:t>+rs.getString(</w:t>
        </w:r>
        <w:r w:rsidRPr="004534ED">
          <w:rPr>
            <w:rFonts w:ascii="Verdana" w:eastAsia="Times New Roman" w:hAnsi="Verdana" w:cs="Times New Roman"/>
            <w:color w:val="C00000"/>
            <w:sz w:val="17"/>
            <w:lang w:eastAsia="en-IN"/>
          </w:rPr>
          <w:t>2</w:t>
        </w:r>
        <w:r w:rsidRPr="004534ED">
          <w:rPr>
            <w:rFonts w:ascii="Verdana" w:eastAsia="Times New Roman" w:hAnsi="Verdana" w:cs="Times New Roman"/>
            <w:color w:val="000000"/>
            <w:sz w:val="17"/>
            <w:szCs w:val="17"/>
            <w:bdr w:val="none" w:sz="0" w:space="0" w:color="auto" w:frame="1"/>
            <w:lang w:eastAsia="en-IN"/>
          </w:rPr>
          <w:t>)+</w:t>
        </w:r>
        <w:r w:rsidRPr="004534ED">
          <w:rPr>
            <w:rFonts w:ascii="Verdana" w:eastAsia="Times New Roman" w:hAnsi="Verdana" w:cs="Times New Roman"/>
            <w:color w:val="0000FF"/>
            <w:sz w:val="17"/>
            <w:lang w:eastAsia="en-IN"/>
          </w:rPr>
          <w:t>"  "</w:t>
        </w:r>
        <w:r w:rsidRPr="004534ED">
          <w:rPr>
            <w:rFonts w:ascii="Verdana" w:eastAsia="Times New Roman" w:hAnsi="Verdana" w:cs="Times New Roman"/>
            <w:color w:val="000000"/>
            <w:sz w:val="17"/>
            <w:szCs w:val="17"/>
            <w:bdr w:val="none" w:sz="0" w:space="0" w:color="auto" w:frame="1"/>
            <w:lang w:eastAsia="en-IN"/>
          </w:rPr>
          <w:t>+rs.getString(</w:t>
        </w:r>
        <w:r w:rsidRPr="004534ED">
          <w:rPr>
            <w:rFonts w:ascii="Verdana" w:eastAsia="Times New Roman" w:hAnsi="Verdana" w:cs="Times New Roman"/>
            <w:color w:val="C00000"/>
            <w:sz w:val="17"/>
            <w:lang w:eastAsia="en-IN"/>
          </w:rPr>
          <w:t>3</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63" w:author="Unknown"/>
          <w:rFonts w:ascii="Verdana" w:eastAsia="Times New Roman" w:hAnsi="Verdana" w:cs="Times New Roman"/>
          <w:color w:val="000000"/>
          <w:sz w:val="17"/>
          <w:szCs w:val="17"/>
          <w:lang w:eastAsia="en-IN"/>
        </w:rPr>
      </w:pPr>
      <w:ins w:id="164"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65" w:author="Unknown"/>
          <w:rFonts w:ascii="Verdana" w:eastAsia="Times New Roman" w:hAnsi="Verdana" w:cs="Times New Roman"/>
          <w:color w:val="000000"/>
          <w:sz w:val="17"/>
          <w:szCs w:val="17"/>
          <w:lang w:eastAsia="en-IN"/>
        </w:rPr>
      </w:pPr>
      <w:ins w:id="166" w:author="Unknown">
        <w:r w:rsidRPr="004534ED">
          <w:rPr>
            <w:rFonts w:ascii="Verdana" w:eastAsia="Times New Roman" w:hAnsi="Verdana" w:cs="Times New Roman"/>
            <w:color w:val="008200"/>
            <w:sz w:val="17"/>
            <w:lang w:eastAsia="en-IN"/>
          </w:rPr>
          <w:t>//step5 close the connection object</w:t>
        </w:r>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67" w:author="Unknown"/>
          <w:rFonts w:ascii="Verdana" w:eastAsia="Times New Roman" w:hAnsi="Verdana" w:cs="Times New Roman"/>
          <w:color w:val="000000"/>
          <w:sz w:val="17"/>
          <w:szCs w:val="17"/>
          <w:lang w:eastAsia="en-IN"/>
        </w:rPr>
      </w:pPr>
      <w:ins w:id="168" w:author="Unknown">
        <w:r w:rsidRPr="004534ED">
          <w:rPr>
            <w:rFonts w:ascii="Verdana" w:eastAsia="Times New Roman" w:hAnsi="Verdana" w:cs="Times New Roman"/>
            <w:color w:val="000000"/>
            <w:sz w:val="17"/>
            <w:szCs w:val="17"/>
            <w:bdr w:val="none" w:sz="0" w:space="0" w:color="auto" w:frame="1"/>
            <w:lang w:eastAsia="en-IN"/>
          </w:rPr>
          <w:t>con.close();  </w:t>
        </w:r>
      </w:ins>
    </w:p>
    <w:p w:rsidR="004534ED" w:rsidRPr="004534ED" w:rsidRDefault="004534ED" w:rsidP="004534ED">
      <w:pPr>
        <w:numPr>
          <w:ilvl w:val="0"/>
          <w:numId w:val="30"/>
        </w:numPr>
        <w:shd w:val="clear" w:color="auto" w:fill="FFFFFF"/>
        <w:spacing w:after="0" w:line="272" w:lineRule="atLeast"/>
        <w:ind w:left="0"/>
        <w:rPr>
          <w:ins w:id="169" w:author="Unknown"/>
          <w:rFonts w:ascii="Verdana" w:eastAsia="Times New Roman" w:hAnsi="Verdana" w:cs="Times New Roman"/>
          <w:color w:val="000000"/>
          <w:sz w:val="17"/>
          <w:szCs w:val="17"/>
          <w:lang w:eastAsia="en-IN"/>
        </w:rPr>
      </w:pPr>
      <w:ins w:id="170"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71" w:author="Unknown"/>
          <w:rFonts w:ascii="Verdana" w:eastAsia="Times New Roman" w:hAnsi="Verdana" w:cs="Times New Roman"/>
          <w:color w:val="000000"/>
          <w:sz w:val="17"/>
          <w:szCs w:val="17"/>
          <w:lang w:eastAsia="en-IN"/>
        </w:rPr>
      </w:pPr>
      <w:ins w:id="172" w:author="Unknown">
        <w:r w:rsidRPr="004534ED">
          <w:rPr>
            <w:rFonts w:ascii="Verdana" w:eastAsia="Times New Roman" w:hAnsi="Verdana" w:cs="Times New Roman"/>
            <w:color w:val="000000"/>
            <w:sz w:val="17"/>
            <w:szCs w:val="17"/>
            <w:bdr w:val="none" w:sz="0" w:space="0" w:color="auto" w:frame="1"/>
            <w:lang w:eastAsia="en-IN"/>
          </w:rPr>
          <w:t>}</w:t>
        </w:r>
        <w:r w:rsidRPr="004534ED">
          <w:rPr>
            <w:rFonts w:ascii="Verdana" w:eastAsia="Times New Roman" w:hAnsi="Verdana" w:cs="Times New Roman"/>
            <w:b/>
            <w:bCs/>
            <w:color w:val="006699"/>
            <w:sz w:val="17"/>
            <w:lang w:eastAsia="en-IN"/>
          </w:rPr>
          <w:t>catch</w:t>
        </w:r>
        <w:r w:rsidRPr="004534ED">
          <w:rPr>
            <w:rFonts w:ascii="Verdana" w:eastAsia="Times New Roman" w:hAnsi="Verdana" w:cs="Times New Roman"/>
            <w:color w:val="000000"/>
            <w:sz w:val="17"/>
            <w:szCs w:val="17"/>
            <w:bdr w:val="none" w:sz="0" w:space="0" w:color="auto" w:frame="1"/>
            <w:lang w:eastAsia="en-IN"/>
          </w:rPr>
          <w:t>(Exception e){ System.out.println(e);}  </w:t>
        </w:r>
      </w:ins>
    </w:p>
    <w:p w:rsidR="004534ED" w:rsidRPr="004534ED" w:rsidRDefault="004534ED" w:rsidP="004534ED">
      <w:pPr>
        <w:numPr>
          <w:ilvl w:val="0"/>
          <w:numId w:val="30"/>
        </w:numPr>
        <w:shd w:val="clear" w:color="auto" w:fill="FFFFFF"/>
        <w:spacing w:after="0" w:line="272" w:lineRule="atLeast"/>
        <w:ind w:left="0"/>
        <w:rPr>
          <w:ins w:id="173" w:author="Unknown"/>
          <w:rFonts w:ascii="Verdana" w:eastAsia="Times New Roman" w:hAnsi="Verdana" w:cs="Times New Roman"/>
          <w:color w:val="000000"/>
          <w:sz w:val="17"/>
          <w:szCs w:val="17"/>
          <w:lang w:eastAsia="en-IN"/>
        </w:rPr>
      </w:pPr>
      <w:ins w:id="174"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0" w:line="272" w:lineRule="atLeast"/>
        <w:ind w:left="0"/>
        <w:rPr>
          <w:ins w:id="175" w:author="Unknown"/>
          <w:rFonts w:ascii="Verdana" w:eastAsia="Times New Roman" w:hAnsi="Verdana" w:cs="Times New Roman"/>
          <w:color w:val="000000"/>
          <w:sz w:val="17"/>
          <w:szCs w:val="17"/>
          <w:lang w:eastAsia="en-IN"/>
        </w:rPr>
      </w:pPr>
      <w:ins w:id="176" w:author="Unknown">
        <w:r w:rsidRPr="004534ED">
          <w:rPr>
            <w:rFonts w:ascii="Verdana" w:eastAsia="Times New Roman" w:hAnsi="Verdana" w:cs="Times New Roman"/>
            <w:color w:val="000000"/>
            <w:sz w:val="17"/>
            <w:szCs w:val="17"/>
            <w:bdr w:val="none" w:sz="0" w:space="0" w:color="auto" w:frame="1"/>
            <w:lang w:eastAsia="en-IN"/>
          </w:rPr>
          <w:t>}  </w:t>
        </w:r>
      </w:ins>
    </w:p>
    <w:p w:rsidR="004534ED" w:rsidRPr="004534ED" w:rsidRDefault="004534ED" w:rsidP="004534ED">
      <w:pPr>
        <w:numPr>
          <w:ilvl w:val="0"/>
          <w:numId w:val="30"/>
        </w:numPr>
        <w:shd w:val="clear" w:color="auto" w:fill="FFFFFF"/>
        <w:spacing w:after="104" w:line="272" w:lineRule="atLeast"/>
        <w:ind w:left="0"/>
        <w:rPr>
          <w:ins w:id="177" w:author="Unknown"/>
          <w:rFonts w:ascii="Verdana" w:eastAsia="Times New Roman" w:hAnsi="Verdana" w:cs="Times New Roman"/>
          <w:color w:val="000000"/>
          <w:sz w:val="17"/>
          <w:szCs w:val="17"/>
          <w:lang w:eastAsia="en-IN"/>
        </w:rPr>
      </w:pPr>
      <w:ins w:id="178" w:author="Unknown">
        <w:r w:rsidRPr="004534ED">
          <w:rPr>
            <w:rFonts w:ascii="Verdana" w:eastAsia="Times New Roman" w:hAnsi="Verdana" w:cs="Times New Roman"/>
            <w:color w:val="000000"/>
            <w:sz w:val="17"/>
            <w:szCs w:val="17"/>
            <w:bdr w:val="none" w:sz="0" w:space="0" w:color="auto" w:frame="1"/>
            <w:lang w:eastAsia="en-IN"/>
          </w:rPr>
          <w:t>}  </w:t>
        </w:r>
      </w:ins>
    </w:p>
    <w:p w:rsidR="004534ED" w:rsidRDefault="004534ED"/>
    <w:p w:rsidR="002D2EF7" w:rsidRDefault="002D2EF7"/>
    <w:p w:rsidR="002D2EF7" w:rsidRDefault="002D2EF7"/>
    <w:p w:rsidR="001C0A15" w:rsidRDefault="001C0A15"/>
    <w:p w:rsidR="001C0A15" w:rsidRDefault="001C0A15"/>
    <w:p w:rsidR="001C0A15" w:rsidRDefault="001C0A15"/>
    <w:p w:rsidR="001C0A15" w:rsidRDefault="001C0A15"/>
    <w:p w:rsidR="001C0A15" w:rsidRDefault="001C0A15"/>
    <w:p w:rsidR="001C0A15" w:rsidRDefault="001C0A15"/>
    <w:p w:rsidR="001C0A15" w:rsidRDefault="001C0A15"/>
    <w:p w:rsidR="001C0A15" w:rsidRDefault="001C0A15"/>
    <w:p w:rsidR="001C0A15" w:rsidRDefault="001C0A15"/>
    <w:p w:rsidR="001C0A15" w:rsidRDefault="001C0A15"/>
    <w:tbl>
      <w:tblPr>
        <w:tblW w:w="11364" w:type="dxa"/>
        <w:tblCellSpacing w:w="15" w:type="dxa"/>
        <w:shd w:val="clear" w:color="auto" w:fill="FFFFFF"/>
        <w:tblCellMar>
          <w:top w:w="15" w:type="dxa"/>
          <w:left w:w="15" w:type="dxa"/>
          <w:bottom w:w="15" w:type="dxa"/>
          <w:right w:w="15" w:type="dxa"/>
        </w:tblCellMar>
        <w:tblLook w:val="04A0"/>
      </w:tblPr>
      <w:tblGrid>
        <w:gridCol w:w="11633"/>
      </w:tblGrid>
      <w:tr w:rsidR="001C0A15" w:rsidRPr="001C0A15" w:rsidTr="001C0A15">
        <w:trPr>
          <w:tblCellSpacing w:w="15" w:type="dxa"/>
        </w:trPr>
        <w:tc>
          <w:tcPr>
            <w:tcW w:w="0" w:type="auto"/>
            <w:shd w:val="clear" w:color="auto" w:fill="FFFFFF"/>
            <w:vAlign w:val="cente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hyperlink r:id="rId16" w:history="1">
              <w:r w:rsidRPr="001C0A15">
                <w:rPr>
                  <w:rFonts w:ascii="Times New Roman" w:eastAsia="Times New Roman" w:hAnsi="Times New Roman" w:cs="Times New Roman"/>
                  <w:b/>
                  <w:bCs/>
                  <w:color w:val="FFFFFF"/>
                  <w:sz w:val="17"/>
                  <w:u w:val="single"/>
                  <w:lang w:eastAsia="en-IN"/>
                </w:rPr>
                <w:t>next →</w:t>
              </w:r>
            </w:hyperlink>
            <w:hyperlink r:id="rId17" w:history="1">
              <w:r w:rsidRPr="001C0A15">
                <w:rPr>
                  <w:rFonts w:ascii="Times New Roman" w:eastAsia="Times New Roman" w:hAnsi="Times New Roman" w:cs="Times New Roman"/>
                  <w:b/>
                  <w:bCs/>
                  <w:color w:val="FFFFFF"/>
                  <w:sz w:val="17"/>
                  <w:u w:val="single"/>
                  <w:lang w:eastAsia="en-IN"/>
                </w:rPr>
                <w:t>← prev</w:t>
              </w:r>
            </w:hyperlink>
          </w:p>
          <w:p w:rsidR="001C0A15" w:rsidRPr="001C0A15" w:rsidRDefault="001C0A15" w:rsidP="001C0A15">
            <w:pPr>
              <w:spacing w:before="65" w:after="100" w:afterAutospacing="1" w:line="312" w:lineRule="atLeast"/>
              <w:ind w:left="259"/>
              <w:outlineLvl w:val="0"/>
              <w:rPr>
                <w:rFonts w:ascii="Helvetica" w:eastAsia="Times New Roman" w:hAnsi="Helvetica" w:cs="Helvetica"/>
                <w:color w:val="610B38"/>
                <w:kern w:val="36"/>
                <w:sz w:val="38"/>
                <w:szCs w:val="38"/>
                <w:lang w:eastAsia="en-IN"/>
              </w:rPr>
            </w:pPr>
            <w:r w:rsidRPr="001C0A15">
              <w:rPr>
                <w:rFonts w:ascii="Helvetica" w:eastAsia="Times New Roman" w:hAnsi="Helvetica" w:cs="Helvetica"/>
                <w:color w:val="610B38"/>
                <w:kern w:val="36"/>
                <w:sz w:val="38"/>
                <w:szCs w:val="38"/>
                <w:lang w:eastAsia="en-IN"/>
              </w:rPr>
              <w:lastRenderedPageBreak/>
              <w:t>DriverManager class</w:t>
            </w:r>
          </w:p>
          <w:p w:rsidR="001C0A15" w:rsidRPr="001C0A15" w:rsidRDefault="001C0A15" w:rsidP="001C0A15">
            <w:pPr>
              <w:spacing w:before="100" w:beforeAutospacing="1" w:after="100" w:afterAutospacing="1"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1C0A15" w:rsidRPr="001C0A15" w:rsidRDefault="001C0A15" w:rsidP="001C0A15">
            <w:pPr>
              <w:spacing w:before="100" w:beforeAutospacing="1" w:after="100" w:afterAutospacing="1" w:line="312" w:lineRule="atLeast"/>
              <w:ind w:left="259"/>
              <w:outlineLvl w:val="2"/>
              <w:rPr>
                <w:rFonts w:ascii="Helvetica" w:eastAsia="Times New Roman" w:hAnsi="Helvetica" w:cs="Helvetica"/>
                <w:color w:val="610B4B"/>
                <w:sz w:val="27"/>
                <w:szCs w:val="27"/>
                <w:lang w:eastAsia="en-IN"/>
              </w:rPr>
            </w:pPr>
            <w:r w:rsidRPr="001C0A15">
              <w:rPr>
                <w:rFonts w:ascii="Helvetica" w:eastAsia="Times New Roman" w:hAnsi="Helvetica" w:cs="Helvetica"/>
                <w:color w:val="610B4B"/>
                <w:sz w:val="27"/>
                <w:szCs w:val="27"/>
                <w:lang w:eastAsia="en-IN"/>
              </w:rPr>
              <w:t>Useful methods of DriverManager class</w:t>
            </w:r>
          </w:p>
          <w:tbl>
            <w:tblPr>
              <w:tblW w:w="11274" w:type="dxa"/>
              <w:tblInd w:w="259"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5764"/>
              <w:gridCol w:w="5510"/>
            </w:tblGrid>
            <w:tr w:rsidR="001C0A15" w:rsidRPr="001C0A15">
              <w:tc>
                <w:tcPr>
                  <w:tcW w:w="0" w:type="auto"/>
                  <w:shd w:val="clear" w:color="auto" w:fill="C7CCBE"/>
                  <w:tcMar>
                    <w:top w:w="156" w:type="dxa"/>
                    <w:left w:w="156" w:type="dxa"/>
                    <w:bottom w:w="156" w:type="dxa"/>
                    <w:right w:w="156" w:type="dxa"/>
                  </w:tcMar>
                  <w:hideMark/>
                </w:tcPr>
                <w:p w:rsidR="001C0A15" w:rsidRPr="001C0A15" w:rsidRDefault="001C0A15" w:rsidP="001C0A15">
                  <w:pPr>
                    <w:spacing w:after="0" w:line="240" w:lineRule="auto"/>
                    <w:rPr>
                      <w:rFonts w:ascii="Times New Roman" w:eastAsia="Times New Roman" w:hAnsi="Times New Roman" w:cs="Times New Roman"/>
                      <w:b/>
                      <w:bCs/>
                      <w:color w:val="000000"/>
                      <w:lang w:eastAsia="en-IN"/>
                    </w:rPr>
                  </w:pPr>
                  <w:r w:rsidRPr="001C0A15">
                    <w:rPr>
                      <w:rFonts w:ascii="Times New Roman" w:eastAsia="Times New Roman" w:hAnsi="Times New Roman" w:cs="Times New Roman"/>
                      <w:b/>
                      <w:bCs/>
                      <w:color w:val="000000"/>
                      <w:lang w:eastAsia="en-IN"/>
                    </w:rPr>
                    <w:t>Method</w:t>
                  </w:r>
                </w:p>
              </w:tc>
              <w:tc>
                <w:tcPr>
                  <w:tcW w:w="0" w:type="auto"/>
                  <w:shd w:val="clear" w:color="auto" w:fill="C7CCBE"/>
                  <w:tcMar>
                    <w:top w:w="156" w:type="dxa"/>
                    <w:left w:w="156" w:type="dxa"/>
                    <w:bottom w:w="156" w:type="dxa"/>
                    <w:right w:w="156" w:type="dxa"/>
                  </w:tcMar>
                  <w:hideMark/>
                </w:tcPr>
                <w:p w:rsidR="001C0A15" w:rsidRPr="001C0A15" w:rsidRDefault="001C0A15" w:rsidP="001C0A15">
                  <w:pPr>
                    <w:spacing w:after="0" w:line="240" w:lineRule="auto"/>
                    <w:rPr>
                      <w:rFonts w:ascii="Times New Roman" w:eastAsia="Times New Roman" w:hAnsi="Times New Roman" w:cs="Times New Roman"/>
                      <w:b/>
                      <w:bCs/>
                      <w:color w:val="000000"/>
                      <w:lang w:eastAsia="en-IN"/>
                    </w:rPr>
                  </w:pPr>
                  <w:r w:rsidRPr="001C0A15">
                    <w:rPr>
                      <w:rFonts w:ascii="Times New Roman" w:eastAsia="Times New Roman" w:hAnsi="Times New Roman" w:cs="Times New Roman"/>
                      <w:b/>
                      <w:bCs/>
                      <w:color w:val="000000"/>
                      <w:lang w:eastAsia="en-IN"/>
                    </w:rPr>
                    <w:t>Description</w:t>
                  </w:r>
                </w:p>
              </w:tc>
            </w:tr>
            <w:tr w:rsidR="001C0A15" w:rsidRPr="001C0A1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1) public static void registerDriver(Driver driver):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is used to register the given driver with DriverManager.</w:t>
                  </w:r>
                </w:p>
              </w:tc>
            </w:tr>
            <w:tr w:rsidR="001C0A15" w:rsidRPr="001C0A1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2) public static void deregisterDriver(Driver driver):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is used to deregister the given driver (drop the driver from the list) with DriverManager.</w:t>
                  </w:r>
                </w:p>
              </w:tc>
            </w:tr>
            <w:tr w:rsidR="001C0A15" w:rsidRPr="001C0A15">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3) public static Connection getConnection(String 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is used to establish the connection with the specified url.</w:t>
                  </w:r>
                </w:p>
              </w:tc>
            </w:tr>
            <w:tr w:rsidR="001C0A15" w:rsidRPr="001C0A15">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4) public static Connection getConnection(String url,String userName,String 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r w:rsidRPr="001C0A15">
                    <w:rPr>
                      <w:rFonts w:ascii="Verdana" w:eastAsia="Times New Roman" w:hAnsi="Verdana" w:cs="Times New Roman"/>
                      <w:color w:val="000000"/>
                      <w:sz w:val="17"/>
                      <w:szCs w:val="17"/>
                      <w:lang w:eastAsia="en-IN"/>
                    </w:rPr>
                    <w:t>is used to establish the connection with the specified url, username and password.</w:t>
                  </w:r>
                </w:p>
              </w:tc>
            </w:tr>
          </w:tbl>
          <w:p w:rsidR="001C0A15" w:rsidRPr="001C0A15" w:rsidRDefault="001C0A15" w:rsidP="001C0A15">
            <w:pPr>
              <w:spacing w:after="0" w:line="298" w:lineRule="atLeast"/>
              <w:ind w:left="259"/>
              <w:rPr>
                <w:rFonts w:ascii="Verdana" w:eastAsia="Times New Roman" w:hAnsi="Verdana" w:cs="Times New Roman"/>
                <w:color w:val="000000"/>
                <w:sz w:val="17"/>
                <w:szCs w:val="17"/>
                <w:lang w:eastAsia="en-IN"/>
              </w:rPr>
            </w:pPr>
          </w:p>
        </w:tc>
      </w:tr>
    </w:tbl>
    <w:p w:rsidR="001C0A15" w:rsidRDefault="001C0A15"/>
    <w:p w:rsidR="002D2EF7" w:rsidRDefault="002D2EF7"/>
    <w:p w:rsidR="00A575FA" w:rsidRDefault="00A575FA" w:rsidP="00A575FA">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Connection interface</w:t>
      </w:r>
    </w:p>
    <w:p w:rsidR="00A575FA" w:rsidRDefault="00A575FA" w:rsidP="00A575FA">
      <w:pPr>
        <w:pStyle w:val="NormalWeb"/>
        <w:shd w:val="clear" w:color="auto" w:fill="FFFFFF"/>
        <w:rPr>
          <w:rFonts w:ascii="Verdana" w:hAnsi="Verdana"/>
          <w:color w:val="000000"/>
          <w:sz w:val="17"/>
          <w:szCs w:val="17"/>
        </w:rPr>
      </w:pPr>
      <w:r>
        <w:rPr>
          <w:rFonts w:ascii="Verdana" w:hAnsi="Verdana"/>
          <w:color w:val="000000"/>
          <w:sz w:val="17"/>
          <w:szCs w:val="17"/>
        </w:rPr>
        <w:t>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 rollback() etc.</w:t>
      </w:r>
    </w:p>
    <w:p w:rsidR="00A575FA" w:rsidRDefault="00A575FA" w:rsidP="00A575FA">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By default, connection commits the changes after executing queries.</w:t>
      </w:r>
    </w:p>
    <w:p w:rsidR="00A575FA" w:rsidRDefault="00A575FA" w:rsidP="00A575FA">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Commonly used methods of Connection interface:</w:t>
      </w:r>
    </w:p>
    <w:tbl>
      <w:tblPr>
        <w:tblW w:w="10521" w:type="dxa"/>
        <w:tblCellSpacing w:w="15" w:type="dxa"/>
        <w:tblBorders>
          <w:top w:val="single" w:sz="4" w:space="0" w:color="FFC0CB"/>
          <w:left w:val="single" w:sz="18" w:space="0" w:color="FFA500"/>
          <w:bottom w:val="single" w:sz="4" w:space="0" w:color="FFC0CB"/>
          <w:right w:val="single" w:sz="4" w:space="0" w:color="FFC0CB"/>
        </w:tblBorders>
        <w:shd w:val="clear" w:color="auto" w:fill="FFFFFF"/>
        <w:tblCellMar>
          <w:top w:w="259" w:type="dxa"/>
          <w:left w:w="519" w:type="dxa"/>
          <w:bottom w:w="259" w:type="dxa"/>
          <w:right w:w="195" w:type="dxa"/>
        </w:tblCellMar>
        <w:tblLook w:val="04A0"/>
      </w:tblPr>
      <w:tblGrid>
        <w:gridCol w:w="10521"/>
      </w:tblGrid>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t>1) public Statement createStatement():</w:t>
            </w:r>
            <w:r>
              <w:rPr>
                <w:rFonts w:ascii="Verdana" w:hAnsi="Verdana" w:cs="Arial"/>
                <w:color w:val="000000"/>
                <w:sz w:val="17"/>
                <w:szCs w:val="17"/>
              </w:rPr>
              <w:t> creates a statement object that can be used to execute SQL queries.</w:t>
            </w:r>
          </w:p>
        </w:tc>
      </w:tr>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t>2) public Statement createStatement(int resultSetType,int resultSetConcurrency):</w:t>
            </w:r>
            <w:r>
              <w:rPr>
                <w:rFonts w:ascii="Verdana" w:hAnsi="Verdana" w:cs="Arial"/>
                <w:color w:val="000000"/>
                <w:sz w:val="17"/>
                <w:szCs w:val="17"/>
              </w:rPr>
              <w:t> Creates a Statement object that will generate ResultSet objects with the given type and concurrency.</w:t>
            </w:r>
          </w:p>
        </w:tc>
      </w:tr>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lastRenderedPageBreak/>
              <w:t>3) public void setAutoCommit(boolean status):</w:t>
            </w:r>
            <w:r>
              <w:rPr>
                <w:rFonts w:ascii="Verdana" w:hAnsi="Verdana" w:cs="Arial"/>
                <w:color w:val="000000"/>
                <w:sz w:val="17"/>
                <w:szCs w:val="17"/>
              </w:rPr>
              <w:t> is used to set the commit status.By default it is true.</w:t>
            </w:r>
          </w:p>
        </w:tc>
      </w:tr>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t>4) public void commit():</w:t>
            </w:r>
            <w:r>
              <w:rPr>
                <w:rFonts w:ascii="Verdana" w:hAnsi="Verdana" w:cs="Arial"/>
                <w:color w:val="000000"/>
                <w:sz w:val="17"/>
                <w:szCs w:val="17"/>
              </w:rPr>
              <w:t> saves the changes made since the previous commit/rollback permanent.</w:t>
            </w:r>
          </w:p>
        </w:tc>
      </w:tr>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t>5) public void rollback():</w:t>
            </w:r>
            <w:r>
              <w:rPr>
                <w:rFonts w:ascii="Verdana" w:hAnsi="Verdana" w:cs="Arial"/>
                <w:color w:val="000000"/>
                <w:sz w:val="17"/>
                <w:szCs w:val="17"/>
              </w:rPr>
              <w:t> Drops all changes made since the previous commit/rollback.</w:t>
            </w:r>
          </w:p>
        </w:tc>
      </w:tr>
      <w:tr w:rsidR="00A575FA" w:rsidTr="00A575FA">
        <w:trPr>
          <w:tblCellSpacing w:w="15" w:type="dxa"/>
        </w:trPr>
        <w:tc>
          <w:tcPr>
            <w:tcW w:w="0" w:type="auto"/>
            <w:shd w:val="clear" w:color="auto" w:fill="FFFFFF"/>
            <w:vAlign w:val="center"/>
            <w:hideMark/>
          </w:tcPr>
          <w:p w:rsidR="00A575FA" w:rsidRDefault="00A575FA">
            <w:pPr>
              <w:spacing w:line="298" w:lineRule="atLeast"/>
              <w:ind w:left="259"/>
              <w:rPr>
                <w:rFonts w:ascii="Verdana" w:hAnsi="Verdana" w:cs="Arial"/>
                <w:color w:val="000000"/>
                <w:sz w:val="17"/>
                <w:szCs w:val="17"/>
              </w:rPr>
            </w:pPr>
            <w:r>
              <w:rPr>
                <w:rStyle w:val="Strong"/>
                <w:rFonts w:ascii="Verdana" w:hAnsi="Verdana" w:cs="Arial"/>
                <w:color w:val="000000"/>
                <w:sz w:val="17"/>
                <w:szCs w:val="17"/>
              </w:rPr>
              <w:t>6) public void close():</w:t>
            </w:r>
            <w:r>
              <w:rPr>
                <w:rFonts w:ascii="Verdana" w:hAnsi="Verdana" w:cs="Arial"/>
                <w:color w:val="000000"/>
                <w:sz w:val="17"/>
                <w:szCs w:val="17"/>
              </w:rPr>
              <w:t> closes the connection and Releases a JDBC resources immediately.</w:t>
            </w:r>
          </w:p>
        </w:tc>
      </w:tr>
    </w:tbl>
    <w:p w:rsidR="002D2EF7" w:rsidRDefault="002D2EF7"/>
    <w:p w:rsidR="006F5D5E" w:rsidRDefault="006F5D5E"/>
    <w:tbl>
      <w:tblPr>
        <w:tblW w:w="11364" w:type="dxa"/>
        <w:tblCellSpacing w:w="15" w:type="dxa"/>
        <w:shd w:val="clear" w:color="auto" w:fill="FFFFFF"/>
        <w:tblCellMar>
          <w:top w:w="15" w:type="dxa"/>
          <w:left w:w="15" w:type="dxa"/>
          <w:bottom w:w="15" w:type="dxa"/>
          <w:right w:w="15" w:type="dxa"/>
        </w:tblCellMar>
        <w:tblLook w:val="04A0"/>
      </w:tblPr>
      <w:tblGrid>
        <w:gridCol w:w="11635"/>
      </w:tblGrid>
      <w:tr w:rsidR="006F5D5E" w:rsidRPr="006F5D5E" w:rsidTr="006F5D5E">
        <w:trPr>
          <w:tblCellSpacing w:w="15" w:type="dxa"/>
        </w:trPr>
        <w:tc>
          <w:tcPr>
            <w:tcW w:w="0" w:type="auto"/>
            <w:shd w:val="clear" w:color="auto" w:fill="FFFFFF"/>
            <w:vAlign w:val="center"/>
            <w:hideMark/>
          </w:tcPr>
          <w:p w:rsidR="006F5D5E" w:rsidRPr="006F5D5E" w:rsidRDefault="006F5D5E" w:rsidP="006F5D5E">
            <w:pPr>
              <w:spacing w:after="0" w:line="298" w:lineRule="atLeast"/>
              <w:ind w:left="259"/>
              <w:rPr>
                <w:rFonts w:ascii="Verdana" w:eastAsia="Times New Roman" w:hAnsi="Verdana" w:cs="Times New Roman"/>
                <w:color w:val="000000"/>
                <w:sz w:val="17"/>
                <w:szCs w:val="17"/>
                <w:lang w:eastAsia="en-IN"/>
              </w:rPr>
            </w:pPr>
            <w:hyperlink r:id="rId18" w:history="1">
              <w:r w:rsidRPr="006F5D5E">
                <w:rPr>
                  <w:rFonts w:ascii="Times New Roman" w:eastAsia="Times New Roman" w:hAnsi="Times New Roman" w:cs="Times New Roman"/>
                  <w:b/>
                  <w:bCs/>
                  <w:color w:val="FFFFFF"/>
                  <w:sz w:val="17"/>
                  <w:u w:val="single"/>
                  <w:lang w:eastAsia="en-IN"/>
                </w:rPr>
                <w:t>next →</w:t>
              </w:r>
            </w:hyperlink>
            <w:hyperlink r:id="rId19" w:history="1">
              <w:r w:rsidRPr="006F5D5E">
                <w:rPr>
                  <w:rFonts w:ascii="Times New Roman" w:eastAsia="Times New Roman" w:hAnsi="Times New Roman" w:cs="Times New Roman"/>
                  <w:b/>
                  <w:bCs/>
                  <w:color w:val="FFFFFF"/>
                  <w:sz w:val="17"/>
                  <w:u w:val="single"/>
                  <w:lang w:eastAsia="en-IN"/>
                </w:rPr>
                <w:t>← prev</w:t>
              </w:r>
            </w:hyperlink>
          </w:p>
          <w:p w:rsidR="006F5D5E" w:rsidRPr="006F5D5E" w:rsidRDefault="006F5D5E" w:rsidP="006F5D5E">
            <w:pPr>
              <w:spacing w:before="65" w:after="100" w:afterAutospacing="1" w:line="312" w:lineRule="atLeast"/>
              <w:ind w:left="259"/>
              <w:outlineLvl w:val="0"/>
              <w:rPr>
                <w:rFonts w:ascii="Helvetica" w:eastAsia="Times New Roman" w:hAnsi="Helvetica" w:cs="Helvetica"/>
                <w:color w:val="610B38"/>
                <w:kern w:val="36"/>
                <w:sz w:val="38"/>
                <w:szCs w:val="38"/>
                <w:lang w:eastAsia="en-IN"/>
              </w:rPr>
            </w:pPr>
            <w:r w:rsidRPr="006F5D5E">
              <w:rPr>
                <w:rFonts w:ascii="Helvetica" w:eastAsia="Times New Roman" w:hAnsi="Helvetica" w:cs="Helvetica"/>
                <w:color w:val="610B38"/>
                <w:kern w:val="36"/>
                <w:sz w:val="38"/>
                <w:szCs w:val="38"/>
                <w:lang w:eastAsia="en-IN"/>
              </w:rPr>
              <w:t>Statement interface</w:t>
            </w:r>
          </w:p>
          <w:p w:rsidR="006F5D5E" w:rsidRPr="006F5D5E" w:rsidRDefault="006F5D5E" w:rsidP="006F5D5E">
            <w:pPr>
              <w:spacing w:before="100" w:beforeAutospacing="1" w:after="100" w:afterAutospacing="1"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color w:val="000000"/>
                <w:sz w:val="17"/>
                <w:szCs w:val="17"/>
                <w:lang w:eastAsia="en-IN"/>
              </w:rPr>
              <w:t>The </w:t>
            </w:r>
            <w:r w:rsidRPr="006F5D5E">
              <w:rPr>
                <w:rFonts w:ascii="Verdana" w:eastAsia="Times New Roman" w:hAnsi="Verdana" w:cs="Times New Roman"/>
                <w:b/>
                <w:bCs/>
                <w:color w:val="000000"/>
                <w:sz w:val="17"/>
                <w:szCs w:val="17"/>
                <w:lang w:eastAsia="en-IN"/>
              </w:rPr>
              <w:t>Statement interface</w:t>
            </w:r>
            <w:r w:rsidRPr="006F5D5E">
              <w:rPr>
                <w:rFonts w:ascii="Verdana" w:eastAsia="Times New Roman" w:hAnsi="Verdana" w:cs="Times New Roman"/>
                <w:color w:val="000000"/>
                <w:sz w:val="17"/>
                <w:szCs w:val="17"/>
                <w:lang w:eastAsia="en-IN"/>
              </w:rPr>
              <w:t> provides methods to execute queries with the database. The statement interface is a factory of ResultSet i.e. it provides factory method to get the object of ResultSet.</w:t>
            </w:r>
          </w:p>
          <w:p w:rsidR="006F5D5E" w:rsidRPr="006F5D5E" w:rsidRDefault="006F5D5E" w:rsidP="006F5D5E">
            <w:pPr>
              <w:spacing w:before="100" w:beforeAutospacing="1" w:after="100" w:afterAutospacing="1" w:line="312" w:lineRule="atLeast"/>
              <w:ind w:left="259"/>
              <w:outlineLvl w:val="2"/>
              <w:rPr>
                <w:rFonts w:ascii="Helvetica" w:eastAsia="Times New Roman" w:hAnsi="Helvetica" w:cs="Helvetica"/>
                <w:color w:val="610B4B"/>
                <w:sz w:val="27"/>
                <w:szCs w:val="27"/>
                <w:lang w:eastAsia="en-IN"/>
              </w:rPr>
            </w:pPr>
            <w:r w:rsidRPr="006F5D5E">
              <w:rPr>
                <w:rFonts w:ascii="Helvetica" w:eastAsia="Times New Roman" w:hAnsi="Helvetica" w:cs="Helvetica"/>
                <w:color w:val="610B4B"/>
                <w:sz w:val="27"/>
                <w:szCs w:val="27"/>
                <w:lang w:eastAsia="en-IN"/>
              </w:rPr>
              <w:t>Commonly used methods of Statement interface:</w:t>
            </w:r>
          </w:p>
          <w:p w:rsidR="006F5D5E" w:rsidRPr="006F5D5E" w:rsidRDefault="006F5D5E" w:rsidP="006F5D5E">
            <w:pPr>
              <w:spacing w:before="100" w:beforeAutospacing="1" w:after="100" w:afterAutospacing="1"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color w:val="000000"/>
                <w:sz w:val="17"/>
                <w:szCs w:val="17"/>
                <w:lang w:eastAsia="en-IN"/>
              </w:rPr>
              <w:t>The important methods of Statement interface are as follows:</w:t>
            </w:r>
          </w:p>
          <w:tbl>
            <w:tblPr>
              <w:tblW w:w="11286" w:type="dxa"/>
              <w:tblCellSpacing w:w="15" w:type="dxa"/>
              <w:tblInd w:w="259" w:type="dxa"/>
              <w:tblCellMar>
                <w:top w:w="15" w:type="dxa"/>
                <w:left w:w="15" w:type="dxa"/>
                <w:bottom w:w="15" w:type="dxa"/>
                <w:right w:w="15" w:type="dxa"/>
              </w:tblCellMar>
              <w:tblLook w:val="04A0"/>
            </w:tblPr>
            <w:tblGrid>
              <w:gridCol w:w="11286"/>
            </w:tblGrid>
            <w:tr w:rsidR="006F5D5E" w:rsidRPr="006F5D5E">
              <w:trPr>
                <w:tblCellSpacing w:w="15" w:type="dxa"/>
              </w:trPr>
              <w:tc>
                <w:tcPr>
                  <w:tcW w:w="0" w:type="auto"/>
                  <w:vAlign w:val="center"/>
                  <w:hideMark/>
                </w:tcPr>
                <w:p w:rsidR="006F5D5E" w:rsidRPr="006F5D5E" w:rsidRDefault="006F5D5E" w:rsidP="006F5D5E">
                  <w:pPr>
                    <w:spacing w:after="0"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b/>
                      <w:bCs/>
                      <w:color w:val="000000"/>
                      <w:sz w:val="17"/>
                      <w:lang w:eastAsia="en-IN"/>
                    </w:rPr>
                    <w:t>1) public ResultSet executeQuery(String sql):</w:t>
                  </w:r>
                  <w:r w:rsidRPr="006F5D5E">
                    <w:rPr>
                      <w:rFonts w:ascii="Verdana" w:eastAsia="Times New Roman" w:hAnsi="Verdana" w:cs="Times New Roman"/>
                      <w:color w:val="000000"/>
                      <w:sz w:val="17"/>
                      <w:szCs w:val="17"/>
                      <w:lang w:eastAsia="en-IN"/>
                    </w:rPr>
                    <w:t> is used to execute SELECT query. It returns the object of ResultSet.</w:t>
                  </w:r>
                </w:p>
              </w:tc>
            </w:tr>
            <w:tr w:rsidR="006F5D5E" w:rsidRPr="006F5D5E">
              <w:trPr>
                <w:tblCellSpacing w:w="15" w:type="dxa"/>
              </w:trPr>
              <w:tc>
                <w:tcPr>
                  <w:tcW w:w="0" w:type="auto"/>
                  <w:vAlign w:val="center"/>
                  <w:hideMark/>
                </w:tcPr>
                <w:p w:rsidR="006F5D5E" w:rsidRPr="006F5D5E" w:rsidRDefault="006F5D5E" w:rsidP="006F5D5E">
                  <w:pPr>
                    <w:spacing w:after="0"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b/>
                      <w:bCs/>
                      <w:color w:val="000000"/>
                      <w:sz w:val="17"/>
                      <w:lang w:eastAsia="en-IN"/>
                    </w:rPr>
                    <w:t>2) public int executeUpdate(String sql):</w:t>
                  </w:r>
                  <w:r w:rsidRPr="006F5D5E">
                    <w:rPr>
                      <w:rFonts w:ascii="Verdana" w:eastAsia="Times New Roman" w:hAnsi="Verdana" w:cs="Times New Roman"/>
                      <w:color w:val="000000"/>
                      <w:sz w:val="17"/>
                      <w:szCs w:val="17"/>
                      <w:lang w:eastAsia="en-IN"/>
                    </w:rPr>
                    <w:t> is used to execute specified query, it may be create, drop, insert, update, delete etc.</w:t>
                  </w:r>
                </w:p>
              </w:tc>
            </w:tr>
            <w:tr w:rsidR="006F5D5E" w:rsidRPr="006F5D5E">
              <w:trPr>
                <w:tblCellSpacing w:w="15" w:type="dxa"/>
              </w:trPr>
              <w:tc>
                <w:tcPr>
                  <w:tcW w:w="0" w:type="auto"/>
                  <w:vAlign w:val="center"/>
                  <w:hideMark/>
                </w:tcPr>
                <w:p w:rsidR="006F5D5E" w:rsidRPr="006F5D5E" w:rsidRDefault="006F5D5E" w:rsidP="006F5D5E">
                  <w:pPr>
                    <w:spacing w:after="0"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b/>
                      <w:bCs/>
                      <w:color w:val="000000"/>
                      <w:sz w:val="17"/>
                      <w:lang w:eastAsia="en-IN"/>
                    </w:rPr>
                    <w:t>3) public boolean execute(String sql):</w:t>
                  </w:r>
                  <w:r w:rsidRPr="006F5D5E">
                    <w:rPr>
                      <w:rFonts w:ascii="Verdana" w:eastAsia="Times New Roman" w:hAnsi="Verdana" w:cs="Times New Roman"/>
                      <w:color w:val="000000"/>
                      <w:sz w:val="17"/>
                      <w:szCs w:val="17"/>
                      <w:lang w:eastAsia="en-IN"/>
                    </w:rPr>
                    <w:t> is used to execute queries that may return multiple results.</w:t>
                  </w:r>
                </w:p>
              </w:tc>
            </w:tr>
            <w:tr w:rsidR="006F5D5E" w:rsidRPr="006F5D5E">
              <w:trPr>
                <w:tblCellSpacing w:w="15" w:type="dxa"/>
              </w:trPr>
              <w:tc>
                <w:tcPr>
                  <w:tcW w:w="0" w:type="auto"/>
                  <w:vAlign w:val="center"/>
                  <w:hideMark/>
                </w:tcPr>
                <w:p w:rsidR="006F5D5E" w:rsidRPr="006F5D5E" w:rsidRDefault="006F5D5E" w:rsidP="006F5D5E">
                  <w:pPr>
                    <w:spacing w:after="0" w:line="298" w:lineRule="atLeast"/>
                    <w:ind w:left="259"/>
                    <w:rPr>
                      <w:rFonts w:ascii="Verdana" w:eastAsia="Times New Roman" w:hAnsi="Verdana" w:cs="Times New Roman"/>
                      <w:color w:val="000000"/>
                      <w:sz w:val="17"/>
                      <w:szCs w:val="17"/>
                      <w:lang w:eastAsia="en-IN"/>
                    </w:rPr>
                  </w:pPr>
                  <w:r w:rsidRPr="006F5D5E">
                    <w:rPr>
                      <w:rFonts w:ascii="Verdana" w:eastAsia="Times New Roman" w:hAnsi="Verdana" w:cs="Times New Roman"/>
                      <w:b/>
                      <w:bCs/>
                      <w:color w:val="000000"/>
                      <w:sz w:val="17"/>
                      <w:lang w:eastAsia="en-IN"/>
                    </w:rPr>
                    <w:t>4) public int[] executeBatch():</w:t>
                  </w:r>
                  <w:r w:rsidRPr="006F5D5E">
                    <w:rPr>
                      <w:rFonts w:ascii="Verdana" w:eastAsia="Times New Roman" w:hAnsi="Verdana" w:cs="Times New Roman"/>
                      <w:color w:val="000000"/>
                      <w:sz w:val="17"/>
                      <w:szCs w:val="17"/>
                      <w:lang w:eastAsia="en-IN"/>
                    </w:rPr>
                    <w:t> is used to execute batch of commands.</w:t>
                  </w:r>
                </w:p>
              </w:tc>
            </w:tr>
          </w:tbl>
          <w:p w:rsidR="006F5D5E" w:rsidRPr="006F5D5E" w:rsidRDefault="006F5D5E" w:rsidP="006F5D5E">
            <w:pPr>
              <w:spacing w:before="100" w:beforeAutospacing="1" w:after="100" w:afterAutospacing="1" w:line="312" w:lineRule="atLeast"/>
              <w:ind w:left="259"/>
              <w:outlineLvl w:val="2"/>
              <w:rPr>
                <w:ins w:id="179" w:author="Unknown"/>
                <w:rFonts w:ascii="Helvetica" w:eastAsia="Times New Roman" w:hAnsi="Helvetica" w:cs="Helvetica"/>
                <w:color w:val="610B4B"/>
                <w:sz w:val="27"/>
                <w:szCs w:val="27"/>
                <w:lang w:eastAsia="en-IN"/>
              </w:rPr>
            </w:pPr>
            <w:ins w:id="180" w:author="Unknown">
              <w:r w:rsidRPr="006F5D5E">
                <w:rPr>
                  <w:rFonts w:ascii="Helvetica" w:eastAsia="Times New Roman" w:hAnsi="Helvetica" w:cs="Helvetica"/>
                  <w:color w:val="610B4B"/>
                  <w:sz w:val="27"/>
                  <w:szCs w:val="27"/>
                  <w:lang w:eastAsia="en-IN"/>
                </w:rPr>
                <w:t>Example of Statement interface</w:t>
              </w:r>
            </w:ins>
          </w:p>
          <w:p w:rsidR="006F5D5E" w:rsidRPr="006F5D5E" w:rsidRDefault="006F5D5E" w:rsidP="006F5D5E">
            <w:pPr>
              <w:spacing w:before="100" w:beforeAutospacing="1" w:after="100" w:afterAutospacing="1" w:line="298" w:lineRule="atLeast"/>
              <w:ind w:left="259"/>
              <w:rPr>
                <w:ins w:id="181" w:author="Unknown"/>
                <w:rFonts w:ascii="Verdana" w:eastAsia="Times New Roman" w:hAnsi="Verdana" w:cs="Times New Roman"/>
                <w:color w:val="000000"/>
                <w:sz w:val="17"/>
                <w:szCs w:val="17"/>
                <w:lang w:eastAsia="en-IN"/>
              </w:rPr>
            </w:pPr>
            <w:ins w:id="182" w:author="Unknown">
              <w:r w:rsidRPr="006F5D5E">
                <w:rPr>
                  <w:rFonts w:ascii="Verdana" w:eastAsia="Times New Roman" w:hAnsi="Verdana" w:cs="Times New Roman"/>
                  <w:color w:val="000000"/>
                  <w:sz w:val="17"/>
                  <w:szCs w:val="17"/>
                  <w:lang w:eastAsia="en-IN"/>
                </w:rPr>
                <w:t>Let’s see the simple example of Statement interface to insert, update and delete the record.</w:t>
              </w:r>
            </w:ins>
          </w:p>
          <w:p w:rsidR="006F5D5E" w:rsidRPr="006F5D5E" w:rsidRDefault="006F5D5E" w:rsidP="006F5D5E">
            <w:pPr>
              <w:numPr>
                <w:ilvl w:val="0"/>
                <w:numId w:val="31"/>
              </w:numPr>
              <w:spacing w:after="0" w:line="272" w:lineRule="atLeast"/>
              <w:ind w:left="259"/>
              <w:rPr>
                <w:ins w:id="183" w:author="Unknown"/>
                <w:rFonts w:ascii="Verdana" w:eastAsia="Times New Roman" w:hAnsi="Verdana" w:cs="Times New Roman"/>
                <w:color w:val="000000"/>
                <w:sz w:val="17"/>
                <w:szCs w:val="17"/>
                <w:lang w:eastAsia="en-IN"/>
              </w:rPr>
            </w:pPr>
            <w:ins w:id="184" w:author="Unknown">
              <w:r w:rsidRPr="006F5D5E">
                <w:rPr>
                  <w:rFonts w:ascii="Verdana" w:eastAsia="Times New Roman" w:hAnsi="Verdana" w:cs="Times New Roman"/>
                  <w:b/>
                  <w:bCs/>
                  <w:color w:val="006699"/>
                  <w:sz w:val="17"/>
                  <w:lang w:eastAsia="en-IN"/>
                </w:rPr>
                <w:t>import</w:t>
              </w:r>
              <w:r w:rsidRPr="006F5D5E">
                <w:rPr>
                  <w:rFonts w:ascii="Verdana" w:eastAsia="Times New Roman" w:hAnsi="Verdana" w:cs="Times New Roman"/>
                  <w:color w:val="000000"/>
                  <w:sz w:val="17"/>
                  <w:szCs w:val="17"/>
                  <w:bdr w:val="none" w:sz="0" w:space="0" w:color="auto" w:frame="1"/>
                  <w:lang w:eastAsia="en-IN"/>
                </w:rPr>
                <w:t> java.sql.*;  </w:t>
              </w:r>
            </w:ins>
          </w:p>
          <w:p w:rsidR="006F5D5E" w:rsidRPr="006F5D5E" w:rsidRDefault="006F5D5E" w:rsidP="006F5D5E">
            <w:pPr>
              <w:numPr>
                <w:ilvl w:val="0"/>
                <w:numId w:val="31"/>
              </w:numPr>
              <w:spacing w:after="0" w:line="272" w:lineRule="atLeast"/>
              <w:ind w:left="259"/>
              <w:rPr>
                <w:ins w:id="185" w:author="Unknown"/>
                <w:rFonts w:ascii="Verdana" w:eastAsia="Times New Roman" w:hAnsi="Verdana" w:cs="Times New Roman"/>
                <w:color w:val="000000"/>
                <w:sz w:val="17"/>
                <w:szCs w:val="17"/>
                <w:lang w:eastAsia="en-IN"/>
              </w:rPr>
            </w:pPr>
            <w:ins w:id="186" w:author="Unknown">
              <w:r w:rsidRPr="006F5D5E">
                <w:rPr>
                  <w:rFonts w:ascii="Verdana" w:eastAsia="Times New Roman" w:hAnsi="Verdana" w:cs="Times New Roman"/>
                  <w:b/>
                  <w:bCs/>
                  <w:color w:val="006699"/>
                  <w:sz w:val="17"/>
                  <w:lang w:eastAsia="en-IN"/>
                </w:rPr>
                <w:t>class</w:t>
              </w:r>
              <w:r w:rsidRPr="006F5D5E">
                <w:rPr>
                  <w:rFonts w:ascii="Verdana" w:eastAsia="Times New Roman" w:hAnsi="Verdana" w:cs="Times New Roman"/>
                  <w:color w:val="000000"/>
                  <w:sz w:val="17"/>
                  <w:szCs w:val="17"/>
                  <w:bdr w:val="none" w:sz="0" w:space="0" w:color="auto" w:frame="1"/>
                  <w:lang w:eastAsia="en-IN"/>
                </w:rPr>
                <w:t> FetchRecord{  </w:t>
              </w:r>
            </w:ins>
          </w:p>
          <w:p w:rsidR="006F5D5E" w:rsidRPr="006F5D5E" w:rsidRDefault="006F5D5E" w:rsidP="006F5D5E">
            <w:pPr>
              <w:numPr>
                <w:ilvl w:val="0"/>
                <w:numId w:val="31"/>
              </w:numPr>
              <w:spacing w:after="0" w:line="272" w:lineRule="atLeast"/>
              <w:ind w:left="259"/>
              <w:rPr>
                <w:ins w:id="187" w:author="Unknown"/>
                <w:rFonts w:ascii="Verdana" w:eastAsia="Times New Roman" w:hAnsi="Verdana" w:cs="Times New Roman"/>
                <w:color w:val="000000"/>
                <w:sz w:val="17"/>
                <w:szCs w:val="17"/>
                <w:lang w:eastAsia="en-IN"/>
              </w:rPr>
            </w:pPr>
            <w:ins w:id="188" w:author="Unknown">
              <w:r w:rsidRPr="006F5D5E">
                <w:rPr>
                  <w:rFonts w:ascii="Verdana" w:eastAsia="Times New Roman" w:hAnsi="Verdana" w:cs="Times New Roman"/>
                  <w:b/>
                  <w:bCs/>
                  <w:color w:val="006699"/>
                  <w:sz w:val="17"/>
                  <w:lang w:eastAsia="en-IN"/>
                </w:rPr>
                <w:t>public</w:t>
              </w:r>
              <w:r w:rsidRPr="006F5D5E">
                <w:rPr>
                  <w:rFonts w:ascii="Verdana" w:eastAsia="Times New Roman" w:hAnsi="Verdana" w:cs="Times New Roman"/>
                  <w:color w:val="000000"/>
                  <w:sz w:val="17"/>
                  <w:szCs w:val="17"/>
                  <w:bdr w:val="none" w:sz="0" w:space="0" w:color="auto" w:frame="1"/>
                  <w:lang w:eastAsia="en-IN"/>
                </w:rPr>
                <w:t> </w:t>
              </w:r>
              <w:r w:rsidRPr="006F5D5E">
                <w:rPr>
                  <w:rFonts w:ascii="Verdana" w:eastAsia="Times New Roman" w:hAnsi="Verdana" w:cs="Times New Roman"/>
                  <w:b/>
                  <w:bCs/>
                  <w:color w:val="006699"/>
                  <w:sz w:val="17"/>
                  <w:lang w:eastAsia="en-IN"/>
                </w:rPr>
                <w:t>static</w:t>
              </w:r>
              <w:r w:rsidRPr="006F5D5E">
                <w:rPr>
                  <w:rFonts w:ascii="Verdana" w:eastAsia="Times New Roman" w:hAnsi="Verdana" w:cs="Times New Roman"/>
                  <w:color w:val="000000"/>
                  <w:sz w:val="17"/>
                  <w:szCs w:val="17"/>
                  <w:bdr w:val="none" w:sz="0" w:space="0" w:color="auto" w:frame="1"/>
                  <w:lang w:eastAsia="en-IN"/>
                </w:rPr>
                <w:t> </w:t>
              </w:r>
              <w:r w:rsidRPr="006F5D5E">
                <w:rPr>
                  <w:rFonts w:ascii="Verdana" w:eastAsia="Times New Roman" w:hAnsi="Verdana" w:cs="Times New Roman"/>
                  <w:b/>
                  <w:bCs/>
                  <w:color w:val="006699"/>
                  <w:sz w:val="17"/>
                  <w:lang w:eastAsia="en-IN"/>
                </w:rPr>
                <w:t>void</w:t>
              </w:r>
              <w:r w:rsidRPr="006F5D5E">
                <w:rPr>
                  <w:rFonts w:ascii="Verdana" w:eastAsia="Times New Roman" w:hAnsi="Verdana" w:cs="Times New Roman"/>
                  <w:color w:val="000000"/>
                  <w:sz w:val="17"/>
                  <w:szCs w:val="17"/>
                  <w:bdr w:val="none" w:sz="0" w:space="0" w:color="auto" w:frame="1"/>
                  <w:lang w:eastAsia="en-IN"/>
                </w:rPr>
                <w:t> main(String args[])</w:t>
              </w:r>
              <w:r w:rsidRPr="006F5D5E">
                <w:rPr>
                  <w:rFonts w:ascii="Verdana" w:eastAsia="Times New Roman" w:hAnsi="Verdana" w:cs="Times New Roman"/>
                  <w:b/>
                  <w:bCs/>
                  <w:color w:val="006699"/>
                  <w:sz w:val="17"/>
                  <w:lang w:eastAsia="en-IN"/>
                </w:rPr>
                <w:t>throws</w:t>
              </w:r>
              <w:r w:rsidRPr="006F5D5E">
                <w:rPr>
                  <w:rFonts w:ascii="Verdana" w:eastAsia="Times New Roman" w:hAnsi="Verdana" w:cs="Times New Roman"/>
                  <w:color w:val="000000"/>
                  <w:sz w:val="17"/>
                  <w:szCs w:val="17"/>
                  <w:bdr w:val="none" w:sz="0" w:space="0" w:color="auto" w:frame="1"/>
                  <w:lang w:eastAsia="en-IN"/>
                </w:rPr>
                <w:t> Exception{  </w:t>
              </w:r>
            </w:ins>
          </w:p>
          <w:p w:rsidR="006F5D5E" w:rsidRPr="006F5D5E" w:rsidRDefault="006F5D5E" w:rsidP="006F5D5E">
            <w:pPr>
              <w:numPr>
                <w:ilvl w:val="0"/>
                <w:numId w:val="31"/>
              </w:numPr>
              <w:spacing w:after="0" w:line="272" w:lineRule="atLeast"/>
              <w:ind w:left="259"/>
              <w:rPr>
                <w:ins w:id="189" w:author="Unknown"/>
                <w:rFonts w:ascii="Verdana" w:eastAsia="Times New Roman" w:hAnsi="Verdana" w:cs="Times New Roman"/>
                <w:color w:val="000000"/>
                <w:sz w:val="17"/>
                <w:szCs w:val="17"/>
                <w:lang w:eastAsia="en-IN"/>
              </w:rPr>
            </w:pPr>
            <w:ins w:id="190" w:author="Unknown">
              <w:r w:rsidRPr="006F5D5E">
                <w:rPr>
                  <w:rFonts w:ascii="Verdana" w:eastAsia="Times New Roman" w:hAnsi="Verdana" w:cs="Times New Roman"/>
                  <w:color w:val="000000"/>
                  <w:sz w:val="17"/>
                  <w:szCs w:val="17"/>
                  <w:bdr w:val="none" w:sz="0" w:space="0" w:color="auto" w:frame="1"/>
                  <w:lang w:eastAsia="en-IN"/>
                </w:rPr>
                <w:t>Class.forName(</w:t>
              </w:r>
              <w:r w:rsidRPr="006F5D5E">
                <w:rPr>
                  <w:rFonts w:ascii="Verdana" w:eastAsia="Times New Roman" w:hAnsi="Verdana" w:cs="Times New Roman"/>
                  <w:color w:val="0000FF"/>
                  <w:sz w:val="17"/>
                  <w:lang w:eastAsia="en-IN"/>
                </w:rPr>
                <w:t>"oracle.jdbc.driver.OracleDriver"</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191" w:author="Unknown"/>
                <w:rFonts w:ascii="Verdana" w:eastAsia="Times New Roman" w:hAnsi="Verdana" w:cs="Times New Roman"/>
                <w:color w:val="000000"/>
                <w:sz w:val="17"/>
                <w:szCs w:val="17"/>
                <w:lang w:eastAsia="en-IN"/>
              </w:rPr>
            </w:pPr>
            <w:ins w:id="192" w:author="Unknown">
              <w:r w:rsidRPr="006F5D5E">
                <w:rPr>
                  <w:rFonts w:ascii="Verdana" w:eastAsia="Times New Roman" w:hAnsi="Verdana" w:cs="Times New Roman"/>
                  <w:color w:val="000000"/>
                  <w:sz w:val="17"/>
                  <w:szCs w:val="17"/>
                  <w:bdr w:val="none" w:sz="0" w:space="0" w:color="auto" w:frame="1"/>
                  <w:lang w:eastAsia="en-IN"/>
                </w:rPr>
                <w:t>Connection con=DriverManager.getConnection(</w:t>
              </w:r>
              <w:r w:rsidRPr="006F5D5E">
                <w:rPr>
                  <w:rFonts w:ascii="Verdana" w:eastAsia="Times New Roman" w:hAnsi="Verdana" w:cs="Times New Roman"/>
                  <w:color w:val="0000FF"/>
                  <w:sz w:val="17"/>
                  <w:lang w:eastAsia="en-IN"/>
                </w:rPr>
                <w:t>"jdbc:oracle:thin:@localhost:1521:xe"</w:t>
              </w:r>
              <w:r w:rsidRPr="006F5D5E">
                <w:rPr>
                  <w:rFonts w:ascii="Verdana" w:eastAsia="Times New Roman" w:hAnsi="Verdana" w:cs="Times New Roman"/>
                  <w:color w:val="000000"/>
                  <w:sz w:val="17"/>
                  <w:szCs w:val="17"/>
                  <w:bdr w:val="none" w:sz="0" w:space="0" w:color="auto" w:frame="1"/>
                  <w:lang w:eastAsia="en-IN"/>
                </w:rPr>
                <w:t>,</w:t>
              </w:r>
              <w:r w:rsidRPr="006F5D5E">
                <w:rPr>
                  <w:rFonts w:ascii="Verdana" w:eastAsia="Times New Roman" w:hAnsi="Verdana" w:cs="Times New Roman"/>
                  <w:color w:val="0000FF"/>
                  <w:sz w:val="17"/>
                  <w:lang w:eastAsia="en-IN"/>
                </w:rPr>
                <w:t>"system"</w:t>
              </w:r>
              <w:r w:rsidRPr="006F5D5E">
                <w:rPr>
                  <w:rFonts w:ascii="Verdana" w:eastAsia="Times New Roman" w:hAnsi="Verdana" w:cs="Times New Roman"/>
                  <w:color w:val="000000"/>
                  <w:sz w:val="17"/>
                  <w:szCs w:val="17"/>
                  <w:bdr w:val="none" w:sz="0" w:space="0" w:color="auto" w:frame="1"/>
                  <w:lang w:eastAsia="en-IN"/>
                </w:rPr>
                <w:t>,</w:t>
              </w:r>
              <w:r w:rsidRPr="006F5D5E">
                <w:rPr>
                  <w:rFonts w:ascii="Verdana" w:eastAsia="Times New Roman" w:hAnsi="Verdana" w:cs="Times New Roman"/>
                  <w:color w:val="0000FF"/>
                  <w:sz w:val="17"/>
                  <w:lang w:eastAsia="en-IN"/>
                </w:rPr>
                <w:t>"oracle"</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193" w:author="Unknown"/>
                <w:rFonts w:ascii="Verdana" w:eastAsia="Times New Roman" w:hAnsi="Verdana" w:cs="Times New Roman"/>
                <w:color w:val="000000"/>
                <w:sz w:val="17"/>
                <w:szCs w:val="17"/>
                <w:lang w:eastAsia="en-IN"/>
              </w:rPr>
            </w:pPr>
            <w:ins w:id="194" w:author="Unknown">
              <w:r w:rsidRPr="006F5D5E">
                <w:rPr>
                  <w:rFonts w:ascii="Verdana" w:eastAsia="Times New Roman" w:hAnsi="Verdana" w:cs="Times New Roman"/>
                  <w:color w:val="000000"/>
                  <w:sz w:val="17"/>
                  <w:szCs w:val="17"/>
                  <w:bdr w:val="none" w:sz="0" w:space="0" w:color="auto" w:frame="1"/>
                  <w:lang w:eastAsia="en-IN"/>
                </w:rPr>
                <w:t>Statement stmt=con.createStatement();  </w:t>
              </w:r>
            </w:ins>
          </w:p>
          <w:p w:rsidR="006F5D5E" w:rsidRPr="006F5D5E" w:rsidRDefault="006F5D5E" w:rsidP="006F5D5E">
            <w:pPr>
              <w:numPr>
                <w:ilvl w:val="0"/>
                <w:numId w:val="31"/>
              </w:numPr>
              <w:spacing w:after="0" w:line="272" w:lineRule="atLeast"/>
              <w:ind w:left="259"/>
              <w:rPr>
                <w:ins w:id="195" w:author="Unknown"/>
                <w:rFonts w:ascii="Verdana" w:eastAsia="Times New Roman" w:hAnsi="Verdana" w:cs="Times New Roman"/>
                <w:color w:val="000000"/>
                <w:sz w:val="17"/>
                <w:szCs w:val="17"/>
                <w:lang w:eastAsia="en-IN"/>
              </w:rPr>
            </w:pPr>
            <w:ins w:id="196" w:author="Unknown">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197" w:author="Unknown"/>
                <w:rFonts w:ascii="Verdana" w:eastAsia="Times New Roman" w:hAnsi="Verdana" w:cs="Times New Roman"/>
                <w:color w:val="000000"/>
                <w:sz w:val="17"/>
                <w:szCs w:val="17"/>
                <w:lang w:eastAsia="en-IN"/>
              </w:rPr>
            </w:pPr>
            <w:ins w:id="198" w:author="Unknown">
              <w:r w:rsidRPr="006F5D5E">
                <w:rPr>
                  <w:rFonts w:ascii="Verdana" w:eastAsia="Times New Roman" w:hAnsi="Verdana" w:cs="Times New Roman"/>
                  <w:color w:val="008200"/>
                  <w:sz w:val="17"/>
                  <w:lang w:eastAsia="en-IN"/>
                </w:rPr>
                <w:t>//stmt.executeUpdate("insert into emp765 values(33,'Irfan',50000)");</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199" w:author="Unknown"/>
                <w:rFonts w:ascii="Verdana" w:eastAsia="Times New Roman" w:hAnsi="Verdana" w:cs="Times New Roman"/>
                <w:color w:val="000000"/>
                <w:sz w:val="17"/>
                <w:szCs w:val="17"/>
                <w:lang w:eastAsia="en-IN"/>
              </w:rPr>
            </w:pPr>
            <w:ins w:id="200" w:author="Unknown">
              <w:r w:rsidRPr="006F5D5E">
                <w:rPr>
                  <w:rFonts w:ascii="Verdana" w:eastAsia="Times New Roman" w:hAnsi="Verdana" w:cs="Times New Roman"/>
                  <w:color w:val="008200"/>
                  <w:sz w:val="17"/>
                  <w:lang w:eastAsia="en-IN"/>
                </w:rPr>
                <w:lastRenderedPageBreak/>
                <w:t>//int result=stmt.executeUpdate("update emp765 set name='Vimal',salary=10000 where id=33");</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201" w:author="Unknown"/>
                <w:rFonts w:ascii="Verdana" w:eastAsia="Times New Roman" w:hAnsi="Verdana" w:cs="Times New Roman"/>
                <w:color w:val="000000"/>
                <w:sz w:val="17"/>
                <w:szCs w:val="17"/>
                <w:lang w:eastAsia="en-IN"/>
              </w:rPr>
            </w:pPr>
            <w:ins w:id="202" w:author="Unknown">
              <w:r w:rsidRPr="006F5D5E">
                <w:rPr>
                  <w:rFonts w:ascii="Verdana" w:eastAsia="Times New Roman" w:hAnsi="Verdana" w:cs="Times New Roman"/>
                  <w:b/>
                  <w:bCs/>
                  <w:color w:val="006699"/>
                  <w:sz w:val="17"/>
                  <w:lang w:eastAsia="en-IN"/>
                </w:rPr>
                <w:t>int</w:t>
              </w:r>
              <w:r w:rsidRPr="006F5D5E">
                <w:rPr>
                  <w:rFonts w:ascii="Verdana" w:eastAsia="Times New Roman" w:hAnsi="Verdana" w:cs="Times New Roman"/>
                  <w:color w:val="000000"/>
                  <w:sz w:val="17"/>
                  <w:szCs w:val="17"/>
                  <w:bdr w:val="none" w:sz="0" w:space="0" w:color="auto" w:frame="1"/>
                  <w:lang w:eastAsia="en-IN"/>
                </w:rPr>
                <w:t> result=stmt.executeUpdate(</w:t>
              </w:r>
              <w:r w:rsidRPr="006F5D5E">
                <w:rPr>
                  <w:rFonts w:ascii="Verdana" w:eastAsia="Times New Roman" w:hAnsi="Verdana" w:cs="Times New Roman"/>
                  <w:color w:val="0000FF"/>
                  <w:sz w:val="17"/>
                  <w:lang w:eastAsia="en-IN"/>
                </w:rPr>
                <w:t>"delete from emp765 where id=33"</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203" w:author="Unknown"/>
                <w:rFonts w:ascii="Verdana" w:eastAsia="Times New Roman" w:hAnsi="Verdana" w:cs="Times New Roman"/>
                <w:color w:val="000000"/>
                <w:sz w:val="17"/>
                <w:szCs w:val="17"/>
                <w:lang w:eastAsia="en-IN"/>
              </w:rPr>
            </w:pPr>
            <w:ins w:id="204" w:author="Unknown">
              <w:r w:rsidRPr="006F5D5E">
                <w:rPr>
                  <w:rFonts w:ascii="Verdana" w:eastAsia="Times New Roman" w:hAnsi="Verdana" w:cs="Times New Roman"/>
                  <w:color w:val="000000"/>
                  <w:sz w:val="17"/>
                  <w:szCs w:val="17"/>
                  <w:bdr w:val="none" w:sz="0" w:space="0" w:color="auto" w:frame="1"/>
                  <w:lang w:eastAsia="en-IN"/>
                </w:rPr>
                <w:t>System.out.println(result+</w:t>
              </w:r>
              <w:r w:rsidRPr="006F5D5E">
                <w:rPr>
                  <w:rFonts w:ascii="Verdana" w:eastAsia="Times New Roman" w:hAnsi="Verdana" w:cs="Times New Roman"/>
                  <w:color w:val="0000FF"/>
                  <w:sz w:val="17"/>
                  <w:lang w:eastAsia="en-IN"/>
                </w:rPr>
                <w:t>" records affected"</w:t>
              </w:r>
              <w:r w:rsidRPr="006F5D5E">
                <w:rPr>
                  <w:rFonts w:ascii="Verdana" w:eastAsia="Times New Roman" w:hAnsi="Verdana" w:cs="Times New Roman"/>
                  <w:color w:val="000000"/>
                  <w:sz w:val="17"/>
                  <w:szCs w:val="17"/>
                  <w:bdr w:val="none" w:sz="0" w:space="0" w:color="auto" w:frame="1"/>
                  <w:lang w:eastAsia="en-IN"/>
                </w:rPr>
                <w:t>);  </w:t>
              </w:r>
            </w:ins>
          </w:p>
          <w:p w:rsidR="006F5D5E" w:rsidRPr="006F5D5E" w:rsidRDefault="006F5D5E" w:rsidP="006F5D5E">
            <w:pPr>
              <w:numPr>
                <w:ilvl w:val="0"/>
                <w:numId w:val="31"/>
              </w:numPr>
              <w:spacing w:after="0" w:line="272" w:lineRule="atLeast"/>
              <w:ind w:left="259"/>
              <w:rPr>
                <w:ins w:id="205" w:author="Unknown"/>
                <w:rFonts w:ascii="Verdana" w:eastAsia="Times New Roman" w:hAnsi="Verdana" w:cs="Times New Roman"/>
                <w:color w:val="000000"/>
                <w:sz w:val="17"/>
                <w:szCs w:val="17"/>
                <w:lang w:eastAsia="en-IN"/>
              </w:rPr>
            </w:pPr>
            <w:ins w:id="206" w:author="Unknown">
              <w:r w:rsidRPr="006F5D5E">
                <w:rPr>
                  <w:rFonts w:ascii="Verdana" w:eastAsia="Times New Roman" w:hAnsi="Verdana" w:cs="Times New Roman"/>
                  <w:color w:val="000000"/>
                  <w:sz w:val="17"/>
                  <w:szCs w:val="17"/>
                  <w:bdr w:val="none" w:sz="0" w:space="0" w:color="auto" w:frame="1"/>
                  <w:lang w:eastAsia="en-IN"/>
                </w:rPr>
                <w:t>con.close();  </w:t>
              </w:r>
            </w:ins>
          </w:p>
          <w:p w:rsidR="006F5D5E" w:rsidRPr="006F5D5E" w:rsidRDefault="006F5D5E" w:rsidP="006F5D5E">
            <w:pPr>
              <w:numPr>
                <w:ilvl w:val="0"/>
                <w:numId w:val="31"/>
              </w:numPr>
              <w:spacing w:after="104" w:line="272" w:lineRule="atLeast"/>
              <w:ind w:left="259"/>
              <w:rPr>
                <w:ins w:id="207" w:author="Unknown"/>
                <w:rFonts w:ascii="Verdana" w:eastAsia="Times New Roman" w:hAnsi="Verdana" w:cs="Times New Roman"/>
                <w:color w:val="000000"/>
                <w:sz w:val="17"/>
                <w:szCs w:val="17"/>
                <w:lang w:eastAsia="en-IN"/>
              </w:rPr>
            </w:pPr>
            <w:ins w:id="208" w:author="Unknown">
              <w:r w:rsidRPr="006F5D5E">
                <w:rPr>
                  <w:rFonts w:ascii="Verdana" w:eastAsia="Times New Roman" w:hAnsi="Verdana" w:cs="Times New Roman"/>
                  <w:color w:val="000000"/>
                  <w:sz w:val="17"/>
                  <w:szCs w:val="17"/>
                  <w:bdr w:val="none" w:sz="0" w:space="0" w:color="auto" w:frame="1"/>
                  <w:lang w:eastAsia="en-IN"/>
                </w:rPr>
                <w:t>}}  </w:t>
              </w:r>
            </w:ins>
          </w:p>
        </w:tc>
      </w:tr>
    </w:tbl>
    <w:p w:rsidR="006F5D5E" w:rsidRDefault="006F5D5E"/>
    <w:p w:rsidR="001E6B27" w:rsidRDefault="001E6B27"/>
    <w:p w:rsidR="001E6B27" w:rsidRDefault="001E6B27" w:rsidP="001E6B27">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ResultSet interface</w:t>
      </w:r>
    </w:p>
    <w:p w:rsidR="001E6B27" w:rsidRDefault="001E6B27" w:rsidP="001E6B27">
      <w:pPr>
        <w:pStyle w:val="NormalWeb"/>
        <w:shd w:val="clear" w:color="auto" w:fill="FFFFFF"/>
        <w:rPr>
          <w:rFonts w:ascii="Verdana" w:hAnsi="Verdana"/>
          <w:color w:val="000000"/>
          <w:sz w:val="17"/>
          <w:szCs w:val="17"/>
        </w:rPr>
      </w:pPr>
      <w:r>
        <w:rPr>
          <w:rFonts w:ascii="Verdana" w:hAnsi="Verdana"/>
          <w:color w:val="000000"/>
          <w:sz w:val="17"/>
          <w:szCs w:val="17"/>
        </w:rPr>
        <w:t>The object of ResultSet maintains a cursor pointing to a row of a table. Initially, cursor points to before the first row.</w:t>
      </w:r>
    </w:p>
    <w:p w:rsidR="001E6B27" w:rsidRDefault="001E6B27" w:rsidP="001E6B27">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By default, ResultSet object can be moved forward only and it is not updatable.</w:t>
      </w:r>
    </w:p>
    <w:p w:rsidR="001E6B27" w:rsidRDefault="001E6B27" w:rsidP="001E6B27">
      <w:pPr>
        <w:pStyle w:val="NormalWeb"/>
        <w:shd w:val="clear" w:color="auto" w:fill="FFFFFF"/>
        <w:rPr>
          <w:rFonts w:ascii="Verdana" w:hAnsi="Verdana"/>
          <w:color w:val="000000"/>
          <w:sz w:val="17"/>
          <w:szCs w:val="17"/>
        </w:rPr>
      </w:pPr>
      <w:r>
        <w:rPr>
          <w:rFonts w:ascii="Verdana" w:hAnsi="Verdana"/>
          <w:color w:val="000000"/>
          <w:sz w:val="17"/>
          <w:szCs w:val="17"/>
        </w:rPr>
        <w:t>But we can make this object to move forward and backward direction by passing either TYPE_SCROLL_INSENSITIVE or TYPE_SCROLL_SENSITIVE in createStatement(int,int) method as well as we can make this object as updatable by:</w:t>
      </w:r>
    </w:p>
    <w:p w:rsidR="001E6B27" w:rsidRDefault="001E6B27" w:rsidP="001E6B27">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Statement stmt = con.createStatement(ResultSet.TYPE_SCROLL_INSENSITIVE,  </w:t>
      </w:r>
    </w:p>
    <w:p w:rsidR="001E6B27" w:rsidRDefault="001E6B27" w:rsidP="001E6B27">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ResultSet.CONCUR_UPDATABLE);  </w:t>
      </w:r>
    </w:p>
    <w:p w:rsidR="001E6B27" w:rsidRDefault="001E6B27" w:rsidP="001E6B27">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Commonly used methods of ResultSet interface</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160"/>
        <w:gridCol w:w="7114"/>
      </w:tblGrid>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1) public boolean 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one row next from the current position.</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2) public boolean previous():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one row previous from the current position.</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3) public boolean first():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first row in result set object.</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4) public boolean last():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last row in result set object.</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5) public boolean absolute(int row):</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specified row number in the ResultSet object.</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6) public boolean relative(int row):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move the cursor to the relative row number in the ResultSet object, it may be positive or negative.</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7) public int getInt(int columnIndex):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return the data of specified column index of the current row as int.</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lastRenderedPageBreak/>
              <w:t>8) public int getInt(String columnName):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return the data of specified column name of the current row as int.</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9) public String getString(int columnIndex):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return the data of specified column index of the current row as String.</w:t>
            </w:r>
          </w:p>
        </w:tc>
      </w:tr>
      <w:tr w:rsidR="001E6B27" w:rsidTr="001E6B2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Style w:val="Strong"/>
                <w:rFonts w:ascii="Verdana" w:hAnsi="Verdana"/>
                <w:color w:val="000000"/>
                <w:sz w:val="17"/>
                <w:szCs w:val="17"/>
              </w:rPr>
              <w:t>10) public String getString(String columnName):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1E6B27" w:rsidRDefault="001E6B27">
            <w:pPr>
              <w:spacing w:line="298" w:lineRule="atLeast"/>
              <w:ind w:left="259"/>
              <w:rPr>
                <w:rFonts w:ascii="Verdana" w:hAnsi="Verdana"/>
                <w:color w:val="000000"/>
                <w:sz w:val="17"/>
                <w:szCs w:val="17"/>
              </w:rPr>
            </w:pPr>
            <w:r>
              <w:rPr>
                <w:rFonts w:ascii="Verdana" w:hAnsi="Verdana"/>
                <w:color w:val="000000"/>
                <w:sz w:val="17"/>
                <w:szCs w:val="17"/>
              </w:rPr>
              <w:t>is used to return the data of specified column name of the current row as String.</w:t>
            </w:r>
          </w:p>
        </w:tc>
      </w:tr>
    </w:tbl>
    <w:p w:rsidR="001E6B27" w:rsidRDefault="001E6B27" w:rsidP="001E6B27">
      <w:pPr>
        <w:pStyle w:val="Heading3"/>
        <w:shd w:val="clear" w:color="auto" w:fill="FFFFFF"/>
        <w:spacing w:line="312" w:lineRule="atLeast"/>
        <w:rPr>
          <w:ins w:id="209" w:author="Unknown"/>
          <w:rFonts w:ascii="Helvetica" w:hAnsi="Helvetica" w:cs="Helvetica"/>
          <w:b w:val="0"/>
          <w:bCs w:val="0"/>
          <w:color w:val="610B4B"/>
        </w:rPr>
      </w:pPr>
      <w:ins w:id="210" w:author="Unknown">
        <w:r>
          <w:rPr>
            <w:rFonts w:ascii="Helvetica" w:hAnsi="Helvetica" w:cs="Helvetica"/>
            <w:b w:val="0"/>
            <w:bCs w:val="0"/>
            <w:color w:val="610B4B"/>
          </w:rPr>
          <w:t>Example of Scrollable ResultSet</w:t>
        </w:r>
      </w:ins>
    </w:p>
    <w:p w:rsidR="001E6B27" w:rsidRDefault="001E6B27" w:rsidP="001E6B27">
      <w:pPr>
        <w:pStyle w:val="NormalWeb"/>
        <w:shd w:val="clear" w:color="auto" w:fill="FFFFFF"/>
        <w:rPr>
          <w:ins w:id="211" w:author="Unknown"/>
          <w:rFonts w:ascii="Verdana" w:hAnsi="Verdana"/>
          <w:color w:val="000000"/>
          <w:sz w:val="17"/>
          <w:szCs w:val="17"/>
        </w:rPr>
      </w:pPr>
      <w:ins w:id="212" w:author="Unknown">
        <w:r>
          <w:rPr>
            <w:rFonts w:ascii="Verdana" w:hAnsi="Verdana"/>
            <w:color w:val="000000"/>
            <w:sz w:val="17"/>
            <w:szCs w:val="17"/>
          </w:rPr>
          <w:t>Let’s see the simple example of ResultSet interface to retrieve the data of 3rd row.</w:t>
        </w:r>
      </w:ins>
    </w:p>
    <w:p w:rsidR="001E6B27" w:rsidRDefault="001E6B27" w:rsidP="001E6B27">
      <w:pPr>
        <w:numPr>
          <w:ilvl w:val="0"/>
          <w:numId w:val="33"/>
        </w:numPr>
        <w:shd w:val="clear" w:color="auto" w:fill="FFFFFF"/>
        <w:spacing w:after="0" w:line="272" w:lineRule="atLeast"/>
        <w:ind w:left="0"/>
        <w:rPr>
          <w:ins w:id="213" w:author="Unknown"/>
          <w:rFonts w:ascii="Verdana" w:hAnsi="Verdana"/>
          <w:color w:val="000000"/>
          <w:sz w:val="17"/>
          <w:szCs w:val="17"/>
        </w:rPr>
      </w:pPr>
      <w:ins w:id="214" w:author="Unknown">
        <w:r>
          <w:rPr>
            <w:rStyle w:val="keyword"/>
            <w:rFonts w:ascii="Verdana" w:hAnsi="Verdana"/>
            <w:b/>
            <w:bCs/>
            <w:color w:val="006699"/>
            <w:sz w:val="17"/>
            <w:szCs w:val="17"/>
            <w:bdr w:val="none" w:sz="0" w:space="0" w:color="auto" w:frame="1"/>
          </w:rPr>
          <w:t>import</w:t>
        </w:r>
        <w:r>
          <w:rPr>
            <w:rFonts w:ascii="Verdana" w:hAnsi="Verdana"/>
            <w:color w:val="000000"/>
            <w:sz w:val="17"/>
            <w:szCs w:val="17"/>
            <w:bdr w:val="none" w:sz="0" w:space="0" w:color="auto" w:frame="1"/>
          </w:rPr>
          <w:t> java.sql.*;  </w:t>
        </w:r>
      </w:ins>
    </w:p>
    <w:p w:rsidR="001E6B27" w:rsidRDefault="001E6B27" w:rsidP="001E6B27">
      <w:pPr>
        <w:numPr>
          <w:ilvl w:val="0"/>
          <w:numId w:val="33"/>
        </w:numPr>
        <w:shd w:val="clear" w:color="auto" w:fill="FFFFFF"/>
        <w:spacing w:after="0" w:line="272" w:lineRule="atLeast"/>
        <w:ind w:left="0"/>
        <w:rPr>
          <w:ins w:id="215" w:author="Unknown"/>
          <w:rFonts w:ascii="Verdana" w:hAnsi="Verdana"/>
          <w:color w:val="000000"/>
          <w:sz w:val="17"/>
          <w:szCs w:val="17"/>
        </w:rPr>
      </w:pPr>
      <w:ins w:id="216" w:author="Unknown">
        <w:r>
          <w:rPr>
            <w:rStyle w:val="keyword"/>
            <w:rFonts w:ascii="Verdana" w:hAnsi="Verdana"/>
            <w:b/>
            <w:bCs/>
            <w:color w:val="006699"/>
            <w:sz w:val="17"/>
            <w:szCs w:val="17"/>
            <w:bdr w:val="none" w:sz="0" w:space="0" w:color="auto" w:frame="1"/>
          </w:rPr>
          <w:t>class</w:t>
        </w:r>
        <w:r>
          <w:rPr>
            <w:rFonts w:ascii="Verdana" w:hAnsi="Verdana"/>
            <w:color w:val="000000"/>
            <w:sz w:val="17"/>
            <w:szCs w:val="17"/>
            <w:bdr w:val="none" w:sz="0" w:space="0" w:color="auto" w:frame="1"/>
          </w:rPr>
          <w:t> FetchRecord{  </w:t>
        </w:r>
      </w:ins>
    </w:p>
    <w:p w:rsidR="001E6B27" w:rsidRDefault="001E6B27" w:rsidP="001E6B27">
      <w:pPr>
        <w:numPr>
          <w:ilvl w:val="0"/>
          <w:numId w:val="33"/>
        </w:numPr>
        <w:shd w:val="clear" w:color="auto" w:fill="FFFFFF"/>
        <w:spacing w:after="0" w:line="272" w:lineRule="atLeast"/>
        <w:ind w:left="0"/>
        <w:rPr>
          <w:ins w:id="217" w:author="Unknown"/>
          <w:rFonts w:ascii="Verdana" w:hAnsi="Verdana"/>
          <w:color w:val="000000"/>
          <w:sz w:val="17"/>
          <w:szCs w:val="17"/>
        </w:rPr>
      </w:pPr>
      <w:ins w:id="218" w:author="Unknown">
        <w:r>
          <w:rPr>
            <w:rStyle w:val="keyword"/>
            <w:rFonts w:ascii="Verdana" w:hAnsi="Verdana"/>
            <w:b/>
            <w:bCs/>
            <w:color w:val="006699"/>
            <w:sz w:val="17"/>
            <w:szCs w:val="17"/>
            <w:bdr w:val="none" w:sz="0" w:space="0" w:color="auto" w:frame="1"/>
          </w:rPr>
          <w:t>public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static</w:t>
        </w:r>
        <w:r>
          <w:rPr>
            <w:rFonts w:ascii="Verdana" w:hAnsi="Verdana"/>
            <w:color w:val="000000"/>
            <w:sz w:val="17"/>
            <w:szCs w:val="17"/>
            <w:bdr w:val="none" w:sz="0" w:space="0" w:color="auto" w:frame="1"/>
          </w:rPr>
          <w:t> </w:t>
        </w:r>
        <w:r>
          <w:rPr>
            <w:rStyle w:val="keyword"/>
            <w:rFonts w:ascii="Verdana" w:hAnsi="Verdana"/>
            <w:b/>
            <w:bCs/>
            <w:color w:val="006699"/>
            <w:sz w:val="17"/>
            <w:szCs w:val="17"/>
            <w:bdr w:val="none" w:sz="0" w:space="0" w:color="auto" w:frame="1"/>
          </w:rPr>
          <w:t>void</w:t>
        </w:r>
        <w:r>
          <w:rPr>
            <w:rFonts w:ascii="Verdana" w:hAnsi="Verdana"/>
            <w:color w:val="000000"/>
            <w:sz w:val="17"/>
            <w:szCs w:val="17"/>
            <w:bdr w:val="none" w:sz="0" w:space="0" w:color="auto" w:frame="1"/>
          </w:rPr>
          <w:t> main(String args[])</w:t>
        </w:r>
        <w:r>
          <w:rPr>
            <w:rStyle w:val="keyword"/>
            <w:rFonts w:ascii="Verdana" w:hAnsi="Verdana"/>
            <w:b/>
            <w:bCs/>
            <w:color w:val="006699"/>
            <w:sz w:val="17"/>
            <w:szCs w:val="17"/>
            <w:bdr w:val="none" w:sz="0" w:space="0" w:color="auto" w:frame="1"/>
          </w:rPr>
          <w:t>throws</w:t>
        </w:r>
        <w:r>
          <w:rPr>
            <w:rFonts w:ascii="Verdana" w:hAnsi="Verdana"/>
            <w:color w:val="000000"/>
            <w:sz w:val="17"/>
            <w:szCs w:val="17"/>
            <w:bdr w:val="none" w:sz="0" w:space="0" w:color="auto" w:frame="1"/>
          </w:rPr>
          <w:t> Exception{  </w:t>
        </w:r>
      </w:ins>
    </w:p>
    <w:p w:rsidR="001E6B27" w:rsidRDefault="001E6B27" w:rsidP="001E6B27">
      <w:pPr>
        <w:numPr>
          <w:ilvl w:val="0"/>
          <w:numId w:val="33"/>
        </w:numPr>
        <w:shd w:val="clear" w:color="auto" w:fill="FFFFFF"/>
        <w:spacing w:after="0" w:line="272" w:lineRule="atLeast"/>
        <w:ind w:left="0"/>
        <w:rPr>
          <w:ins w:id="219" w:author="Unknown"/>
          <w:rFonts w:ascii="Verdana" w:hAnsi="Verdana"/>
          <w:color w:val="000000"/>
          <w:sz w:val="17"/>
          <w:szCs w:val="17"/>
        </w:rPr>
      </w:pPr>
      <w:ins w:id="220" w:author="Unknown">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21" w:author="Unknown"/>
          <w:rFonts w:ascii="Verdana" w:hAnsi="Verdana"/>
          <w:color w:val="000000"/>
          <w:sz w:val="17"/>
          <w:szCs w:val="17"/>
        </w:rPr>
      </w:pPr>
      <w:ins w:id="222" w:author="Unknown">
        <w:r>
          <w:rPr>
            <w:rFonts w:ascii="Verdana" w:hAnsi="Verdana"/>
            <w:color w:val="000000"/>
            <w:sz w:val="17"/>
            <w:szCs w:val="17"/>
            <w:bdr w:val="none" w:sz="0" w:space="0" w:color="auto" w:frame="1"/>
          </w:rPr>
          <w:t>Class.forName(</w:t>
        </w:r>
        <w:r>
          <w:rPr>
            <w:rStyle w:val="string"/>
            <w:rFonts w:ascii="Verdana" w:hAnsi="Verdana"/>
            <w:color w:val="0000FF"/>
            <w:sz w:val="17"/>
            <w:szCs w:val="17"/>
            <w:bdr w:val="none" w:sz="0" w:space="0" w:color="auto" w:frame="1"/>
          </w:rPr>
          <w:t>"oracle.jdbc.driver.OracleDriver"</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23" w:author="Unknown"/>
          <w:rFonts w:ascii="Verdana" w:hAnsi="Verdana"/>
          <w:color w:val="000000"/>
          <w:sz w:val="17"/>
          <w:szCs w:val="17"/>
        </w:rPr>
      </w:pPr>
      <w:ins w:id="224" w:author="Unknown">
        <w:r>
          <w:rPr>
            <w:rFonts w:ascii="Verdana" w:hAnsi="Verdana"/>
            <w:color w:val="000000"/>
            <w:sz w:val="17"/>
            <w:szCs w:val="17"/>
            <w:bdr w:val="none" w:sz="0" w:space="0" w:color="auto" w:frame="1"/>
          </w:rPr>
          <w:t>Connection con=DriverManager.getConnection(</w:t>
        </w:r>
        <w:r>
          <w:rPr>
            <w:rStyle w:val="string"/>
            <w:rFonts w:ascii="Verdana" w:hAnsi="Verdana"/>
            <w:color w:val="0000FF"/>
            <w:sz w:val="17"/>
            <w:szCs w:val="17"/>
            <w:bdr w:val="none" w:sz="0" w:space="0" w:color="auto" w:frame="1"/>
          </w:rPr>
          <w:t>"jdbc:oracle:thin:@localhost:1521:xe"</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"system"</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"oracle"</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25" w:author="Unknown"/>
          <w:rFonts w:ascii="Verdana" w:hAnsi="Verdana"/>
          <w:color w:val="000000"/>
          <w:sz w:val="17"/>
          <w:szCs w:val="17"/>
        </w:rPr>
      </w:pPr>
      <w:ins w:id="226" w:author="Unknown">
        <w:r>
          <w:rPr>
            <w:rFonts w:ascii="Verdana" w:hAnsi="Verdana"/>
            <w:color w:val="000000"/>
            <w:sz w:val="17"/>
            <w:szCs w:val="17"/>
            <w:bdr w:val="none" w:sz="0" w:space="0" w:color="auto" w:frame="1"/>
          </w:rPr>
          <w:t>Statement stmt=con.createStatement(ResultSet.TYPE_SCROLL_SENSITIVE,ResultSet.CONCUR_UPDATABLE);  </w:t>
        </w:r>
      </w:ins>
    </w:p>
    <w:p w:rsidR="001E6B27" w:rsidRDefault="001E6B27" w:rsidP="001E6B27">
      <w:pPr>
        <w:numPr>
          <w:ilvl w:val="0"/>
          <w:numId w:val="33"/>
        </w:numPr>
        <w:shd w:val="clear" w:color="auto" w:fill="FFFFFF"/>
        <w:spacing w:after="0" w:line="272" w:lineRule="atLeast"/>
        <w:ind w:left="0"/>
        <w:rPr>
          <w:ins w:id="227" w:author="Unknown"/>
          <w:rFonts w:ascii="Verdana" w:hAnsi="Verdana"/>
          <w:color w:val="000000"/>
          <w:sz w:val="17"/>
          <w:szCs w:val="17"/>
        </w:rPr>
      </w:pPr>
      <w:ins w:id="228" w:author="Unknown">
        <w:r>
          <w:rPr>
            <w:rFonts w:ascii="Verdana" w:hAnsi="Verdana"/>
            <w:color w:val="000000"/>
            <w:sz w:val="17"/>
            <w:szCs w:val="17"/>
            <w:bdr w:val="none" w:sz="0" w:space="0" w:color="auto" w:frame="1"/>
          </w:rPr>
          <w:t>ResultSet rs=stmt.executeQuery(</w:t>
        </w:r>
        <w:r>
          <w:rPr>
            <w:rStyle w:val="string"/>
            <w:rFonts w:ascii="Verdana" w:hAnsi="Verdana"/>
            <w:color w:val="0000FF"/>
            <w:sz w:val="17"/>
            <w:szCs w:val="17"/>
            <w:bdr w:val="none" w:sz="0" w:space="0" w:color="auto" w:frame="1"/>
          </w:rPr>
          <w:t>"select * from emp765"</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29" w:author="Unknown"/>
          <w:rFonts w:ascii="Verdana" w:hAnsi="Verdana"/>
          <w:color w:val="000000"/>
          <w:sz w:val="17"/>
          <w:szCs w:val="17"/>
        </w:rPr>
      </w:pPr>
      <w:ins w:id="230" w:author="Unknown">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31" w:author="Unknown"/>
          <w:rFonts w:ascii="Verdana" w:hAnsi="Verdana"/>
          <w:color w:val="000000"/>
          <w:sz w:val="17"/>
          <w:szCs w:val="17"/>
        </w:rPr>
      </w:pPr>
      <w:ins w:id="232" w:author="Unknown">
        <w:r>
          <w:rPr>
            <w:rStyle w:val="comment"/>
            <w:rFonts w:ascii="Verdana" w:hAnsi="Verdana"/>
            <w:color w:val="008200"/>
            <w:sz w:val="17"/>
            <w:szCs w:val="17"/>
            <w:bdr w:val="none" w:sz="0" w:space="0" w:color="auto" w:frame="1"/>
          </w:rPr>
          <w:t>//getting the record of 3rd row</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33" w:author="Unknown"/>
          <w:rFonts w:ascii="Verdana" w:hAnsi="Verdana"/>
          <w:color w:val="000000"/>
          <w:sz w:val="17"/>
          <w:szCs w:val="17"/>
        </w:rPr>
      </w:pPr>
      <w:ins w:id="234" w:author="Unknown">
        <w:r>
          <w:rPr>
            <w:rFonts w:ascii="Verdana" w:hAnsi="Verdana"/>
            <w:color w:val="000000"/>
            <w:sz w:val="17"/>
            <w:szCs w:val="17"/>
            <w:bdr w:val="none" w:sz="0" w:space="0" w:color="auto" w:frame="1"/>
          </w:rPr>
          <w:t>rs.absolute(</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35" w:author="Unknown"/>
          <w:rFonts w:ascii="Verdana" w:hAnsi="Verdana"/>
          <w:color w:val="000000"/>
          <w:sz w:val="17"/>
          <w:szCs w:val="17"/>
        </w:rPr>
      </w:pPr>
      <w:ins w:id="236" w:author="Unknown">
        <w:r>
          <w:rPr>
            <w:rFonts w:ascii="Verdana" w:hAnsi="Verdana"/>
            <w:color w:val="000000"/>
            <w:sz w:val="17"/>
            <w:szCs w:val="17"/>
            <w:bdr w:val="none" w:sz="0" w:space="0" w:color="auto" w:frame="1"/>
          </w:rPr>
          <w:t>System.out.println(rs.getString(</w:t>
        </w:r>
        <w:r>
          <w:rPr>
            <w:rStyle w:val="number"/>
            <w:rFonts w:ascii="Verdana" w:hAnsi="Verdana"/>
            <w:color w:val="C00000"/>
            <w:sz w:val="17"/>
            <w:szCs w:val="17"/>
            <w:bdr w:val="none" w:sz="0" w:space="0" w:color="auto" w:frame="1"/>
          </w:rPr>
          <w:t>1</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+rs.getString(</w:t>
        </w:r>
        <w:r>
          <w:rPr>
            <w:rStyle w:val="number"/>
            <w:rFonts w:ascii="Verdana" w:hAnsi="Verdana"/>
            <w:color w:val="C00000"/>
            <w:sz w:val="17"/>
            <w:szCs w:val="17"/>
            <w:bdr w:val="none" w:sz="0" w:space="0" w:color="auto" w:frame="1"/>
          </w:rPr>
          <w:t>2</w:t>
        </w:r>
        <w:r>
          <w:rPr>
            <w:rFonts w:ascii="Verdana" w:hAnsi="Verdana"/>
            <w:color w:val="000000"/>
            <w:sz w:val="17"/>
            <w:szCs w:val="17"/>
            <w:bdr w:val="none" w:sz="0" w:space="0" w:color="auto" w:frame="1"/>
          </w:rPr>
          <w:t>)+</w:t>
        </w:r>
        <w:r>
          <w:rPr>
            <w:rStyle w:val="string"/>
            <w:rFonts w:ascii="Verdana" w:hAnsi="Verdana"/>
            <w:color w:val="0000FF"/>
            <w:sz w:val="17"/>
            <w:szCs w:val="17"/>
            <w:bdr w:val="none" w:sz="0" w:space="0" w:color="auto" w:frame="1"/>
          </w:rPr>
          <w:t>" "</w:t>
        </w:r>
        <w:r>
          <w:rPr>
            <w:rFonts w:ascii="Verdana" w:hAnsi="Verdana"/>
            <w:color w:val="000000"/>
            <w:sz w:val="17"/>
            <w:szCs w:val="17"/>
            <w:bdr w:val="none" w:sz="0" w:space="0" w:color="auto" w:frame="1"/>
          </w:rPr>
          <w:t>+rs.getString(</w:t>
        </w:r>
        <w:r>
          <w:rPr>
            <w:rStyle w:val="number"/>
            <w:rFonts w:ascii="Verdana" w:hAnsi="Verdana"/>
            <w:color w:val="C00000"/>
            <w:sz w:val="17"/>
            <w:szCs w:val="17"/>
            <w:bdr w:val="none" w:sz="0" w:space="0" w:color="auto" w:frame="1"/>
          </w:rPr>
          <w:t>3</w:t>
        </w:r>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37" w:author="Unknown"/>
          <w:rFonts w:ascii="Verdana" w:hAnsi="Verdana"/>
          <w:color w:val="000000"/>
          <w:sz w:val="17"/>
          <w:szCs w:val="17"/>
        </w:rPr>
      </w:pPr>
      <w:ins w:id="238" w:author="Unknown">
        <w:r>
          <w:rPr>
            <w:rFonts w:ascii="Verdana" w:hAnsi="Verdana"/>
            <w:color w:val="000000"/>
            <w:sz w:val="17"/>
            <w:szCs w:val="17"/>
            <w:bdr w:val="none" w:sz="0" w:space="0" w:color="auto" w:frame="1"/>
          </w:rPr>
          <w:t>  </w:t>
        </w:r>
      </w:ins>
    </w:p>
    <w:p w:rsidR="001E6B27" w:rsidRDefault="001E6B27" w:rsidP="001E6B27">
      <w:pPr>
        <w:numPr>
          <w:ilvl w:val="0"/>
          <w:numId w:val="33"/>
        </w:numPr>
        <w:shd w:val="clear" w:color="auto" w:fill="FFFFFF"/>
        <w:spacing w:after="0" w:line="272" w:lineRule="atLeast"/>
        <w:ind w:left="0"/>
        <w:rPr>
          <w:ins w:id="239" w:author="Unknown"/>
          <w:rFonts w:ascii="Verdana" w:hAnsi="Verdana"/>
          <w:color w:val="000000"/>
          <w:sz w:val="17"/>
          <w:szCs w:val="17"/>
        </w:rPr>
      </w:pPr>
      <w:ins w:id="240" w:author="Unknown">
        <w:r>
          <w:rPr>
            <w:rFonts w:ascii="Verdana" w:hAnsi="Verdana"/>
            <w:color w:val="000000"/>
            <w:sz w:val="17"/>
            <w:szCs w:val="17"/>
            <w:bdr w:val="none" w:sz="0" w:space="0" w:color="auto" w:frame="1"/>
          </w:rPr>
          <w:t>con.close();  </w:t>
        </w:r>
      </w:ins>
    </w:p>
    <w:p w:rsidR="001E6B27" w:rsidRDefault="001E6B27" w:rsidP="001E6B27">
      <w:pPr>
        <w:numPr>
          <w:ilvl w:val="0"/>
          <w:numId w:val="33"/>
        </w:numPr>
        <w:shd w:val="clear" w:color="auto" w:fill="FFFFFF"/>
        <w:spacing w:after="0" w:line="272" w:lineRule="atLeast"/>
        <w:ind w:left="0"/>
        <w:rPr>
          <w:ins w:id="241" w:author="Unknown"/>
          <w:rFonts w:ascii="Verdana" w:hAnsi="Verdana"/>
          <w:color w:val="000000"/>
          <w:sz w:val="17"/>
          <w:szCs w:val="17"/>
        </w:rPr>
      </w:pPr>
      <w:ins w:id="242" w:author="Unknown">
        <w:r>
          <w:rPr>
            <w:rFonts w:ascii="Verdana" w:hAnsi="Verdana"/>
            <w:color w:val="000000"/>
            <w:sz w:val="17"/>
            <w:szCs w:val="17"/>
            <w:bdr w:val="none" w:sz="0" w:space="0" w:color="auto" w:frame="1"/>
          </w:rPr>
          <w:t>}}  </w:t>
        </w:r>
      </w:ins>
    </w:p>
    <w:p w:rsidR="001E6B27" w:rsidRDefault="001E6B27"/>
    <w:p w:rsidR="00B0459E" w:rsidRDefault="00B0459E"/>
    <w:p w:rsidR="00B0459E" w:rsidRDefault="00B0459E"/>
    <w:p w:rsidR="00B0459E" w:rsidRDefault="00B0459E"/>
    <w:p w:rsidR="00B0459E" w:rsidRDefault="00B0459E"/>
    <w:p w:rsidR="00B0459E" w:rsidRDefault="00B0459E"/>
    <w:p w:rsidR="00B0459E" w:rsidRDefault="00B0459E"/>
    <w:p w:rsidR="00B0459E" w:rsidRDefault="00B0459E"/>
    <w:p w:rsidR="00B0459E" w:rsidRDefault="00B0459E"/>
    <w:p w:rsidR="00B0459E" w:rsidRDefault="00B0459E"/>
    <w:p w:rsidR="00B0459E" w:rsidRDefault="00B0459E"/>
    <w:sectPr w:rsidR="00B0459E" w:rsidSect="00BE04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36B"/>
    <w:multiLevelType w:val="multilevel"/>
    <w:tmpl w:val="949C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027D3"/>
    <w:multiLevelType w:val="multilevel"/>
    <w:tmpl w:val="01EA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4214C"/>
    <w:multiLevelType w:val="multilevel"/>
    <w:tmpl w:val="1F3A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B0196"/>
    <w:multiLevelType w:val="multilevel"/>
    <w:tmpl w:val="2186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827CC"/>
    <w:multiLevelType w:val="multilevel"/>
    <w:tmpl w:val="05C4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B03AC"/>
    <w:multiLevelType w:val="multilevel"/>
    <w:tmpl w:val="212AA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5690BF6"/>
    <w:multiLevelType w:val="multilevel"/>
    <w:tmpl w:val="0982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E5173"/>
    <w:multiLevelType w:val="multilevel"/>
    <w:tmpl w:val="D086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47ACA"/>
    <w:multiLevelType w:val="multilevel"/>
    <w:tmpl w:val="F5763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11D080D"/>
    <w:multiLevelType w:val="multilevel"/>
    <w:tmpl w:val="2EF8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D66CA"/>
    <w:multiLevelType w:val="multilevel"/>
    <w:tmpl w:val="24100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01B341D"/>
    <w:multiLevelType w:val="multilevel"/>
    <w:tmpl w:val="0748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67AF4"/>
    <w:multiLevelType w:val="multilevel"/>
    <w:tmpl w:val="90BAD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8B78E6"/>
    <w:multiLevelType w:val="multilevel"/>
    <w:tmpl w:val="B7D2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6A2861"/>
    <w:multiLevelType w:val="multilevel"/>
    <w:tmpl w:val="9A4AA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3A42D29"/>
    <w:multiLevelType w:val="multilevel"/>
    <w:tmpl w:val="78ACD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5CF5097"/>
    <w:multiLevelType w:val="multilevel"/>
    <w:tmpl w:val="EAFC6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6FC6D79"/>
    <w:multiLevelType w:val="multilevel"/>
    <w:tmpl w:val="F202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15431F"/>
    <w:multiLevelType w:val="multilevel"/>
    <w:tmpl w:val="A31E4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C0638F3"/>
    <w:multiLevelType w:val="multilevel"/>
    <w:tmpl w:val="00AAD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DD5862"/>
    <w:multiLevelType w:val="multilevel"/>
    <w:tmpl w:val="E272D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3984405"/>
    <w:multiLevelType w:val="multilevel"/>
    <w:tmpl w:val="6D42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266B7E"/>
    <w:multiLevelType w:val="multilevel"/>
    <w:tmpl w:val="38CA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202633"/>
    <w:multiLevelType w:val="multilevel"/>
    <w:tmpl w:val="4630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494A13"/>
    <w:multiLevelType w:val="multilevel"/>
    <w:tmpl w:val="0CE86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2A77159"/>
    <w:multiLevelType w:val="multilevel"/>
    <w:tmpl w:val="740A1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599744B"/>
    <w:multiLevelType w:val="multilevel"/>
    <w:tmpl w:val="7C261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F3C16BC"/>
    <w:multiLevelType w:val="multilevel"/>
    <w:tmpl w:val="CB6A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F74136"/>
    <w:multiLevelType w:val="multilevel"/>
    <w:tmpl w:val="E8442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4F35601"/>
    <w:multiLevelType w:val="multilevel"/>
    <w:tmpl w:val="5BA07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7E60406"/>
    <w:multiLevelType w:val="multilevel"/>
    <w:tmpl w:val="188C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110E08"/>
    <w:multiLevelType w:val="multilevel"/>
    <w:tmpl w:val="00145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790A2C"/>
    <w:multiLevelType w:val="multilevel"/>
    <w:tmpl w:val="B30E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6"/>
  </w:num>
  <w:num w:numId="3">
    <w:abstractNumId w:val="29"/>
  </w:num>
  <w:num w:numId="4">
    <w:abstractNumId w:val="30"/>
  </w:num>
  <w:num w:numId="5">
    <w:abstractNumId w:val="10"/>
  </w:num>
  <w:num w:numId="6">
    <w:abstractNumId w:val="31"/>
  </w:num>
  <w:num w:numId="7">
    <w:abstractNumId w:val="1"/>
  </w:num>
  <w:num w:numId="8">
    <w:abstractNumId w:val="8"/>
  </w:num>
  <w:num w:numId="9">
    <w:abstractNumId w:val="15"/>
  </w:num>
  <w:num w:numId="10">
    <w:abstractNumId w:val="20"/>
  </w:num>
  <w:num w:numId="11">
    <w:abstractNumId w:val="14"/>
  </w:num>
  <w:num w:numId="12">
    <w:abstractNumId w:val="24"/>
  </w:num>
  <w:num w:numId="13">
    <w:abstractNumId w:val="18"/>
  </w:num>
  <w:num w:numId="14">
    <w:abstractNumId w:val="25"/>
  </w:num>
  <w:num w:numId="15">
    <w:abstractNumId w:val="5"/>
  </w:num>
  <w:num w:numId="16">
    <w:abstractNumId w:val="19"/>
  </w:num>
  <w:num w:numId="17">
    <w:abstractNumId w:val="28"/>
  </w:num>
  <w:num w:numId="18">
    <w:abstractNumId w:val="27"/>
  </w:num>
  <w:num w:numId="19">
    <w:abstractNumId w:val="17"/>
  </w:num>
  <w:num w:numId="20">
    <w:abstractNumId w:val="11"/>
  </w:num>
  <w:num w:numId="21">
    <w:abstractNumId w:val="0"/>
  </w:num>
  <w:num w:numId="22">
    <w:abstractNumId w:val="4"/>
  </w:num>
  <w:num w:numId="23">
    <w:abstractNumId w:val="2"/>
  </w:num>
  <w:num w:numId="24">
    <w:abstractNumId w:val="23"/>
  </w:num>
  <w:num w:numId="25">
    <w:abstractNumId w:val="3"/>
  </w:num>
  <w:num w:numId="26">
    <w:abstractNumId w:val="7"/>
  </w:num>
  <w:num w:numId="27">
    <w:abstractNumId w:val="22"/>
  </w:num>
  <w:num w:numId="28">
    <w:abstractNumId w:val="13"/>
  </w:num>
  <w:num w:numId="29">
    <w:abstractNumId w:val="21"/>
  </w:num>
  <w:num w:numId="30">
    <w:abstractNumId w:val="9"/>
  </w:num>
  <w:num w:numId="31">
    <w:abstractNumId w:val="32"/>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4534ED"/>
    <w:rsid w:val="001C0A15"/>
    <w:rsid w:val="001E6B27"/>
    <w:rsid w:val="002D2EF7"/>
    <w:rsid w:val="004534ED"/>
    <w:rsid w:val="006F5D5E"/>
    <w:rsid w:val="009C4EFD"/>
    <w:rsid w:val="00A575FA"/>
    <w:rsid w:val="00B0459E"/>
    <w:rsid w:val="00BE041D"/>
    <w:rsid w:val="00DF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1D"/>
  </w:style>
  <w:style w:type="paragraph" w:styleId="Heading1">
    <w:name w:val="heading 1"/>
    <w:basedOn w:val="Normal"/>
    <w:link w:val="Heading1Char"/>
    <w:uiPriority w:val="9"/>
    <w:qFormat/>
    <w:rsid w:val="004534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34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34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534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34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34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3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34ED"/>
    <w:rPr>
      <w:b/>
      <w:bCs/>
    </w:rPr>
  </w:style>
  <w:style w:type="character" w:styleId="Emphasis">
    <w:name w:val="Emphasis"/>
    <w:basedOn w:val="DefaultParagraphFont"/>
    <w:uiPriority w:val="20"/>
    <w:qFormat/>
    <w:rsid w:val="004534ED"/>
    <w:rPr>
      <w:i/>
      <w:iCs/>
    </w:rPr>
  </w:style>
  <w:style w:type="character" w:customStyle="1" w:styleId="Heading4Char">
    <w:name w:val="Heading 4 Char"/>
    <w:basedOn w:val="DefaultParagraphFont"/>
    <w:link w:val="Heading4"/>
    <w:uiPriority w:val="9"/>
    <w:semiHidden/>
    <w:rsid w:val="004534E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534ED"/>
    <w:rPr>
      <w:color w:val="0000FF"/>
      <w:u w:val="single"/>
    </w:rPr>
  </w:style>
  <w:style w:type="character" w:customStyle="1" w:styleId="keyword">
    <w:name w:val="keyword"/>
    <w:basedOn w:val="DefaultParagraphFont"/>
    <w:rsid w:val="004534ED"/>
  </w:style>
  <w:style w:type="character" w:customStyle="1" w:styleId="string">
    <w:name w:val="string"/>
    <w:basedOn w:val="DefaultParagraphFont"/>
    <w:rsid w:val="004534ED"/>
  </w:style>
  <w:style w:type="character" w:customStyle="1" w:styleId="number">
    <w:name w:val="number"/>
    <w:basedOn w:val="DefaultParagraphFont"/>
    <w:rsid w:val="004534ED"/>
  </w:style>
  <w:style w:type="character" w:customStyle="1" w:styleId="comment">
    <w:name w:val="comment"/>
    <w:basedOn w:val="DefaultParagraphFont"/>
    <w:rsid w:val="004534ED"/>
  </w:style>
</w:styles>
</file>

<file path=word/webSettings.xml><?xml version="1.0" encoding="utf-8"?>
<w:webSettings xmlns:r="http://schemas.openxmlformats.org/officeDocument/2006/relationships" xmlns:w="http://schemas.openxmlformats.org/wordprocessingml/2006/main">
  <w:divs>
    <w:div w:id="69541205">
      <w:bodyDiv w:val="1"/>
      <w:marLeft w:val="0"/>
      <w:marRight w:val="0"/>
      <w:marTop w:val="0"/>
      <w:marBottom w:val="0"/>
      <w:divBdr>
        <w:top w:val="none" w:sz="0" w:space="0" w:color="auto"/>
        <w:left w:val="none" w:sz="0" w:space="0" w:color="auto"/>
        <w:bottom w:val="none" w:sz="0" w:space="0" w:color="auto"/>
        <w:right w:val="none" w:sz="0" w:space="0" w:color="auto"/>
      </w:divBdr>
      <w:divsChild>
        <w:div w:id="259458509">
          <w:marLeft w:val="0"/>
          <w:marRight w:val="0"/>
          <w:marTop w:val="0"/>
          <w:marBottom w:val="0"/>
          <w:divBdr>
            <w:top w:val="none" w:sz="0" w:space="0" w:color="auto"/>
            <w:left w:val="none" w:sz="0" w:space="0" w:color="auto"/>
            <w:bottom w:val="none" w:sz="0" w:space="0" w:color="auto"/>
            <w:right w:val="none" w:sz="0" w:space="0" w:color="auto"/>
          </w:divBdr>
        </w:div>
      </w:divsChild>
    </w:div>
    <w:div w:id="167596680">
      <w:bodyDiv w:val="1"/>
      <w:marLeft w:val="0"/>
      <w:marRight w:val="0"/>
      <w:marTop w:val="0"/>
      <w:marBottom w:val="0"/>
      <w:divBdr>
        <w:top w:val="none" w:sz="0" w:space="0" w:color="auto"/>
        <w:left w:val="none" w:sz="0" w:space="0" w:color="auto"/>
        <w:bottom w:val="none" w:sz="0" w:space="0" w:color="auto"/>
        <w:right w:val="none" w:sz="0" w:space="0" w:color="auto"/>
      </w:divBdr>
      <w:divsChild>
        <w:div w:id="1688216336">
          <w:marLeft w:val="0"/>
          <w:marRight w:val="0"/>
          <w:marTop w:val="0"/>
          <w:marBottom w:val="104"/>
          <w:divBdr>
            <w:top w:val="single" w:sz="4" w:space="0" w:color="D5DDC6"/>
            <w:left w:val="single" w:sz="18" w:space="0" w:color="66BB55"/>
            <w:bottom w:val="single" w:sz="4" w:space="0" w:color="D5DDC6"/>
            <w:right w:val="single" w:sz="4" w:space="0" w:color="D5DDC6"/>
          </w:divBdr>
        </w:div>
        <w:div w:id="141703886">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635186985">
      <w:bodyDiv w:val="1"/>
      <w:marLeft w:val="0"/>
      <w:marRight w:val="0"/>
      <w:marTop w:val="0"/>
      <w:marBottom w:val="0"/>
      <w:divBdr>
        <w:top w:val="none" w:sz="0" w:space="0" w:color="auto"/>
        <w:left w:val="none" w:sz="0" w:space="0" w:color="auto"/>
        <w:bottom w:val="none" w:sz="0" w:space="0" w:color="auto"/>
        <w:right w:val="none" w:sz="0" w:space="0" w:color="auto"/>
      </w:divBdr>
      <w:divsChild>
        <w:div w:id="1504661837">
          <w:marLeft w:val="0"/>
          <w:marRight w:val="0"/>
          <w:marTop w:val="0"/>
          <w:marBottom w:val="0"/>
          <w:divBdr>
            <w:top w:val="none" w:sz="0" w:space="0" w:color="auto"/>
            <w:left w:val="none" w:sz="0" w:space="0" w:color="auto"/>
            <w:bottom w:val="none" w:sz="0" w:space="0" w:color="auto"/>
            <w:right w:val="none" w:sz="0" w:space="0" w:color="auto"/>
          </w:divBdr>
        </w:div>
      </w:divsChild>
    </w:div>
    <w:div w:id="952663831">
      <w:bodyDiv w:val="1"/>
      <w:marLeft w:val="0"/>
      <w:marRight w:val="0"/>
      <w:marTop w:val="0"/>
      <w:marBottom w:val="0"/>
      <w:divBdr>
        <w:top w:val="none" w:sz="0" w:space="0" w:color="auto"/>
        <w:left w:val="none" w:sz="0" w:space="0" w:color="auto"/>
        <w:bottom w:val="none" w:sz="0" w:space="0" w:color="auto"/>
        <w:right w:val="none" w:sz="0" w:space="0" w:color="auto"/>
      </w:divBdr>
      <w:divsChild>
        <w:div w:id="431513760">
          <w:marLeft w:val="0"/>
          <w:marRight w:val="0"/>
          <w:marTop w:val="0"/>
          <w:marBottom w:val="0"/>
          <w:divBdr>
            <w:top w:val="none" w:sz="0" w:space="0" w:color="auto"/>
            <w:left w:val="none" w:sz="0" w:space="0" w:color="auto"/>
            <w:bottom w:val="none" w:sz="0" w:space="0" w:color="auto"/>
            <w:right w:val="none" w:sz="0" w:space="0" w:color="auto"/>
          </w:divBdr>
        </w:div>
        <w:div w:id="558637964">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232154483">
      <w:bodyDiv w:val="1"/>
      <w:marLeft w:val="0"/>
      <w:marRight w:val="0"/>
      <w:marTop w:val="0"/>
      <w:marBottom w:val="0"/>
      <w:divBdr>
        <w:top w:val="none" w:sz="0" w:space="0" w:color="auto"/>
        <w:left w:val="none" w:sz="0" w:space="0" w:color="auto"/>
        <w:bottom w:val="none" w:sz="0" w:space="0" w:color="auto"/>
        <w:right w:val="none" w:sz="0" w:space="0" w:color="auto"/>
      </w:divBdr>
      <w:divsChild>
        <w:div w:id="110518699">
          <w:marLeft w:val="130"/>
          <w:marRight w:val="0"/>
          <w:marTop w:val="0"/>
          <w:marBottom w:val="0"/>
          <w:divBdr>
            <w:top w:val="single" w:sz="4" w:space="0" w:color="FFC0CB"/>
            <w:left w:val="single" w:sz="4" w:space="1" w:color="FFC0CB"/>
            <w:bottom w:val="single" w:sz="4" w:space="1" w:color="FFC0CB"/>
            <w:right w:val="single" w:sz="4" w:space="1" w:color="FFC0CB"/>
          </w:divBdr>
        </w:div>
        <w:div w:id="1430389071">
          <w:marLeft w:val="0"/>
          <w:marRight w:val="0"/>
          <w:marTop w:val="0"/>
          <w:marBottom w:val="104"/>
          <w:divBdr>
            <w:top w:val="single" w:sz="4" w:space="0" w:color="D5DDC6"/>
            <w:left w:val="single" w:sz="18" w:space="0" w:color="66BB55"/>
            <w:bottom w:val="single" w:sz="4" w:space="0" w:color="D5DDC6"/>
            <w:right w:val="single" w:sz="4" w:space="0" w:color="D5DDC6"/>
          </w:divBdr>
        </w:div>
        <w:div w:id="1658728543">
          <w:marLeft w:val="0"/>
          <w:marRight w:val="0"/>
          <w:marTop w:val="0"/>
          <w:marBottom w:val="104"/>
          <w:divBdr>
            <w:top w:val="single" w:sz="4" w:space="0" w:color="D5DDC6"/>
            <w:left w:val="single" w:sz="18" w:space="0" w:color="66BB55"/>
            <w:bottom w:val="single" w:sz="4" w:space="0" w:color="D5DDC6"/>
            <w:right w:val="single" w:sz="4" w:space="0" w:color="D5DDC6"/>
          </w:divBdr>
        </w:div>
        <w:div w:id="627591824">
          <w:marLeft w:val="0"/>
          <w:marRight w:val="0"/>
          <w:marTop w:val="0"/>
          <w:marBottom w:val="104"/>
          <w:divBdr>
            <w:top w:val="single" w:sz="4" w:space="0" w:color="D5DDC6"/>
            <w:left w:val="single" w:sz="18" w:space="0" w:color="66BB55"/>
            <w:bottom w:val="single" w:sz="4" w:space="0" w:color="D5DDC6"/>
            <w:right w:val="single" w:sz="4" w:space="0" w:color="D5DDC6"/>
          </w:divBdr>
        </w:div>
        <w:div w:id="750472274">
          <w:marLeft w:val="0"/>
          <w:marRight w:val="0"/>
          <w:marTop w:val="0"/>
          <w:marBottom w:val="104"/>
          <w:divBdr>
            <w:top w:val="single" w:sz="4" w:space="0" w:color="D5DDC6"/>
            <w:left w:val="single" w:sz="18" w:space="0" w:color="66BB55"/>
            <w:bottom w:val="single" w:sz="4" w:space="0" w:color="D5DDC6"/>
            <w:right w:val="single" w:sz="4" w:space="0" w:color="D5DDC6"/>
          </w:divBdr>
        </w:div>
        <w:div w:id="936139933">
          <w:marLeft w:val="0"/>
          <w:marRight w:val="0"/>
          <w:marTop w:val="0"/>
          <w:marBottom w:val="104"/>
          <w:divBdr>
            <w:top w:val="single" w:sz="4" w:space="0" w:color="D5DDC6"/>
            <w:left w:val="single" w:sz="18" w:space="0" w:color="66BB55"/>
            <w:bottom w:val="single" w:sz="4" w:space="0" w:color="D5DDC6"/>
            <w:right w:val="single" w:sz="4" w:space="0" w:color="D5DDC6"/>
          </w:divBdr>
        </w:div>
        <w:div w:id="1199319562">
          <w:marLeft w:val="0"/>
          <w:marRight w:val="0"/>
          <w:marTop w:val="0"/>
          <w:marBottom w:val="104"/>
          <w:divBdr>
            <w:top w:val="single" w:sz="4" w:space="0" w:color="D5DDC6"/>
            <w:left w:val="single" w:sz="18" w:space="0" w:color="66BB55"/>
            <w:bottom w:val="single" w:sz="4" w:space="0" w:color="D5DDC6"/>
            <w:right w:val="single" w:sz="4" w:space="0" w:color="D5DDC6"/>
          </w:divBdr>
        </w:div>
        <w:div w:id="1320380777">
          <w:marLeft w:val="0"/>
          <w:marRight w:val="0"/>
          <w:marTop w:val="0"/>
          <w:marBottom w:val="104"/>
          <w:divBdr>
            <w:top w:val="single" w:sz="4" w:space="0" w:color="D5DDC6"/>
            <w:left w:val="single" w:sz="18" w:space="0" w:color="66BB55"/>
            <w:bottom w:val="single" w:sz="4" w:space="0" w:color="D5DDC6"/>
            <w:right w:val="single" w:sz="4" w:space="0" w:color="D5DDC6"/>
          </w:divBdr>
        </w:div>
        <w:div w:id="2135515217">
          <w:marLeft w:val="0"/>
          <w:marRight w:val="0"/>
          <w:marTop w:val="0"/>
          <w:marBottom w:val="104"/>
          <w:divBdr>
            <w:top w:val="single" w:sz="4" w:space="0" w:color="D5DDC6"/>
            <w:left w:val="single" w:sz="18" w:space="0" w:color="66BB55"/>
            <w:bottom w:val="single" w:sz="4" w:space="0" w:color="D5DDC6"/>
            <w:right w:val="single" w:sz="4" w:space="0" w:color="D5DDC6"/>
          </w:divBdr>
        </w:div>
        <w:div w:id="987784738">
          <w:marLeft w:val="0"/>
          <w:marRight w:val="0"/>
          <w:marTop w:val="0"/>
          <w:marBottom w:val="104"/>
          <w:divBdr>
            <w:top w:val="single" w:sz="4" w:space="0" w:color="D5DDC6"/>
            <w:left w:val="single" w:sz="18" w:space="0" w:color="66BB55"/>
            <w:bottom w:val="single" w:sz="4" w:space="0" w:color="D5DDC6"/>
            <w:right w:val="single" w:sz="4" w:space="0" w:color="D5DDC6"/>
          </w:divBdr>
        </w:div>
        <w:div w:id="556742548">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409810666">
      <w:bodyDiv w:val="1"/>
      <w:marLeft w:val="0"/>
      <w:marRight w:val="0"/>
      <w:marTop w:val="0"/>
      <w:marBottom w:val="0"/>
      <w:divBdr>
        <w:top w:val="none" w:sz="0" w:space="0" w:color="auto"/>
        <w:left w:val="none" w:sz="0" w:space="0" w:color="auto"/>
        <w:bottom w:val="none" w:sz="0" w:space="0" w:color="auto"/>
        <w:right w:val="none" w:sz="0" w:space="0" w:color="auto"/>
      </w:divBdr>
      <w:divsChild>
        <w:div w:id="492793760">
          <w:marLeft w:val="130"/>
          <w:marRight w:val="0"/>
          <w:marTop w:val="0"/>
          <w:marBottom w:val="0"/>
          <w:divBdr>
            <w:top w:val="single" w:sz="4" w:space="0" w:color="FFC0CB"/>
            <w:left w:val="single" w:sz="4" w:space="1" w:color="FFC0CB"/>
            <w:bottom w:val="single" w:sz="4" w:space="1" w:color="FFC0CB"/>
            <w:right w:val="single" w:sz="4" w:space="1" w:color="FFC0CB"/>
          </w:divBdr>
        </w:div>
      </w:divsChild>
    </w:div>
    <w:div w:id="1899709372">
      <w:bodyDiv w:val="1"/>
      <w:marLeft w:val="0"/>
      <w:marRight w:val="0"/>
      <w:marTop w:val="0"/>
      <w:marBottom w:val="0"/>
      <w:divBdr>
        <w:top w:val="none" w:sz="0" w:space="0" w:color="auto"/>
        <w:left w:val="none" w:sz="0" w:space="0" w:color="auto"/>
        <w:bottom w:val="none" w:sz="0" w:space="0" w:color="auto"/>
        <w:right w:val="none" w:sz="0" w:space="0" w:color="auto"/>
      </w:divBdr>
      <w:divsChild>
        <w:div w:id="1406301704">
          <w:marLeft w:val="0"/>
          <w:marRight w:val="0"/>
          <w:marTop w:val="0"/>
          <w:marBottom w:val="104"/>
          <w:divBdr>
            <w:top w:val="single" w:sz="4" w:space="0" w:color="D5DDC6"/>
            <w:left w:val="single" w:sz="18" w:space="0" w:color="66BB55"/>
            <w:bottom w:val="single" w:sz="4" w:space="0" w:color="D5DDC6"/>
            <w:right w:val="single" w:sz="4" w:space="0" w:color="D5DDC6"/>
          </w:divBdr>
        </w:div>
        <w:div w:id="1459883048">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2089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dbc-driver" TargetMode="External"/><Relationship Id="rId13" Type="http://schemas.openxmlformats.org/officeDocument/2006/relationships/hyperlink" Target="https://www.javatpoint.com/steps-to-connect-to-the-database-in-java" TargetMode="External"/><Relationship Id="rId18" Type="http://schemas.openxmlformats.org/officeDocument/2006/relationships/hyperlink" Target="https://www.javatpoint.com/ResultSet-interf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jdbc-driver" TargetMode="External"/><Relationship Id="rId12" Type="http://schemas.openxmlformats.org/officeDocument/2006/relationships/hyperlink" Target="https://www.javatpoint.com/steps-to-connect-to-the-database-in-java" TargetMode="External"/><Relationship Id="rId17" Type="http://schemas.openxmlformats.org/officeDocument/2006/relationships/hyperlink" Target="https://www.javatpoint.com/example-to-connect-to-the-mysql-database" TargetMode="External"/><Relationship Id="rId2" Type="http://schemas.openxmlformats.org/officeDocument/2006/relationships/styles" Target="styles.xml"/><Relationship Id="rId16" Type="http://schemas.openxmlformats.org/officeDocument/2006/relationships/hyperlink" Target="https://www.javatpoint.com/Connection-interfa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dbc-driver" TargetMode="External"/><Relationship Id="rId11" Type="http://schemas.openxmlformats.org/officeDocument/2006/relationships/hyperlink" Target="https://www.javatpoint.com/steps-to-connect-to-the-database-in-java" TargetMode="External"/><Relationship Id="rId5" Type="http://schemas.openxmlformats.org/officeDocument/2006/relationships/hyperlink" Target="https://www.javatpoint.com/jdbc-driver" TargetMode="External"/><Relationship Id="rId15" Type="http://schemas.openxmlformats.org/officeDocument/2006/relationships/hyperlink" Target="https://www.javatpoint.com/steps-to-connect-to-the-database-in-java" TargetMode="External"/><Relationship Id="rId10" Type="http://schemas.openxmlformats.org/officeDocument/2006/relationships/hyperlink" Target="https://www.javatpoint.com/steps-to-connect-to-the-database-in-java" TargetMode="External"/><Relationship Id="rId19" Type="http://schemas.openxmlformats.org/officeDocument/2006/relationships/hyperlink" Target="https://www.javatpoint.com/Connection-interface" TargetMode="External"/><Relationship Id="rId4" Type="http://schemas.openxmlformats.org/officeDocument/2006/relationships/webSettings" Target="webSettings.xml"/><Relationship Id="rId9" Type="http://schemas.openxmlformats.org/officeDocument/2006/relationships/hyperlink" Target="https://www.javatpoint.com/jdbc-driver" TargetMode="External"/><Relationship Id="rId14" Type="http://schemas.openxmlformats.org/officeDocument/2006/relationships/hyperlink" Target="https://www.javatpoint.com/steps-to-connect-to-the-databas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7</cp:revision>
  <dcterms:created xsi:type="dcterms:W3CDTF">2020-01-14T08:16:00Z</dcterms:created>
  <dcterms:modified xsi:type="dcterms:W3CDTF">2020-01-14T08:22:00Z</dcterms:modified>
</cp:coreProperties>
</file>